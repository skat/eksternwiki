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AA82" w14:textId="77777777" w:rsidR="00C900C5"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821F76" w14:paraId="35E6B8D9" w14:textId="77777777" w:rsidTr="00821F76">
        <w:trPr>
          <w:trHeight w:hRule="exact" w:val="113"/>
        </w:trPr>
        <w:tc>
          <w:tcPr>
            <w:tcW w:w="10205" w:type="dxa"/>
            <w:gridSpan w:val="5"/>
            <w:shd w:val="clear" w:color="auto" w:fill="82A0F0"/>
          </w:tcPr>
          <w:p w14:paraId="14A9171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21F76" w14:paraId="2682F6EF" w14:textId="77777777" w:rsidTr="00821F76">
        <w:trPr>
          <w:trHeight w:val="283"/>
        </w:trPr>
        <w:tc>
          <w:tcPr>
            <w:tcW w:w="10205" w:type="dxa"/>
            <w:gridSpan w:val="5"/>
            <w:tcBorders>
              <w:bottom w:val="single" w:sz="6" w:space="0" w:color="auto"/>
            </w:tcBorders>
          </w:tcPr>
          <w:p w14:paraId="6F4E363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21F76">
              <w:rPr>
                <w:rFonts w:ascii="Arial" w:hAnsi="Arial" w:cs="Arial"/>
                <w:b/>
                <w:sz w:val="30"/>
              </w:rPr>
              <w:t>Ejendomsskat</w:t>
            </w:r>
          </w:p>
        </w:tc>
      </w:tr>
      <w:tr w:rsidR="00821F76" w14:paraId="3DDBB00D" w14:textId="77777777" w:rsidTr="00821F76">
        <w:trPr>
          <w:trHeight w:val="283"/>
        </w:trPr>
        <w:tc>
          <w:tcPr>
            <w:tcW w:w="1701" w:type="dxa"/>
            <w:tcBorders>
              <w:top w:val="single" w:sz="6" w:space="0" w:color="auto"/>
              <w:bottom w:val="nil"/>
            </w:tcBorders>
            <w:shd w:val="clear" w:color="auto" w:fill="auto"/>
            <w:vAlign w:val="center"/>
          </w:tcPr>
          <w:p w14:paraId="0947FA9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2964CBB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1AE918E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7B6D50C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2BC19E1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821F76" w14:paraId="39901A6E" w14:textId="77777777" w:rsidTr="00821F76">
        <w:trPr>
          <w:trHeight w:val="283"/>
        </w:trPr>
        <w:tc>
          <w:tcPr>
            <w:tcW w:w="1701" w:type="dxa"/>
            <w:tcBorders>
              <w:top w:val="nil"/>
            </w:tcBorders>
            <w:shd w:val="clear" w:color="auto" w:fill="auto"/>
            <w:vAlign w:val="center"/>
          </w:tcPr>
          <w:p w14:paraId="2FFDC3A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EogE</w:t>
            </w:r>
            <w:proofErr w:type="spellEnd"/>
          </w:p>
        </w:tc>
        <w:tc>
          <w:tcPr>
            <w:tcW w:w="3969" w:type="dxa"/>
            <w:tcBorders>
              <w:top w:val="nil"/>
            </w:tcBorders>
            <w:shd w:val="clear" w:color="auto" w:fill="auto"/>
            <w:vAlign w:val="center"/>
          </w:tcPr>
          <w:p w14:paraId="3548C5B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Ejendomme</w:t>
            </w:r>
          </w:p>
        </w:tc>
        <w:tc>
          <w:tcPr>
            <w:tcW w:w="1134" w:type="dxa"/>
            <w:tcBorders>
              <w:top w:val="nil"/>
            </w:tcBorders>
            <w:shd w:val="clear" w:color="auto" w:fill="auto"/>
            <w:vAlign w:val="center"/>
          </w:tcPr>
          <w:p w14:paraId="43D5358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tc>
        <w:tc>
          <w:tcPr>
            <w:tcW w:w="1699" w:type="dxa"/>
            <w:tcBorders>
              <w:top w:val="nil"/>
            </w:tcBorders>
            <w:shd w:val="clear" w:color="auto" w:fill="auto"/>
            <w:vAlign w:val="center"/>
          </w:tcPr>
          <w:p w14:paraId="65742DA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2022-11-24</w:t>
            </w:r>
          </w:p>
        </w:tc>
        <w:tc>
          <w:tcPr>
            <w:tcW w:w="1699" w:type="dxa"/>
            <w:tcBorders>
              <w:top w:val="nil"/>
            </w:tcBorders>
            <w:shd w:val="clear" w:color="auto" w:fill="auto"/>
            <w:vAlign w:val="center"/>
          </w:tcPr>
          <w:p w14:paraId="35091C51" w14:textId="630FB10E"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2023-</w:t>
            </w:r>
            <w:del w:id="15" w:author="Hanne Erdman Thomsen" w:date="2023-06-20T11:11:00Z">
              <w:r w:rsidR="002B6607">
                <w:rPr>
                  <w:rFonts w:ascii="Arial" w:hAnsi="Arial" w:cs="Arial"/>
                  <w:sz w:val="18"/>
                </w:rPr>
                <w:delText>03-07</w:delText>
              </w:r>
            </w:del>
            <w:ins w:id="16" w:author="Hanne Erdman Thomsen" w:date="2023-06-20T11:11:00Z">
              <w:r>
                <w:rPr>
                  <w:rFonts w:ascii="Arial" w:hAnsi="Arial" w:cs="Arial"/>
                  <w:sz w:val="18"/>
                </w:rPr>
                <w:t>06-20</w:t>
              </w:r>
            </w:ins>
          </w:p>
        </w:tc>
      </w:tr>
      <w:tr w:rsidR="00821F76" w14:paraId="49C240EA" w14:textId="77777777" w:rsidTr="00821F76">
        <w:trPr>
          <w:trHeight w:val="283"/>
        </w:trPr>
        <w:tc>
          <w:tcPr>
            <w:tcW w:w="10205" w:type="dxa"/>
            <w:gridSpan w:val="5"/>
            <w:shd w:val="clear" w:color="auto" w:fill="D2DCFA"/>
            <w:vAlign w:val="center"/>
          </w:tcPr>
          <w:p w14:paraId="6852C0F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21F76" w14:paraId="5740597B" w14:textId="77777777" w:rsidTr="00821F76">
        <w:trPr>
          <w:trHeight w:val="283"/>
        </w:trPr>
        <w:tc>
          <w:tcPr>
            <w:tcW w:w="10205" w:type="dxa"/>
            <w:gridSpan w:val="5"/>
            <w:vAlign w:val="center"/>
          </w:tcPr>
          <w:p w14:paraId="3C4121C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levere data om ejendomsskatter i et givet indkomstår for en eller flere kommuner, pr. ejendom og yderligere fordelt på ejere.</w:t>
            </w:r>
          </w:p>
          <w:p w14:paraId="29B9C82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Serviceanvender skal ved hjælp af en aftale i DUPLA Aftalemodul specificere de nødvendige felter, i forhold til det konkrete anvendelsesformål. Servicen returnerer udelukkende de felter til serviceanvender, som er specificeret i den konkrete aftale.</w:t>
            </w:r>
          </w:p>
        </w:tc>
      </w:tr>
      <w:tr w:rsidR="00821F76" w14:paraId="075FCD37" w14:textId="77777777" w:rsidTr="00821F76">
        <w:trPr>
          <w:trHeight w:val="283"/>
        </w:trPr>
        <w:tc>
          <w:tcPr>
            <w:tcW w:w="10205" w:type="dxa"/>
            <w:gridSpan w:val="5"/>
            <w:shd w:val="clear" w:color="auto" w:fill="D2DCFA"/>
            <w:vAlign w:val="center"/>
          </w:tcPr>
          <w:p w14:paraId="5AB5B14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21F76" w14:paraId="213CB30D" w14:textId="77777777" w:rsidTr="00821F76">
        <w:trPr>
          <w:trHeight w:val="283"/>
        </w:trPr>
        <w:tc>
          <w:tcPr>
            <w:tcW w:w="10205" w:type="dxa"/>
            <w:gridSpan w:val="5"/>
          </w:tcPr>
          <w:p w14:paraId="01505C3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er baseret på REST og modtager et GET </w:t>
            </w:r>
            <w:proofErr w:type="spellStart"/>
            <w:r>
              <w:rPr>
                <w:rFonts w:ascii="Arial" w:hAnsi="Arial" w:cs="Arial"/>
                <w:sz w:val="18"/>
              </w:rPr>
              <w:t>Request</w:t>
            </w:r>
            <w:proofErr w:type="spellEnd"/>
            <w:r>
              <w:rPr>
                <w:rFonts w:ascii="Arial" w:hAnsi="Arial" w:cs="Arial"/>
                <w:sz w:val="18"/>
              </w:rPr>
              <w:t xml:space="preserve"> med </w:t>
            </w:r>
            <w:proofErr w:type="spellStart"/>
            <w:r>
              <w:rPr>
                <w:rFonts w:ascii="Arial" w:hAnsi="Arial" w:cs="Arial"/>
                <w:sz w:val="18"/>
              </w:rPr>
              <w:t>query</w:t>
            </w:r>
            <w:proofErr w:type="spellEnd"/>
            <w:r>
              <w:rPr>
                <w:rFonts w:ascii="Arial" w:hAnsi="Arial" w:cs="Arial"/>
                <w:sz w:val="18"/>
              </w:rPr>
              <w:t xml:space="preserve"> parameters til at specificere output. Data er repræsenteret som JSON og til servicen findes der en </w:t>
            </w:r>
            <w:proofErr w:type="spellStart"/>
            <w:r>
              <w:rPr>
                <w:rFonts w:ascii="Arial" w:hAnsi="Arial" w:cs="Arial"/>
                <w:sz w:val="18"/>
              </w:rPr>
              <w:t>OpenAPI</w:t>
            </w:r>
            <w:proofErr w:type="spellEnd"/>
            <w:r>
              <w:rPr>
                <w:rFonts w:ascii="Arial" w:hAnsi="Arial" w:cs="Arial"/>
                <w:sz w:val="18"/>
              </w:rPr>
              <w:t>-specifikation.</w:t>
            </w:r>
          </w:p>
          <w:p w14:paraId="02EEB4C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98EC8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Komplethed</w:t>
            </w:r>
          </w:p>
          <w:p w14:paraId="77B63CD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alle felter vedr. ejendomsskat.</w:t>
            </w:r>
          </w:p>
          <w:p w14:paraId="2549984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data med historik for de enkelte indkomstår og der udstilles data gældende fra 1. januar 2024.</w:t>
            </w:r>
          </w:p>
          <w:p w14:paraId="1362CD0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616AF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Korrekthed</w:t>
            </w:r>
          </w:p>
          <w:p w14:paraId="4450D67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beregnet ejendomsskat, men en gyldig beregning kan på et senere tidspunkt erstattes af en ny, hvilket betyder, at den tidligere beregning ikke længere er gyldig.</w:t>
            </w:r>
          </w:p>
          <w:p w14:paraId="6C3FE26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DC6C9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Aktualitet</w:t>
            </w:r>
          </w:p>
          <w:p w14:paraId="483ED67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 w:author="Hanne Erdman Thomsen" w:date="2023-06-20T11:11:00Z"/>
                <w:rFonts w:ascii="Arial" w:hAnsi="Arial" w:cs="Arial"/>
                <w:sz w:val="18"/>
              </w:rPr>
            </w:pPr>
            <w:r>
              <w:rPr>
                <w:rFonts w:ascii="Arial" w:hAnsi="Arial" w:cs="Arial"/>
                <w:sz w:val="18"/>
              </w:rPr>
              <w:t xml:space="preserve">Ejendomsskatter beregnes årligt for det kommende indkomstår for alle ejendomme i september. </w:t>
            </w:r>
          </w:p>
          <w:p w14:paraId="2DB6658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 w:author="Hanne Erdman Thomsen" w:date="2023-06-20T11:11:00Z"/>
                <w:rFonts w:ascii="Arial" w:hAnsi="Arial" w:cs="Arial"/>
                <w:sz w:val="18"/>
              </w:rPr>
            </w:pPr>
            <w:r>
              <w:rPr>
                <w:rFonts w:ascii="Arial" w:hAnsi="Arial" w:cs="Arial"/>
                <w:sz w:val="18"/>
              </w:rPr>
              <w:t>Derefter genberegnes der løbende i beregningen for individuelle ejendomme ved ændringer i de relevante data der ligger til grund for beregningerne som f.eks. ejerforhold. Da disse data hentes dagligt fra eksterne registre, kan der gå op til en dag fra en ændring er registreret i det eksterne register, til den ændrede beregning bliver tilgængelig via denne service.</w:t>
            </w:r>
          </w:p>
          <w:p w14:paraId="4960CA4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9" w:author="Hanne Erdman Thomsen" w:date="2023-06-20T11:11:00Z">
              <w:r>
                <w:rPr>
                  <w:rFonts w:ascii="Arial" w:hAnsi="Arial" w:cs="Arial"/>
                  <w:sz w:val="18"/>
                </w:rPr>
                <w:t>I tilfælde af "omplacering" (dvs. ændring af en persons CPR-nummer), vil det nye CPR-nummer først fremgå når der sker en ændring i selve beregningen af ejendomsskat, f.eks. i forbindelse med ejerskifte.</w:t>
              </w:r>
            </w:ins>
          </w:p>
        </w:tc>
      </w:tr>
      <w:tr w:rsidR="00821F76" w14:paraId="15F0A021" w14:textId="77777777" w:rsidTr="00821F76">
        <w:trPr>
          <w:trHeight w:val="283"/>
        </w:trPr>
        <w:tc>
          <w:tcPr>
            <w:tcW w:w="10205" w:type="dxa"/>
            <w:gridSpan w:val="5"/>
            <w:shd w:val="clear" w:color="auto" w:fill="D2DCFA"/>
            <w:vAlign w:val="center"/>
          </w:tcPr>
          <w:p w14:paraId="30ADC87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21F76" w14:paraId="4E6C7F67" w14:textId="77777777" w:rsidTr="00821F76">
        <w:trPr>
          <w:trHeight w:val="283"/>
        </w:trPr>
        <w:tc>
          <w:tcPr>
            <w:tcW w:w="10205" w:type="dxa"/>
            <w:gridSpan w:val="5"/>
            <w:shd w:val="clear" w:color="auto" w:fill="FFFFFF"/>
            <w:vAlign w:val="center"/>
          </w:tcPr>
          <w:p w14:paraId="4B3BC11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21F76" w14:paraId="1667E32B" w14:textId="77777777" w:rsidTr="00821F76">
        <w:trPr>
          <w:trHeight w:val="283"/>
        </w:trPr>
        <w:tc>
          <w:tcPr>
            <w:tcW w:w="10205" w:type="dxa"/>
            <w:gridSpan w:val="5"/>
            <w:shd w:val="clear" w:color="auto" w:fill="FFFFFF"/>
          </w:tcPr>
          <w:p w14:paraId="336074A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EjendomsskatHent_I</w:t>
            </w:r>
            <w:proofErr w:type="spellEnd"/>
          </w:p>
        </w:tc>
      </w:tr>
      <w:tr w:rsidR="00821F76" w14:paraId="5DA3902B" w14:textId="77777777" w:rsidTr="00821F76">
        <w:trPr>
          <w:trHeight w:val="283"/>
        </w:trPr>
        <w:tc>
          <w:tcPr>
            <w:tcW w:w="10205" w:type="dxa"/>
            <w:gridSpan w:val="5"/>
            <w:shd w:val="clear" w:color="auto" w:fill="FFFFFF"/>
          </w:tcPr>
          <w:p w14:paraId="2A829A7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6BFF9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1D3977E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0B9EBB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IndkomstÅr</w:t>
            </w:r>
            <w:proofErr w:type="spellEnd"/>
          </w:p>
          <w:p w14:paraId="37942BD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A637E1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65E9637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59AAD8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59FF8B8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B97929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0DF12E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8E416C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714AD6B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F1BFF1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5015589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5DF466C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417DCE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82400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PersonCPRNummerListe</w:t>
            </w:r>
            <w:proofErr w:type="spellEnd"/>
            <w:r>
              <w:rPr>
                <w:rFonts w:ascii="Arial" w:hAnsi="Arial" w:cs="Arial"/>
                <w:sz w:val="18"/>
              </w:rPr>
              <w:t>*</w:t>
            </w:r>
          </w:p>
          <w:p w14:paraId="79DEB8D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065CC5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0C5D4DA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279832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AA8FD1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002C68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VirksomhedCVRNummerListe</w:t>
            </w:r>
            <w:proofErr w:type="spellEnd"/>
            <w:r>
              <w:rPr>
                <w:rFonts w:ascii="Arial" w:hAnsi="Arial" w:cs="Arial"/>
                <w:sz w:val="18"/>
              </w:rPr>
              <w:t>*</w:t>
            </w:r>
          </w:p>
          <w:p w14:paraId="058815F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0BEAF0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3E4D2CC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1BBA67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C08632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0" w:author="Hanne Erdman Thomsen" w:date="2023-06-20T11:11:00Z"/>
                <w:rFonts w:ascii="Arial" w:hAnsi="Arial" w:cs="Arial"/>
                <w:sz w:val="18"/>
              </w:rPr>
            </w:pPr>
            <w:del w:id="21" w:author="Hanne Erdman Thomsen" w:date="2023-06-20T11:11:00Z">
              <w:r>
                <w:rPr>
                  <w:rFonts w:ascii="Arial" w:hAnsi="Arial" w:cs="Arial"/>
                  <w:sz w:val="18"/>
                </w:rPr>
                <w:tab/>
                <w:delText>(</w:delText>
              </w:r>
            </w:del>
          </w:p>
          <w:p w14:paraId="18D03BF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 w:author="Hanne Erdman Thomsen" w:date="2023-06-20T11:11:00Z"/>
                <w:rFonts w:ascii="Arial" w:hAnsi="Arial" w:cs="Arial"/>
                <w:sz w:val="18"/>
              </w:rPr>
            </w:pPr>
            <w:del w:id="23" w:author="Hanne Erdman Thomsen" w:date="2023-06-20T11:11:00Z">
              <w:r>
                <w:rPr>
                  <w:rFonts w:ascii="Arial" w:hAnsi="Arial" w:cs="Arial"/>
                  <w:sz w:val="18"/>
                </w:rPr>
                <w:tab/>
              </w:r>
              <w:r>
                <w:rPr>
                  <w:rFonts w:ascii="Arial" w:hAnsi="Arial" w:cs="Arial"/>
                  <w:sz w:val="18"/>
                </w:rPr>
                <w:tab/>
                <w:delText>*VirksomhedSENummerListe*</w:delText>
              </w:r>
            </w:del>
          </w:p>
          <w:p w14:paraId="079A1F9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4" w:author="Hanne Erdman Thomsen" w:date="2023-06-20T11:11:00Z"/>
                <w:rFonts w:ascii="Arial" w:hAnsi="Arial" w:cs="Arial"/>
                <w:sz w:val="18"/>
              </w:rPr>
            </w:pPr>
            <w:del w:id="25" w:author="Hanne Erdman Thomsen" w:date="2023-06-20T11:11:00Z">
              <w:r>
                <w:rPr>
                  <w:rFonts w:ascii="Arial" w:hAnsi="Arial" w:cs="Arial"/>
                  <w:sz w:val="18"/>
                </w:rPr>
                <w:tab/>
              </w:r>
              <w:r>
                <w:rPr>
                  <w:rFonts w:ascii="Arial" w:hAnsi="Arial" w:cs="Arial"/>
                  <w:sz w:val="18"/>
                </w:rPr>
                <w:tab/>
                <w:delText>{</w:delText>
              </w:r>
            </w:del>
          </w:p>
          <w:p w14:paraId="3EB9E28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6" w:author="Hanne Erdman Thomsen" w:date="2023-06-20T11:11:00Z"/>
                <w:rFonts w:ascii="Arial" w:hAnsi="Arial" w:cs="Arial"/>
                <w:sz w:val="18"/>
              </w:rPr>
            </w:pPr>
            <w:del w:id="27" w:author="Hanne Erdman Thomsen" w:date="2023-06-20T11:11:00Z">
              <w:r>
                <w:rPr>
                  <w:rFonts w:ascii="Arial" w:hAnsi="Arial" w:cs="Arial"/>
                  <w:sz w:val="18"/>
                </w:rPr>
                <w:tab/>
              </w:r>
              <w:r>
                <w:rPr>
                  <w:rFonts w:ascii="Arial" w:hAnsi="Arial" w:cs="Arial"/>
                  <w:sz w:val="18"/>
                </w:rPr>
                <w:tab/>
              </w:r>
              <w:r>
                <w:rPr>
                  <w:rFonts w:ascii="Arial" w:hAnsi="Arial" w:cs="Arial"/>
                  <w:sz w:val="18"/>
                </w:rPr>
                <w:tab/>
                <w:delText>VirksomhedSENummer</w:delText>
              </w:r>
            </w:del>
          </w:p>
          <w:p w14:paraId="7C34419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8" w:author="Hanne Erdman Thomsen" w:date="2023-06-20T11:11:00Z"/>
                <w:rFonts w:ascii="Arial" w:hAnsi="Arial" w:cs="Arial"/>
                <w:sz w:val="18"/>
              </w:rPr>
            </w:pPr>
            <w:del w:id="29" w:author="Hanne Erdman Thomsen" w:date="2023-06-20T11:11:00Z">
              <w:r>
                <w:rPr>
                  <w:rFonts w:ascii="Arial" w:hAnsi="Arial" w:cs="Arial"/>
                  <w:sz w:val="18"/>
                </w:rPr>
                <w:tab/>
              </w:r>
              <w:r>
                <w:rPr>
                  <w:rFonts w:ascii="Arial" w:hAnsi="Arial" w:cs="Arial"/>
                  <w:sz w:val="18"/>
                </w:rPr>
                <w:tab/>
                <w:delText>}</w:delText>
              </w:r>
            </w:del>
          </w:p>
          <w:p w14:paraId="7BC6057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 w:author="Hanne Erdman Thomsen" w:date="2023-06-20T11:11:00Z"/>
                <w:rFonts w:ascii="Arial" w:hAnsi="Arial" w:cs="Arial"/>
                <w:sz w:val="18"/>
              </w:rPr>
            </w:pPr>
            <w:del w:id="31" w:author="Hanne Erdman Thomsen" w:date="2023-06-20T11:11:00Z">
              <w:r>
                <w:rPr>
                  <w:rFonts w:ascii="Arial" w:hAnsi="Arial" w:cs="Arial"/>
                  <w:sz w:val="18"/>
                </w:rPr>
                <w:tab/>
                <w:delText>)</w:delText>
              </w:r>
            </w:del>
          </w:p>
          <w:p w14:paraId="76CB9EF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 w:author="Hanne Erdman Thomsen" w:date="2023-06-20T11:11:00Z"/>
                <w:rFonts w:ascii="Arial" w:hAnsi="Arial" w:cs="Arial"/>
                <w:sz w:val="18"/>
              </w:rPr>
            </w:pPr>
            <w:del w:id="33" w:author="Hanne Erdman Thomsen" w:date="2023-06-20T11:11:00Z">
              <w:r>
                <w:rPr>
                  <w:rFonts w:ascii="Arial" w:hAnsi="Arial" w:cs="Arial"/>
                  <w:sz w:val="18"/>
                </w:rPr>
                <w:tab/>
                <w:delText>(GyldighedTidspunktFra)</w:delText>
              </w:r>
            </w:del>
          </w:p>
          <w:p w14:paraId="7C9F08C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 w:author="Hanne Erdman Thomsen" w:date="2023-06-20T11:11:00Z"/>
                <w:rFonts w:ascii="Arial" w:hAnsi="Arial" w:cs="Arial"/>
                <w:sz w:val="18"/>
              </w:rPr>
            </w:pPr>
            <w:del w:id="35" w:author="Hanne Erdman Thomsen" w:date="2023-06-20T11:11:00Z">
              <w:r>
                <w:rPr>
                  <w:rFonts w:ascii="Arial" w:hAnsi="Arial" w:cs="Arial"/>
                  <w:sz w:val="18"/>
                </w:rPr>
                <w:tab/>
                <w:delText>(GyldighedTidspunktTil)</w:delText>
              </w:r>
            </w:del>
          </w:p>
          <w:p w14:paraId="06EEB4D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 w:author="Hanne Erdman Thomsen" w:date="2023-06-20T11:11:00Z"/>
                <w:rFonts w:ascii="Arial" w:hAnsi="Arial" w:cs="Arial"/>
                <w:sz w:val="18"/>
              </w:rPr>
            </w:pPr>
            <w:ins w:id="37" w:author="Hanne Erdman Thomsen" w:date="2023-06-20T11:11:00Z">
              <w:r>
                <w:rPr>
                  <w:rFonts w:ascii="Arial" w:hAnsi="Arial" w:cs="Arial"/>
                  <w:sz w:val="18"/>
                </w:rPr>
                <w:tab/>
                <w:t>(</w:t>
              </w:r>
              <w:proofErr w:type="spellStart"/>
              <w:r>
                <w:rPr>
                  <w:rFonts w:ascii="Arial" w:hAnsi="Arial" w:cs="Arial"/>
                  <w:sz w:val="18"/>
                </w:rPr>
                <w:t>EjendomsskatteberegningKontroltidspunktFra</w:t>
              </w:r>
              <w:proofErr w:type="spellEnd"/>
              <w:r>
                <w:rPr>
                  <w:rFonts w:ascii="Arial" w:hAnsi="Arial" w:cs="Arial"/>
                  <w:sz w:val="18"/>
                </w:rPr>
                <w:t>)</w:t>
              </w:r>
            </w:ins>
          </w:p>
          <w:p w14:paraId="0E9D8FF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 w:author="Hanne Erdman Thomsen" w:date="2023-06-20T11:11:00Z"/>
                <w:rFonts w:ascii="Arial" w:hAnsi="Arial" w:cs="Arial"/>
                <w:sz w:val="18"/>
              </w:rPr>
            </w:pPr>
            <w:ins w:id="39" w:author="Hanne Erdman Thomsen" w:date="2023-06-20T11:11:00Z">
              <w:r>
                <w:rPr>
                  <w:rFonts w:ascii="Arial" w:hAnsi="Arial" w:cs="Arial"/>
                  <w:sz w:val="18"/>
                </w:rPr>
                <w:tab/>
                <w:t>(</w:t>
              </w:r>
              <w:proofErr w:type="spellStart"/>
              <w:r>
                <w:rPr>
                  <w:rFonts w:ascii="Arial" w:hAnsi="Arial" w:cs="Arial"/>
                  <w:sz w:val="18"/>
                </w:rPr>
                <w:t>EjendomsskatteberegningKontroltidspunktTil</w:t>
              </w:r>
              <w:proofErr w:type="spellEnd"/>
              <w:r>
                <w:rPr>
                  <w:rFonts w:ascii="Arial" w:hAnsi="Arial" w:cs="Arial"/>
                  <w:sz w:val="18"/>
                </w:rPr>
                <w:t>)</w:t>
              </w:r>
            </w:ins>
          </w:p>
          <w:p w14:paraId="4DA92FC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w:t>
            </w:r>
          </w:p>
          <w:p w14:paraId="6E9BBE5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(Sidestørrelse)</w:t>
            </w:r>
          </w:p>
          <w:p w14:paraId="67E1D48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21F76" w14:paraId="26F9E0A6" w14:textId="77777777" w:rsidTr="00821F76">
        <w:trPr>
          <w:trHeight w:val="283"/>
        </w:trPr>
        <w:tc>
          <w:tcPr>
            <w:tcW w:w="10205" w:type="dxa"/>
            <w:gridSpan w:val="5"/>
            <w:shd w:val="clear" w:color="auto" w:fill="FFFFFF"/>
          </w:tcPr>
          <w:p w14:paraId="66DE99E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kræver et </w:t>
            </w:r>
            <w:proofErr w:type="spellStart"/>
            <w:r>
              <w:rPr>
                <w:rFonts w:ascii="Arial" w:hAnsi="Arial" w:cs="Arial"/>
                <w:sz w:val="18"/>
              </w:rPr>
              <w:t>IndkomstÅr</w:t>
            </w:r>
            <w:proofErr w:type="spellEnd"/>
            <w:r>
              <w:rPr>
                <w:rFonts w:ascii="Arial" w:hAnsi="Arial" w:cs="Arial"/>
                <w:sz w:val="18"/>
              </w:rPr>
              <w:t xml:space="preserve"> som input og returnerer de i dataudvekslingsaftalen specificerede data fra den beregnede ejendomsskat fordelt på ejendomme i det udvalgte </w:t>
            </w:r>
            <w:proofErr w:type="spellStart"/>
            <w:r>
              <w:rPr>
                <w:rFonts w:ascii="Arial" w:hAnsi="Arial" w:cs="Arial"/>
                <w:sz w:val="18"/>
              </w:rPr>
              <w:t>IndkomstÅr</w:t>
            </w:r>
            <w:proofErr w:type="spellEnd"/>
            <w:r>
              <w:rPr>
                <w:rFonts w:ascii="Arial" w:hAnsi="Arial" w:cs="Arial"/>
                <w:sz w:val="18"/>
              </w:rPr>
              <w:t>, evt. yderligere begrænset med andre søgeparametre.</w:t>
            </w:r>
          </w:p>
          <w:p w14:paraId="04C27242" w14:textId="7C20B566"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Søgningen kan begrænses til en eller flere kommuner ved at angive en liste af </w:t>
            </w:r>
            <w:proofErr w:type="spellStart"/>
            <w:r>
              <w:rPr>
                <w:rFonts w:ascii="Arial" w:hAnsi="Arial" w:cs="Arial"/>
                <w:sz w:val="18"/>
              </w:rPr>
              <w:t>KommuneNummer</w:t>
            </w:r>
            <w:proofErr w:type="spellEnd"/>
            <w:r>
              <w:rPr>
                <w:rFonts w:ascii="Arial" w:hAnsi="Arial" w:cs="Arial"/>
                <w:sz w:val="18"/>
              </w:rPr>
              <w:t xml:space="preserve">, til en eller flere ejendomme ved angivelse af en liste af </w:t>
            </w:r>
            <w:proofErr w:type="spellStart"/>
            <w:r>
              <w:rPr>
                <w:rFonts w:ascii="Arial" w:hAnsi="Arial" w:cs="Arial"/>
                <w:sz w:val="18"/>
              </w:rPr>
              <w:t>BestemtFastEjendomBFENummer</w:t>
            </w:r>
            <w:proofErr w:type="spellEnd"/>
            <w:r>
              <w:rPr>
                <w:rFonts w:ascii="Arial" w:hAnsi="Arial" w:cs="Arial"/>
                <w:sz w:val="18"/>
              </w:rPr>
              <w:t xml:space="preserve">, eller til en eller flere ejere ved angivelse af liste(r) af </w:t>
            </w:r>
            <w:proofErr w:type="spellStart"/>
            <w:r>
              <w:rPr>
                <w:rFonts w:ascii="Arial" w:hAnsi="Arial" w:cs="Arial"/>
                <w:sz w:val="18"/>
              </w:rPr>
              <w:t>PersonCPRNummer</w:t>
            </w:r>
            <w:proofErr w:type="spellEnd"/>
            <w:r>
              <w:rPr>
                <w:rFonts w:ascii="Arial" w:hAnsi="Arial" w:cs="Arial"/>
                <w:sz w:val="18"/>
              </w:rPr>
              <w:t xml:space="preserve">, </w:t>
            </w:r>
            <w:ins w:id="40" w:author="Hanne Erdman Thomsen" w:date="2023-06-20T11:11:00Z">
              <w:r>
                <w:rPr>
                  <w:rFonts w:ascii="Arial" w:hAnsi="Arial" w:cs="Arial"/>
                  <w:sz w:val="18"/>
                </w:rPr>
                <w:t xml:space="preserve">eller </w:t>
              </w:r>
            </w:ins>
            <w:proofErr w:type="spellStart"/>
            <w:r>
              <w:rPr>
                <w:rFonts w:ascii="Arial" w:hAnsi="Arial" w:cs="Arial"/>
                <w:sz w:val="18"/>
              </w:rPr>
              <w:t>VirksomhedCVRNummer</w:t>
            </w:r>
            <w:proofErr w:type="spellEnd"/>
            <w:r>
              <w:rPr>
                <w:rFonts w:ascii="Arial" w:hAnsi="Arial" w:cs="Arial"/>
                <w:sz w:val="18"/>
              </w:rPr>
              <w:t xml:space="preserve"> </w:t>
            </w:r>
            <w:del w:id="41" w:author="Hanne Erdman Thomsen" w:date="2023-06-20T11:11:00Z">
              <w:r w:rsidR="002B6607">
                <w:rPr>
                  <w:rFonts w:ascii="Arial" w:hAnsi="Arial" w:cs="Arial"/>
                  <w:sz w:val="18"/>
                </w:rPr>
                <w:delText>eller VirksomhedSENummer</w:delText>
              </w:r>
            </w:del>
            <w:r>
              <w:rPr>
                <w:rFonts w:ascii="Arial" w:hAnsi="Arial" w:cs="Arial"/>
                <w:sz w:val="18"/>
              </w:rPr>
              <w:t>.</w:t>
            </w:r>
          </w:p>
          <w:p w14:paraId="32A60AD2" w14:textId="0D35140F"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defineres en periode ved at bruge </w:t>
            </w:r>
            <w:del w:id="42" w:author="Hanne Erdman Thomsen" w:date="2023-06-20T11:11:00Z">
              <w:r w:rsidR="002B6607">
                <w:rPr>
                  <w:rFonts w:ascii="Arial" w:hAnsi="Arial" w:cs="Arial"/>
                  <w:sz w:val="18"/>
                </w:rPr>
                <w:delText>GyldighedTidspunktFra</w:delText>
              </w:r>
            </w:del>
            <w:proofErr w:type="spellStart"/>
            <w:ins w:id="43" w:author="Hanne Erdman Thomsen" w:date="2023-06-20T11:11:00Z">
              <w:r>
                <w:rPr>
                  <w:rFonts w:ascii="Arial" w:hAnsi="Arial" w:cs="Arial"/>
                  <w:sz w:val="18"/>
                </w:rPr>
                <w:t>EjendomsskatteberegningKontroltidspunktFra</w:t>
              </w:r>
            </w:ins>
            <w:proofErr w:type="spellEnd"/>
            <w:r>
              <w:rPr>
                <w:rFonts w:ascii="Arial" w:hAnsi="Arial" w:cs="Arial"/>
                <w:sz w:val="18"/>
              </w:rPr>
              <w:t xml:space="preserve"> og/eller </w:t>
            </w:r>
            <w:del w:id="44" w:author="Hanne Erdman Thomsen" w:date="2023-06-20T11:11:00Z">
              <w:r w:rsidR="002B6607">
                <w:rPr>
                  <w:rFonts w:ascii="Arial" w:hAnsi="Arial" w:cs="Arial"/>
                  <w:sz w:val="18"/>
                </w:rPr>
                <w:delText>GyldighedTidspunktTil</w:delText>
              </w:r>
            </w:del>
            <w:proofErr w:type="spellStart"/>
            <w:ins w:id="45" w:author="Hanne Erdman Thomsen" w:date="2023-06-20T11:11:00Z">
              <w:r>
                <w:rPr>
                  <w:rFonts w:ascii="Arial" w:hAnsi="Arial" w:cs="Arial"/>
                  <w:sz w:val="18"/>
                </w:rPr>
                <w:t>EjendomsskatteberegningKontroltidspunktTil</w:t>
              </w:r>
            </w:ins>
            <w:proofErr w:type="spellEnd"/>
            <w:r>
              <w:rPr>
                <w:rFonts w:ascii="Arial" w:hAnsi="Arial" w:cs="Arial"/>
                <w:sz w:val="18"/>
              </w:rPr>
              <w:t xml:space="preserve">,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w:t>
            </w:r>
            <w:del w:id="46" w:author="Hanne Erdman Thomsen" w:date="2023-06-20T11:11:00Z">
              <w:r w:rsidR="002B6607">
                <w:rPr>
                  <w:rFonts w:ascii="Arial" w:hAnsi="Arial" w:cs="Arial"/>
                  <w:sz w:val="18"/>
                </w:rPr>
                <w:delText>GyldighedTidspunktFra</w:delText>
              </w:r>
            </w:del>
            <w:proofErr w:type="spellStart"/>
            <w:ins w:id="47" w:author="Hanne Erdman Thomsen" w:date="2023-06-20T11:11:00Z">
              <w:r>
                <w:rPr>
                  <w:rFonts w:ascii="Arial" w:hAnsi="Arial" w:cs="Arial"/>
                  <w:sz w:val="18"/>
                </w:rPr>
                <w:t>EjendomsskatteberegningKontroltidspunktFra</w:t>
              </w:r>
            </w:ins>
            <w:proofErr w:type="spellEnd"/>
            <w:r>
              <w:rPr>
                <w:rFonts w:ascii="Arial" w:hAnsi="Arial" w:cs="Arial"/>
                <w:sz w:val="18"/>
              </w:rPr>
              <w:t xml:space="preserve"> med tidspunktet der sidst blev forespurgt.</w:t>
            </w:r>
          </w:p>
        </w:tc>
      </w:tr>
      <w:tr w:rsidR="00821F76" w14:paraId="436D0C36" w14:textId="77777777" w:rsidTr="00821F76">
        <w:trPr>
          <w:trHeight w:val="283"/>
        </w:trPr>
        <w:tc>
          <w:tcPr>
            <w:tcW w:w="10205" w:type="dxa"/>
            <w:gridSpan w:val="5"/>
            <w:shd w:val="clear" w:color="auto" w:fill="FFFFFF"/>
          </w:tcPr>
          <w:p w14:paraId="5B2C094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lastRenderedPageBreak/>
              <w:t>EjendomsskattesatserHent_I</w:t>
            </w:r>
            <w:proofErr w:type="spellEnd"/>
          </w:p>
        </w:tc>
      </w:tr>
      <w:tr w:rsidR="00821F76" w14:paraId="723474B1" w14:textId="77777777" w:rsidTr="00821F76">
        <w:trPr>
          <w:trHeight w:val="283"/>
        </w:trPr>
        <w:tc>
          <w:tcPr>
            <w:tcW w:w="10205" w:type="dxa"/>
            <w:gridSpan w:val="5"/>
            <w:shd w:val="clear" w:color="auto" w:fill="FFFFFF"/>
          </w:tcPr>
          <w:p w14:paraId="497A538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E328B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499D3FE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0A8877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IndkomstÅrListe</w:t>
            </w:r>
            <w:proofErr w:type="spellEnd"/>
            <w:r>
              <w:rPr>
                <w:rFonts w:ascii="Arial" w:hAnsi="Arial" w:cs="Arial"/>
                <w:sz w:val="18"/>
              </w:rPr>
              <w:t>*</w:t>
            </w:r>
          </w:p>
          <w:p w14:paraId="4C6182D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53E5958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29A6159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397088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42E6E7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744FD19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529A22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193F2A8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75068B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2CF351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21F76" w14:paraId="43B210F6" w14:textId="77777777" w:rsidTr="00821F76">
        <w:trPr>
          <w:trHeight w:val="283"/>
        </w:trPr>
        <w:tc>
          <w:tcPr>
            <w:tcW w:w="10205" w:type="dxa"/>
            <w:gridSpan w:val="5"/>
            <w:shd w:val="clear" w:color="auto" w:fill="FFFFFF"/>
          </w:tcPr>
          <w:p w14:paraId="616D932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tager imod en liste af </w:t>
            </w:r>
            <w:proofErr w:type="spellStart"/>
            <w:r>
              <w:rPr>
                <w:rFonts w:ascii="Arial" w:hAnsi="Arial" w:cs="Arial"/>
                <w:sz w:val="18"/>
              </w:rPr>
              <w:t>IndkomstÅr</w:t>
            </w:r>
            <w:proofErr w:type="spellEnd"/>
            <w:r>
              <w:rPr>
                <w:rFonts w:ascii="Arial" w:hAnsi="Arial" w:cs="Arial"/>
                <w:sz w:val="18"/>
              </w:rPr>
              <w:t xml:space="preserve"> og/eller </w:t>
            </w:r>
            <w:proofErr w:type="spellStart"/>
            <w:r>
              <w:rPr>
                <w:rFonts w:ascii="Arial" w:hAnsi="Arial" w:cs="Arial"/>
                <w:sz w:val="18"/>
              </w:rPr>
              <w:t>KommuneNummer</w:t>
            </w:r>
            <w:proofErr w:type="spellEnd"/>
            <w:r>
              <w:rPr>
                <w:rFonts w:ascii="Arial" w:hAnsi="Arial" w:cs="Arial"/>
                <w:sz w:val="18"/>
              </w:rPr>
              <w:t xml:space="preserve"> og returnerer de gældende ejendomsskattesatser (promiller) for de udvalgte </w:t>
            </w:r>
            <w:proofErr w:type="spellStart"/>
            <w:r>
              <w:rPr>
                <w:rFonts w:ascii="Arial" w:hAnsi="Arial" w:cs="Arial"/>
                <w:sz w:val="18"/>
              </w:rPr>
              <w:t>IndkomstÅr</w:t>
            </w:r>
            <w:proofErr w:type="spellEnd"/>
            <w:r>
              <w:rPr>
                <w:rFonts w:ascii="Arial" w:hAnsi="Arial" w:cs="Arial"/>
                <w:sz w:val="18"/>
              </w:rPr>
              <w:t xml:space="preserve"> og/eller kommuner.</w:t>
            </w:r>
          </w:p>
        </w:tc>
      </w:tr>
      <w:tr w:rsidR="00821F76" w14:paraId="681E02BF" w14:textId="77777777" w:rsidTr="00821F76">
        <w:trPr>
          <w:trHeight w:val="283"/>
        </w:trPr>
        <w:tc>
          <w:tcPr>
            <w:tcW w:w="10205" w:type="dxa"/>
            <w:gridSpan w:val="5"/>
            <w:shd w:val="clear" w:color="auto" w:fill="FFFFFF"/>
            <w:vAlign w:val="center"/>
          </w:tcPr>
          <w:p w14:paraId="21417B2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21F76" w14:paraId="07C6D6FE" w14:textId="77777777" w:rsidTr="00821F76">
        <w:trPr>
          <w:trHeight w:val="283"/>
        </w:trPr>
        <w:tc>
          <w:tcPr>
            <w:tcW w:w="10205" w:type="dxa"/>
            <w:gridSpan w:val="5"/>
            <w:shd w:val="clear" w:color="auto" w:fill="FFFFFF"/>
          </w:tcPr>
          <w:p w14:paraId="625C3E1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EjendomsskatHent_O</w:t>
            </w:r>
            <w:proofErr w:type="spellEnd"/>
          </w:p>
        </w:tc>
      </w:tr>
      <w:tr w:rsidR="00821F76" w14:paraId="4F493B21" w14:textId="77777777" w:rsidTr="00821F76">
        <w:trPr>
          <w:trHeight w:val="283"/>
        </w:trPr>
        <w:tc>
          <w:tcPr>
            <w:tcW w:w="10205" w:type="dxa"/>
            <w:gridSpan w:val="5"/>
            <w:shd w:val="clear" w:color="auto" w:fill="FFFFFF"/>
          </w:tcPr>
          <w:p w14:paraId="7232918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06F92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EjendomListe</w:t>
            </w:r>
            <w:proofErr w:type="spellEnd"/>
            <w:r>
              <w:rPr>
                <w:rFonts w:ascii="Arial" w:hAnsi="Arial" w:cs="Arial"/>
                <w:sz w:val="18"/>
              </w:rPr>
              <w:t>*</w:t>
            </w:r>
          </w:p>
          <w:p w14:paraId="3B9073A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FB0BF0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w:t>
            </w:r>
          </w:p>
          <w:p w14:paraId="2A9C693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D7C893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3DA8EBF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1470DBD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8" w:author="Hanne Erdman Thomsen" w:date="2023-06-20T11:11:00Z"/>
                <w:rFonts w:ascii="Arial" w:hAnsi="Arial" w:cs="Arial"/>
                <w:sz w:val="18"/>
              </w:rPr>
            </w:pPr>
            <w:ins w:id="49" w:author="Hanne Erdman Thomsen" w:date="2023-06-20T11:11:00Z">
              <w:r>
                <w:rPr>
                  <w:rFonts w:ascii="Arial" w:hAnsi="Arial" w:cs="Arial"/>
                  <w:sz w:val="18"/>
                </w:rPr>
                <w:tab/>
              </w:r>
              <w:r>
                <w:rPr>
                  <w:rFonts w:ascii="Arial" w:hAnsi="Arial" w:cs="Arial"/>
                  <w:sz w:val="18"/>
                </w:rPr>
                <w:tab/>
                <w:t>(</w:t>
              </w:r>
              <w:proofErr w:type="spellStart"/>
              <w:r>
                <w:rPr>
                  <w:rFonts w:ascii="Arial" w:hAnsi="Arial" w:cs="Arial"/>
                  <w:sz w:val="18"/>
                </w:rPr>
                <w:t>EjendomNummer</w:t>
              </w:r>
              <w:proofErr w:type="spellEnd"/>
              <w:r>
                <w:rPr>
                  <w:rFonts w:ascii="Arial" w:hAnsi="Arial" w:cs="Arial"/>
                  <w:sz w:val="18"/>
                </w:rPr>
                <w:t>)</w:t>
              </w:r>
            </w:ins>
          </w:p>
          <w:p w14:paraId="48AE85A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VurderingsejendomID</w:t>
            </w:r>
            <w:proofErr w:type="spellEnd"/>
            <w:r>
              <w:rPr>
                <w:rFonts w:ascii="Arial" w:hAnsi="Arial" w:cs="Arial"/>
                <w:sz w:val="18"/>
              </w:rPr>
              <w:t>)</w:t>
            </w:r>
          </w:p>
          <w:p w14:paraId="6A4AE4A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563304A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E47668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1434D7F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A4D8B2D" w14:textId="484F2E62"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del w:id="50" w:author="Hanne Erdman Thomsen" w:date="2023-06-20T11:11:00Z">
              <w:r w:rsidR="002B6607">
                <w:rPr>
                  <w:rFonts w:ascii="Arial" w:hAnsi="Arial" w:cs="Arial"/>
                  <w:sz w:val="18"/>
                </w:rPr>
                <w:delText>Beliggenhedsadresse</w:delText>
              </w:r>
            </w:del>
            <w:ins w:id="51" w:author="Hanne Erdman Thomsen" w:date="2023-06-20T11:11:00Z">
              <w:r>
                <w:rPr>
                  <w:rFonts w:ascii="Arial" w:hAnsi="Arial" w:cs="Arial"/>
                  <w:sz w:val="18"/>
                </w:rPr>
                <w:t>BeliggenhedsadresseValg</w:t>
              </w:r>
            </w:ins>
            <w:proofErr w:type="spellEnd"/>
            <w:r>
              <w:rPr>
                <w:rFonts w:ascii="Arial" w:hAnsi="Arial" w:cs="Arial"/>
                <w:sz w:val="18"/>
              </w:rPr>
              <w:t>*</w:t>
            </w:r>
          </w:p>
          <w:p w14:paraId="1BE1078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2EA992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AdresseStruktur</w:t>
            </w:r>
            <w:proofErr w:type="spellEnd"/>
          </w:p>
          <w:p w14:paraId="1D01BE6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2" w:author="Hanne Erdman Thomsen" w:date="2023-06-20T11:11:00Z"/>
                <w:rFonts w:ascii="Arial" w:hAnsi="Arial" w:cs="Arial"/>
                <w:sz w:val="18"/>
              </w:rPr>
            </w:pPr>
            <w:ins w:id="53"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66F2B52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4" w:author="Hanne Erdman Thomsen" w:date="2023-06-20T11:11:00Z"/>
                <w:rFonts w:ascii="Arial" w:hAnsi="Arial" w:cs="Arial"/>
                <w:sz w:val="18"/>
              </w:rPr>
            </w:pPr>
            <w:ins w:id="55"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DanmarksAdresseRegisterReference</w:t>
              </w:r>
              <w:proofErr w:type="spellEnd"/>
              <w:r>
                <w:rPr>
                  <w:rFonts w:ascii="Arial" w:hAnsi="Arial" w:cs="Arial"/>
                  <w:sz w:val="18"/>
                </w:rPr>
                <w:t>*</w:t>
              </w:r>
            </w:ins>
          </w:p>
          <w:p w14:paraId="081CB8C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 w:author="Hanne Erdman Thomsen" w:date="2023-06-20T11:11:00Z"/>
                <w:rFonts w:ascii="Arial" w:hAnsi="Arial" w:cs="Arial"/>
                <w:sz w:val="18"/>
              </w:rPr>
            </w:pPr>
            <w:ins w:id="57"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50E90CF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 w:author="Hanne Erdman Thomsen" w:date="2023-06-20T11:11:00Z"/>
                <w:rFonts w:ascii="Arial" w:hAnsi="Arial" w:cs="Arial"/>
                <w:sz w:val="18"/>
              </w:rPr>
            </w:pPr>
            <w:ins w:id="59"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GrunddataIdLokalId</w:t>
              </w:r>
              <w:proofErr w:type="spellEnd"/>
            </w:ins>
          </w:p>
          <w:p w14:paraId="17A46BA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0" w:author="Hanne Erdman Thomsen" w:date="2023-06-20T11:11:00Z"/>
                <w:rFonts w:ascii="Arial" w:hAnsi="Arial" w:cs="Arial"/>
                <w:sz w:val="18"/>
              </w:rPr>
            </w:pPr>
            <w:ins w:id="61"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GrunddataIdNamespace</w:t>
              </w:r>
              <w:proofErr w:type="spellEnd"/>
              <w:r>
                <w:rPr>
                  <w:rFonts w:ascii="Arial" w:hAnsi="Arial" w:cs="Arial"/>
                  <w:sz w:val="18"/>
                </w:rPr>
                <w:t xml:space="preserve"> </w:t>
              </w:r>
            </w:ins>
          </w:p>
          <w:p w14:paraId="19C2B76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 w:author="Hanne Erdman Thomsen" w:date="2023-06-20T11:11:00Z"/>
                <w:rFonts w:ascii="Arial" w:hAnsi="Arial" w:cs="Arial"/>
                <w:sz w:val="18"/>
              </w:rPr>
            </w:pPr>
            <w:ins w:id="63"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5E033DD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D6937C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88CB33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VurderingStruktur</w:t>
            </w:r>
            <w:proofErr w:type="spellEnd"/>
            <w:r>
              <w:rPr>
                <w:rFonts w:ascii="Arial" w:hAnsi="Arial" w:cs="Arial"/>
                <w:sz w:val="18"/>
              </w:rPr>
              <w:t>)</w:t>
            </w:r>
          </w:p>
          <w:p w14:paraId="18C519F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EjendomsskatteberegningID</w:t>
            </w:r>
            <w:proofErr w:type="spellEnd"/>
          </w:p>
          <w:p w14:paraId="5C827E7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EjendomsskatteberegningTidspunkt</w:t>
            </w:r>
            <w:proofErr w:type="spellEnd"/>
          </w:p>
          <w:p w14:paraId="153A4B4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EjendomsskatteberegningKontrolresultat</w:t>
            </w:r>
            <w:proofErr w:type="spellEnd"/>
          </w:p>
          <w:p w14:paraId="78660D5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EjendomsskatteberegningKontroltidspunkt</w:t>
            </w:r>
            <w:proofErr w:type="spellEnd"/>
          </w:p>
          <w:p w14:paraId="7E1BF30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EjendomEjendomsskatStruktur</w:t>
            </w:r>
            <w:proofErr w:type="spellEnd"/>
            <w:r>
              <w:rPr>
                <w:rFonts w:ascii="Arial" w:hAnsi="Arial" w:cs="Arial"/>
                <w:sz w:val="18"/>
              </w:rPr>
              <w:t>)</w:t>
            </w:r>
          </w:p>
          <w:p w14:paraId="1146C3E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EjerskabListe</w:t>
            </w:r>
            <w:proofErr w:type="spellEnd"/>
            <w:r>
              <w:rPr>
                <w:rFonts w:ascii="Arial" w:hAnsi="Arial" w:cs="Arial"/>
                <w:sz w:val="18"/>
              </w:rPr>
              <w:t>*</w:t>
            </w:r>
          </w:p>
          <w:p w14:paraId="62D5907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61302A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*Ejerskab*</w:t>
            </w:r>
          </w:p>
          <w:p w14:paraId="1258FAE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9E925C" w14:textId="20B34284"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del w:id="64" w:author="Hanne Erdman Thomsen" w:date="2023-06-20T11:11:00Z">
              <w:r w:rsidR="002B6607">
                <w:rPr>
                  <w:rFonts w:ascii="Arial" w:hAnsi="Arial" w:cs="Arial"/>
                  <w:sz w:val="18"/>
                </w:rPr>
                <w:delText>DobbelthistorikStruktur</w:delText>
              </w:r>
            </w:del>
            <w:proofErr w:type="gramStart"/>
            <w:ins w:id="65" w:author="Hanne Erdman Thomsen" w:date="2023-06-20T11:11:00Z">
              <w:r>
                <w:rPr>
                  <w:rFonts w:ascii="Arial" w:hAnsi="Arial" w:cs="Arial"/>
                  <w:sz w:val="18"/>
                </w:rPr>
                <w:t>RegistreringTidspunkt</w:t>
              </w:r>
              <w:proofErr w:type="spellEnd"/>
              <w:r>
                <w:rPr>
                  <w:rFonts w:ascii="Arial" w:hAnsi="Arial" w:cs="Arial"/>
                  <w:sz w:val="18"/>
                </w:rPr>
                <w:t xml:space="preserve"> </w:t>
              </w:r>
            </w:ins>
            <w:r>
              <w:rPr>
                <w:rFonts w:ascii="Arial" w:hAnsi="Arial" w:cs="Arial"/>
                <w:sz w:val="18"/>
              </w:rPr>
              <w:t>)</w:t>
            </w:r>
            <w:proofErr w:type="gramEnd"/>
          </w:p>
          <w:p w14:paraId="3061CBD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EjerIDValg</w:t>
            </w:r>
            <w:proofErr w:type="spellEnd"/>
            <w:r>
              <w:rPr>
                <w:rFonts w:ascii="Arial" w:hAnsi="Arial" w:cs="Arial"/>
                <w:sz w:val="18"/>
              </w:rPr>
              <w:t>*</w:t>
            </w:r>
          </w:p>
          <w:p w14:paraId="32D5805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A8B0B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3991328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4C462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132C093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6AE5B7" w14:textId="180B7E6C" w:rsidR="00821F76" w:rsidRDefault="002B6607"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6" w:author="Hanne Erdman Thomsen" w:date="2023-06-20T11:11:00Z">
              <w:r>
                <w:rPr>
                  <w:rFonts w:ascii="Arial" w:hAnsi="Arial" w:cs="Arial"/>
                  <w:sz w:val="18"/>
                </w:rPr>
                <w:tab/>
              </w:r>
            </w:del>
            <w:r w:rsidR="00821F76">
              <w:rPr>
                <w:rFonts w:ascii="Arial" w:hAnsi="Arial" w:cs="Arial"/>
                <w:sz w:val="18"/>
              </w:rPr>
              <w:tab/>
            </w:r>
            <w:r w:rsidR="00821F76">
              <w:rPr>
                <w:rFonts w:ascii="Arial" w:hAnsi="Arial" w:cs="Arial"/>
                <w:sz w:val="18"/>
              </w:rPr>
              <w:tab/>
            </w:r>
            <w:r w:rsidR="00821F76">
              <w:rPr>
                <w:rFonts w:ascii="Arial" w:hAnsi="Arial" w:cs="Arial"/>
                <w:sz w:val="18"/>
              </w:rPr>
              <w:tab/>
            </w:r>
            <w:r w:rsidR="00821F76">
              <w:rPr>
                <w:rFonts w:ascii="Arial" w:hAnsi="Arial" w:cs="Arial"/>
                <w:sz w:val="18"/>
              </w:rPr>
              <w:tab/>
            </w:r>
            <w:r w:rsidR="00821F76">
              <w:rPr>
                <w:rFonts w:ascii="Arial" w:hAnsi="Arial" w:cs="Arial"/>
                <w:sz w:val="18"/>
              </w:rPr>
              <w:tab/>
            </w:r>
            <w:r w:rsidR="00821F76">
              <w:rPr>
                <w:rFonts w:ascii="Arial" w:hAnsi="Arial" w:cs="Arial"/>
                <w:sz w:val="18"/>
              </w:rPr>
              <w:tab/>
              <w:t>|</w:t>
            </w:r>
          </w:p>
          <w:p w14:paraId="6EFB69A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3E122E0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7B7E2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4EA39B4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89997C" w14:textId="0BFDBF1E"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67" w:author="Hanne Erdman Thomsen" w:date="2023-06-20T11:11:00Z">
              <w:r w:rsidR="002B6607">
                <w:rPr>
                  <w:rFonts w:ascii="Arial" w:hAnsi="Arial" w:cs="Arial"/>
                  <w:sz w:val="18"/>
                </w:rPr>
                <w:tab/>
              </w:r>
              <w:r w:rsidR="002B6607">
                <w:rPr>
                  <w:rFonts w:ascii="Arial" w:hAnsi="Arial" w:cs="Arial"/>
                  <w:sz w:val="18"/>
                </w:rPr>
                <w:tab/>
                <w:delText>|</w:delText>
              </w:r>
            </w:del>
            <w:ins w:id="68" w:author="Hanne Erdman Thomsen" w:date="2023-06-20T11:11:00Z">
              <w:r>
                <w:rPr>
                  <w:rFonts w:ascii="Arial" w:hAnsi="Arial" w:cs="Arial"/>
                  <w:sz w:val="18"/>
                </w:rPr>
                <w:t>]</w:t>
              </w:r>
            </w:ins>
          </w:p>
          <w:p w14:paraId="2099991F" w14:textId="77777777" w:rsidR="002B6607" w:rsidRDefault="00821F76"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9" w:author="Hanne Erdman Thomsen" w:date="2023-06-20T11:11: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70" w:author="Hanne Erdman Thomsen" w:date="2023-06-20T11:11:00Z">
              <w:r w:rsidR="002B6607">
                <w:rPr>
                  <w:rFonts w:ascii="Arial" w:hAnsi="Arial" w:cs="Arial"/>
                  <w:sz w:val="18"/>
                </w:rPr>
                <w:tab/>
                <w:delText>*SEVirksomhed*</w:delText>
              </w:r>
            </w:del>
          </w:p>
          <w:p w14:paraId="3F940F1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1" w:author="Hanne Erdman Thomsen" w:date="2023-06-20T11:11:00Z"/>
                <w:rFonts w:ascii="Arial" w:hAnsi="Arial" w:cs="Arial"/>
                <w:sz w:val="18"/>
              </w:rPr>
            </w:pPr>
            <w:del w:id="72"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2E1363C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3" w:author="Hanne Erdman Thomsen" w:date="2023-06-20T11:11:00Z"/>
                <w:rFonts w:ascii="Arial" w:hAnsi="Arial" w:cs="Arial"/>
                <w:sz w:val="18"/>
              </w:rPr>
            </w:pPr>
            <w:del w:id="74"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VirksomhedSENummer</w:delText>
              </w:r>
            </w:del>
          </w:p>
          <w:p w14:paraId="38E7D09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5" w:author="Hanne Erdman Thomsen" w:date="2023-06-20T11:11:00Z"/>
                <w:rFonts w:ascii="Arial" w:hAnsi="Arial" w:cs="Arial"/>
                <w:sz w:val="18"/>
              </w:rPr>
            </w:pPr>
            <w:del w:id="76"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303AF28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7" w:author="Hanne Erdman Thomsen" w:date="2023-06-20T11:11:00Z"/>
                <w:rFonts w:ascii="Arial" w:hAnsi="Arial" w:cs="Arial"/>
                <w:sz w:val="18"/>
              </w:rPr>
            </w:pPr>
            <w:del w:id="78"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6076D03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9" w:author="Hanne Erdman Thomsen" w:date="2023-06-20T11:11:00Z"/>
                <w:rFonts w:ascii="Arial" w:hAnsi="Arial" w:cs="Arial"/>
                <w:sz w:val="18"/>
              </w:rPr>
            </w:pPr>
            <w:del w:id="80"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491E265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1" w:author="Hanne Erdman Thomsen" w:date="2023-06-20T11:11:00Z"/>
                <w:rFonts w:ascii="Arial" w:hAnsi="Arial" w:cs="Arial"/>
                <w:sz w:val="18"/>
              </w:rPr>
            </w:pPr>
            <w:del w:id="82"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*PåHold*</w:delText>
              </w:r>
            </w:del>
          </w:p>
          <w:p w14:paraId="24B1D47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3" w:author="Hanne Erdman Thomsen" w:date="2023-06-20T11:11:00Z"/>
                <w:rFonts w:ascii="Arial" w:hAnsi="Arial" w:cs="Arial"/>
                <w:sz w:val="18"/>
              </w:rPr>
            </w:pPr>
            <w:del w:id="84"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1DDB345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5" w:author="Hanne Erdman Thomsen" w:date="2023-06-20T11:11:00Z"/>
                <w:rFonts w:ascii="Arial" w:hAnsi="Arial" w:cs="Arial"/>
                <w:sz w:val="18"/>
              </w:rPr>
            </w:pPr>
            <w:del w:id="86"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ns w:id="87" w:author="Hanne Erdman Thomsen" w:date="2023-06-20T11:11:00Z">
              <w:r w:rsidR="00821F76">
                <w:rPr>
                  <w:rFonts w:ascii="Arial" w:hAnsi="Arial" w:cs="Arial"/>
                  <w:sz w:val="18"/>
                </w:rPr>
                <w:t>(</w:t>
              </w:r>
            </w:ins>
            <w:proofErr w:type="spellStart"/>
            <w:r w:rsidR="00821F76">
              <w:rPr>
                <w:rFonts w:ascii="Arial" w:hAnsi="Arial" w:cs="Arial"/>
                <w:sz w:val="18"/>
              </w:rPr>
              <w:t>PåHoldRegistreringstidspunkt</w:t>
            </w:r>
            <w:proofErr w:type="spellEnd"/>
          </w:p>
          <w:p w14:paraId="7D73118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8" w:author="Hanne Erdman Thomsen" w:date="2023-06-20T11:11:00Z"/>
                <w:rFonts w:ascii="Arial" w:hAnsi="Arial" w:cs="Arial"/>
                <w:sz w:val="18"/>
              </w:rPr>
            </w:pPr>
            <w:del w:id="89"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(RessourceNummer)</w:delText>
              </w:r>
            </w:del>
          </w:p>
          <w:p w14:paraId="4273EC1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0" w:author="Hanne Erdman Thomsen" w:date="2023-06-20T11:11:00Z"/>
                <w:rFonts w:ascii="Arial" w:hAnsi="Arial" w:cs="Arial"/>
                <w:sz w:val="18"/>
              </w:rPr>
            </w:pPr>
            <w:del w:id="91"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3AD212F2" w14:textId="74350100" w:rsidR="00821F76" w:rsidRDefault="002B6607"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2"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r w:rsidR="00821F76">
              <w:rPr>
                <w:rFonts w:ascii="Arial" w:hAnsi="Arial" w:cs="Arial"/>
                <w:sz w:val="18"/>
              </w:rPr>
              <w:t>)</w:t>
            </w:r>
          </w:p>
          <w:p w14:paraId="282DB32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EjendomEjerskabEjerandel</w:t>
            </w:r>
            <w:proofErr w:type="spellEnd"/>
            <w:r>
              <w:rPr>
                <w:rFonts w:ascii="Arial" w:hAnsi="Arial" w:cs="Arial"/>
                <w:sz w:val="18"/>
              </w:rPr>
              <w:t>)</w:t>
            </w:r>
          </w:p>
          <w:p w14:paraId="7C3E552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549FC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*Ejerperiode*</w:t>
            </w:r>
          </w:p>
          <w:p w14:paraId="0F82E94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3BAA4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01023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TotalEjerperiode</w:t>
            </w:r>
            <w:proofErr w:type="spellEnd"/>
            <w:r>
              <w:rPr>
                <w:rFonts w:ascii="Arial" w:hAnsi="Arial" w:cs="Arial"/>
                <w:sz w:val="18"/>
              </w:rPr>
              <w:t>*</w:t>
            </w:r>
          </w:p>
          <w:p w14:paraId="29BF0BA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2F532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EjendomEjerskabStartdato</w:t>
            </w:r>
            <w:proofErr w:type="spellEnd"/>
          </w:p>
          <w:p w14:paraId="2F94A85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EjendomEjerskabSlutdato</w:t>
            </w:r>
            <w:proofErr w:type="spellEnd"/>
            <w:r>
              <w:rPr>
                <w:rFonts w:ascii="Arial" w:hAnsi="Arial" w:cs="Arial"/>
                <w:sz w:val="18"/>
              </w:rPr>
              <w:t>)</w:t>
            </w:r>
          </w:p>
          <w:p w14:paraId="750B413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D2920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38304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A07CD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w:t>
            </w:r>
          </w:p>
          <w:p w14:paraId="7DE3142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8935A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ÅrsejerperiodeStartdato</w:t>
            </w:r>
            <w:proofErr w:type="spellEnd"/>
          </w:p>
          <w:p w14:paraId="29DAEE9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ÅrsejerperiodeSlutDato</w:t>
            </w:r>
            <w:proofErr w:type="spellEnd"/>
          </w:p>
          <w:p w14:paraId="4F005B9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ÅrsejerperiodeAntalDage</w:t>
            </w:r>
            <w:proofErr w:type="spellEnd"/>
            <w:r>
              <w:rPr>
                <w:rFonts w:ascii="Arial" w:hAnsi="Arial" w:cs="Arial"/>
                <w:sz w:val="18"/>
              </w:rPr>
              <w:t>)</w:t>
            </w:r>
          </w:p>
          <w:p w14:paraId="5BC795C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CA349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51106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EFF19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13756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EjerskabEjendomsskatStruktur</w:t>
            </w:r>
            <w:proofErr w:type="spellEnd"/>
            <w:r>
              <w:rPr>
                <w:rFonts w:ascii="Arial" w:hAnsi="Arial" w:cs="Arial"/>
                <w:sz w:val="18"/>
              </w:rPr>
              <w:t>)</w:t>
            </w:r>
          </w:p>
          <w:p w14:paraId="4F8D05C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23970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066E64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69D04B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0CBA36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21F76" w14:paraId="4470A29C" w14:textId="77777777" w:rsidTr="00821F76">
        <w:trPr>
          <w:trHeight w:val="283"/>
        </w:trPr>
        <w:tc>
          <w:tcPr>
            <w:tcW w:w="10205" w:type="dxa"/>
            <w:gridSpan w:val="5"/>
            <w:shd w:val="clear" w:color="auto" w:fill="FFFFFF"/>
          </w:tcPr>
          <w:p w14:paraId="476E332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69AE75E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64ED107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759E0D0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4B67D22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68F572E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p w14:paraId="2B45571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- 422.6 </w:t>
            </w:r>
            <w:proofErr w:type="spellStart"/>
            <w:r>
              <w:rPr>
                <w:rFonts w:ascii="Arial" w:hAnsi="Arial" w:cs="Arial"/>
                <w:sz w:val="18"/>
              </w:rPr>
              <w:t>BestemtFastEjendomBFENummer</w:t>
            </w:r>
            <w:proofErr w:type="spellEnd"/>
            <w:r>
              <w:rPr>
                <w:rFonts w:ascii="Arial" w:hAnsi="Arial" w:cs="Arial"/>
                <w:sz w:val="18"/>
              </w:rPr>
              <w:t xml:space="preserve"> er angivet i forkert format.</w:t>
            </w:r>
          </w:p>
          <w:p w14:paraId="1E29F08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- 422.7 </w:t>
            </w:r>
            <w:proofErr w:type="spellStart"/>
            <w:r>
              <w:rPr>
                <w:rFonts w:ascii="Arial" w:hAnsi="Arial" w:cs="Arial"/>
                <w:sz w:val="18"/>
              </w:rPr>
              <w:t>BestemtFastEjendomBFENummer</w:t>
            </w:r>
            <w:proofErr w:type="spellEnd"/>
            <w:r>
              <w:rPr>
                <w:rFonts w:ascii="Arial" w:hAnsi="Arial" w:cs="Arial"/>
                <w:sz w:val="18"/>
              </w:rPr>
              <w:t xml:space="preserve"> i input overstiger det maksimalt tilladte.</w:t>
            </w:r>
          </w:p>
          <w:p w14:paraId="49FD649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- 422.8 </w:t>
            </w:r>
            <w:proofErr w:type="spellStart"/>
            <w:r>
              <w:rPr>
                <w:rFonts w:ascii="Arial" w:hAnsi="Arial" w:cs="Arial"/>
                <w:sz w:val="18"/>
              </w:rPr>
              <w:t>PersonCPRNummer</w:t>
            </w:r>
            <w:proofErr w:type="spellEnd"/>
            <w:r>
              <w:rPr>
                <w:rFonts w:ascii="Arial" w:hAnsi="Arial" w:cs="Arial"/>
                <w:sz w:val="18"/>
              </w:rPr>
              <w:t xml:space="preserve"> er angivet i forkert format.</w:t>
            </w:r>
          </w:p>
          <w:p w14:paraId="19084D1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- 422.9 </w:t>
            </w:r>
            <w:proofErr w:type="spellStart"/>
            <w:r>
              <w:rPr>
                <w:rFonts w:ascii="Arial" w:hAnsi="Arial" w:cs="Arial"/>
                <w:sz w:val="18"/>
              </w:rPr>
              <w:t>PersonCPRNummer</w:t>
            </w:r>
            <w:proofErr w:type="spellEnd"/>
            <w:r>
              <w:rPr>
                <w:rFonts w:ascii="Arial" w:hAnsi="Arial" w:cs="Arial"/>
                <w:sz w:val="18"/>
              </w:rPr>
              <w:t xml:space="preserve"> i input overstiger det maksimalt tilladte.</w:t>
            </w:r>
          </w:p>
          <w:p w14:paraId="6E81741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- 422.10 </w:t>
            </w:r>
            <w:proofErr w:type="spellStart"/>
            <w:r>
              <w:rPr>
                <w:rFonts w:ascii="Arial" w:hAnsi="Arial" w:cs="Arial"/>
                <w:sz w:val="18"/>
              </w:rPr>
              <w:t>VirksomhedCVRNummer</w:t>
            </w:r>
            <w:proofErr w:type="spellEnd"/>
            <w:r>
              <w:rPr>
                <w:rFonts w:ascii="Arial" w:hAnsi="Arial" w:cs="Arial"/>
                <w:sz w:val="18"/>
              </w:rPr>
              <w:t xml:space="preserve"> er angivet i forkert format.</w:t>
            </w:r>
          </w:p>
          <w:p w14:paraId="774EA9C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- 422.11 </w:t>
            </w:r>
            <w:proofErr w:type="spellStart"/>
            <w:r>
              <w:rPr>
                <w:rFonts w:ascii="Arial" w:hAnsi="Arial" w:cs="Arial"/>
                <w:sz w:val="18"/>
              </w:rPr>
              <w:t>VirksomhedCVRNummer</w:t>
            </w:r>
            <w:proofErr w:type="spellEnd"/>
            <w:r>
              <w:rPr>
                <w:rFonts w:ascii="Arial" w:hAnsi="Arial" w:cs="Arial"/>
                <w:sz w:val="18"/>
              </w:rPr>
              <w:t xml:space="preserve"> i input overstiger det maksimalt tilladte.</w:t>
            </w:r>
          </w:p>
          <w:p w14:paraId="1FD4565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- 422.12 </w:t>
            </w:r>
            <w:proofErr w:type="spellStart"/>
            <w:r>
              <w:rPr>
                <w:rFonts w:ascii="Arial" w:hAnsi="Arial" w:cs="Arial"/>
                <w:sz w:val="18"/>
              </w:rPr>
              <w:t>VirksomhedSENummer</w:t>
            </w:r>
            <w:proofErr w:type="spellEnd"/>
            <w:r>
              <w:rPr>
                <w:rFonts w:ascii="Arial" w:hAnsi="Arial" w:cs="Arial"/>
                <w:sz w:val="18"/>
              </w:rPr>
              <w:t xml:space="preserve"> er angivet i forkert format.</w:t>
            </w:r>
          </w:p>
          <w:p w14:paraId="30021F9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- 422.13 </w:t>
            </w:r>
            <w:proofErr w:type="spellStart"/>
            <w:r>
              <w:rPr>
                <w:rFonts w:ascii="Arial" w:hAnsi="Arial" w:cs="Arial"/>
                <w:sz w:val="18"/>
              </w:rPr>
              <w:t>VirksomhedSENummer</w:t>
            </w:r>
            <w:proofErr w:type="spellEnd"/>
            <w:r>
              <w:rPr>
                <w:rFonts w:ascii="Arial" w:hAnsi="Arial" w:cs="Arial"/>
                <w:sz w:val="18"/>
              </w:rPr>
              <w:t xml:space="preserve"> i input overstiger det maksimalt tilladte.</w:t>
            </w:r>
          </w:p>
          <w:p w14:paraId="5C832D6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- 422.15 Side i input er angivet i forkert format.</w:t>
            </w:r>
          </w:p>
          <w:p w14:paraId="2F72068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- 422.16 Side i input eksisterer ikke i registret.</w:t>
            </w:r>
          </w:p>
        </w:tc>
      </w:tr>
      <w:tr w:rsidR="00821F76" w14:paraId="1B6A2631" w14:textId="77777777" w:rsidTr="00821F76">
        <w:trPr>
          <w:trHeight w:val="283"/>
        </w:trPr>
        <w:tc>
          <w:tcPr>
            <w:tcW w:w="10205" w:type="dxa"/>
            <w:gridSpan w:val="5"/>
            <w:shd w:val="clear" w:color="auto" w:fill="FFFFFF"/>
          </w:tcPr>
          <w:p w14:paraId="301B1E6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EjendomsskattesatserHent_O</w:t>
            </w:r>
            <w:proofErr w:type="spellEnd"/>
          </w:p>
        </w:tc>
      </w:tr>
      <w:tr w:rsidR="00821F76" w14:paraId="45F25873" w14:textId="77777777" w:rsidTr="00821F76">
        <w:trPr>
          <w:trHeight w:val="283"/>
        </w:trPr>
        <w:tc>
          <w:tcPr>
            <w:tcW w:w="10205" w:type="dxa"/>
            <w:gridSpan w:val="5"/>
            <w:shd w:val="clear" w:color="auto" w:fill="FFFFFF"/>
          </w:tcPr>
          <w:p w14:paraId="5247F84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0D54E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ÅrssatserListe</w:t>
            </w:r>
            <w:proofErr w:type="spellEnd"/>
            <w:r>
              <w:rPr>
                <w:rFonts w:ascii="Arial" w:hAnsi="Arial" w:cs="Arial"/>
                <w:sz w:val="18"/>
              </w:rPr>
              <w:t>*</w:t>
            </w:r>
          </w:p>
          <w:p w14:paraId="507FCF5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5242A5E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*Årssatser*</w:t>
            </w:r>
          </w:p>
          <w:p w14:paraId="61E48D6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812730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16D2B02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BBB8F6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*Forsigtighedsprincip*</w:t>
            </w:r>
          </w:p>
          <w:p w14:paraId="5578F26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BF7412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ForsigtighedsprincipProcentsats</w:t>
            </w:r>
            <w:proofErr w:type="spellEnd"/>
          </w:p>
          <w:p w14:paraId="778BBE7F" w14:textId="30744441"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del w:id="93" w:author="Hanne Erdman Thomsen" w:date="2023-06-20T11:11:00Z">
              <w:r w:rsidR="002B6607">
                <w:rPr>
                  <w:rFonts w:ascii="Arial" w:hAnsi="Arial" w:cs="Arial"/>
                  <w:sz w:val="18"/>
                </w:rPr>
                <w:delText>DobbelthistorikBrugerStruktur</w:delText>
              </w:r>
            </w:del>
            <w:ins w:id="94" w:author="Hanne Erdman Thomsen" w:date="2023-06-20T11:11:00Z">
              <w:r>
                <w:rPr>
                  <w:rFonts w:ascii="Arial" w:hAnsi="Arial" w:cs="Arial"/>
                  <w:sz w:val="18"/>
                </w:rPr>
                <w:t>RegistreringTidspunkt</w:t>
              </w:r>
            </w:ins>
            <w:proofErr w:type="spellEnd"/>
            <w:r>
              <w:rPr>
                <w:rFonts w:ascii="Arial" w:hAnsi="Arial" w:cs="Arial"/>
                <w:sz w:val="18"/>
              </w:rPr>
              <w:t>)</w:t>
            </w:r>
          </w:p>
          <w:p w14:paraId="471810F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14F8CE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3DD441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KommuneListe</w:t>
            </w:r>
            <w:proofErr w:type="spellEnd"/>
            <w:r>
              <w:rPr>
                <w:rFonts w:ascii="Arial" w:hAnsi="Arial" w:cs="Arial"/>
                <w:sz w:val="18"/>
              </w:rPr>
              <w:t>*</w:t>
            </w:r>
          </w:p>
          <w:p w14:paraId="3A8A462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65B3228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w:t>
            </w:r>
          </w:p>
          <w:p w14:paraId="243FC03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CBE333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67C0472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77AD5D" w14:textId="776B30C6"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del w:id="95" w:author="Hanne Erdman Thomsen" w:date="2023-06-20T11:11:00Z">
              <w:r w:rsidR="002B6607">
                <w:rPr>
                  <w:rFonts w:ascii="Arial" w:hAnsi="Arial" w:cs="Arial"/>
                  <w:sz w:val="18"/>
                </w:rPr>
                <w:delText>BoligGrundskyld</w:delText>
              </w:r>
            </w:del>
            <w:ins w:id="96" w:author="Hanne Erdman Thomsen" w:date="2023-06-20T11:11:00Z">
              <w:r>
                <w:rPr>
                  <w:rFonts w:ascii="Arial" w:hAnsi="Arial" w:cs="Arial"/>
                  <w:sz w:val="18"/>
                </w:rPr>
                <w:t>GrundskyldEjLandOgSkov</w:t>
              </w:r>
            </w:ins>
            <w:proofErr w:type="spellEnd"/>
            <w:r>
              <w:rPr>
                <w:rFonts w:ascii="Arial" w:hAnsi="Arial" w:cs="Arial"/>
                <w:sz w:val="18"/>
              </w:rPr>
              <w:t>*</w:t>
            </w:r>
          </w:p>
          <w:p w14:paraId="4842BA1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E95D5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0DADD448" w14:textId="663B20DA"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del w:id="97" w:author="Hanne Erdman Thomsen" w:date="2023-06-20T11:11:00Z">
              <w:r w:rsidR="002B6607">
                <w:rPr>
                  <w:rFonts w:ascii="Arial" w:hAnsi="Arial" w:cs="Arial"/>
                  <w:sz w:val="18"/>
                </w:rPr>
                <w:delText>DobbelthistorikBrugerStruktur</w:delText>
              </w:r>
            </w:del>
            <w:ins w:id="98" w:author="Hanne Erdman Thomsen" w:date="2023-06-20T11:11:00Z">
              <w:r>
                <w:rPr>
                  <w:rFonts w:ascii="Arial" w:hAnsi="Arial" w:cs="Arial"/>
                  <w:sz w:val="18"/>
                </w:rPr>
                <w:t>RegistreringTidspunkt</w:t>
              </w:r>
            </w:ins>
            <w:proofErr w:type="spellEnd"/>
            <w:r>
              <w:rPr>
                <w:rFonts w:ascii="Arial" w:hAnsi="Arial" w:cs="Arial"/>
                <w:sz w:val="18"/>
              </w:rPr>
              <w:t>)</w:t>
            </w:r>
          </w:p>
          <w:p w14:paraId="60B5783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D0C5D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6041D0D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F5DA3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ProduktionsjordGrundskyld</w:t>
            </w:r>
            <w:proofErr w:type="spellEnd"/>
            <w:r>
              <w:rPr>
                <w:rFonts w:ascii="Arial" w:hAnsi="Arial" w:cs="Arial"/>
                <w:sz w:val="18"/>
              </w:rPr>
              <w:t>*</w:t>
            </w:r>
          </w:p>
          <w:p w14:paraId="0DC1517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5F01C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p>
          <w:p w14:paraId="73D3BD9A" w14:textId="05682E08"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del w:id="99" w:author="Hanne Erdman Thomsen" w:date="2023-06-20T11:11:00Z">
              <w:r w:rsidR="002B6607">
                <w:rPr>
                  <w:rFonts w:ascii="Arial" w:hAnsi="Arial" w:cs="Arial"/>
                  <w:sz w:val="18"/>
                </w:rPr>
                <w:delText>DobbelthistorikBrugerStruktur</w:delText>
              </w:r>
            </w:del>
            <w:ins w:id="100" w:author="Hanne Erdman Thomsen" w:date="2023-06-20T11:11:00Z">
              <w:r>
                <w:rPr>
                  <w:rFonts w:ascii="Arial" w:hAnsi="Arial" w:cs="Arial"/>
                  <w:sz w:val="18"/>
                </w:rPr>
                <w:t>RegistreringTidspunkt</w:t>
              </w:r>
            </w:ins>
            <w:proofErr w:type="spellEnd"/>
            <w:r>
              <w:rPr>
                <w:rFonts w:ascii="Arial" w:hAnsi="Arial" w:cs="Arial"/>
                <w:sz w:val="18"/>
              </w:rPr>
              <w:t>)</w:t>
            </w:r>
          </w:p>
          <w:p w14:paraId="1D1DB16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2AE0E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03EC9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99414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1A6A903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2A9F9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1" w:author="Hanne Erdman Thomsen" w:date="2023-06-20T11:11: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ins w:id="102" w:author="Hanne Erdman Thomsen" w:date="2023-06-20T11:11:00Z">
              <w:r>
                <w:rPr>
                  <w:rFonts w:ascii="Arial" w:hAnsi="Arial" w:cs="Arial"/>
                  <w:sz w:val="18"/>
                </w:rPr>
                <w:t>KommunepromilleDækningsafgiftErhvervMarkering</w:t>
              </w:r>
              <w:proofErr w:type="spellEnd"/>
            </w:ins>
          </w:p>
          <w:p w14:paraId="4F3A0E8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3"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roofErr w:type="spellStart"/>
            <w:r>
              <w:rPr>
                <w:rFonts w:ascii="Arial" w:hAnsi="Arial" w:cs="Arial"/>
                <w:sz w:val="18"/>
              </w:rPr>
              <w:t>KommunepromilleDækningsafgiftErhverv</w:t>
            </w:r>
            <w:proofErr w:type="spellEnd"/>
            <w:ins w:id="104" w:author="Hanne Erdman Thomsen" w:date="2023-06-20T11:11:00Z">
              <w:r>
                <w:rPr>
                  <w:rFonts w:ascii="Arial" w:hAnsi="Arial" w:cs="Arial"/>
                  <w:sz w:val="18"/>
                </w:rPr>
                <w:t>)</w:t>
              </w:r>
            </w:ins>
          </w:p>
          <w:p w14:paraId="014BDEE9" w14:textId="08BA8C6D"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del w:id="105" w:author="Hanne Erdman Thomsen" w:date="2023-06-20T11:11:00Z">
              <w:r w:rsidR="002B6607">
                <w:rPr>
                  <w:rFonts w:ascii="Arial" w:hAnsi="Arial" w:cs="Arial"/>
                  <w:sz w:val="18"/>
                </w:rPr>
                <w:delText>DobbelthistorikBrugerStruktur</w:delText>
              </w:r>
            </w:del>
            <w:ins w:id="106" w:author="Hanne Erdman Thomsen" w:date="2023-06-20T11:11:00Z">
              <w:r>
                <w:rPr>
                  <w:rFonts w:ascii="Arial" w:hAnsi="Arial" w:cs="Arial"/>
                  <w:sz w:val="18"/>
                </w:rPr>
                <w:t>RegistreringTidspunkt</w:t>
              </w:r>
            </w:ins>
            <w:proofErr w:type="spellEnd"/>
            <w:r>
              <w:rPr>
                <w:rFonts w:ascii="Arial" w:hAnsi="Arial" w:cs="Arial"/>
                <w:sz w:val="18"/>
              </w:rPr>
              <w:t>)</w:t>
            </w:r>
          </w:p>
          <w:p w14:paraId="56B334E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01A53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2AFFE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A6FB4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2B01E66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EFAAB9" w14:textId="77A9E8D1"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107" w:author="Hanne Erdman Thomsen" w:date="2023-06-20T11:11:00Z">
              <w:r w:rsidR="002B6607">
                <w:rPr>
                  <w:rFonts w:ascii="Arial" w:hAnsi="Arial" w:cs="Arial"/>
                  <w:sz w:val="18"/>
                </w:rPr>
                <w:delText>KommunepromilleDækningsafgiftOffentligMyndighed</w:delText>
              </w:r>
            </w:del>
            <w:proofErr w:type="spellStart"/>
            <w:ins w:id="108" w:author="Hanne Erdman Thomsen" w:date="2023-06-20T11:11:00Z">
              <w:r>
                <w:rPr>
                  <w:rFonts w:ascii="Arial" w:hAnsi="Arial" w:cs="Arial"/>
                  <w:sz w:val="18"/>
                </w:rPr>
                <w:t>KommunepromilleDækningsafgiftOffentligMyndighedMarkering</w:t>
              </w:r>
              <w:proofErr w:type="spellEnd"/>
              <w:r>
                <w:rPr>
                  <w:rFonts w:ascii="Arial" w:hAnsi="Arial" w:cs="Arial"/>
                  <w:sz w:val="18"/>
                </w:rPr>
                <w:t xml:space="preserve"> </w:t>
              </w:r>
            </w:ins>
          </w:p>
          <w:p w14:paraId="3F753760" w14:textId="4C55951C"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9" w:author="Hanne Erdman Thomsen" w:date="2023-06-20T11:11: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del w:id="110" w:author="Hanne Erdman Thomsen" w:date="2023-06-20T11:11:00Z">
              <w:r w:rsidR="002B6607">
                <w:rPr>
                  <w:rFonts w:ascii="Arial" w:hAnsi="Arial" w:cs="Arial"/>
                  <w:sz w:val="18"/>
                </w:rPr>
                <w:delText>DobbelthistorikBrugerStruktur</w:delText>
              </w:r>
            </w:del>
            <w:ins w:id="111" w:author="Hanne Erdman Thomsen" w:date="2023-06-20T11:11:00Z">
              <w:r>
                <w:rPr>
                  <w:rFonts w:ascii="Arial" w:hAnsi="Arial" w:cs="Arial"/>
                  <w:sz w:val="18"/>
                </w:rPr>
                <w:t>KommunepromilleDækningsafgiftOffentligMyndighed</w:t>
              </w:r>
              <w:proofErr w:type="spellEnd"/>
              <w:r>
                <w:rPr>
                  <w:rFonts w:ascii="Arial" w:hAnsi="Arial" w:cs="Arial"/>
                  <w:sz w:val="18"/>
                </w:rPr>
                <w:t>)</w:t>
              </w:r>
            </w:ins>
          </w:p>
          <w:p w14:paraId="0EDA324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2"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ins>
            <w:proofErr w:type="spellEnd"/>
            <w:r>
              <w:rPr>
                <w:rFonts w:ascii="Arial" w:hAnsi="Arial" w:cs="Arial"/>
                <w:sz w:val="18"/>
              </w:rPr>
              <w:t>)</w:t>
            </w:r>
          </w:p>
          <w:p w14:paraId="63C6799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33ACD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7A67C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7ED306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671F8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C319A1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21F76" w14:paraId="429ED5A4" w14:textId="77777777" w:rsidTr="00821F76">
        <w:trPr>
          <w:trHeight w:val="283"/>
        </w:trPr>
        <w:tc>
          <w:tcPr>
            <w:tcW w:w="10205" w:type="dxa"/>
            <w:gridSpan w:val="5"/>
            <w:shd w:val="clear" w:color="auto" w:fill="FFFFFF"/>
          </w:tcPr>
          <w:p w14:paraId="7D381A3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6C52225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25FC61B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5E3D519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716F085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4B9F8AD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tc>
      </w:tr>
      <w:tr w:rsidR="00821F76" w:rsidRPr="00D671BC" w14:paraId="01839FF0" w14:textId="77777777" w:rsidTr="00821F76">
        <w:trPr>
          <w:trHeight w:val="283"/>
        </w:trPr>
        <w:tc>
          <w:tcPr>
            <w:tcW w:w="10205" w:type="dxa"/>
            <w:gridSpan w:val="5"/>
            <w:shd w:val="clear" w:color="auto" w:fill="D2DCFA"/>
            <w:vAlign w:val="center"/>
          </w:tcPr>
          <w:p w14:paraId="6276C58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proofErr w:type="spellStart"/>
            <w:r w:rsidRPr="00821F76">
              <w:rPr>
                <w:rFonts w:ascii="Arial" w:hAnsi="Arial" w:cs="Arial"/>
                <w:b/>
                <w:sz w:val="18"/>
                <w:lang w:val="en-US"/>
              </w:rPr>
              <w:t>Referencer</w:t>
            </w:r>
            <w:proofErr w:type="spellEnd"/>
            <w:r w:rsidRPr="00821F76">
              <w:rPr>
                <w:rFonts w:ascii="Arial" w:hAnsi="Arial" w:cs="Arial"/>
                <w:b/>
                <w:sz w:val="18"/>
                <w:lang w:val="en-US"/>
              </w:rPr>
              <w:t xml:space="preserve"> </w:t>
            </w:r>
            <w:proofErr w:type="spellStart"/>
            <w:r w:rsidRPr="00821F76">
              <w:rPr>
                <w:rFonts w:ascii="Arial" w:hAnsi="Arial" w:cs="Arial"/>
                <w:b/>
                <w:sz w:val="18"/>
                <w:lang w:val="en-US"/>
              </w:rPr>
              <w:t>fra</w:t>
            </w:r>
            <w:proofErr w:type="spellEnd"/>
            <w:r w:rsidRPr="00821F76">
              <w:rPr>
                <w:rFonts w:ascii="Arial" w:hAnsi="Arial" w:cs="Arial"/>
                <w:b/>
                <w:sz w:val="18"/>
                <w:lang w:val="en-US"/>
              </w:rPr>
              <w:t xml:space="preserve"> use case(s)</w:t>
            </w:r>
          </w:p>
        </w:tc>
      </w:tr>
      <w:tr w:rsidR="00821F76" w:rsidRPr="00D671BC" w14:paraId="317A9390" w14:textId="77777777" w:rsidTr="00821F76">
        <w:trPr>
          <w:trHeight w:val="283"/>
        </w:trPr>
        <w:tc>
          <w:tcPr>
            <w:tcW w:w="10205" w:type="dxa"/>
            <w:gridSpan w:val="5"/>
            <w:shd w:val="clear" w:color="auto" w:fill="FFFFFF"/>
          </w:tcPr>
          <w:p w14:paraId="319B64E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467BCFA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821F76" w:rsidRPr="00821F76" w:rsidSect="00821F7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16D9C45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21F76" w14:paraId="45DC4665" w14:textId="77777777" w:rsidTr="00821F76">
        <w:trPr>
          <w:trHeight w:hRule="exact" w:val="113"/>
        </w:trPr>
        <w:tc>
          <w:tcPr>
            <w:tcW w:w="10205" w:type="dxa"/>
            <w:shd w:val="clear" w:color="auto" w:fill="D2DCFA"/>
          </w:tcPr>
          <w:p w14:paraId="3B4E4C9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21F76" w14:paraId="4E54E096" w14:textId="77777777" w:rsidTr="00821F76">
        <w:tc>
          <w:tcPr>
            <w:tcW w:w="10205" w:type="dxa"/>
            <w:vAlign w:val="center"/>
          </w:tcPr>
          <w:p w14:paraId="2E8563D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sz w:val="22"/>
                <w:rPrChange w:id="118" w:author="Hanne Erdman Thomsen" w:date="2023-06-20T11:11:00Z">
                  <w:rPr>
                    <w:rFonts w:ascii="Arial" w:hAnsi="Arial"/>
                  </w:rPr>
                </w:rPrChange>
              </w:rPr>
            </w:pPr>
            <w:proofErr w:type="spellStart"/>
            <w:r>
              <w:rPr>
                <w:rFonts w:ascii="Arial" w:hAnsi="Arial"/>
                <w:sz w:val="22"/>
                <w:rPrChange w:id="119" w:author="Hanne Erdman Thomsen" w:date="2023-06-20T11:11:00Z">
                  <w:rPr>
                    <w:rFonts w:ascii="Arial" w:hAnsi="Arial"/>
                  </w:rPr>
                </w:rPrChange>
              </w:rPr>
              <w:t>AdresseStruktur</w:t>
            </w:r>
            <w:proofErr w:type="spellEnd"/>
          </w:p>
        </w:tc>
      </w:tr>
      <w:tr w:rsidR="00821F76" w14:paraId="43B7A9EC" w14:textId="77777777" w:rsidTr="00821F76">
        <w:tc>
          <w:tcPr>
            <w:tcW w:w="10205" w:type="dxa"/>
            <w:vAlign w:val="center"/>
          </w:tcPr>
          <w:p w14:paraId="2938C96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14:paraId="0292AE3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0321FE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AdresseFortløbendeNummer</w:t>
            </w:r>
            <w:proofErr w:type="spellEnd"/>
            <w:r>
              <w:rPr>
                <w:rFonts w:ascii="Arial" w:hAnsi="Arial" w:cs="Arial"/>
                <w:sz w:val="18"/>
              </w:rPr>
              <w:t>)</w:t>
            </w:r>
          </w:p>
          <w:p w14:paraId="2DFE323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AdresseAnvendelseKode</w:t>
            </w:r>
            <w:proofErr w:type="spellEnd"/>
            <w:r>
              <w:rPr>
                <w:rFonts w:ascii="Arial" w:hAnsi="Arial" w:cs="Arial"/>
                <w:sz w:val="18"/>
              </w:rPr>
              <w:t>)</w:t>
            </w:r>
          </w:p>
          <w:p w14:paraId="0BDA38C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AdresseVejNavn</w:t>
            </w:r>
            <w:proofErr w:type="spellEnd"/>
            <w:r>
              <w:rPr>
                <w:rFonts w:ascii="Arial" w:hAnsi="Arial" w:cs="Arial"/>
                <w:sz w:val="18"/>
              </w:rPr>
              <w:t>)</w:t>
            </w:r>
          </w:p>
          <w:p w14:paraId="4DC13CB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AdresseVejKode</w:t>
            </w:r>
            <w:proofErr w:type="spellEnd"/>
            <w:r>
              <w:rPr>
                <w:rFonts w:ascii="Arial" w:hAnsi="Arial" w:cs="Arial"/>
                <w:sz w:val="18"/>
              </w:rPr>
              <w:t>)</w:t>
            </w:r>
          </w:p>
          <w:p w14:paraId="09429C6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AdresseFraHusNummer</w:t>
            </w:r>
            <w:proofErr w:type="spellEnd"/>
            <w:r>
              <w:rPr>
                <w:rFonts w:ascii="Arial" w:hAnsi="Arial" w:cs="Arial"/>
                <w:sz w:val="18"/>
              </w:rPr>
              <w:t>)</w:t>
            </w:r>
          </w:p>
          <w:p w14:paraId="5B76310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AdresseTilHusNummer</w:t>
            </w:r>
            <w:proofErr w:type="spellEnd"/>
            <w:r>
              <w:rPr>
                <w:rFonts w:ascii="Arial" w:hAnsi="Arial" w:cs="Arial"/>
                <w:sz w:val="18"/>
              </w:rPr>
              <w:t>)</w:t>
            </w:r>
          </w:p>
          <w:p w14:paraId="6043695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AdresseFraHusBogstav</w:t>
            </w:r>
            <w:proofErr w:type="spellEnd"/>
            <w:r>
              <w:rPr>
                <w:rFonts w:ascii="Arial" w:hAnsi="Arial" w:cs="Arial"/>
                <w:sz w:val="18"/>
              </w:rPr>
              <w:t>)</w:t>
            </w:r>
          </w:p>
          <w:p w14:paraId="152D880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AdresseTilHusBogstav</w:t>
            </w:r>
            <w:proofErr w:type="spellEnd"/>
            <w:r>
              <w:rPr>
                <w:rFonts w:ascii="Arial" w:hAnsi="Arial" w:cs="Arial"/>
                <w:sz w:val="18"/>
              </w:rPr>
              <w:t>)</w:t>
            </w:r>
          </w:p>
          <w:p w14:paraId="0EC912D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AdresseLigeUlige</w:t>
            </w:r>
            <w:proofErr w:type="spellEnd"/>
            <w:r>
              <w:rPr>
                <w:rFonts w:ascii="Arial" w:hAnsi="Arial" w:cs="Arial"/>
                <w:sz w:val="18"/>
              </w:rPr>
              <w:t>)</w:t>
            </w:r>
          </w:p>
          <w:p w14:paraId="52E4C42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AdresseEtageTekst</w:t>
            </w:r>
            <w:proofErr w:type="spellEnd"/>
            <w:r>
              <w:rPr>
                <w:rFonts w:ascii="Arial" w:hAnsi="Arial" w:cs="Arial"/>
                <w:sz w:val="18"/>
              </w:rPr>
              <w:t>)</w:t>
            </w:r>
          </w:p>
          <w:p w14:paraId="2D46FF2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AdresseSideDørTekst</w:t>
            </w:r>
            <w:proofErr w:type="spellEnd"/>
            <w:r>
              <w:rPr>
                <w:rFonts w:ascii="Arial" w:hAnsi="Arial" w:cs="Arial"/>
                <w:sz w:val="18"/>
              </w:rPr>
              <w:t>)</w:t>
            </w:r>
          </w:p>
          <w:p w14:paraId="17B6C72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AdresseCONavn</w:t>
            </w:r>
            <w:proofErr w:type="spellEnd"/>
            <w:r>
              <w:rPr>
                <w:rFonts w:ascii="Arial" w:hAnsi="Arial" w:cs="Arial"/>
                <w:sz w:val="18"/>
              </w:rPr>
              <w:t>)</w:t>
            </w:r>
          </w:p>
          <w:p w14:paraId="5A03943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p>
          <w:p w14:paraId="5659C26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AdressePostDistrikt</w:t>
            </w:r>
            <w:proofErr w:type="spellEnd"/>
            <w:r>
              <w:rPr>
                <w:rFonts w:ascii="Arial" w:hAnsi="Arial" w:cs="Arial"/>
                <w:sz w:val="18"/>
              </w:rPr>
              <w:t>)</w:t>
            </w:r>
          </w:p>
          <w:p w14:paraId="4C8464C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AdresseByNavn</w:t>
            </w:r>
            <w:proofErr w:type="spellEnd"/>
            <w:r>
              <w:rPr>
                <w:rFonts w:ascii="Arial" w:hAnsi="Arial" w:cs="Arial"/>
                <w:sz w:val="18"/>
              </w:rPr>
              <w:t>)</w:t>
            </w:r>
          </w:p>
          <w:p w14:paraId="0E1BF5D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AdressePostBox</w:t>
            </w:r>
            <w:proofErr w:type="spellEnd"/>
            <w:r>
              <w:rPr>
                <w:rFonts w:ascii="Arial" w:hAnsi="Arial" w:cs="Arial"/>
                <w:sz w:val="18"/>
              </w:rPr>
              <w:t>)</w:t>
            </w:r>
          </w:p>
          <w:p w14:paraId="61B261F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AdresseGyldigFra</w:t>
            </w:r>
            <w:proofErr w:type="spellEnd"/>
            <w:r>
              <w:rPr>
                <w:rFonts w:ascii="Arial" w:hAnsi="Arial" w:cs="Arial"/>
                <w:sz w:val="18"/>
              </w:rPr>
              <w:t>)</w:t>
            </w:r>
          </w:p>
          <w:p w14:paraId="1365110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AdresseGyldigTil</w:t>
            </w:r>
            <w:proofErr w:type="spellEnd"/>
            <w:r>
              <w:rPr>
                <w:rFonts w:ascii="Arial" w:hAnsi="Arial" w:cs="Arial"/>
                <w:sz w:val="18"/>
              </w:rPr>
              <w:t>)</w:t>
            </w:r>
          </w:p>
          <w:p w14:paraId="274C152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AdresseTypeKode</w:t>
            </w:r>
            <w:proofErr w:type="spellEnd"/>
            <w:r>
              <w:rPr>
                <w:rFonts w:ascii="Arial" w:hAnsi="Arial" w:cs="Arial"/>
                <w:sz w:val="18"/>
              </w:rPr>
              <w:t>)</w:t>
            </w:r>
          </w:p>
          <w:p w14:paraId="2CD3AB6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AdresseTypeTekst</w:t>
            </w:r>
            <w:proofErr w:type="spellEnd"/>
            <w:r>
              <w:rPr>
                <w:rFonts w:ascii="Arial" w:hAnsi="Arial" w:cs="Arial"/>
                <w:sz w:val="18"/>
              </w:rPr>
              <w:t>)</w:t>
            </w:r>
          </w:p>
          <w:p w14:paraId="4F6306B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AdresseTypeGyldigFra</w:t>
            </w:r>
            <w:proofErr w:type="spellEnd"/>
            <w:r>
              <w:rPr>
                <w:rFonts w:ascii="Arial" w:hAnsi="Arial" w:cs="Arial"/>
                <w:sz w:val="18"/>
              </w:rPr>
              <w:t>)</w:t>
            </w:r>
          </w:p>
          <w:p w14:paraId="2504E60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AdresseTypeGyldigTil</w:t>
            </w:r>
            <w:proofErr w:type="spellEnd"/>
            <w:r>
              <w:rPr>
                <w:rFonts w:ascii="Arial" w:hAnsi="Arial" w:cs="Arial"/>
                <w:sz w:val="18"/>
              </w:rPr>
              <w:t>)</w:t>
            </w:r>
          </w:p>
          <w:p w14:paraId="47F9950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14:paraId="4CD7ECE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LandNavn</w:t>
            </w:r>
            <w:proofErr w:type="spellEnd"/>
            <w:r>
              <w:rPr>
                <w:rFonts w:ascii="Arial" w:hAnsi="Arial" w:cs="Arial"/>
                <w:sz w:val="18"/>
              </w:rPr>
              <w:t>)</w:t>
            </w:r>
          </w:p>
          <w:p w14:paraId="12A7A02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21F76" w14:paraId="7B8A9EF0" w14:textId="77777777" w:rsidTr="00821F76">
        <w:tc>
          <w:tcPr>
            <w:tcW w:w="10205" w:type="dxa"/>
            <w:shd w:val="clear" w:color="auto" w:fill="D2DCFA"/>
            <w:vAlign w:val="center"/>
          </w:tcPr>
          <w:p w14:paraId="77FE8D9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21F76" w14:paraId="760939BB" w14:textId="77777777" w:rsidTr="00821F76">
        <w:tc>
          <w:tcPr>
            <w:tcW w:w="10205" w:type="dxa"/>
            <w:shd w:val="clear" w:color="auto" w:fill="FFFFFF"/>
            <w:vAlign w:val="center"/>
          </w:tcPr>
          <w:p w14:paraId="1000495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 for danske adresser.</w:t>
            </w:r>
          </w:p>
        </w:tc>
      </w:tr>
    </w:tbl>
    <w:p w14:paraId="5AF8B99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21F76" w14:paraId="27A46265" w14:textId="77777777" w:rsidTr="00821F76">
        <w:trPr>
          <w:trHeight w:hRule="exact" w:val="113"/>
        </w:trPr>
        <w:tc>
          <w:tcPr>
            <w:tcW w:w="10205" w:type="dxa"/>
            <w:shd w:val="clear" w:color="auto" w:fill="D2DCFA"/>
          </w:tcPr>
          <w:p w14:paraId="12F3A24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21F76" w14:paraId="31F720EE" w14:textId="77777777" w:rsidTr="00821F76">
        <w:tc>
          <w:tcPr>
            <w:tcW w:w="10205" w:type="dxa"/>
            <w:vAlign w:val="center"/>
          </w:tcPr>
          <w:p w14:paraId="685F7ACE" w14:textId="0A461E54" w:rsidR="00821F76" w:rsidRPr="00821F76" w:rsidRDefault="002B6607"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sz w:val="22"/>
                <w:rPrChange w:id="120" w:author="Hanne Erdman Thomsen" w:date="2023-06-20T11:11:00Z">
                  <w:rPr>
                    <w:rFonts w:ascii="Arial" w:hAnsi="Arial"/>
                  </w:rPr>
                </w:rPrChange>
              </w:rPr>
            </w:pPr>
            <w:del w:id="121" w:author="Hanne Erdman Thomsen" w:date="2023-06-20T11:11:00Z">
              <w:r>
                <w:rPr>
                  <w:rFonts w:ascii="Arial" w:hAnsi="Arial" w:cs="Arial"/>
                </w:rPr>
                <w:delText>BoligPromilleStruktur</w:delText>
              </w:r>
            </w:del>
            <w:proofErr w:type="spellStart"/>
            <w:ins w:id="122" w:author="Hanne Erdman Thomsen" w:date="2023-06-20T11:11:00Z">
              <w:r w:rsidR="00821F76">
                <w:rPr>
                  <w:rFonts w:ascii="Arial" w:hAnsi="Arial" w:cs="Arial"/>
                  <w:sz w:val="22"/>
                </w:rPr>
                <w:t>EjendomEjendomsskatStruktur</w:t>
              </w:r>
            </w:ins>
            <w:proofErr w:type="spellEnd"/>
          </w:p>
        </w:tc>
      </w:tr>
      <w:tr w:rsidR="00821F76" w14:paraId="2E089351" w14:textId="77777777" w:rsidTr="00821F76">
        <w:tc>
          <w:tcPr>
            <w:tcW w:w="10205" w:type="dxa"/>
            <w:vAlign w:val="center"/>
          </w:tcPr>
          <w:p w14:paraId="3F06371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3" w:author="Hanne Erdman Thomsen" w:date="2023-06-20T11:11:00Z"/>
                <w:rFonts w:ascii="Arial" w:hAnsi="Arial" w:cs="Arial"/>
                <w:sz w:val="18"/>
              </w:rPr>
            </w:pPr>
            <w:del w:id="124" w:author="Hanne Erdman Thomsen" w:date="2023-06-20T11:11:00Z">
              <w:r>
                <w:rPr>
                  <w:rFonts w:ascii="Arial" w:hAnsi="Arial" w:cs="Arial"/>
                  <w:sz w:val="18"/>
                </w:rPr>
                <w:delText>*BoligPromille*</w:delText>
              </w:r>
            </w:del>
          </w:p>
          <w:p w14:paraId="6C7D08A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5" w:author="Hanne Erdman Thomsen" w:date="2023-06-20T11:11:00Z"/>
                <w:rFonts w:ascii="Arial" w:hAnsi="Arial" w:cs="Arial"/>
                <w:sz w:val="18"/>
              </w:rPr>
            </w:pPr>
            <w:del w:id="126" w:author="Hanne Erdman Thomsen" w:date="2023-06-20T11:11:00Z">
              <w:r>
                <w:rPr>
                  <w:rFonts w:ascii="Arial" w:hAnsi="Arial" w:cs="Arial"/>
                  <w:sz w:val="18"/>
                </w:rPr>
                <w:delText>[</w:delText>
              </w:r>
            </w:del>
          </w:p>
          <w:p w14:paraId="70B71A1B" w14:textId="13C20CEB" w:rsidR="00821F76" w:rsidRDefault="002B6607"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7" w:author="Hanne Erdman Thomsen" w:date="2023-06-20T11:11:00Z"/>
                <w:rFonts w:ascii="Arial" w:hAnsi="Arial" w:cs="Arial"/>
                <w:sz w:val="18"/>
              </w:rPr>
            </w:pPr>
            <w:del w:id="128" w:author="Hanne Erdman Thomsen" w:date="2023-06-20T11:11:00Z">
              <w:r>
                <w:rPr>
                  <w:rFonts w:ascii="Arial" w:hAnsi="Arial" w:cs="Arial"/>
                  <w:sz w:val="18"/>
                </w:rPr>
                <w:tab/>
              </w:r>
            </w:del>
            <w:ins w:id="129" w:author="Hanne Erdman Thomsen" w:date="2023-06-20T11:11:00Z">
              <w:r w:rsidR="00821F76">
                <w:rPr>
                  <w:rFonts w:ascii="Arial" w:hAnsi="Arial" w:cs="Arial"/>
                  <w:sz w:val="18"/>
                </w:rPr>
                <w:t>*</w:t>
              </w:r>
              <w:proofErr w:type="spellStart"/>
              <w:r w:rsidR="00821F76">
                <w:rPr>
                  <w:rFonts w:ascii="Arial" w:hAnsi="Arial" w:cs="Arial"/>
                  <w:sz w:val="18"/>
                </w:rPr>
                <w:t>EjendomEjendomsskat</w:t>
              </w:r>
              <w:proofErr w:type="spellEnd"/>
              <w:r w:rsidR="00821F76">
                <w:rPr>
                  <w:rFonts w:ascii="Arial" w:hAnsi="Arial" w:cs="Arial"/>
                  <w:sz w:val="18"/>
                </w:rPr>
                <w:t>*</w:t>
              </w:r>
            </w:ins>
          </w:p>
          <w:p w14:paraId="3B71813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0" w:author="Hanne Erdman Thomsen" w:date="2023-06-20T11:11:00Z"/>
                <w:rFonts w:ascii="Arial" w:hAnsi="Arial" w:cs="Arial"/>
                <w:sz w:val="18"/>
              </w:rPr>
            </w:pPr>
            <w:ins w:id="131" w:author="Hanne Erdman Thomsen" w:date="2023-06-20T11:11:00Z">
              <w:r>
                <w:rPr>
                  <w:rFonts w:ascii="Arial" w:hAnsi="Arial" w:cs="Arial"/>
                  <w:sz w:val="18"/>
                </w:rPr>
                <w:t>[</w:t>
              </w:r>
            </w:ins>
          </w:p>
          <w:p w14:paraId="0C77A55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2" w:author="Hanne Erdman Thomsen" w:date="2023-06-20T11:11:00Z"/>
                <w:rFonts w:ascii="Arial" w:hAnsi="Arial" w:cs="Arial"/>
                <w:sz w:val="18"/>
              </w:rPr>
            </w:pPr>
            <w:ins w:id="133" w:author="Hanne Erdman Thomsen" w:date="2023-06-20T11:11:00Z">
              <w:r>
                <w:rPr>
                  <w:rFonts w:ascii="Arial" w:hAnsi="Arial" w:cs="Arial"/>
                  <w:sz w:val="18"/>
                </w:rPr>
                <w:tab/>
                <w:t>(</w:t>
              </w:r>
              <w:proofErr w:type="spellStart"/>
              <w:r>
                <w:rPr>
                  <w:rFonts w:ascii="Arial" w:hAnsi="Arial" w:cs="Arial"/>
                  <w:sz w:val="18"/>
                </w:rPr>
                <w:t>ForsigtighedsprincipProcentsats</w:t>
              </w:r>
              <w:proofErr w:type="spellEnd"/>
              <w:r>
                <w:rPr>
                  <w:rFonts w:ascii="Arial" w:hAnsi="Arial" w:cs="Arial"/>
                  <w:sz w:val="18"/>
                </w:rPr>
                <w:t>)</w:t>
              </w:r>
            </w:ins>
          </w:p>
          <w:p w14:paraId="650F3D4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4" w:author="Hanne Erdman Thomsen" w:date="2023-06-20T11:11:00Z"/>
                <w:rFonts w:ascii="Arial" w:hAnsi="Arial" w:cs="Arial"/>
                <w:sz w:val="18"/>
              </w:rPr>
            </w:pPr>
            <w:ins w:id="135" w:author="Hanne Erdman Thomsen" w:date="2023-06-20T11:11:00Z">
              <w:r>
                <w:rPr>
                  <w:rFonts w:ascii="Arial" w:hAnsi="Arial" w:cs="Arial"/>
                  <w:sz w:val="18"/>
                </w:rPr>
                <w:tab/>
                <w:t>(</w:t>
              </w:r>
            </w:ins>
          </w:p>
          <w:p w14:paraId="14AE562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6" w:author="Hanne Erdman Thomsen" w:date="2023-06-20T11:11:00Z"/>
                <w:rFonts w:ascii="Arial" w:hAnsi="Arial" w:cs="Arial"/>
                <w:sz w:val="18"/>
              </w:rPr>
            </w:pPr>
            <w:ins w:id="137" w:author="Hanne Erdman Thomsen" w:date="2023-06-20T11:11:00Z">
              <w:r>
                <w:rPr>
                  <w:rFonts w:ascii="Arial" w:hAnsi="Arial" w:cs="Arial"/>
                  <w:sz w:val="18"/>
                </w:rPr>
                <w:tab/>
              </w:r>
              <w:r>
                <w:rPr>
                  <w:rFonts w:ascii="Arial" w:hAnsi="Arial" w:cs="Arial"/>
                  <w:sz w:val="18"/>
                </w:rPr>
                <w:tab/>
                <w:t>*</w:t>
              </w:r>
              <w:proofErr w:type="spellStart"/>
              <w:r>
                <w:rPr>
                  <w:rFonts w:ascii="Arial" w:hAnsi="Arial" w:cs="Arial"/>
                  <w:sz w:val="18"/>
                </w:rPr>
                <w:t>EjendomEjendomsskatValg</w:t>
              </w:r>
              <w:proofErr w:type="spellEnd"/>
              <w:r>
                <w:rPr>
                  <w:rFonts w:ascii="Arial" w:hAnsi="Arial" w:cs="Arial"/>
                  <w:sz w:val="18"/>
                </w:rPr>
                <w:t>*</w:t>
              </w:r>
            </w:ins>
          </w:p>
          <w:p w14:paraId="7F2C316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8" w:author="Hanne Erdman Thomsen" w:date="2023-06-20T11:11:00Z"/>
                <w:rFonts w:ascii="Arial" w:hAnsi="Arial" w:cs="Arial"/>
                <w:sz w:val="18"/>
              </w:rPr>
            </w:pPr>
            <w:ins w:id="139" w:author="Hanne Erdman Thomsen" w:date="2023-06-20T11:11:00Z">
              <w:r>
                <w:rPr>
                  <w:rFonts w:ascii="Arial" w:hAnsi="Arial" w:cs="Arial"/>
                  <w:sz w:val="18"/>
                </w:rPr>
                <w:tab/>
              </w:r>
              <w:r>
                <w:rPr>
                  <w:rFonts w:ascii="Arial" w:hAnsi="Arial" w:cs="Arial"/>
                  <w:sz w:val="18"/>
                </w:rPr>
                <w:tab/>
                <w:t>[</w:t>
              </w:r>
            </w:ins>
          </w:p>
          <w:p w14:paraId="5D70BD7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0" w:author="Hanne Erdman Thomsen" w:date="2023-06-20T11:11:00Z"/>
                <w:rFonts w:ascii="Arial" w:hAnsi="Arial" w:cs="Arial"/>
                <w:sz w:val="18"/>
              </w:rPr>
            </w:pPr>
            <w:ins w:id="141" w:author="Hanne Erdman Thomsen" w:date="2023-06-20T11:11:00Z">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GrundskyldEjLandOgSkov</w:t>
              </w:r>
              <w:proofErr w:type="spellEnd"/>
              <w:r>
                <w:rPr>
                  <w:rFonts w:ascii="Arial" w:hAnsi="Arial" w:cs="Arial"/>
                  <w:sz w:val="18"/>
                </w:rPr>
                <w:t>*</w:t>
              </w:r>
            </w:ins>
          </w:p>
          <w:p w14:paraId="4922931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2" w:author="Hanne Erdman Thomsen" w:date="2023-06-20T11:11:00Z"/>
                <w:rFonts w:ascii="Arial" w:hAnsi="Arial" w:cs="Arial"/>
                <w:sz w:val="18"/>
              </w:rPr>
            </w:pPr>
            <w:ins w:id="143" w:author="Hanne Erdman Thomsen" w:date="2023-06-20T11:11:00Z">
              <w:r>
                <w:rPr>
                  <w:rFonts w:ascii="Arial" w:hAnsi="Arial" w:cs="Arial"/>
                  <w:sz w:val="18"/>
                </w:rPr>
                <w:tab/>
              </w:r>
              <w:r>
                <w:rPr>
                  <w:rFonts w:ascii="Arial" w:hAnsi="Arial" w:cs="Arial"/>
                  <w:sz w:val="18"/>
                </w:rPr>
                <w:tab/>
              </w:r>
              <w:r>
                <w:rPr>
                  <w:rFonts w:ascii="Arial" w:hAnsi="Arial" w:cs="Arial"/>
                  <w:sz w:val="18"/>
                </w:rPr>
                <w:tab/>
                <w:t>[</w:t>
              </w:r>
            </w:ins>
          </w:p>
          <w:p w14:paraId="4E70DC8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44"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roofErr w:type="spellStart"/>
            <w:r>
              <w:rPr>
                <w:rFonts w:ascii="Arial" w:hAnsi="Arial" w:cs="Arial"/>
                <w:sz w:val="18"/>
              </w:rPr>
              <w:t>KommunepromilleGrundskyld</w:t>
            </w:r>
            <w:proofErr w:type="spellEnd"/>
            <w:ins w:id="145" w:author="Hanne Erdman Thomsen" w:date="2023-06-20T11:11:00Z">
              <w:r>
                <w:rPr>
                  <w:rFonts w:ascii="Arial" w:hAnsi="Arial" w:cs="Arial"/>
                  <w:sz w:val="18"/>
                </w:rPr>
                <w:t xml:space="preserve">)  </w:t>
              </w:r>
            </w:ins>
          </w:p>
          <w:p w14:paraId="16765ED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6" w:author="Hanne Erdman Thomsen" w:date="2023-06-20T11:11:00Z"/>
                <w:rFonts w:ascii="Arial" w:hAnsi="Arial" w:cs="Arial"/>
                <w:sz w:val="18"/>
              </w:rPr>
            </w:pPr>
            <w:del w:id="147" w:author="Hanne Erdman Thomsen" w:date="2023-06-20T11:11:00Z">
              <w:r>
                <w:rPr>
                  <w:rFonts w:ascii="Arial" w:hAnsi="Arial" w:cs="Arial"/>
                  <w:sz w:val="18"/>
                </w:rPr>
                <w:tab/>
                <w:delText>(DobbelthistorikBrugerStruktur)</w:delText>
              </w:r>
            </w:del>
          </w:p>
          <w:p w14:paraId="5AC8E95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8" w:author="Hanne Erdman Thomsen" w:date="2023-06-20T11:11:00Z"/>
                <w:rFonts w:ascii="Arial" w:hAnsi="Arial" w:cs="Arial"/>
                <w:sz w:val="18"/>
              </w:rPr>
            </w:pPr>
            <w:ins w:id="149"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ins>
          </w:p>
          <w:p w14:paraId="68AD186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0" w:author="Hanne Erdman Thomsen" w:date="2023-06-20T11:11:00Z"/>
                <w:rFonts w:ascii="Arial" w:hAnsi="Arial" w:cs="Arial"/>
                <w:sz w:val="18"/>
              </w:rPr>
            </w:pPr>
            <w:ins w:id="151" w:author="Hanne Erdman Thomsen" w:date="2023-06-20T11:11:00Z">
              <w:r>
                <w:rPr>
                  <w:rFonts w:ascii="Arial" w:hAnsi="Arial" w:cs="Arial"/>
                  <w:sz w:val="18"/>
                </w:rPr>
                <w:tab/>
              </w:r>
              <w:r>
                <w:rPr>
                  <w:rFonts w:ascii="Arial" w:hAnsi="Arial" w:cs="Arial"/>
                  <w:sz w:val="18"/>
                </w:rPr>
                <w:tab/>
              </w:r>
              <w:r>
                <w:rPr>
                  <w:rFonts w:ascii="Arial" w:hAnsi="Arial" w:cs="Arial"/>
                  <w:sz w:val="18"/>
                </w:rPr>
                <w:tab/>
                <w:t>]</w:t>
              </w:r>
            </w:ins>
          </w:p>
          <w:p w14:paraId="538D36A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2" w:author="Hanne Erdman Thomsen" w:date="2023-06-20T11:11:00Z"/>
                <w:rFonts w:ascii="Arial" w:hAnsi="Arial" w:cs="Arial"/>
                <w:sz w:val="18"/>
              </w:rPr>
            </w:pPr>
            <w:ins w:id="153" w:author="Hanne Erdman Thomsen" w:date="2023-06-20T11:11:00Z">
              <w:r>
                <w:rPr>
                  <w:rFonts w:ascii="Arial" w:hAnsi="Arial" w:cs="Arial"/>
                  <w:sz w:val="18"/>
                </w:rPr>
                <w:tab/>
              </w:r>
              <w:r>
                <w:rPr>
                  <w:rFonts w:ascii="Arial" w:hAnsi="Arial" w:cs="Arial"/>
                  <w:sz w:val="18"/>
                </w:rPr>
                <w:tab/>
              </w:r>
              <w:r>
                <w:rPr>
                  <w:rFonts w:ascii="Arial" w:hAnsi="Arial" w:cs="Arial"/>
                  <w:sz w:val="18"/>
                </w:rPr>
                <w:tab/>
                <w:t>|</w:t>
              </w:r>
            </w:ins>
          </w:p>
          <w:p w14:paraId="6B76705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4" w:author="Hanne Erdman Thomsen" w:date="2023-06-20T11:11:00Z"/>
                <w:rFonts w:ascii="Arial" w:hAnsi="Arial" w:cs="Arial"/>
                <w:sz w:val="18"/>
              </w:rPr>
            </w:pPr>
            <w:ins w:id="155" w:author="Hanne Erdman Thomsen" w:date="2023-06-20T11:11:00Z">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LandOgSkovEjendomGrundskyld</w:t>
              </w:r>
              <w:proofErr w:type="spellEnd"/>
              <w:r>
                <w:rPr>
                  <w:rFonts w:ascii="Arial" w:hAnsi="Arial" w:cs="Arial"/>
                  <w:sz w:val="18"/>
                </w:rPr>
                <w:t>*</w:t>
              </w:r>
            </w:ins>
          </w:p>
          <w:p w14:paraId="39C0CB5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6" w:author="Hanne Erdman Thomsen" w:date="2023-06-20T11:11:00Z"/>
                <w:rFonts w:ascii="Arial" w:hAnsi="Arial" w:cs="Arial"/>
                <w:sz w:val="18"/>
              </w:rPr>
            </w:pPr>
            <w:ins w:id="157" w:author="Hanne Erdman Thomsen" w:date="2023-06-20T11:11:00Z">
              <w:r>
                <w:rPr>
                  <w:rFonts w:ascii="Arial" w:hAnsi="Arial" w:cs="Arial"/>
                  <w:sz w:val="18"/>
                </w:rPr>
                <w:tab/>
              </w:r>
              <w:r>
                <w:rPr>
                  <w:rFonts w:ascii="Arial" w:hAnsi="Arial" w:cs="Arial"/>
                  <w:sz w:val="18"/>
                </w:rPr>
                <w:tab/>
              </w:r>
              <w:r>
                <w:rPr>
                  <w:rFonts w:ascii="Arial" w:hAnsi="Arial" w:cs="Arial"/>
                  <w:sz w:val="18"/>
                </w:rPr>
                <w:tab/>
                <w:t>[</w:t>
              </w:r>
            </w:ins>
          </w:p>
          <w:p w14:paraId="3445ADA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8" w:author="Hanne Erdman Thomsen" w:date="2023-06-20T11:11:00Z"/>
                <w:rFonts w:ascii="Arial" w:hAnsi="Arial" w:cs="Arial"/>
                <w:sz w:val="18"/>
              </w:rPr>
            </w:pPr>
            <w:ins w:id="159"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7024EDA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0" w:author="Hanne Erdman Thomsen" w:date="2023-06-20T11:11:00Z"/>
                <w:rFonts w:ascii="Arial" w:hAnsi="Arial" w:cs="Arial"/>
                <w:sz w:val="18"/>
              </w:rPr>
            </w:pPr>
            <w:ins w:id="161"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*Stuehus*</w:t>
              </w:r>
            </w:ins>
          </w:p>
          <w:p w14:paraId="53BF4DF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2" w:author="Hanne Erdman Thomsen" w:date="2023-06-20T11:11:00Z"/>
                <w:rFonts w:ascii="Arial" w:hAnsi="Arial" w:cs="Arial"/>
                <w:sz w:val="18"/>
              </w:rPr>
            </w:pPr>
            <w:ins w:id="163"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6D1F765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4" w:author="Hanne Erdman Thomsen" w:date="2023-06-20T11:11:00Z"/>
                <w:rFonts w:ascii="Arial" w:hAnsi="Arial" w:cs="Arial"/>
                <w:sz w:val="18"/>
              </w:rPr>
            </w:pPr>
            <w:ins w:id="165"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ins>
          </w:p>
          <w:p w14:paraId="6B0ADCF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6" w:author="Hanne Erdman Thomsen" w:date="2023-06-20T11:11:00Z"/>
                <w:rFonts w:ascii="Arial" w:hAnsi="Arial" w:cs="Arial"/>
                <w:sz w:val="18"/>
              </w:rPr>
            </w:pPr>
            <w:ins w:id="167"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EjendomsgrundskyldStuehusBeløb</w:t>
              </w:r>
              <w:proofErr w:type="spellEnd"/>
            </w:ins>
          </w:p>
          <w:p w14:paraId="1ACCAE8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8" w:author="Hanne Erdman Thomsen" w:date="2023-06-20T11:11:00Z"/>
                <w:rFonts w:ascii="Arial" w:hAnsi="Arial" w:cs="Arial"/>
                <w:sz w:val="18"/>
              </w:rPr>
            </w:pPr>
            <w:ins w:id="169"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39512C9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0" w:author="Hanne Erdman Thomsen" w:date="2023-06-20T11:11:00Z"/>
                <w:rFonts w:ascii="Arial" w:hAnsi="Arial" w:cs="Arial"/>
                <w:sz w:val="18"/>
              </w:rPr>
            </w:pPr>
            <w:ins w:id="171"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7A278C3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2" w:author="Hanne Erdman Thomsen" w:date="2023-06-20T11:11:00Z"/>
                <w:rFonts w:ascii="Arial" w:hAnsi="Arial" w:cs="Arial"/>
                <w:sz w:val="18"/>
              </w:rPr>
            </w:pPr>
            <w:ins w:id="173"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5A3C10F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4" w:author="Hanne Erdman Thomsen" w:date="2023-06-20T11:11:00Z"/>
                <w:rFonts w:ascii="Arial" w:hAnsi="Arial" w:cs="Arial"/>
                <w:sz w:val="18"/>
              </w:rPr>
            </w:pPr>
            <w:ins w:id="175"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*Produktionsjord*</w:t>
              </w:r>
            </w:ins>
          </w:p>
          <w:p w14:paraId="4D64E4D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6" w:author="Hanne Erdman Thomsen" w:date="2023-06-20T11:11:00Z"/>
                <w:rFonts w:ascii="Arial" w:hAnsi="Arial" w:cs="Arial"/>
                <w:sz w:val="18"/>
              </w:rPr>
            </w:pPr>
            <w:ins w:id="177"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32AB327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8" w:author="Hanne Erdman Thomsen" w:date="2023-06-20T11:11:00Z"/>
                <w:rFonts w:ascii="Arial" w:hAnsi="Arial" w:cs="Arial"/>
                <w:sz w:val="18"/>
              </w:rPr>
            </w:pPr>
            <w:ins w:id="179"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KommunepromilleGrundskyldProduktionsjord</w:t>
              </w:r>
              <w:proofErr w:type="spellEnd"/>
              <w:r>
                <w:rPr>
                  <w:rFonts w:ascii="Arial" w:hAnsi="Arial" w:cs="Arial"/>
                  <w:sz w:val="18"/>
                </w:rPr>
                <w:t>)</w:t>
              </w:r>
            </w:ins>
          </w:p>
          <w:p w14:paraId="6CBCDC5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0" w:author="Hanne Erdman Thomsen" w:date="2023-06-20T11:11:00Z"/>
                <w:rFonts w:ascii="Arial" w:hAnsi="Arial" w:cs="Arial"/>
                <w:sz w:val="18"/>
              </w:rPr>
            </w:pPr>
            <w:ins w:id="181"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EjendomsgrundskyldProduktionsjordBeløb</w:t>
              </w:r>
              <w:proofErr w:type="spellEnd"/>
            </w:ins>
          </w:p>
          <w:p w14:paraId="245D19B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2" w:author="Hanne Erdman Thomsen" w:date="2023-06-20T11:11:00Z"/>
                <w:rFonts w:ascii="Arial" w:hAnsi="Arial" w:cs="Arial"/>
                <w:sz w:val="18"/>
              </w:rPr>
            </w:pPr>
            <w:ins w:id="183"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22B173D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4" w:author="Hanne Erdman Thomsen" w:date="2023-06-20T11:11:00Z"/>
                <w:rFonts w:ascii="Arial" w:hAnsi="Arial" w:cs="Arial"/>
                <w:sz w:val="18"/>
              </w:rPr>
            </w:pPr>
            <w:ins w:id="185"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0CB6464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6" w:author="Hanne Erdman Thomsen" w:date="2023-06-20T11:11:00Z"/>
                <w:rFonts w:ascii="Arial" w:hAnsi="Arial" w:cs="Arial"/>
                <w:sz w:val="18"/>
              </w:rPr>
            </w:pPr>
            <w:ins w:id="187"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47B270E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8" w:author="Hanne Erdman Thomsen" w:date="2023-06-20T11:11:00Z"/>
                <w:rFonts w:ascii="Arial" w:hAnsi="Arial" w:cs="Arial"/>
                <w:sz w:val="18"/>
              </w:rPr>
            </w:pPr>
            <w:ins w:id="189"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*Restareal*</w:t>
              </w:r>
            </w:ins>
          </w:p>
          <w:p w14:paraId="23A20B5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0" w:author="Hanne Erdman Thomsen" w:date="2023-06-20T11:11:00Z"/>
                <w:rFonts w:ascii="Arial" w:hAnsi="Arial" w:cs="Arial"/>
                <w:sz w:val="18"/>
              </w:rPr>
            </w:pPr>
            <w:ins w:id="191"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1A9AA02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2" w:author="Hanne Erdman Thomsen" w:date="2023-06-20T11:11:00Z"/>
                <w:rFonts w:ascii="Arial" w:hAnsi="Arial" w:cs="Arial"/>
                <w:sz w:val="18"/>
              </w:rPr>
            </w:pPr>
            <w:ins w:id="193"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ins>
          </w:p>
          <w:p w14:paraId="38FF39A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4" w:author="Hanne Erdman Thomsen" w:date="2023-06-20T11:11:00Z"/>
                <w:rFonts w:ascii="Arial" w:hAnsi="Arial" w:cs="Arial"/>
                <w:sz w:val="18"/>
              </w:rPr>
            </w:pPr>
            <w:ins w:id="195"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EjendomsgrundskyldRestarealBeløb</w:t>
              </w:r>
              <w:proofErr w:type="spellEnd"/>
            </w:ins>
          </w:p>
          <w:p w14:paraId="3252D58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6" w:author="Hanne Erdman Thomsen" w:date="2023-06-20T11:11:00Z"/>
                <w:rFonts w:ascii="Arial" w:hAnsi="Arial" w:cs="Arial"/>
                <w:sz w:val="18"/>
              </w:rPr>
            </w:pPr>
            <w:ins w:id="197"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2ED6F93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8" w:author="Hanne Erdman Thomsen" w:date="2023-06-20T11:11:00Z"/>
                <w:rFonts w:ascii="Arial" w:hAnsi="Arial" w:cs="Arial"/>
                <w:sz w:val="18"/>
              </w:rPr>
            </w:pPr>
            <w:ins w:id="199" w:author="Hanne Erdman Thomsen" w:date="2023-06-20T11:11:00Z">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ins>
          </w:p>
          <w:p w14:paraId="08242E1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0" w:author="Hanne Erdman Thomsen" w:date="2023-06-20T11:11:00Z"/>
                <w:rFonts w:ascii="Arial" w:hAnsi="Arial" w:cs="Arial"/>
                <w:sz w:val="18"/>
              </w:rPr>
            </w:pPr>
            <w:ins w:id="201" w:author="Hanne Erdman Thomsen" w:date="2023-06-20T11:11:00Z">
              <w:r>
                <w:rPr>
                  <w:rFonts w:ascii="Arial" w:hAnsi="Arial" w:cs="Arial"/>
                  <w:sz w:val="18"/>
                </w:rPr>
                <w:tab/>
              </w:r>
              <w:r>
                <w:rPr>
                  <w:rFonts w:ascii="Arial" w:hAnsi="Arial" w:cs="Arial"/>
                  <w:sz w:val="18"/>
                </w:rPr>
                <w:tab/>
              </w:r>
              <w:r>
                <w:rPr>
                  <w:rFonts w:ascii="Arial" w:hAnsi="Arial" w:cs="Arial"/>
                  <w:sz w:val="18"/>
                </w:rPr>
                <w:tab/>
                <w:t>]</w:t>
              </w:r>
            </w:ins>
          </w:p>
          <w:p w14:paraId="6F080FA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2" w:author="Hanne Erdman Thomsen" w:date="2023-06-20T11:11:00Z"/>
                <w:rFonts w:ascii="Arial" w:hAnsi="Arial" w:cs="Arial"/>
                <w:sz w:val="18"/>
              </w:rPr>
            </w:pPr>
            <w:ins w:id="203" w:author="Hanne Erdman Thomsen" w:date="2023-06-20T11:11:00Z">
              <w:r>
                <w:rPr>
                  <w:rFonts w:ascii="Arial" w:hAnsi="Arial" w:cs="Arial"/>
                  <w:sz w:val="18"/>
                </w:rPr>
                <w:tab/>
              </w:r>
              <w:r>
                <w:rPr>
                  <w:rFonts w:ascii="Arial" w:hAnsi="Arial" w:cs="Arial"/>
                  <w:sz w:val="18"/>
                </w:rPr>
                <w:tab/>
                <w:t>]</w:t>
              </w:r>
            </w:ins>
          </w:p>
          <w:p w14:paraId="234D4C7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4" w:author="Hanne Erdman Thomsen" w:date="2023-06-20T11:11:00Z"/>
                <w:rFonts w:ascii="Arial" w:hAnsi="Arial" w:cs="Arial"/>
                <w:sz w:val="18"/>
              </w:rPr>
            </w:pPr>
            <w:ins w:id="205" w:author="Hanne Erdman Thomsen" w:date="2023-06-20T11:11:00Z">
              <w:r>
                <w:rPr>
                  <w:rFonts w:ascii="Arial" w:hAnsi="Arial" w:cs="Arial"/>
                  <w:sz w:val="18"/>
                </w:rPr>
                <w:tab/>
                <w:t>)</w:t>
              </w:r>
            </w:ins>
          </w:p>
          <w:p w14:paraId="677B402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6" w:author="Hanne Erdman Thomsen" w:date="2023-06-20T11:11:00Z"/>
                <w:rFonts w:ascii="Arial" w:hAnsi="Arial" w:cs="Arial"/>
                <w:sz w:val="18"/>
              </w:rPr>
            </w:pPr>
            <w:ins w:id="207" w:author="Hanne Erdman Thomsen" w:date="2023-06-20T11:11:00Z">
              <w:r>
                <w:rPr>
                  <w:rFonts w:ascii="Arial" w:hAnsi="Arial" w:cs="Arial"/>
                  <w:sz w:val="18"/>
                </w:rPr>
                <w:tab/>
                <w:t>(</w:t>
              </w:r>
            </w:ins>
          </w:p>
          <w:p w14:paraId="7E58161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8" w:author="Hanne Erdman Thomsen" w:date="2023-06-20T11:11:00Z"/>
                <w:rFonts w:ascii="Arial" w:hAnsi="Arial" w:cs="Arial"/>
                <w:sz w:val="18"/>
              </w:rPr>
            </w:pPr>
            <w:ins w:id="209" w:author="Hanne Erdman Thomsen" w:date="2023-06-20T11:11:00Z">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ins>
          </w:p>
          <w:p w14:paraId="145463F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0" w:author="Hanne Erdman Thomsen" w:date="2023-06-20T11:11:00Z"/>
                <w:rFonts w:ascii="Arial" w:hAnsi="Arial" w:cs="Arial"/>
                <w:sz w:val="18"/>
              </w:rPr>
            </w:pPr>
            <w:ins w:id="211" w:author="Hanne Erdman Thomsen" w:date="2023-06-20T11:11:00Z">
              <w:r>
                <w:rPr>
                  <w:rFonts w:ascii="Arial" w:hAnsi="Arial" w:cs="Arial"/>
                  <w:sz w:val="18"/>
                </w:rPr>
                <w:tab/>
              </w:r>
              <w:r>
                <w:rPr>
                  <w:rFonts w:ascii="Arial" w:hAnsi="Arial" w:cs="Arial"/>
                  <w:sz w:val="18"/>
                </w:rPr>
                <w:tab/>
                <w:t>[</w:t>
              </w:r>
            </w:ins>
          </w:p>
          <w:p w14:paraId="048C056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2" w:author="Hanne Erdman Thomsen" w:date="2023-06-20T11:11:00Z"/>
                <w:rFonts w:ascii="Arial" w:hAnsi="Arial" w:cs="Arial"/>
                <w:sz w:val="18"/>
              </w:rPr>
            </w:pPr>
            <w:ins w:id="213" w:author="Hanne Erdman Thomsen" w:date="2023-06-20T11:11:00Z">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KommunepromilleDækningsafgiftErhverv</w:t>
              </w:r>
              <w:proofErr w:type="spellEnd"/>
              <w:r>
                <w:rPr>
                  <w:rFonts w:ascii="Arial" w:hAnsi="Arial" w:cs="Arial"/>
                  <w:sz w:val="18"/>
                </w:rPr>
                <w:t>)</w:t>
              </w:r>
            </w:ins>
          </w:p>
          <w:p w14:paraId="0AB8E26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4" w:author="Hanne Erdman Thomsen" w:date="2023-06-20T11:11:00Z"/>
                <w:rFonts w:ascii="Arial" w:hAnsi="Arial" w:cs="Arial"/>
                <w:sz w:val="18"/>
              </w:rPr>
            </w:pPr>
            <w:ins w:id="215" w:author="Hanne Erdman Thomsen" w:date="2023-06-20T11:11:00Z">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ins>
          </w:p>
          <w:p w14:paraId="71D1EE3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6" w:author="Hanne Erdman Thomsen" w:date="2023-06-20T11:11:00Z"/>
                <w:rFonts w:ascii="Arial" w:hAnsi="Arial" w:cs="Arial"/>
                <w:sz w:val="18"/>
              </w:rPr>
            </w:pPr>
            <w:ins w:id="217" w:author="Hanne Erdman Thomsen" w:date="2023-06-20T11:11:00Z">
              <w:r>
                <w:rPr>
                  <w:rFonts w:ascii="Arial" w:hAnsi="Arial" w:cs="Arial"/>
                  <w:sz w:val="18"/>
                </w:rPr>
                <w:tab/>
              </w:r>
              <w:r>
                <w:rPr>
                  <w:rFonts w:ascii="Arial" w:hAnsi="Arial" w:cs="Arial"/>
                  <w:sz w:val="18"/>
                </w:rPr>
                <w:tab/>
                <w:t>]</w:t>
              </w:r>
            </w:ins>
          </w:p>
          <w:p w14:paraId="1DACB6A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8" w:author="Hanne Erdman Thomsen" w:date="2023-06-20T11:11:00Z"/>
                <w:rFonts w:ascii="Arial" w:hAnsi="Arial" w:cs="Arial"/>
                <w:sz w:val="18"/>
              </w:rPr>
            </w:pPr>
            <w:ins w:id="219" w:author="Hanne Erdman Thomsen" w:date="2023-06-20T11:11:00Z">
              <w:r>
                <w:rPr>
                  <w:rFonts w:ascii="Arial" w:hAnsi="Arial" w:cs="Arial"/>
                  <w:sz w:val="18"/>
                </w:rPr>
                <w:tab/>
                <w:t>)</w:t>
              </w:r>
            </w:ins>
          </w:p>
          <w:p w14:paraId="05E81C7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0" w:author="Hanne Erdman Thomsen" w:date="2023-06-20T11:11:00Z"/>
                <w:rFonts w:ascii="Arial" w:hAnsi="Arial" w:cs="Arial"/>
                <w:sz w:val="18"/>
              </w:rPr>
            </w:pPr>
            <w:ins w:id="221" w:author="Hanne Erdman Thomsen" w:date="2023-06-20T11:11:00Z">
              <w:r>
                <w:rPr>
                  <w:rFonts w:ascii="Arial" w:hAnsi="Arial" w:cs="Arial"/>
                  <w:sz w:val="18"/>
                </w:rPr>
                <w:tab/>
                <w:t>(</w:t>
              </w:r>
            </w:ins>
          </w:p>
          <w:p w14:paraId="34995F2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2" w:author="Hanne Erdman Thomsen" w:date="2023-06-20T11:11:00Z"/>
                <w:rFonts w:ascii="Arial" w:hAnsi="Arial" w:cs="Arial"/>
                <w:sz w:val="18"/>
              </w:rPr>
            </w:pPr>
            <w:ins w:id="223" w:author="Hanne Erdman Thomsen" w:date="2023-06-20T11:11:00Z">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ins>
          </w:p>
          <w:p w14:paraId="7AE4CF3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4" w:author="Hanne Erdman Thomsen" w:date="2023-06-20T11:11:00Z"/>
                <w:rFonts w:ascii="Arial" w:hAnsi="Arial" w:cs="Arial"/>
                <w:sz w:val="18"/>
              </w:rPr>
            </w:pPr>
            <w:ins w:id="225" w:author="Hanne Erdman Thomsen" w:date="2023-06-20T11:11:00Z">
              <w:r>
                <w:rPr>
                  <w:rFonts w:ascii="Arial" w:hAnsi="Arial" w:cs="Arial"/>
                  <w:sz w:val="18"/>
                </w:rPr>
                <w:tab/>
              </w:r>
              <w:r>
                <w:rPr>
                  <w:rFonts w:ascii="Arial" w:hAnsi="Arial" w:cs="Arial"/>
                  <w:sz w:val="18"/>
                </w:rPr>
                <w:tab/>
                <w:t>[</w:t>
              </w:r>
            </w:ins>
          </w:p>
          <w:p w14:paraId="36EE153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6" w:author="Hanne Erdman Thomsen" w:date="2023-06-20T11:11:00Z"/>
                <w:rFonts w:ascii="Arial" w:hAnsi="Arial" w:cs="Arial"/>
                <w:sz w:val="18"/>
              </w:rPr>
            </w:pPr>
            <w:ins w:id="227" w:author="Hanne Erdman Thomsen" w:date="2023-06-20T11:11:00Z">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KommunepromilleDækningsafgiftOffentligMyndighed</w:t>
              </w:r>
              <w:proofErr w:type="spellEnd"/>
              <w:r>
                <w:rPr>
                  <w:rFonts w:ascii="Arial" w:hAnsi="Arial" w:cs="Arial"/>
                  <w:sz w:val="18"/>
                </w:rPr>
                <w:t>)</w:t>
              </w:r>
            </w:ins>
          </w:p>
          <w:p w14:paraId="66B1E86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8" w:author="Hanne Erdman Thomsen" w:date="2023-06-20T11:11:00Z"/>
                <w:rFonts w:ascii="Arial" w:hAnsi="Arial" w:cs="Arial"/>
                <w:sz w:val="18"/>
              </w:rPr>
            </w:pPr>
            <w:ins w:id="229" w:author="Hanne Erdman Thomsen" w:date="2023-06-20T11:11:00Z">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ins>
          </w:p>
          <w:p w14:paraId="522E95E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0" w:author="Hanne Erdman Thomsen" w:date="2023-06-20T11:11:00Z"/>
                <w:rFonts w:ascii="Arial" w:hAnsi="Arial" w:cs="Arial"/>
                <w:sz w:val="18"/>
              </w:rPr>
            </w:pPr>
            <w:ins w:id="231" w:author="Hanne Erdman Thomsen" w:date="2023-06-20T11:11:00Z">
              <w:r>
                <w:rPr>
                  <w:rFonts w:ascii="Arial" w:hAnsi="Arial" w:cs="Arial"/>
                  <w:sz w:val="18"/>
                </w:rPr>
                <w:tab/>
              </w:r>
              <w:r>
                <w:rPr>
                  <w:rFonts w:ascii="Arial" w:hAnsi="Arial" w:cs="Arial"/>
                  <w:sz w:val="18"/>
                </w:rPr>
                <w:tab/>
                <w:t>]</w:t>
              </w:r>
            </w:ins>
          </w:p>
          <w:p w14:paraId="603AC0B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2" w:author="Hanne Erdman Thomsen" w:date="2023-06-20T11:11:00Z"/>
                <w:rFonts w:ascii="Arial" w:hAnsi="Arial" w:cs="Arial"/>
                <w:sz w:val="18"/>
              </w:rPr>
            </w:pPr>
            <w:ins w:id="233" w:author="Hanne Erdman Thomsen" w:date="2023-06-20T11:11:00Z">
              <w:r>
                <w:rPr>
                  <w:rFonts w:ascii="Arial" w:hAnsi="Arial" w:cs="Arial"/>
                  <w:sz w:val="18"/>
                </w:rPr>
                <w:tab/>
                <w:t>)</w:t>
              </w:r>
            </w:ins>
          </w:p>
          <w:p w14:paraId="49005D5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6209B1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34" w:author="Hanne Erdman Thomsen" w:date="2023-06-20T11:11: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6607" w14:paraId="5E1566B9" w14:textId="77777777" w:rsidTr="002B6607">
        <w:trPr>
          <w:trHeight w:hRule="exact" w:val="113"/>
          <w:del w:id="235" w:author="Hanne Erdman Thomsen" w:date="2023-06-20T11:11:00Z"/>
        </w:trPr>
        <w:tc>
          <w:tcPr>
            <w:tcW w:w="10205" w:type="dxa"/>
            <w:shd w:val="clear" w:color="auto" w:fill="D2DCFA"/>
          </w:tcPr>
          <w:p w14:paraId="3BEBBF4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36" w:author="Hanne Erdman Thomsen" w:date="2023-06-20T11:11:00Z"/>
                <w:rFonts w:ascii="Arial" w:hAnsi="Arial" w:cs="Arial"/>
                <w:b/>
                <w:sz w:val="48"/>
              </w:rPr>
            </w:pPr>
          </w:p>
        </w:tc>
      </w:tr>
      <w:tr w:rsidR="002B6607" w14:paraId="453489F6" w14:textId="77777777" w:rsidTr="002B6607">
        <w:trPr>
          <w:del w:id="237" w:author="Hanne Erdman Thomsen" w:date="2023-06-20T11:11:00Z"/>
        </w:trPr>
        <w:tc>
          <w:tcPr>
            <w:tcW w:w="10205" w:type="dxa"/>
            <w:vAlign w:val="center"/>
          </w:tcPr>
          <w:p w14:paraId="7612AAE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238" w:author="Hanne Erdman Thomsen" w:date="2023-06-20T11:11:00Z"/>
                <w:rFonts w:ascii="Arial" w:hAnsi="Arial" w:cs="Arial"/>
              </w:rPr>
            </w:pPr>
            <w:del w:id="239" w:author="Hanne Erdman Thomsen" w:date="2023-06-20T11:11:00Z">
              <w:r>
                <w:rPr>
                  <w:rFonts w:ascii="Arial" w:hAnsi="Arial" w:cs="Arial"/>
                </w:rPr>
                <w:delText>DobbelthistorikBrugerStruktur</w:delText>
              </w:r>
            </w:del>
          </w:p>
        </w:tc>
      </w:tr>
      <w:tr w:rsidR="002B6607" w14:paraId="5EE02A98" w14:textId="77777777" w:rsidTr="002B6607">
        <w:trPr>
          <w:del w:id="240" w:author="Hanne Erdman Thomsen" w:date="2023-06-20T11:11:00Z"/>
        </w:trPr>
        <w:tc>
          <w:tcPr>
            <w:tcW w:w="10205" w:type="dxa"/>
            <w:vAlign w:val="center"/>
          </w:tcPr>
          <w:p w14:paraId="0B9D750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41" w:author="Hanne Erdman Thomsen" w:date="2023-06-20T11:11:00Z"/>
                <w:rFonts w:ascii="Arial" w:hAnsi="Arial" w:cs="Arial"/>
                <w:sz w:val="18"/>
              </w:rPr>
            </w:pPr>
            <w:del w:id="242" w:author="Hanne Erdman Thomsen" w:date="2023-06-20T11:11:00Z">
              <w:r>
                <w:rPr>
                  <w:rFonts w:ascii="Arial" w:hAnsi="Arial" w:cs="Arial"/>
                  <w:sz w:val="18"/>
                </w:rPr>
                <w:delText>*DobbelthistorikBruger*</w:delText>
              </w:r>
            </w:del>
          </w:p>
          <w:p w14:paraId="329EDB5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43" w:author="Hanne Erdman Thomsen" w:date="2023-06-20T11:11:00Z"/>
                <w:rFonts w:ascii="Arial" w:hAnsi="Arial" w:cs="Arial"/>
                <w:sz w:val="18"/>
              </w:rPr>
            </w:pPr>
            <w:del w:id="244" w:author="Hanne Erdman Thomsen" w:date="2023-06-20T11:11:00Z">
              <w:r>
                <w:rPr>
                  <w:rFonts w:ascii="Arial" w:hAnsi="Arial" w:cs="Arial"/>
                  <w:sz w:val="18"/>
                </w:rPr>
                <w:delText>[</w:delText>
              </w:r>
            </w:del>
          </w:p>
          <w:p w14:paraId="13517DF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45" w:author="Hanne Erdman Thomsen" w:date="2023-06-20T11:11:00Z"/>
                <w:rFonts w:ascii="Arial" w:hAnsi="Arial" w:cs="Arial"/>
                <w:sz w:val="18"/>
              </w:rPr>
            </w:pPr>
            <w:del w:id="246" w:author="Hanne Erdman Thomsen" w:date="2023-06-20T11:11:00Z">
              <w:r>
                <w:rPr>
                  <w:rFonts w:ascii="Arial" w:hAnsi="Arial" w:cs="Arial"/>
                  <w:sz w:val="18"/>
                </w:rPr>
                <w:tab/>
                <w:delText>RegistreringTidspunkt</w:delText>
              </w:r>
            </w:del>
          </w:p>
          <w:p w14:paraId="385AFD2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47" w:author="Hanne Erdman Thomsen" w:date="2023-06-20T11:11:00Z"/>
                <w:rFonts w:ascii="Arial" w:hAnsi="Arial" w:cs="Arial"/>
                <w:sz w:val="18"/>
              </w:rPr>
            </w:pPr>
            <w:del w:id="248" w:author="Hanne Erdman Thomsen" w:date="2023-06-20T11:11:00Z">
              <w:r>
                <w:rPr>
                  <w:rFonts w:ascii="Arial" w:hAnsi="Arial" w:cs="Arial"/>
                  <w:sz w:val="18"/>
                </w:rPr>
                <w:tab/>
                <w:delText>(GyldighedTidspunkt)</w:delText>
              </w:r>
            </w:del>
          </w:p>
          <w:p w14:paraId="15AF458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49" w:author="Hanne Erdman Thomsen" w:date="2023-06-20T11:11:00Z"/>
                <w:rFonts w:ascii="Arial" w:hAnsi="Arial" w:cs="Arial"/>
                <w:sz w:val="18"/>
              </w:rPr>
            </w:pPr>
            <w:del w:id="250" w:author="Hanne Erdman Thomsen" w:date="2023-06-20T11:11:00Z">
              <w:r>
                <w:rPr>
                  <w:rFonts w:ascii="Arial" w:hAnsi="Arial" w:cs="Arial"/>
                  <w:sz w:val="18"/>
                </w:rPr>
                <w:tab/>
                <w:delText>RessourceNummer</w:delText>
              </w:r>
            </w:del>
          </w:p>
          <w:p w14:paraId="000BC70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51" w:author="Hanne Erdman Thomsen" w:date="2023-06-20T11:11:00Z"/>
                <w:rFonts w:ascii="Arial" w:hAnsi="Arial" w:cs="Arial"/>
                <w:sz w:val="18"/>
              </w:rPr>
            </w:pPr>
            <w:del w:id="252" w:author="Hanne Erdman Thomsen" w:date="2023-06-20T11:11:00Z">
              <w:r>
                <w:rPr>
                  <w:rFonts w:ascii="Arial" w:hAnsi="Arial" w:cs="Arial"/>
                  <w:sz w:val="18"/>
                </w:rPr>
                <w:delText>]</w:delText>
              </w:r>
            </w:del>
          </w:p>
        </w:tc>
      </w:tr>
    </w:tbl>
    <w:p w14:paraId="58CEE02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53" w:author="Hanne Erdman Thomsen" w:date="2023-06-20T11:11: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6607" w14:paraId="3668ED61" w14:textId="77777777" w:rsidTr="002B6607">
        <w:trPr>
          <w:trHeight w:hRule="exact" w:val="113"/>
          <w:del w:id="254" w:author="Hanne Erdman Thomsen" w:date="2023-06-20T11:11:00Z"/>
        </w:trPr>
        <w:tc>
          <w:tcPr>
            <w:tcW w:w="10205" w:type="dxa"/>
            <w:shd w:val="clear" w:color="auto" w:fill="D2DCFA"/>
          </w:tcPr>
          <w:p w14:paraId="13797AC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55" w:author="Hanne Erdman Thomsen" w:date="2023-06-20T11:11:00Z"/>
                <w:rFonts w:ascii="Arial" w:hAnsi="Arial" w:cs="Arial"/>
                <w:b/>
                <w:sz w:val="48"/>
              </w:rPr>
            </w:pPr>
          </w:p>
        </w:tc>
      </w:tr>
      <w:tr w:rsidR="002B6607" w14:paraId="05B6EC76" w14:textId="77777777" w:rsidTr="002B6607">
        <w:trPr>
          <w:del w:id="256" w:author="Hanne Erdman Thomsen" w:date="2023-06-20T11:11:00Z"/>
        </w:trPr>
        <w:tc>
          <w:tcPr>
            <w:tcW w:w="10205" w:type="dxa"/>
            <w:vAlign w:val="center"/>
          </w:tcPr>
          <w:p w14:paraId="7267731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257" w:author="Hanne Erdman Thomsen" w:date="2023-06-20T11:11:00Z"/>
                <w:rFonts w:ascii="Arial" w:hAnsi="Arial" w:cs="Arial"/>
              </w:rPr>
            </w:pPr>
            <w:del w:id="258" w:author="Hanne Erdman Thomsen" w:date="2023-06-20T11:11:00Z">
              <w:r>
                <w:rPr>
                  <w:rFonts w:ascii="Arial" w:hAnsi="Arial" w:cs="Arial"/>
                </w:rPr>
                <w:delText>DobbelthistorikStruktur</w:delText>
              </w:r>
            </w:del>
          </w:p>
        </w:tc>
      </w:tr>
      <w:tr w:rsidR="002B6607" w14:paraId="4B2AFE16" w14:textId="77777777" w:rsidTr="002B6607">
        <w:trPr>
          <w:del w:id="259" w:author="Hanne Erdman Thomsen" w:date="2023-06-20T11:11:00Z"/>
        </w:trPr>
        <w:tc>
          <w:tcPr>
            <w:tcW w:w="10205" w:type="dxa"/>
            <w:vAlign w:val="center"/>
          </w:tcPr>
          <w:p w14:paraId="559A19D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60" w:author="Hanne Erdman Thomsen" w:date="2023-06-20T11:11:00Z"/>
                <w:rFonts w:ascii="Arial" w:hAnsi="Arial" w:cs="Arial"/>
                <w:sz w:val="18"/>
              </w:rPr>
            </w:pPr>
            <w:del w:id="261" w:author="Hanne Erdman Thomsen" w:date="2023-06-20T11:11:00Z">
              <w:r>
                <w:rPr>
                  <w:rFonts w:ascii="Arial" w:hAnsi="Arial" w:cs="Arial"/>
                  <w:sz w:val="18"/>
                </w:rPr>
                <w:delText>*Dobbelthistorik*</w:delText>
              </w:r>
            </w:del>
          </w:p>
          <w:p w14:paraId="13DE6F6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62" w:author="Hanne Erdman Thomsen" w:date="2023-06-20T11:11:00Z"/>
                <w:rFonts w:ascii="Arial" w:hAnsi="Arial" w:cs="Arial"/>
                <w:sz w:val="18"/>
              </w:rPr>
            </w:pPr>
            <w:del w:id="263" w:author="Hanne Erdman Thomsen" w:date="2023-06-20T11:11:00Z">
              <w:r>
                <w:rPr>
                  <w:rFonts w:ascii="Arial" w:hAnsi="Arial" w:cs="Arial"/>
                  <w:sz w:val="18"/>
                </w:rPr>
                <w:delText>[</w:delText>
              </w:r>
            </w:del>
          </w:p>
          <w:p w14:paraId="5764868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64" w:author="Hanne Erdman Thomsen" w:date="2023-06-20T11:11:00Z"/>
                <w:rFonts w:ascii="Arial" w:hAnsi="Arial" w:cs="Arial"/>
                <w:sz w:val="18"/>
              </w:rPr>
            </w:pPr>
            <w:del w:id="265" w:author="Hanne Erdman Thomsen" w:date="2023-06-20T11:11:00Z">
              <w:r>
                <w:rPr>
                  <w:rFonts w:ascii="Arial" w:hAnsi="Arial" w:cs="Arial"/>
                  <w:sz w:val="18"/>
                </w:rPr>
                <w:tab/>
                <w:delText>RegistreringTidspunkt</w:delText>
              </w:r>
            </w:del>
          </w:p>
          <w:p w14:paraId="4689C72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66" w:author="Hanne Erdman Thomsen" w:date="2023-06-20T11:11:00Z"/>
                <w:rFonts w:ascii="Arial" w:hAnsi="Arial" w:cs="Arial"/>
                <w:sz w:val="18"/>
              </w:rPr>
            </w:pPr>
            <w:del w:id="267" w:author="Hanne Erdman Thomsen" w:date="2023-06-20T11:11:00Z">
              <w:r>
                <w:rPr>
                  <w:rFonts w:ascii="Arial" w:hAnsi="Arial" w:cs="Arial"/>
                  <w:sz w:val="18"/>
                </w:rPr>
                <w:tab/>
                <w:delText>GyldighedTidspunkt</w:delText>
              </w:r>
            </w:del>
          </w:p>
          <w:p w14:paraId="2EAA026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68" w:author="Hanne Erdman Thomsen" w:date="2023-06-20T11:11:00Z"/>
                <w:rFonts w:ascii="Arial" w:hAnsi="Arial" w:cs="Arial"/>
                <w:sz w:val="18"/>
              </w:rPr>
            </w:pPr>
            <w:del w:id="269" w:author="Hanne Erdman Thomsen" w:date="2023-06-20T11:11:00Z">
              <w:r>
                <w:rPr>
                  <w:rFonts w:ascii="Arial" w:hAnsi="Arial" w:cs="Arial"/>
                  <w:sz w:val="18"/>
                </w:rPr>
                <w:delText>]</w:delText>
              </w:r>
            </w:del>
          </w:p>
        </w:tc>
      </w:tr>
    </w:tbl>
    <w:p w14:paraId="4B62759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70" w:author="Hanne Erdman Thomsen" w:date="2023-06-20T11:11: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6607" w14:paraId="4C643DE6" w14:textId="77777777" w:rsidTr="002B6607">
        <w:trPr>
          <w:trHeight w:hRule="exact" w:val="113"/>
          <w:del w:id="271" w:author="Hanne Erdman Thomsen" w:date="2023-06-20T11:11:00Z"/>
        </w:trPr>
        <w:tc>
          <w:tcPr>
            <w:tcW w:w="10205" w:type="dxa"/>
            <w:shd w:val="clear" w:color="auto" w:fill="D2DCFA"/>
          </w:tcPr>
          <w:p w14:paraId="1B454B3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72" w:author="Hanne Erdman Thomsen" w:date="2023-06-20T11:11:00Z"/>
                <w:rFonts w:ascii="Arial" w:hAnsi="Arial" w:cs="Arial"/>
                <w:b/>
                <w:sz w:val="48"/>
              </w:rPr>
            </w:pPr>
          </w:p>
        </w:tc>
      </w:tr>
      <w:tr w:rsidR="002B6607" w14:paraId="7FDE688F" w14:textId="77777777" w:rsidTr="002B6607">
        <w:trPr>
          <w:del w:id="273" w:author="Hanne Erdman Thomsen" w:date="2023-06-20T11:11:00Z"/>
        </w:trPr>
        <w:tc>
          <w:tcPr>
            <w:tcW w:w="10205" w:type="dxa"/>
            <w:vAlign w:val="center"/>
          </w:tcPr>
          <w:p w14:paraId="3CA7791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274" w:author="Hanne Erdman Thomsen" w:date="2023-06-20T11:11:00Z"/>
                <w:rFonts w:ascii="Arial" w:hAnsi="Arial" w:cs="Arial"/>
              </w:rPr>
            </w:pPr>
            <w:del w:id="275" w:author="Hanne Erdman Thomsen" w:date="2023-06-20T11:11:00Z">
              <w:r>
                <w:rPr>
                  <w:rFonts w:ascii="Arial" w:hAnsi="Arial" w:cs="Arial"/>
                </w:rPr>
                <w:delText>EjendomEjendomsskatStruktur</w:delText>
              </w:r>
            </w:del>
          </w:p>
        </w:tc>
      </w:tr>
      <w:tr w:rsidR="002B6607" w14:paraId="4D42B92C" w14:textId="77777777" w:rsidTr="002B6607">
        <w:trPr>
          <w:del w:id="276" w:author="Hanne Erdman Thomsen" w:date="2023-06-20T11:11:00Z"/>
        </w:trPr>
        <w:tc>
          <w:tcPr>
            <w:tcW w:w="10205" w:type="dxa"/>
            <w:vAlign w:val="center"/>
          </w:tcPr>
          <w:p w14:paraId="125E2F0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77" w:author="Hanne Erdman Thomsen" w:date="2023-06-20T11:11:00Z"/>
                <w:rFonts w:ascii="Arial" w:hAnsi="Arial" w:cs="Arial"/>
                <w:sz w:val="18"/>
              </w:rPr>
            </w:pPr>
            <w:del w:id="278" w:author="Hanne Erdman Thomsen" w:date="2023-06-20T11:11:00Z">
              <w:r>
                <w:rPr>
                  <w:rFonts w:ascii="Arial" w:hAnsi="Arial" w:cs="Arial"/>
                  <w:sz w:val="18"/>
                </w:rPr>
                <w:delText>*EjendomEjendomsskat*</w:delText>
              </w:r>
            </w:del>
          </w:p>
          <w:p w14:paraId="423F342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79" w:author="Hanne Erdman Thomsen" w:date="2023-06-20T11:11:00Z"/>
                <w:rFonts w:ascii="Arial" w:hAnsi="Arial" w:cs="Arial"/>
                <w:sz w:val="18"/>
              </w:rPr>
            </w:pPr>
            <w:del w:id="280" w:author="Hanne Erdman Thomsen" w:date="2023-06-20T11:11:00Z">
              <w:r>
                <w:rPr>
                  <w:rFonts w:ascii="Arial" w:hAnsi="Arial" w:cs="Arial"/>
                  <w:sz w:val="18"/>
                </w:rPr>
                <w:delText>[</w:delText>
              </w:r>
            </w:del>
          </w:p>
          <w:p w14:paraId="0DBF90E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81" w:author="Hanne Erdman Thomsen" w:date="2023-06-20T11:11:00Z"/>
                <w:rFonts w:ascii="Arial" w:hAnsi="Arial" w:cs="Arial"/>
                <w:sz w:val="18"/>
              </w:rPr>
            </w:pPr>
            <w:del w:id="282" w:author="Hanne Erdman Thomsen" w:date="2023-06-20T11:11:00Z">
              <w:r>
                <w:rPr>
                  <w:rFonts w:ascii="Arial" w:hAnsi="Arial" w:cs="Arial"/>
                  <w:sz w:val="18"/>
                </w:rPr>
                <w:tab/>
                <w:delText>(ForsigtighedsprincipProcentsats)</w:delText>
              </w:r>
            </w:del>
          </w:p>
          <w:p w14:paraId="0925FF1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83" w:author="Hanne Erdman Thomsen" w:date="2023-06-20T11:11:00Z"/>
                <w:rFonts w:ascii="Arial" w:hAnsi="Arial" w:cs="Arial"/>
                <w:sz w:val="18"/>
              </w:rPr>
            </w:pPr>
            <w:del w:id="284" w:author="Hanne Erdman Thomsen" w:date="2023-06-20T11:11:00Z">
              <w:r>
                <w:rPr>
                  <w:rFonts w:ascii="Arial" w:hAnsi="Arial" w:cs="Arial"/>
                  <w:sz w:val="18"/>
                </w:rPr>
                <w:tab/>
                <w:delText>(</w:delText>
              </w:r>
            </w:del>
          </w:p>
          <w:p w14:paraId="11B8497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85" w:author="Hanne Erdman Thomsen" w:date="2023-06-20T11:11:00Z"/>
                <w:rFonts w:ascii="Arial" w:hAnsi="Arial" w:cs="Arial"/>
                <w:sz w:val="18"/>
              </w:rPr>
            </w:pPr>
            <w:del w:id="286" w:author="Hanne Erdman Thomsen" w:date="2023-06-20T11:11:00Z">
              <w:r>
                <w:rPr>
                  <w:rFonts w:ascii="Arial" w:hAnsi="Arial" w:cs="Arial"/>
                  <w:sz w:val="18"/>
                </w:rPr>
                <w:tab/>
              </w:r>
              <w:r>
                <w:rPr>
                  <w:rFonts w:ascii="Arial" w:hAnsi="Arial" w:cs="Arial"/>
                  <w:sz w:val="18"/>
                </w:rPr>
                <w:tab/>
                <w:delText>*EjendomEjendomsskatValg*</w:delText>
              </w:r>
            </w:del>
          </w:p>
          <w:p w14:paraId="65E7E6F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87" w:author="Hanne Erdman Thomsen" w:date="2023-06-20T11:11:00Z"/>
                <w:rFonts w:ascii="Arial" w:hAnsi="Arial" w:cs="Arial"/>
                <w:sz w:val="18"/>
              </w:rPr>
            </w:pPr>
            <w:del w:id="288" w:author="Hanne Erdman Thomsen" w:date="2023-06-20T11:11:00Z">
              <w:r>
                <w:rPr>
                  <w:rFonts w:ascii="Arial" w:hAnsi="Arial" w:cs="Arial"/>
                  <w:sz w:val="18"/>
                </w:rPr>
                <w:tab/>
              </w:r>
              <w:r>
                <w:rPr>
                  <w:rFonts w:ascii="Arial" w:hAnsi="Arial" w:cs="Arial"/>
                  <w:sz w:val="18"/>
                </w:rPr>
                <w:tab/>
                <w:delText>[</w:delText>
              </w:r>
            </w:del>
          </w:p>
          <w:p w14:paraId="0C95B36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89" w:author="Hanne Erdman Thomsen" w:date="2023-06-20T11:11:00Z"/>
                <w:rFonts w:ascii="Arial" w:hAnsi="Arial" w:cs="Arial"/>
                <w:sz w:val="18"/>
              </w:rPr>
            </w:pPr>
            <w:del w:id="290" w:author="Hanne Erdman Thomsen" w:date="2023-06-20T11:11:00Z">
              <w:r>
                <w:rPr>
                  <w:rFonts w:ascii="Arial" w:hAnsi="Arial" w:cs="Arial"/>
                  <w:sz w:val="18"/>
                </w:rPr>
                <w:tab/>
              </w:r>
              <w:r>
                <w:rPr>
                  <w:rFonts w:ascii="Arial" w:hAnsi="Arial" w:cs="Arial"/>
                  <w:sz w:val="18"/>
                </w:rPr>
                <w:tab/>
              </w:r>
              <w:r>
                <w:rPr>
                  <w:rFonts w:ascii="Arial" w:hAnsi="Arial" w:cs="Arial"/>
                  <w:sz w:val="18"/>
                </w:rPr>
                <w:tab/>
                <w:delText>*BoligGrundskyld*</w:delText>
              </w:r>
            </w:del>
          </w:p>
          <w:p w14:paraId="660F7BE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91" w:author="Hanne Erdman Thomsen" w:date="2023-06-20T11:11:00Z"/>
                <w:rFonts w:ascii="Arial" w:hAnsi="Arial" w:cs="Arial"/>
                <w:sz w:val="18"/>
              </w:rPr>
            </w:pPr>
            <w:del w:id="292" w:author="Hanne Erdman Thomsen" w:date="2023-06-20T11:11:00Z">
              <w:r>
                <w:rPr>
                  <w:rFonts w:ascii="Arial" w:hAnsi="Arial" w:cs="Arial"/>
                  <w:sz w:val="18"/>
                </w:rPr>
                <w:tab/>
              </w:r>
              <w:r>
                <w:rPr>
                  <w:rFonts w:ascii="Arial" w:hAnsi="Arial" w:cs="Arial"/>
                  <w:sz w:val="18"/>
                </w:rPr>
                <w:tab/>
              </w:r>
              <w:r>
                <w:rPr>
                  <w:rFonts w:ascii="Arial" w:hAnsi="Arial" w:cs="Arial"/>
                  <w:sz w:val="18"/>
                </w:rPr>
                <w:tab/>
                <w:delText>[</w:delText>
              </w:r>
            </w:del>
          </w:p>
          <w:p w14:paraId="7B11742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93" w:author="Hanne Erdman Thomsen" w:date="2023-06-20T11:11:00Z"/>
                <w:rFonts w:ascii="Arial" w:hAnsi="Arial" w:cs="Arial"/>
                <w:sz w:val="18"/>
              </w:rPr>
            </w:pPr>
            <w:del w:id="294"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 xml:space="preserve">(BoligPromilleStruktur)  </w:delText>
              </w:r>
            </w:del>
          </w:p>
          <w:p w14:paraId="67A20C8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95" w:author="Hanne Erdman Thomsen" w:date="2023-06-20T11:11:00Z"/>
                <w:rFonts w:ascii="Arial" w:hAnsi="Arial" w:cs="Arial"/>
                <w:sz w:val="18"/>
              </w:rPr>
            </w:pPr>
            <w:del w:id="296"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EjendomsgrundskyldBeløb</w:delText>
              </w:r>
            </w:del>
          </w:p>
          <w:p w14:paraId="4EC87E5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97" w:author="Hanne Erdman Thomsen" w:date="2023-06-20T11:11:00Z"/>
                <w:rFonts w:ascii="Arial" w:hAnsi="Arial" w:cs="Arial"/>
                <w:sz w:val="18"/>
              </w:rPr>
            </w:pPr>
            <w:del w:id="298" w:author="Hanne Erdman Thomsen" w:date="2023-06-20T11:11:00Z">
              <w:r>
                <w:rPr>
                  <w:rFonts w:ascii="Arial" w:hAnsi="Arial" w:cs="Arial"/>
                  <w:sz w:val="18"/>
                </w:rPr>
                <w:tab/>
              </w:r>
              <w:r>
                <w:rPr>
                  <w:rFonts w:ascii="Arial" w:hAnsi="Arial" w:cs="Arial"/>
                  <w:sz w:val="18"/>
                </w:rPr>
                <w:tab/>
              </w:r>
              <w:r>
                <w:rPr>
                  <w:rFonts w:ascii="Arial" w:hAnsi="Arial" w:cs="Arial"/>
                  <w:sz w:val="18"/>
                </w:rPr>
                <w:tab/>
                <w:delText>]</w:delText>
              </w:r>
            </w:del>
          </w:p>
          <w:p w14:paraId="7CA30EB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99" w:author="Hanne Erdman Thomsen" w:date="2023-06-20T11:11:00Z"/>
                <w:rFonts w:ascii="Arial" w:hAnsi="Arial" w:cs="Arial"/>
                <w:sz w:val="18"/>
              </w:rPr>
            </w:pPr>
            <w:del w:id="300" w:author="Hanne Erdman Thomsen" w:date="2023-06-20T11:11:00Z">
              <w:r>
                <w:rPr>
                  <w:rFonts w:ascii="Arial" w:hAnsi="Arial" w:cs="Arial"/>
                  <w:sz w:val="18"/>
                </w:rPr>
                <w:tab/>
              </w:r>
              <w:r>
                <w:rPr>
                  <w:rFonts w:ascii="Arial" w:hAnsi="Arial" w:cs="Arial"/>
                  <w:sz w:val="18"/>
                </w:rPr>
                <w:tab/>
              </w:r>
              <w:r>
                <w:rPr>
                  <w:rFonts w:ascii="Arial" w:hAnsi="Arial" w:cs="Arial"/>
                  <w:sz w:val="18"/>
                </w:rPr>
                <w:tab/>
                <w:delText>|</w:delText>
              </w:r>
            </w:del>
          </w:p>
          <w:p w14:paraId="1678772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1" w:author="Hanne Erdman Thomsen" w:date="2023-06-20T11:11:00Z"/>
                <w:rFonts w:ascii="Arial" w:hAnsi="Arial" w:cs="Arial"/>
                <w:sz w:val="18"/>
              </w:rPr>
            </w:pPr>
            <w:del w:id="302" w:author="Hanne Erdman Thomsen" w:date="2023-06-20T11:11:00Z">
              <w:r>
                <w:rPr>
                  <w:rFonts w:ascii="Arial" w:hAnsi="Arial" w:cs="Arial"/>
                  <w:sz w:val="18"/>
                </w:rPr>
                <w:tab/>
              </w:r>
              <w:r>
                <w:rPr>
                  <w:rFonts w:ascii="Arial" w:hAnsi="Arial" w:cs="Arial"/>
                  <w:sz w:val="18"/>
                </w:rPr>
                <w:tab/>
              </w:r>
              <w:r>
                <w:rPr>
                  <w:rFonts w:ascii="Arial" w:hAnsi="Arial" w:cs="Arial"/>
                  <w:sz w:val="18"/>
                </w:rPr>
                <w:tab/>
                <w:delText>*LandOgSkovEjendomGrundskyld*</w:delText>
              </w:r>
            </w:del>
          </w:p>
          <w:p w14:paraId="267F993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3" w:author="Hanne Erdman Thomsen" w:date="2023-06-20T11:11:00Z"/>
                <w:rFonts w:ascii="Arial" w:hAnsi="Arial" w:cs="Arial"/>
                <w:sz w:val="18"/>
              </w:rPr>
            </w:pPr>
            <w:del w:id="304" w:author="Hanne Erdman Thomsen" w:date="2023-06-20T11:11:00Z">
              <w:r>
                <w:rPr>
                  <w:rFonts w:ascii="Arial" w:hAnsi="Arial" w:cs="Arial"/>
                  <w:sz w:val="18"/>
                </w:rPr>
                <w:tab/>
              </w:r>
              <w:r>
                <w:rPr>
                  <w:rFonts w:ascii="Arial" w:hAnsi="Arial" w:cs="Arial"/>
                  <w:sz w:val="18"/>
                </w:rPr>
                <w:tab/>
              </w:r>
              <w:r>
                <w:rPr>
                  <w:rFonts w:ascii="Arial" w:hAnsi="Arial" w:cs="Arial"/>
                  <w:sz w:val="18"/>
                </w:rPr>
                <w:tab/>
                <w:delText>[</w:delText>
              </w:r>
            </w:del>
          </w:p>
          <w:p w14:paraId="082687F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5" w:author="Hanne Erdman Thomsen" w:date="2023-06-20T11:11:00Z"/>
                <w:rFonts w:ascii="Arial" w:hAnsi="Arial" w:cs="Arial"/>
                <w:sz w:val="18"/>
              </w:rPr>
            </w:pPr>
            <w:del w:id="306"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493BABA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7" w:author="Hanne Erdman Thomsen" w:date="2023-06-20T11:11:00Z"/>
                <w:rFonts w:ascii="Arial" w:hAnsi="Arial" w:cs="Arial"/>
                <w:sz w:val="18"/>
              </w:rPr>
            </w:pPr>
            <w:del w:id="308"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*Stuehus*</w:delText>
              </w:r>
            </w:del>
          </w:p>
          <w:p w14:paraId="113629F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9" w:author="Hanne Erdman Thomsen" w:date="2023-06-20T11:11:00Z"/>
                <w:rFonts w:ascii="Arial" w:hAnsi="Arial" w:cs="Arial"/>
                <w:sz w:val="18"/>
              </w:rPr>
            </w:pPr>
            <w:del w:id="310"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65F40CC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1" w:author="Hanne Erdman Thomsen" w:date="2023-06-20T11:11:00Z"/>
                <w:rFonts w:ascii="Arial" w:hAnsi="Arial" w:cs="Arial"/>
                <w:sz w:val="18"/>
              </w:rPr>
            </w:pPr>
            <w:del w:id="312"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BoligPromilleStruktur</w:delText>
              </w:r>
            </w:del>
          </w:p>
          <w:p w14:paraId="5E9BA67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3" w:author="Hanne Erdman Thomsen" w:date="2023-06-20T11:11:00Z"/>
                <w:rFonts w:ascii="Arial" w:hAnsi="Arial" w:cs="Arial"/>
                <w:sz w:val="18"/>
              </w:rPr>
            </w:pPr>
            <w:del w:id="314"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EjendomsgrundskyldStuehusBeløb</w:delText>
              </w:r>
            </w:del>
          </w:p>
          <w:p w14:paraId="144DA0C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5" w:author="Hanne Erdman Thomsen" w:date="2023-06-20T11:11:00Z"/>
                <w:rFonts w:ascii="Arial" w:hAnsi="Arial" w:cs="Arial"/>
                <w:sz w:val="18"/>
              </w:rPr>
            </w:pPr>
            <w:del w:id="316"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011D0C8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7" w:author="Hanne Erdman Thomsen" w:date="2023-06-20T11:11:00Z"/>
                <w:rFonts w:ascii="Arial" w:hAnsi="Arial" w:cs="Arial"/>
                <w:sz w:val="18"/>
              </w:rPr>
            </w:pPr>
            <w:del w:id="318"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5276F0B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9" w:author="Hanne Erdman Thomsen" w:date="2023-06-20T11:11:00Z"/>
                <w:rFonts w:ascii="Arial" w:hAnsi="Arial" w:cs="Arial"/>
                <w:sz w:val="18"/>
              </w:rPr>
            </w:pPr>
            <w:del w:id="320"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37FD432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1" w:author="Hanne Erdman Thomsen" w:date="2023-06-20T11:11:00Z"/>
                <w:rFonts w:ascii="Arial" w:hAnsi="Arial" w:cs="Arial"/>
                <w:sz w:val="18"/>
              </w:rPr>
            </w:pPr>
            <w:del w:id="322"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*Produktionsjord*</w:delText>
              </w:r>
            </w:del>
          </w:p>
          <w:p w14:paraId="0A05BD4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3" w:author="Hanne Erdman Thomsen" w:date="2023-06-20T11:11:00Z"/>
                <w:rFonts w:ascii="Arial" w:hAnsi="Arial" w:cs="Arial"/>
                <w:sz w:val="18"/>
              </w:rPr>
            </w:pPr>
            <w:del w:id="324"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193A462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5" w:author="Hanne Erdman Thomsen" w:date="2023-06-20T11:11:00Z"/>
                <w:rFonts w:ascii="Arial" w:hAnsi="Arial" w:cs="Arial"/>
                <w:sz w:val="18"/>
              </w:rPr>
            </w:pPr>
            <w:del w:id="326"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*ProduktionsjordPromille*</w:delText>
              </w:r>
            </w:del>
          </w:p>
          <w:p w14:paraId="6BA1E9F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7" w:author="Hanne Erdman Thomsen" w:date="2023-06-20T11:11:00Z"/>
                <w:rFonts w:ascii="Arial" w:hAnsi="Arial" w:cs="Arial"/>
                <w:sz w:val="18"/>
              </w:rPr>
            </w:pPr>
            <w:del w:id="328"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3D9A3BA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9" w:author="Hanne Erdman Thomsen" w:date="2023-06-20T11:11:00Z"/>
                <w:rFonts w:ascii="Arial" w:hAnsi="Arial" w:cs="Arial"/>
                <w:sz w:val="18"/>
              </w:rPr>
            </w:pPr>
            <w:del w:id="330"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KommunepromilleGrundskyldProduktionsjord</w:delText>
              </w:r>
            </w:del>
          </w:p>
          <w:p w14:paraId="60EEED5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1" w:author="Hanne Erdman Thomsen" w:date="2023-06-20T11:11:00Z"/>
                <w:rFonts w:ascii="Arial" w:hAnsi="Arial" w:cs="Arial"/>
                <w:sz w:val="18"/>
              </w:rPr>
            </w:pPr>
            <w:del w:id="332"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(DobbelthistorikBrugerStruktur)</w:delText>
              </w:r>
            </w:del>
          </w:p>
          <w:p w14:paraId="4914695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3" w:author="Hanne Erdman Thomsen" w:date="2023-06-20T11:11:00Z"/>
                <w:rFonts w:ascii="Arial" w:hAnsi="Arial" w:cs="Arial"/>
                <w:sz w:val="18"/>
              </w:rPr>
            </w:pPr>
            <w:del w:id="334"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2F19172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5" w:author="Hanne Erdman Thomsen" w:date="2023-06-20T11:11:00Z"/>
                <w:rFonts w:ascii="Arial" w:hAnsi="Arial" w:cs="Arial"/>
                <w:sz w:val="18"/>
              </w:rPr>
            </w:pPr>
            <w:del w:id="336"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EjendomsgrundskyldProduktionsjordBeløb</w:delText>
              </w:r>
            </w:del>
          </w:p>
          <w:p w14:paraId="709AEF8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7" w:author="Hanne Erdman Thomsen" w:date="2023-06-20T11:11:00Z"/>
                <w:rFonts w:ascii="Arial" w:hAnsi="Arial" w:cs="Arial"/>
                <w:sz w:val="18"/>
              </w:rPr>
            </w:pPr>
            <w:del w:id="338"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02E3707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9" w:author="Hanne Erdman Thomsen" w:date="2023-06-20T11:11:00Z"/>
                <w:rFonts w:ascii="Arial" w:hAnsi="Arial" w:cs="Arial"/>
                <w:sz w:val="18"/>
              </w:rPr>
            </w:pPr>
            <w:del w:id="340"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6A5DA8F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1" w:author="Hanne Erdman Thomsen" w:date="2023-06-20T11:11:00Z"/>
                <w:rFonts w:ascii="Arial" w:hAnsi="Arial" w:cs="Arial"/>
                <w:sz w:val="18"/>
              </w:rPr>
            </w:pPr>
            <w:del w:id="342"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2629017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3" w:author="Hanne Erdman Thomsen" w:date="2023-06-20T11:11:00Z"/>
                <w:rFonts w:ascii="Arial" w:hAnsi="Arial" w:cs="Arial"/>
                <w:sz w:val="18"/>
              </w:rPr>
            </w:pPr>
            <w:del w:id="344"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*Restareal*</w:delText>
              </w:r>
            </w:del>
          </w:p>
          <w:p w14:paraId="0E2A70B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5" w:author="Hanne Erdman Thomsen" w:date="2023-06-20T11:11:00Z"/>
                <w:rFonts w:ascii="Arial" w:hAnsi="Arial" w:cs="Arial"/>
                <w:sz w:val="18"/>
              </w:rPr>
            </w:pPr>
            <w:del w:id="346"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0D32528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7" w:author="Hanne Erdman Thomsen" w:date="2023-06-20T11:11:00Z"/>
                <w:rFonts w:ascii="Arial" w:hAnsi="Arial" w:cs="Arial"/>
                <w:sz w:val="18"/>
              </w:rPr>
            </w:pPr>
            <w:del w:id="348"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BoligPromilleStruktur</w:delText>
              </w:r>
            </w:del>
          </w:p>
          <w:p w14:paraId="5E94D42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9" w:author="Hanne Erdman Thomsen" w:date="2023-06-20T11:11:00Z"/>
                <w:rFonts w:ascii="Arial" w:hAnsi="Arial" w:cs="Arial"/>
                <w:sz w:val="18"/>
              </w:rPr>
            </w:pPr>
            <w:del w:id="350"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EjendomsgrundskyldRestarealBeløb</w:delText>
              </w:r>
            </w:del>
          </w:p>
          <w:p w14:paraId="0E9C484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1" w:author="Hanne Erdman Thomsen" w:date="2023-06-20T11:11:00Z"/>
                <w:rFonts w:ascii="Arial" w:hAnsi="Arial" w:cs="Arial"/>
                <w:sz w:val="18"/>
              </w:rPr>
            </w:pPr>
            <w:del w:id="352"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1C8D3FF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3" w:author="Hanne Erdman Thomsen" w:date="2023-06-20T11:11:00Z"/>
                <w:rFonts w:ascii="Arial" w:hAnsi="Arial" w:cs="Arial"/>
                <w:sz w:val="18"/>
              </w:rPr>
            </w:pPr>
            <w:del w:id="354"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71DB590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5" w:author="Hanne Erdman Thomsen" w:date="2023-06-20T11:11:00Z"/>
                <w:rFonts w:ascii="Arial" w:hAnsi="Arial" w:cs="Arial"/>
                <w:sz w:val="18"/>
              </w:rPr>
            </w:pPr>
            <w:del w:id="356" w:author="Hanne Erdman Thomsen" w:date="2023-06-20T11:11:00Z">
              <w:r>
                <w:rPr>
                  <w:rFonts w:ascii="Arial" w:hAnsi="Arial" w:cs="Arial"/>
                  <w:sz w:val="18"/>
                </w:rPr>
                <w:tab/>
              </w:r>
              <w:r>
                <w:rPr>
                  <w:rFonts w:ascii="Arial" w:hAnsi="Arial" w:cs="Arial"/>
                  <w:sz w:val="18"/>
                </w:rPr>
                <w:tab/>
              </w:r>
              <w:r>
                <w:rPr>
                  <w:rFonts w:ascii="Arial" w:hAnsi="Arial" w:cs="Arial"/>
                  <w:sz w:val="18"/>
                </w:rPr>
                <w:tab/>
                <w:delText>]</w:delText>
              </w:r>
            </w:del>
          </w:p>
          <w:p w14:paraId="06F2E57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7" w:author="Hanne Erdman Thomsen" w:date="2023-06-20T11:11:00Z"/>
                <w:rFonts w:ascii="Arial" w:hAnsi="Arial" w:cs="Arial"/>
                <w:sz w:val="18"/>
              </w:rPr>
            </w:pPr>
            <w:del w:id="358" w:author="Hanne Erdman Thomsen" w:date="2023-06-20T11:11:00Z">
              <w:r>
                <w:rPr>
                  <w:rFonts w:ascii="Arial" w:hAnsi="Arial" w:cs="Arial"/>
                  <w:sz w:val="18"/>
                </w:rPr>
                <w:tab/>
              </w:r>
              <w:r>
                <w:rPr>
                  <w:rFonts w:ascii="Arial" w:hAnsi="Arial" w:cs="Arial"/>
                  <w:sz w:val="18"/>
                </w:rPr>
                <w:tab/>
                <w:delText>]</w:delText>
              </w:r>
            </w:del>
          </w:p>
          <w:p w14:paraId="2F58E49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9" w:author="Hanne Erdman Thomsen" w:date="2023-06-20T11:11:00Z"/>
                <w:rFonts w:ascii="Arial" w:hAnsi="Arial" w:cs="Arial"/>
                <w:sz w:val="18"/>
              </w:rPr>
            </w:pPr>
            <w:del w:id="360" w:author="Hanne Erdman Thomsen" w:date="2023-06-20T11:11:00Z">
              <w:r>
                <w:rPr>
                  <w:rFonts w:ascii="Arial" w:hAnsi="Arial" w:cs="Arial"/>
                  <w:sz w:val="18"/>
                </w:rPr>
                <w:tab/>
                <w:delText>)</w:delText>
              </w:r>
            </w:del>
          </w:p>
          <w:p w14:paraId="0047163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1" w:author="Hanne Erdman Thomsen" w:date="2023-06-20T11:11:00Z"/>
                <w:rFonts w:ascii="Arial" w:hAnsi="Arial" w:cs="Arial"/>
                <w:sz w:val="18"/>
              </w:rPr>
            </w:pPr>
            <w:del w:id="362" w:author="Hanne Erdman Thomsen" w:date="2023-06-20T11:11:00Z">
              <w:r>
                <w:rPr>
                  <w:rFonts w:ascii="Arial" w:hAnsi="Arial" w:cs="Arial"/>
                  <w:sz w:val="18"/>
                </w:rPr>
                <w:tab/>
                <w:delText>(</w:delText>
              </w:r>
            </w:del>
          </w:p>
          <w:p w14:paraId="422C9BF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3" w:author="Hanne Erdman Thomsen" w:date="2023-06-20T11:11:00Z"/>
                <w:rFonts w:ascii="Arial" w:hAnsi="Arial" w:cs="Arial"/>
                <w:sz w:val="18"/>
              </w:rPr>
            </w:pPr>
            <w:del w:id="364" w:author="Hanne Erdman Thomsen" w:date="2023-06-20T11:11:00Z">
              <w:r>
                <w:rPr>
                  <w:rFonts w:ascii="Arial" w:hAnsi="Arial" w:cs="Arial"/>
                  <w:sz w:val="18"/>
                </w:rPr>
                <w:tab/>
              </w:r>
              <w:r>
                <w:rPr>
                  <w:rFonts w:ascii="Arial" w:hAnsi="Arial" w:cs="Arial"/>
                  <w:sz w:val="18"/>
                </w:rPr>
                <w:tab/>
                <w:delText>*DækningsafgiftErhverv*</w:delText>
              </w:r>
            </w:del>
          </w:p>
          <w:p w14:paraId="4467437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5" w:author="Hanne Erdman Thomsen" w:date="2023-06-20T11:11:00Z"/>
                <w:rFonts w:ascii="Arial" w:hAnsi="Arial" w:cs="Arial"/>
                <w:sz w:val="18"/>
              </w:rPr>
            </w:pPr>
            <w:del w:id="366" w:author="Hanne Erdman Thomsen" w:date="2023-06-20T11:11:00Z">
              <w:r>
                <w:rPr>
                  <w:rFonts w:ascii="Arial" w:hAnsi="Arial" w:cs="Arial"/>
                  <w:sz w:val="18"/>
                </w:rPr>
                <w:tab/>
              </w:r>
              <w:r>
                <w:rPr>
                  <w:rFonts w:ascii="Arial" w:hAnsi="Arial" w:cs="Arial"/>
                  <w:sz w:val="18"/>
                </w:rPr>
                <w:tab/>
                <w:delText>[</w:delText>
              </w:r>
            </w:del>
          </w:p>
          <w:p w14:paraId="48942F6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7" w:author="Hanne Erdman Thomsen" w:date="2023-06-20T11:11:00Z"/>
                <w:rFonts w:ascii="Arial" w:hAnsi="Arial" w:cs="Arial"/>
                <w:sz w:val="18"/>
              </w:rPr>
            </w:pPr>
            <w:del w:id="368" w:author="Hanne Erdman Thomsen" w:date="2023-06-20T11:11:00Z">
              <w:r>
                <w:rPr>
                  <w:rFonts w:ascii="Arial" w:hAnsi="Arial" w:cs="Arial"/>
                  <w:sz w:val="18"/>
                </w:rPr>
                <w:tab/>
              </w:r>
              <w:r>
                <w:rPr>
                  <w:rFonts w:ascii="Arial" w:hAnsi="Arial" w:cs="Arial"/>
                  <w:sz w:val="18"/>
                </w:rPr>
                <w:tab/>
              </w:r>
              <w:r>
                <w:rPr>
                  <w:rFonts w:ascii="Arial" w:hAnsi="Arial" w:cs="Arial"/>
                  <w:sz w:val="18"/>
                </w:rPr>
                <w:tab/>
                <w:delText>(</w:delText>
              </w:r>
            </w:del>
          </w:p>
          <w:p w14:paraId="77EC6AD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9" w:author="Hanne Erdman Thomsen" w:date="2023-06-20T11:11:00Z"/>
                <w:rFonts w:ascii="Arial" w:hAnsi="Arial" w:cs="Arial"/>
                <w:sz w:val="18"/>
              </w:rPr>
            </w:pPr>
            <w:del w:id="370"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*DækningsafgiftErhvervPromille*</w:delText>
              </w:r>
            </w:del>
          </w:p>
          <w:p w14:paraId="43CAEEA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71" w:author="Hanne Erdman Thomsen" w:date="2023-06-20T11:11:00Z"/>
                <w:rFonts w:ascii="Arial" w:hAnsi="Arial" w:cs="Arial"/>
                <w:sz w:val="18"/>
              </w:rPr>
            </w:pPr>
            <w:del w:id="372"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5B3259F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73" w:author="Hanne Erdman Thomsen" w:date="2023-06-20T11:11:00Z"/>
                <w:rFonts w:ascii="Arial" w:hAnsi="Arial" w:cs="Arial"/>
                <w:sz w:val="18"/>
              </w:rPr>
            </w:pPr>
            <w:del w:id="374"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KommunepromilleDækningsafgiftErhverv</w:delText>
              </w:r>
            </w:del>
          </w:p>
          <w:p w14:paraId="35B1C4F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75" w:author="Hanne Erdman Thomsen" w:date="2023-06-20T11:11:00Z"/>
                <w:rFonts w:ascii="Arial" w:hAnsi="Arial" w:cs="Arial"/>
                <w:sz w:val="18"/>
              </w:rPr>
            </w:pPr>
            <w:del w:id="376"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(DobbelthistorikBrugerStruktur)</w:delText>
              </w:r>
            </w:del>
          </w:p>
          <w:p w14:paraId="7FDD79E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77" w:author="Hanne Erdman Thomsen" w:date="2023-06-20T11:11:00Z"/>
                <w:rFonts w:ascii="Arial" w:hAnsi="Arial" w:cs="Arial"/>
                <w:sz w:val="18"/>
              </w:rPr>
            </w:pPr>
            <w:del w:id="378"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6E9AE57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79" w:author="Hanne Erdman Thomsen" w:date="2023-06-20T11:11:00Z"/>
                <w:rFonts w:ascii="Arial" w:hAnsi="Arial" w:cs="Arial"/>
                <w:sz w:val="18"/>
              </w:rPr>
            </w:pPr>
            <w:del w:id="380" w:author="Hanne Erdman Thomsen" w:date="2023-06-20T11:11:00Z">
              <w:r>
                <w:rPr>
                  <w:rFonts w:ascii="Arial" w:hAnsi="Arial" w:cs="Arial"/>
                  <w:sz w:val="18"/>
                </w:rPr>
                <w:tab/>
              </w:r>
              <w:r>
                <w:rPr>
                  <w:rFonts w:ascii="Arial" w:hAnsi="Arial" w:cs="Arial"/>
                  <w:sz w:val="18"/>
                </w:rPr>
                <w:tab/>
              </w:r>
              <w:r>
                <w:rPr>
                  <w:rFonts w:ascii="Arial" w:hAnsi="Arial" w:cs="Arial"/>
                  <w:sz w:val="18"/>
                </w:rPr>
                <w:tab/>
                <w:delText>)</w:delText>
              </w:r>
            </w:del>
          </w:p>
          <w:p w14:paraId="4761EFF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1" w:author="Hanne Erdman Thomsen" w:date="2023-06-20T11:11:00Z"/>
                <w:rFonts w:ascii="Arial" w:hAnsi="Arial" w:cs="Arial"/>
                <w:sz w:val="18"/>
              </w:rPr>
            </w:pPr>
            <w:del w:id="382" w:author="Hanne Erdman Thomsen" w:date="2023-06-20T11:11:00Z">
              <w:r>
                <w:rPr>
                  <w:rFonts w:ascii="Arial" w:hAnsi="Arial" w:cs="Arial"/>
                  <w:sz w:val="18"/>
                </w:rPr>
                <w:tab/>
              </w:r>
              <w:r>
                <w:rPr>
                  <w:rFonts w:ascii="Arial" w:hAnsi="Arial" w:cs="Arial"/>
                  <w:sz w:val="18"/>
                </w:rPr>
                <w:tab/>
              </w:r>
              <w:r>
                <w:rPr>
                  <w:rFonts w:ascii="Arial" w:hAnsi="Arial" w:cs="Arial"/>
                  <w:sz w:val="18"/>
                </w:rPr>
                <w:tab/>
                <w:delText>EjendomsdækningsafgiftBeløb</w:delText>
              </w:r>
            </w:del>
          </w:p>
          <w:p w14:paraId="133F48D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3" w:author="Hanne Erdman Thomsen" w:date="2023-06-20T11:11:00Z"/>
                <w:rFonts w:ascii="Arial" w:hAnsi="Arial" w:cs="Arial"/>
                <w:sz w:val="18"/>
              </w:rPr>
            </w:pPr>
            <w:del w:id="384" w:author="Hanne Erdman Thomsen" w:date="2023-06-20T11:11:00Z">
              <w:r>
                <w:rPr>
                  <w:rFonts w:ascii="Arial" w:hAnsi="Arial" w:cs="Arial"/>
                  <w:sz w:val="18"/>
                </w:rPr>
                <w:tab/>
              </w:r>
              <w:r>
                <w:rPr>
                  <w:rFonts w:ascii="Arial" w:hAnsi="Arial" w:cs="Arial"/>
                  <w:sz w:val="18"/>
                </w:rPr>
                <w:tab/>
                <w:delText>]</w:delText>
              </w:r>
            </w:del>
          </w:p>
          <w:p w14:paraId="7DDB55B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5" w:author="Hanne Erdman Thomsen" w:date="2023-06-20T11:11:00Z"/>
                <w:rFonts w:ascii="Arial" w:hAnsi="Arial" w:cs="Arial"/>
                <w:sz w:val="18"/>
              </w:rPr>
            </w:pPr>
            <w:del w:id="386" w:author="Hanne Erdman Thomsen" w:date="2023-06-20T11:11:00Z">
              <w:r>
                <w:rPr>
                  <w:rFonts w:ascii="Arial" w:hAnsi="Arial" w:cs="Arial"/>
                  <w:sz w:val="18"/>
                </w:rPr>
                <w:tab/>
                <w:delText>)</w:delText>
              </w:r>
            </w:del>
          </w:p>
          <w:p w14:paraId="627380D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7" w:author="Hanne Erdman Thomsen" w:date="2023-06-20T11:11:00Z"/>
                <w:rFonts w:ascii="Arial" w:hAnsi="Arial" w:cs="Arial"/>
                <w:sz w:val="18"/>
              </w:rPr>
            </w:pPr>
            <w:del w:id="388" w:author="Hanne Erdman Thomsen" w:date="2023-06-20T11:11:00Z">
              <w:r>
                <w:rPr>
                  <w:rFonts w:ascii="Arial" w:hAnsi="Arial" w:cs="Arial"/>
                  <w:sz w:val="18"/>
                </w:rPr>
                <w:tab/>
                <w:delText>(</w:delText>
              </w:r>
            </w:del>
          </w:p>
          <w:p w14:paraId="042225E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9" w:author="Hanne Erdman Thomsen" w:date="2023-06-20T11:11:00Z"/>
                <w:rFonts w:ascii="Arial" w:hAnsi="Arial" w:cs="Arial"/>
                <w:sz w:val="18"/>
              </w:rPr>
            </w:pPr>
            <w:del w:id="390" w:author="Hanne Erdman Thomsen" w:date="2023-06-20T11:11:00Z">
              <w:r>
                <w:rPr>
                  <w:rFonts w:ascii="Arial" w:hAnsi="Arial" w:cs="Arial"/>
                  <w:sz w:val="18"/>
                </w:rPr>
                <w:tab/>
              </w:r>
              <w:r>
                <w:rPr>
                  <w:rFonts w:ascii="Arial" w:hAnsi="Arial" w:cs="Arial"/>
                  <w:sz w:val="18"/>
                </w:rPr>
                <w:tab/>
                <w:delText>*DækningsafgiftOffentligMyndighed*</w:delText>
              </w:r>
            </w:del>
          </w:p>
          <w:p w14:paraId="2D14BD1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1" w:author="Hanne Erdman Thomsen" w:date="2023-06-20T11:11:00Z"/>
                <w:rFonts w:ascii="Arial" w:hAnsi="Arial" w:cs="Arial"/>
                <w:sz w:val="18"/>
              </w:rPr>
            </w:pPr>
            <w:del w:id="392" w:author="Hanne Erdman Thomsen" w:date="2023-06-20T11:11:00Z">
              <w:r>
                <w:rPr>
                  <w:rFonts w:ascii="Arial" w:hAnsi="Arial" w:cs="Arial"/>
                  <w:sz w:val="18"/>
                </w:rPr>
                <w:tab/>
              </w:r>
              <w:r>
                <w:rPr>
                  <w:rFonts w:ascii="Arial" w:hAnsi="Arial" w:cs="Arial"/>
                  <w:sz w:val="18"/>
                </w:rPr>
                <w:tab/>
                <w:delText>[</w:delText>
              </w:r>
            </w:del>
          </w:p>
          <w:p w14:paraId="0FA6578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3" w:author="Hanne Erdman Thomsen" w:date="2023-06-20T11:11:00Z"/>
                <w:rFonts w:ascii="Arial" w:hAnsi="Arial" w:cs="Arial"/>
                <w:sz w:val="18"/>
              </w:rPr>
            </w:pPr>
            <w:del w:id="394" w:author="Hanne Erdman Thomsen" w:date="2023-06-20T11:11:00Z">
              <w:r>
                <w:rPr>
                  <w:rFonts w:ascii="Arial" w:hAnsi="Arial" w:cs="Arial"/>
                  <w:sz w:val="18"/>
                </w:rPr>
                <w:tab/>
              </w:r>
              <w:r>
                <w:rPr>
                  <w:rFonts w:ascii="Arial" w:hAnsi="Arial" w:cs="Arial"/>
                  <w:sz w:val="18"/>
                </w:rPr>
                <w:tab/>
              </w:r>
              <w:r>
                <w:rPr>
                  <w:rFonts w:ascii="Arial" w:hAnsi="Arial" w:cs="Arial"/>
                  <w:sz w:val="18"/>
                </w:rPr>
                <w:tab/>
                <w:delText>(</w:delText>
              </w:r>
            </w:del>
          </w:p>
          <w:p w14:paraId="7B7960E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5" w:author="Hanne Erdman Thomsen" w:date="2023-06-20T11:11:00Z"/>
                <w:rFonts w:ascii="Arial" w:hAnsi="Arial" w:cs="Arial"/>
                <w:sz w:val="18"/>
              </w:rPr>
            </w:pPr>
            <w:del w:id="396"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*DækningsafgiftOffentligMyndighedPromille*</w:delText>
              </w:r>
            </w:del>
          </w:p>
          <w:p w14:paraId="7A88B12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7" w:author="Hanne Erdman Thomsen" w:date="2023-06-20T11:11:00Z"/>
                <w:rFonts w:ascii="Arial" w:hAnsi="Arial" w:cs="Arial"/>
                <w:sz w:val="18"/>
              </w:rPr>
            </w:pPr>
            <w:del w:id="398"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6901EB0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9" w:author="Hanne Erdman Thomsen" w:date="2023-06-20T11:11:00Z"/>
                <w:rFonts w:ascii="Arial" w:hAnsi="Arial" w:cs="Arial"/>
                <w:sz w:val="18"/>
              </w:rPr>
            </w:pPr>
            <w:del w:id="400"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KommunepromilleDækningsafgiftErhverv</w:delText>
              </w:r>
            </w:del>
          </w:p>
          <w:p w14:paraId="09A26A1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1" w:author="Hanne Erdman Thomsen" w:date="2023-06-20T11:11:00Z"/>
                <w:rFonts w:ascii="Arial" w:hAnsi="Arial" w:cs="Arial"/>
                <w:sz w:val="18"/>
              </w:rPr>
            </w:pPr>
            <w:del w:id="402"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(DobbelthistorikBrugerStruktur)</w:delText>
              </w:r>
            </w:del>
          </w:p>
          <w:p w14:paraId="36CD12E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3" w:author="Hanne Erdman Thomsen" w:date="2023-06-20T11:11:00Z"/>
                <w:rFonts w:ascii="Arial" w:hAnsi="Arial" w:cs="Arial"/>
                <w:sz w:val="18"/>
              </w:rPr>
            </w:pPr>
            <w:del w:id="404"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745B0F3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5" w:author="Hanne Erdman Thomsen" w:date="2023-06-20T11:11:00Z"/>
                <w:rFonts w:ascii="Arial" w:hAnsi="Arial" w:cs="Arial"/>
                <w:sz w:val="18"/>
              </w:rPr>
            </w:pPr>
            <w:del w:id="406" w:author="Hanne Erdman Thomsen" w:date="2023-06-20T11:11:00Z">
              <w:r>
                <w:rPr>
                  <w:rFonts w:ascii="Arial" w:hAnsi="Arial" w:cs="Arial"/>
                  <w:sz w:val="18"/>
                </w:rPr>
                <w:tab/>
              </w:r>
              <w:r>
                <w:rPr>
                  <w:rFonts w:ascii="Arial" w:hAnsi="Arial" w:cs="Arial"/>
                  <w:sz w:val="18"/>
                </w:rPr>
                <w:tab/>
              </w:r>
              <w:r>
                <w:rPr>
                  <w:rFonts w:ascii="Arial" w:hAnsi="Arial" w:cs="Arial"/>
                  <w:sz w:val="18"/>
                </w:rPr>
                <w:tab/>
                <w:delText>)</w:delText>
              </w:r>
            </w:del>
          </w:p>
          <w:p w14:paraId="6464A9D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7" w:author="Hanne Erdman Thomsen" w:date="2023-06-20T11:11:00Z"/>
                <w:rFonts w:ascii="Arial" w:hAnsi="Arial" w:cs="Arial"/>
                <w:sz w:val="18"/>
              </w:rPr>
            </w:pPr>
            <w:del w:id="408" w:author="Hanne Erdman Thomsen" w:date="2023-06-20T11:11:00Z">
              <w:r>
                <w:rPr>
                  <w:rFonts w:ascii="Arial" w:hAnsi="Arial" w:cs="Arial"/>
                  <w:sz w:val="18"/>
                </w:rPr>
                <w:tab/>
              </w:r>
              <w:r>
                <w:rPr>
                  <w:rFonts w:ascii="Arial" w:hAnsi="Arial" w:cs="Arial"/>
                  <w:sz w:val="18"/>
                </w:rPr>
                <w:tab/>
              </w:r>
              <w:r>
                <w:rPr>
                  <w:rFonts w:ascii="Arial" w:hAnsi="Arial" w:cs="Arial"/>
                  <w:sz w:val="18"/>
                </w:rPr>
                <w:tab/>
                <w:delText>EjendomsdækningsafgiftBeløb</w:delText>
              </w:r>
            </w:del>
          </w:p>
          <w:p w14:paraId="04D59CA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9" w:author="Hanne Erdman Thomsen" w:date="2023-06-20T11:11:00Z"/>
                <w:rFonts w:ascii="Arial" w:hAnsi="Arial" w:cs="Arial"/>
                <w:sz w:val="18"/>
              </w:rPr>
            </w:pPr>
            <w:del w:id="410" w:author="Hanne Erdman Thomsen" w:date="2023-06-20T11:11:00Z">
              <w:r>
                <w:rPr>
                  <w:rFonts w:ascii="Arial" w:hAnsi="Arial" w:cs="Arial"/>
                  <w:sz w:val="18"/>
                </w:rPr>
                <w:tab/>
              </w:r>
              <w:r>
                <w:rPr>
                  <w:rFonts w:ascii="Arial" w:hAnsi="Arial" w:cs="Arial"/>
                  <w:sz w:val="18"/>
                </w:rPr>
                <w:tab/>
                <w:delText>]</w:delText>
              </w:r>
            </w:del>
          </w:p>
          <w:p w14:paraId="11E7F8A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1" w:author="Hanne Erdman Thomsen" w:date="2023-06-20T11:11:00Z"/>
                <w:rFonts w:ascii="Arial" w:hAnsi="Arial" w:cs="Arial"/>
                <w:sz w:val="18"/>
              </w:rPr>
            </w:pPr>
            <w:del w:id="412" w:author="Hanne Erdman Thomsen" w:date="2023-06-20T11:11:00Z">
              <w:r>
                <w:rPr>
                  <w:rFonts w:ascii="Arial" w:hAnsi="Arial" w:cs="Arial"/>
                  <w:sz w:val="18"/>
                </w:rPr>
                <w:tab/>
                <w:delText>)</w:delText>
              </w:r>
            </w:del>
          </w:p>
          <w:p w14:paraId="0B3A0E4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3" w:author="Hanne Erdman Thomsen" w:date="2023-06-20T11:11:00Z"/>
                <w:rFonts w:ascii="Arial" w:hAnsi="Arial" w:cs="Arial"/>
                <w:sz w:val="18"/>
              </w:rPr>
            </w:pPr>
            <w:del w:id="414" w:author="Hanne Erdman Thomsen" w:date="2023-06-20T11:11:00Z">
              <w:r>
                <w:rPr>
                  <w:rFonts w:ascii="Arial" w:hAnsi="Arial" w:cs="Arial"/>
                  <w:sz w:val="18"/>
                </w:rPr>
                <w:delText>]</w:delText>
              </w:r>
            </w:del>
          </w:p>
        </w:tc>
      </w:tr>
    </w:tbl>
    <w:p w14:paraId="1A08485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21F76" w14:paraId="6E95310B" w14:textId="77777777" w:rsidTr="00821F76">
        <w:trPr>
          <w:trHeight w:hRule="exact" w:val="113"/>
        </w:trPr>
        <w:tc>
          <w:tcPr>
            <w:tcW w:w="10205" w:type="dxa"/>
            <w:shd w:val="clear" w:color="auto" w:fill="D2DCFA"/>
          </w:tcPr>
          <w:p w14:paraId="4ACB269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21F76" w14:paraId="23ABB9A8" w14:textId="77777777" w:rsidTr="00821F76">
        <w:tc>
          <w:tcPr>
            <w:tcW w:w="10205" w:type="dxa"/>
            <w:vAlign w:val="center"/>
          </w:tcPr>
          <w:p w14:paraId="6C87754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sz w:val="22"/>
                <w:rPrChange w:id="415" w:author="Hanne Erdman Thomsen" w:date="2023-06-20T11:11:00Z">
                  <w:rPr>
                    <w:rFonts w:ascii="Arial" w:hAnsi="Arial"/>
                  </w:rPr>
                </w:rPrChange>
              </w:rPr>
            </w:pPr>
            <w:proofErr w:type="spellStart"/>
            <w:r>
              <w:rPr>
                <w:rFonts w:ascii="Arial" w:hAnsi="Arial"/>
                <w:sz w:val="22"/>
                <w:rPrChange w:id="416" w:author="Hanne Erdman Thomsen" w:date="2023-06-20T11:11:00Z">
                  <w:rPr>
                    <w:rFonts w:ascii="Arial" w:hAnsi="Arial"/>
                  </w:rPr>
                </w:rPrChange>
              </w:rPr>
              <w:t>EjerskabEjendomsskatStruktur</w:t>
            </w:r>
            <w:proofErr w:type="spellEnd"/>
          </w:p>
        </w:tc>
      </w:tr>
      <w:tr w:rsidR="00821F76" w14:paraId="7345E235" w14:textId="77777777" w:rsidTr="00821F76">
        <w:tc>
          <w:tcPr>
            <w:tcW w:w="10205" w:type="dxa"/>
            <w:vAlign w:val="center"/>
          </w:tcPr>
          <w:p w14:paraId="0DFE1BC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EjerskabEjendomsskat</w:t>
            </w:r>
            <w:proofErr w:type="spellEnd"/>
            <w:r>
              <w:rPr>
                <w:rFonts w:ascii="Arial" w:hAnsi="Arial" w:cs="Arial"/>
                <w:sz w:val="18"/>
              </w:rPr>
              <w:t>*</w:t>
            </w:r>
          </w:p>
          <w:p w14:paraId="687D630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D4D28C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ins w:id="417" w:author="Hanne Erdman Thomsen" w:date="2023-06-20T11:11:00Z">
              <w:r>
                <w:rPr>
                  <w:rFonts w:ascii="Arial" w:hAnsi="Arial" w:cs="Arial"/>
                  <w:sz w:val="18"/>
                </w:rPr>
                <w:t>(</w:t>
              </w:r>
            </w:ins>
            <w:proofErr w:type="spellStart"/>
            <w:r>
              <w:rPr>
                <w:rFonts w:ascii="Arial" w:hAnsi="Arial" w:cs="Arial"/>
                <w:sz w:val="18"/>
              </w:rPr>
              <w:t>EjerfordeltGrundskyldBeløb</w:t>
            </w:r>
            <w:proofErr w:type="spellEnd"/>
            <w:ins w:id="418" w:author="Hanne Erdman Thomsen" w:date="2023-06-20T11:11:00Z">
              <w:r>
                <w:rPr>
                  <w:rFonts w:ascii="Arial" w:hAnsi="Arial" w:cs="Arial"/>
                  <w:sz w:val="18"/>
                </w:rPr>
                <w:t>)</w:t>
              </w:r>
            </w:ins>
          </w:p>
          <w:p w14:paraId="0421882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EjerfordeltGrundskyldRabatBeløb</w:t>
            </w:r>
            <w:proofErr w:type="spellEnd"/>
            <w:r>
              <w:rPr>
                <w:rFonts w:ascii="Arial" w:hAnsi="Arial" w:cs="Arial"/>
                <w:sz w:val="18"/>
              </w:rPr>
              <w:t>)</w:t>
            </w:r>
          </w:p>
          <w:p w14:paraId="1571D6D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EjerfordeltGrundskyldBeløbEfterRabat</w:t>
            </w:r>
            <w:proofErr w:type="spellEnd"/>
            <w:r>
              <w:rPr>
                <w:rFonts w:ascii="Arial" w:hAnsi="Arial" w:cs="Arial"/>
                <w:sz w:val="18"/>
              </w:rPr>
              <w:t>)</w:t>
            </w:r>
          </w:p>
          <w:p w14:paraId="4B4B4A7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75CEE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RateListe</w:t>
            </w:r>
            <w:proofErr w:type="spellEnd"/>
            <w:r>
              <w:rPr>
                <w:rFonts w:ascii="Arial" w:hAnsi="Arial" w:cs="Arial"/>
                <w:sz w:val="18"/>
              </w:rPr>
              <w:t>*</w:t>
            </w:r>
          </w:p>
          <w:p w14:paraId="1C8FCC9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53A9623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RateStruktur</w:t>
            </w:r>
            <w:proofErr w:type="spellEnd"/>
          </w:p>
          <w:p w14:paraId="24291D1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84DB7A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88C23C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3C69EB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9" w:author="Hanne Erdman Thomsen" w:date="2023-06-20T11:11: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6607" w14:paraId="16AFA35A" w14:textId="77777777" w:rsidTr="002B6607">
        <w:trPr>
          <w:trHeight w:hRule="exact" w:val="113"/>
          <w:del w:id="420" w:author="Hanne Erdman Thomsen" w:date="2023-06-20T11:11:00Z"/>
        </w:trPr>
        <w:tc>
          <w:tcPr>
            <w:tcW w:w="10205" w:type="dxa"/>
            <w:shd w:val="clear" w:color="auto" w:fill="D2DCFA"/>
          </w:tcPr>
          <w:p w14:paraId="45C44C4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1" w:author="Hanne Erdman Thomsen" w:date="2023-06-20T11:11:00Z"/>
                <w:rFonts w:ascii="Arial" w:hAnsi="Arial" w:cs="Arial"/>
                <w:b/>
                <w:sz w:val="48"/>
              </w:rPr>
            </w:pPr>
          </w:p>
        </w:tc>
      </w:tr>
      <w:tr w:rsidR="002B6607" w14:paraId="72A68A1B" w14:textId="77777777" w:rsidTr="002B6607">
        <w:trPr>
          <w:del w:id="422" w:author="Hanne Erdman Thomsen" w:date="2023-06-20T11:11:00Z"/>
        </w:trPr>
        <w:tc>
          <w:tcPr>
            <w:tcW w:w="10205" w:type="dxa"/>
            <w:vAlign w:val="center"/>
          </w:tcPr>
          <w:p w14:paraId="6B1A7FD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23" w:author="Hanne Erdman Thomsen" w:date="2023-06-20T11:11:00Z"/>
                <w:rFonts w:ascii="Arial" w:hAnsi="Arial" w:cs="Arial"/>
              </w:rPr>
            </w:pPr>
            <w:del w:id="424" w:author="Hanne Erdman Thomsen" w:date="2023-06-20T11:11:00Z">
              <w:r>
                <w:rPr>
                  <w:rFonts w:ascii="Arial" w:hAnsi="Arial" w:cs="Arial"/>
                </w:rPr>
                <w:delText>OpkrævningSpecifikationLinjeParameterStruktur</w:delText>
              </w:r>
            </w:del>
          </w:p>
        </w:tc>
      </w:tr>
      <w:tr w:rsidR="002B6607" w14:paraId="3A15ADC2" w14:textId="77777777" w:rsidTr="002B6607">
        <w:trPr>
          <w:del w:id="425" w:author="Hanne Erdman Thomsen" w:date="2023-06-20T11:11:00Z"/>
        </w:trPr>
        <w:tc>
          <w:tcPr>
            <w:tcW w:w="10205" w:type="dxa"/>
            <w:vAlign w:val="center"/>
          </w:tcPr>
          <w:p w14:paraId="7A0D208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6" w:author="Hanne Erdman Thomsen" w:date="2023-06-20T11:11:00Z"/>
                <w:rFonts w:ascii="Arial" w:hAnsi="Arial" w:cs="Arial"/>
                <w:sz w:val="18"/>
              </w:rPr>
            </w:pPr>
            <w:del w:id="427" w:author="Hanne Erdman Thomsen" w:date="2023-06-20T11:11:00Z">
              <w:r>
                <w:rPr>
                  <w:rFonts w:ascii="Arial" w:hAnsi="Arial" w:cs="Arial"/>
                  <w:sz w:val="18"/>
                </w:rPr>
                <w:delText>OpkrævningSpecifikationLinjeParameterNavn</w:delText>
              </w:r>
            </w:del>
          </w:p>
          <w:p w14:paraId="64A5921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8" w:author="Hanne Erdman Thomsen" w:date="2023-06-20T11:11:00Z"/>
                <w:rFonts w:ascii="Arial" w:hAnsi="Arial" w:cs="Arial"/>
                <w:sz w:val="18"/>
              </w:rPr>
            </w:pPr>
            <w:del w:id="429" w:author="Hanne Erdman Thomsen" w:date="2023-06-20T11:11:00Z">
              <w:r>
                <w:rPr>
                  <w:rFonts w:ascii="Arial" w:hAnsi="Arial" w:cs="Arial"/>
                  <w:sz w:val="18"/>
                </w:rPr>
                <w:delText>* OpkrævningSpecifikationLinjeParameterValg *</w:delText>
              </w:r>
            </w:del>
          </w:p>
          <w:p w14:paraId="3EE34FD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0" w:author="Hanne Erdman Thomsen" w:date="2023-06-20T11:11:00Z"/>
                <w:rFonts w:ascii="Arial" w:hAnsi="Arial" w:cs="Arial"/>
                <w:sz w:val="18"/>
              </w:rPr>
            </w:pPr>
            <w:del w:id="431" w:author="Hanne Erdman Thomsen" w:date="2023-06-20T11:11:00Z">
              <w:r>
                <w:rPr>
                  <w:rFonts w:ascii="Arial" w:hAnsi="Arial" w:cs="Arial"/>
                  <w:sz w:val="18"/>
                </w:rPr>
                <w:delText>[</w:delText>
              </w:r>
            </w:del>
          </w:p>
          <w:p w14:paraId="317B5EE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2" w:author="Hanne Erdman Thomsen" w:date="2023-06-20T11:11:00Z"/>
                <w:rFonts w:ascii="Arial" w:hAnsi="Arial" w:cs="Arial"/>
                <w:sz w:val="18"/>
              </w:rPr>
            </w:pPr>
            <w:del w:id="433" w:author="Hanne Erdman Thomsen" w:date="2023-06-20T11:11:00Z">
              <w:r>
                <w:rPr>
                  <w:rFonts w:ascii="Arial" w:hAnsi="Arial" w:cs="Arial"/>
                  <w:sz w:val="18"/>
                </w:rPr>
                <w:tab/>
                <w:delText>OpkrævningSpecifikationLinjeParameterBeløb</w:delText>
              </w:r>
            </w:del>
          </w:p>
          <w:p w14:paraId="64F55FD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4" w:author="Hanne Erdman Thomsen" w:date="2023-06-20T11:11:00Z"/>
                <w:rFonts w:ascii="Arial" w:hAnsi="Arial" w:cs="Arial"/>
                <w:sz w:val="18"/>
              </w:rPr>
            </w:pPr>
            <w:del w:id="435" w:author="Hanne Erdman Thomsen" w:date="2023-06-20T11:11:00Z">
              <w:r>
                <w:rPr>
                  <w:rFonts w:ascii="Arial" w:hAnsi="Arial" w:cs="Arial"/>
                  <w:sz w:val="18"/>
                </w:rPr>
                <w:tab/>
                <w:delText>|</w:delText>
              </w:r>
            </w:del>
          </w:p>
          <w:p w14:paraId="3469DE3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6" w:author="Hanne Erdman Thomsen" w:date="2023-06-20T11:11:00Z"/>
                <w:rFonts w:ascii="Arial" w:hAnsi="Arial" w:cs="Arial"/>
                <w:sz w:val="18"/>
              </w:rPr>
            </w:pPr>
            <w:del w:id="437" w:author="Hanne Erdman Thomsen" w:date="2023-06-20T11:11:00Z">
              <w:r>
                <w:rPr>
                  <w:rFonts w:ascii="Arial" w:hAnsi="Arial" w:cs="Arial"/>
                  <w:sz w:val="18"/>
                </w:rPr>
                <w:tab/>
                <w:delText>OpkrævningSpecifikationLinjeParameterTekst</w:delText>
              </w:r>
            </w:del>
          </w:p>
          <w:p w14:paraId="5C7DF50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8" w:author="Hanne Erdman Thomsen" w:date="2023-06-20T11:11:00Z"/>
                <w:rFonts w:ascii="Arial" w:hAnsi="Arial" w:cs="Arial"/>
                <w:sz w:val="18"/>
              </w:rPr>
            </w:pPr>
            <w:del w:id="439" w:author="Hanne Erdman Thomsen" w:date="2023-06-20T11:11:00Z">
              <w:r>
                <w:rPr>
                  <w:rFonts w:ascii="Arial" w:hAnsi="Arial" w:cs="Arial"/>
                  <w:sz w:val="18"/>
                </w:rPr>
                <w:tab/>
                <w:delText>|</w:delText>
              </w:r>
            </w:del>
          </w:p>
          <w:p w14:paraId="672D4D8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0" w:author="Hanne Erdman Thomsen" w:date="2023-06-20T11:11:00Z"/>
                <w:rFonts w:ascii="Arial" w:hAnsi="Arial" w:cs="Arial"/>
                <w:sz w:val="18"/>
              </w:rPr>
            </w:pPr>
            <w:del w:id="441" w:author="Hanne Erdman Thomsen" w:date="2023-06-20T11:11:00Z">
              <w:r>
                <w:rPr>
                  <w:rFonts w:ascii="Arial" w:hAnsi="Arial" w:cs="Arial"/>
                  <w:sz w:val="18"/>
                </w:rPr>
                <w:tab/>
                <w:delText>OpkrævningSpecifikationLinjeParameterDato</w:delText>
              </w:r>
            </w:del>
          </w:p>
          <w:p w14:paraId="500515C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2" w:author="Hanne Erdman Thomsen" w:date="2023-06-20T11:11:00Z"/>
                <w:rFonts w:ascii="Arial" w:hAnsi="Arial" w:cs="Arial"/>
                <w:sz w:val="18"/>
              </w:rPr>
            </w:pPr>
            <w:del w:id="443" w:author="Hanne Erdman Thomsen" w:date="2023-06-20T11:11:00Z">
              <w:r>
                <w:rPr>
                  <w:rFonts w:ascii="Arial" w:hAnsi="Arial" w:cs="Arial"/>
                  <w:sz w:val="18"/>
                </w:rPr>
                <w:tab/>
                <w:delText>|</w:delText>
              </w:r>
            </w:del>
          </w:p>
          <w:p w14:paraId="6E21614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4" w:author="Hanne Erdman Thomsen" w:date="2023-06-20T11:11:00Z"/>
                <w:rFonts w:ascii="Arial" w:hAnsi="Arial" w:cs="Arial"/>
                <w:sz w:val="18"/>
              </w:rPr>
            </w:pPr>
            <w:del w:id="445" w:author="Hanne Erdman Thomsen" w:date="2023-06-20T11:11:00Z">
              <w:r>
                <w:rPr>
                  <w:rFonts w:ascii="Arial" w:hAnsi="Arial" w:cs="Arial"/>
                  <w:sz w:val="18"/>
                </w:rPr>
                <w:tab/>
                <w:delText>OpkrævningSpecifikationLinjeParameterSats</w:delText>
              </w:r>
            </w:del>
          </w:p>
          <w:p w14:paraId="119E203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6" w:author="Hanne Erdman Thomsen" w:date="2023-06-20T11:11:00Z"/>
                <w:rFonts w:ascii="Arial" w:hAnsi="Arial" w:cs="Arial"/>
                <w:sz w:val="18"/>
              </w:rPr>
            </w:pPr>
            <w:del w:id="447" w:author="Hanne Erdman Thomsen" w:date="2023-06-20T11:11:00Z">
              <w:r>
                <w:rPr>
                  <w:rFonts w:ascii="Arial" w:hAnsi="Arial" w:cs="Arial"/>
                  <w:sz w:val="18"/>
                </w:rPr>
                <w:tab/>
                <w:delText>|</w:delText>
              </w:r>
            </w:del>
          </w:p>
          <w:p w14:paraId="7A477B3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8" w:author="Hanne Erdman Thomsen" w:date="2023-06-20T11:11:00Z"/>
                <w:rFonts w:ascii="Arial" w:hAnsi="Arial" w:cs="Arial"/>
                <w:sz w:val="18"/>
              </w:rPr>
            </w:pPr>
            <w:del w:id="449" w:author="Hanne Erdman Thomsen" w:date="2023-06-20T11:11:00Z">
              <w:r>
                <w:rPr>
                  <w:rFonts w:ascii="Arial" w:hAnsi="Arial" w:cs="Arial"/>
                  <w:sz w:val="18"/>
                </w:rPr>
                <w:tab/>
                <w:delText>OpkrævningSpecifikationLinjeParameterMængde</w:delText>
              </w:r>
            </w:del>
          </w:p>
          <w:p w14:paraId="234F73A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0" w:author="Hanne Erdman Thomsen" w:date="2023-06-20T11:11:00Z"/>
                <w:rFonts w:ascii="Arial" w:hAnsi="Arial" w:cs="Arial"/>
                <w:sz w:val="18"/>
              </w:rPr>
            </w:pPr>
            <w:del w:id="451" w:author="Hanne Erdman Thomsen" w:date="2023-06-20T11:11:00Z">
              <w:r>
                <w:rPr>
                  <w:rFonts w:ascii="Arial" w:hAnsi="Arial" w:cs="Arial"/>
                  <w:sz w:val="18"/>
                </w:rPr>
                <w:delText>]</w:delText>
              </w:r>
            </w:del>
          </w:p>
        </w:tc>
      </w:tr>
    </w:tbl>
    <w:p w14:paraId="6CB7B34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2" w:author="Hanne Erdman Thomsen" w:date="2023-06-20T11:11: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6607" w14:paraId="5AF096E5" w14:textId="77777777" w:rsidTr="002B6607">
        <w:trPr>
          <w:trHeight w:hRule="exact" w:val="113"/>
          <w:del w:id="453" w:author="Hanne Erdman Thomsen" w:date="2023-06-20T11:11:00Z"/>
        </w:trPr>
        <w:tc>
          <w:tcPr>
            <w:tcW w:w="10205" w:type="dxa"/>
            <w:shd w:val="clear" w:color="auto" w:fill="D2DCFA"/>
          </w:tcPr>
          <w:p w14:paraId="5E64C54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4" w:author="Hanne Erdman Thomsen" w:date="2023-06-20T11:11:00Z"/>
                <w:rFonts w:ascii="Arial" w:hAnsi="Arial" w:cs="Arial"/>
                <w:b/>
                <w:sz w:val="48"/>
              </w:rPr>
            </w:pPr>
          </w:p>
        </w:tc>
      </w:tr>
      <w:tr w:rsidR="002B6607" w14:paraId="6E3BA6C9" w14:textId="77777777" w:rsidTr="002B6607">
        <w:trPr>
          <w:del w:id="455" w:author="Hanne Erdman Thomsen" w:date="2023-06-20T11:11:00Z"/>
        </w:trPr>
        <w:tc>
          <w:tcPr>
            <w:tcW w:w="10205" w:type="dxa"/>
            <w:vAlign w:val="center"/>
          </w:tcPr>
          <w:p w14:paraId="5AD9BD2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56" w:author="Hanne Erdman Thomsen" w:date="2023-06-20T11:11:00Z"/>
                <w:rFonts w:ascii="Arial" w:hAnsi="Arial" w:cs="Arial"/>
              </w:rPr>
            </w:pPr>
            <w:del w:id="457" w:author="Hanne Erdman Thomsen" w:date="2023-06-20T11:11:00Z">
              <w:r>
                <w:rPr>
                  <w:rFonts w:ascii="Arial" w:hAnsi="Arial" w:cs="Arial"/>
                </w:rPr>
                <w:delText>OpkrævningSpecifikationLinjeStruktur</w:delText>
              </w:r>
            </w:del>
          </w:p>
        </w:tc>
      </w:tr>
      <w:tr w:rsidR="002B6607" w14:paraId="325AB13C" w14:textId="77777777" w:rsidTr="002B6607">
        <w:trPr>
          <w:del w:id="458" w:author="Hanne Erdman Thomsen" w:date="2023-06-20T11:11:00Z"/>
        </w:trPr>
        <w:tc>
          <w:tcPr>
            <w:tcW w:w="10205" w:type="dxa"/>
            <w:vAlign w:val="center"/>
          </w:tcPr>
          <w:p w14:paraId="017A70B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9" w:author="Hanne Erdman Thomsen" w:date="2023-06-20T11:11:00Z"/>
                <w:rFonts w:ascii="Arial" w:hAnsi="Arial" w:cs="Arial"/>
                <w:sz w:val="18"/>
              </w:rPr>
            </w:pPr>
            <w:del w:id="460" w:author="Hanne Erdman Thomsen" w:date="2023-06-20T11:11:00Z">
              <w:r>
                <w:rPr>
                  <w:rFonts w:ascii="Arial" w:hAnsi="Arial" w:cs="Arial"/>
                  <w:sz w:val="18"/>
                </w:rPr>
                <w:delText>(OpkrævningSpecifikationLinjeNummer)</w:delText>
              </w:r>
            </w:del>
          </w:p>
          <w:p w14:paraId="51440F7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1" w:author="Hanne Erdman Thomsen" w:date="2023-06-20T11:11:00Z"/>
                <w:rFonts w:ascii="Arial" w:hAnsi="Arial" w:cs="Arial"/>
                <w:sz w:val="18"/>
              </w:rPr>
            </w:pPr>
            <w:del w:id="462" w:author="Hanne Erdman Thomsen" w:date="2023-06-20T11:11:00Z">
              <w:r>
                <w:rPr>
                  <w:rFonts w:ascii="Arial" w:hAnsi="Arial" w:cs="Arial"/>
                  <w:sz w:val="18"/>
                </w:rPr>
                <w:delText>OpkrævningSpecifikationLinjeTekst</w:delText>
              </w:r>
            </w:del>
          </w:p>
          <w:p w14:paraId="3B11943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3" w:author="Hanne Erdman Thomsen" w:date="2023-06-20T11:11:00Z"/>
                <w:rFonts w:ascii="Arial" w:hAnsi="Arial" w:cs="Arial"/>
                <w:sz w:val="18"/>
              </w:rPr>
            </w:pPr>
            <w:del w:id="464" w:author="Hanne Erdman Thomsen" w:date="2023-06-20T11:11:00Z">
              <w:r>
                <w:rPr>
                  <w:rFonts w:ascii="Arial" w:hAnsi="Arial" w:cs="Arial"/>
                  <w:sz w:val="18"/>
                </w:rPr>
                <w:delText>OpkrævningSpecifikationLinjeBeløb</w:delText>
              </w:r>
            </w:del>
          </w:p>
          <w:p w14:paraId="2C707E7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5" w:author="Hanne Erdman Thomsen" w:date="2023-06-20T11:11:00Z"/>
                <w:rFonts w:ascii="Arial" w:hAnsi="Arial" w:cs="Arial"/>
                <w:sz w:val="18"/>
              </w:rPr>
            </w:pPr>
            <w:del w:id="466" w:author="Hanne Erdman Thomsen" w:date="2023-06-20T11:11:00Z">
              <w:r>
                <w:rPr>
                  <w:rFonts w:ascii="Arial" w:hAnsi="Arial" w:cs="Arial"/>
                  <w:sz w:val="18"/>
                </w:rPr>
                <w:delText>* OpkrævningSpecifikationLinjeParameterStrukturListe *</w:delText>
              </w:r>
            </w:del>
          </w:p>
          <w:p w14:paraId="72B1603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7" w:author="Hanne Erdman Thomsen" w:date="2023-06-20T11:11:00Z"/>
                <w:rFonts w:ascii="Arial" w:hAnsi="Arial" w:cs="Arial"/>
                <w:sz w:val="18"/>
              </w:rPr>
            </w:pPr>
            <w:del w:id="468" w:author="Hanne Erdman Thomsen" w:date="2023-06-20T11:11:00Z">
              <w:r>
                <w:rPr>
                  <w:rFonts w:ascii="Arial" w:hAnsi="Arial" w:cs="Arial"/>
                  <w:sz w:val="18"/>
                </w:rPr>
                <w:delText>0{</w:delText>
              </w:r>
            </w:del>
          </w:p>
          <w:p w14:paraId="19C42F6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9" w:author="Hanne Erdman Thomsen" w:date="2023-06-20T11:11:00Z"/>
                <w:rFonts w:ascii="Arial" w:hAnsi="Arial" w:cs="Arial"/>
                <w:sz w:val="18"/>
              </w:rPr>
            </w:pPr>
            <w:del w:id="470" w:author="Hanne Erdman Thomsen" w:date="2023-06-20T11:11:00Z">
              <w:r>
                <w:rPr>
                  <w:rFonts w:ascii="Arial" w:hAnsi="Arial" w:cs="Arial"/>
                  <w:sz w:val="18"/>
                </w:rPr>
                <w:tab/>
                <w:delText>OpkrævningSpecifikationLinjeParameterStruktur</w:delText>
              </w:r>
            </w:del>
          </w:p>
          <w:p w14:paraId="165ABEE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1" w:author="Hanne Erdman Thomsen" w:date="2023-06-20T11:11:00Z"/>
                <w:rFonts w:ascii="Arial" w:hAnsi="Arial" w:cs="Arial"/>
                <w:sz w:val="18"/>
              </w:rPr>
            </w:pPr>
            <w:del w:id="472" w:author="Hanne Erdman Thomsen" w:date="2023-06-20T11:11:00Z">
              <w:r>
                <w:rPr>
                  <w:rFonts w:ascii="Arial" w:hAnsi="Arial" w:cs="Arial"/>
                  <w:sz w:val="18"/>
                </w:rPr>
                <w:delText>}</w:delText>
              </w:r>
            </w:del>
          </w:p>
        </w:tc>
      </w:tr>
    </w:tbl>
    <w:p w14:paraId="5C4E144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3" w:author="Hanne Erdman Thomsen" w:date="2023-06-20T11:11: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6607" w14:paraId="1CE27BB1" w14:textId="77777777" w:rsidTr="002B6607">
        <w:trPr>
          <w:trHeight w:hRule="exact" w:val="113"/>
          <w:del w:id="474" w:author="Hanne Erdman Thomsen" w:date="2023-06-20T11:11:00Z"/>
        </w:trPr>
        <w:tc>
          <w:tcPr>
            <w:tcW w:w="10205" w:type="dxa"/>
            <w:shd w:val="clear" w:color="auto" w:fill="D2DCFA"/>
          </w:tcPr>
          <w:p w14:paraId="3A6DAF1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5" w:author="Hanne Erdman Thomsen" w:date="2023-06-20T11:11:00Z"/>
                <w:rFonts w:ascii="Arial" w:hAnsi="Arial" w:cs="Arial"/>
                <w:b/>
                <w:sz w:val="48"/>
              </w:rPr>
            </w:pPr>
          </w:p>
        </w:tc>
      </w:tr>
      <w:tr w:rsidR="002B6607" w14:paraId="75C66654" w14:textId="77777777" w:rsidTr="002B6607">
        <w:trPr>
          <w:del w:id="476" w:author="Hanne Erdman Thomsen" w:date="2023-06-20T11:11:00Z"/>
        </w:trPr>
        <w:tc>
          <w:tcPr>
            <w:tcW w:w="10205" w:type="dxa"/>
            <w:vAlign w:val="center"/>
          </w:tcPr>
          <w:p w14:paraId="37AFFE9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77" w:author="Hanne Erdman Thomsen" w:date="2023-06-20T11:11:00Z"/>
                <w:rFonts w:ascii="Arial" w:hAnsi="Arial" w:cs="Arial"/>
              </w:rPr>
            </w:pPr>
            <w:del w:id="478" w:author="Hanne Erdman Thomsen" w:date="2023-06-20T11:11:00Z">
              <w:r>
                <w:rPr>
                  <w:rFonts w:ascii="Arial" w:hAnsi="Arial" w:cs="Arial"/>
                </w:rPr>
                <w:delText>OpkrævningSpecifikationParameterStruktur</w:delText>
              </w:r>
            </w:del>
          </w:p>
        </w:tc>
      </w:tr>
      <w:tr w:rsidR="002B6607" w14:paraId="5160D053" w14:textId="77777777" w:rsidTr="002B6607">
        <w:trPr>
          <w:del w:id="479" w:author="Hanne Erdman Thomsen" w:date="2023-06-20T11:11:00Z"/>
        </w:trPr>
        <w:tc>
          <w:tcPr>
            <w:tcW w:w="10205" w:type="dxa"/>
            <w:vAlign w:val="center"/>
          </w:tcPr>
          <w:p w14:paraId="57509A4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0" w:author="Hanne Erdman Thomsen" w:date="2023-06-20T11:11:00Z"/>
                <w:rFonts w:ascii="Arial" w:hAnsi="Arial" w:cs="Arial"/>
                <w:sz w:val="18"/>
              </w:rPr>
            </w:pPr>
            <w:del w:id="481" w:author="Hanne Erdman Thomsen" w:date="2023-06-20T11:11:00Z">
              <w:r>
                <w:rPr>
                  <w:rFonts w:ascii="Arial" w:hAnsi="Arial" w:cs="Arial"/>
                  <w:sz w:val="18"/>
                </w:rPr>
                <w:delText>OpkrævningSpecifikationParameterNavn</w:delText>
              </w:r>
            </w:del>
          </w:p>
          <w:p w14:paraId="4A3C6A7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2" w:author="Hanne Erdman Thomsen" w:date="2023-06-20T11:11:00Z"/>
                <w:rFonts w:ascii="Arial" w:hAnsi="Arial" w:cs="Arial"/>
                <w:sz w:val="18"/>
              </w:rPr>
            </w:pPr>
            <w:del w:id="483" w:author="Hanne Erdman Thomsen" w:date="2023-06-20T11:11:00Z">
              <w:r>
                <w:rPr>
                  <w:rFonts w:ascii="Arial" w:hAnsi="Arial" w:cs="Arial"/>
                  <w:sz w:val="18"/>
                </w:rPr>
                <w:delText>* OpkrævningSpecifikationParameterValg *</w:delText>
              </w:r>
            </w:del>
          </w:p>
          <w:p w14:paraId="0ACE3A8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4" w:author="Hanne Erdman Thomsen" w:date="2023-06-20T11:11:00Z"/>
                <w:rFonts w:ascii="Arial" w:hAnsi="Arial" w:cs="Arial"/>
                <w:sz w:val="18"/>
              </w:rPr>
            </w:pPr>
            <w:del w:id="485" w:author="Hanne Erdman Thomsen" w:date="2023-06-20T11:11:00Z">
              <w:r>
                <w:rPr>
                  <w:rFonts w:ascii="Arial" w:hAnsi="Arial" w:cs="Arial"/>
                  <w:sz w:val="18"/>
                </w:rPr>
                <w:delText>[</w:delText>
              </w:r>
            </w:del>
          </w:p>
          <w:p w14:paraId="24A8A70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6" w:author="Hanne Erdman Thomsen" w:date="2023-06-20T11:11:00Z"/>
                <w:rFonts w:ascii="Arial" w:hAnsi="Arial" w:cs="Arial"/>
                <w:sz w:val="18"/>
              </w:rPr>
            </w:pPr>
            <w:del w:id="487" w:author="Hanne Erdman Thomsen" w:date="2023-06-20T11:11:00Z">
              <w:r>
                <w:rPr>
                  <w:rFonts w:ascii="Arial" w:hAnsi="Arial" w:cs="Arial"/>
                  <w:sz w:val="18"/>
                </w:rPr>
                <w:tab/>
                <w:delText>OpkrævningSpecifikationParameterBeløb</w:delText>
              </w:r>
            </w:del>
          </w:p>
          <w:p w14:paraId="751BE0A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8" w:author="Hanne Erdman Thomsen" w:date="2023-06-20T11:11:00Z"/>
                <w:rFonts w:ascii="Arial" w:hAnsi="Arial" w:cs="Arial"/>
                <w:sz w:val="18"/>
              </w:rPr>
            </w:pPr>
            <w:del w:id="489" w:author="Hanne Erdman Thomsen" w:date="2023-06-20T11:11:00Z">
              <w:r>
                <w:rPr>
                  <w:rFonts w:ascii="Arial" w:hAnsi="Arial" w:cs="Arial"/>
                  <w:sz w:val="18"/>
                </w:rPr>
                <w:tab/>
                <w:delText>|</w:delText>
              </w:r>
            </w:del>
          </w:p>
          <w:p w14:paraId="49853F5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0" w:author="Hanne Erdman Thomsen" w:date="2023-06-20T11:11:00Z"/>
                <w:rFonts w:ascii="Arial" w:hAnsi="Arial" w:cs="Arial"/>
                <w:sz w:val="18"/>
              </w:rPr>
            </w:pPr>
            <w:del w:id="491" w:author="Hanne Erdman Thomsen" w:date="2023-06-20T11:11:00Z">
              <w:r>
                <w:rPr>
                  <w:rFonts w:ascii="Arial" w:hAnsi="Arial" w:cs="Arial"/>
                  <w:sz w:val="18"/>
                </w:rPr>
                <w:tab/>
                <w:delText>OpkrævningSpecifikationParameterTekst</w:delText>
              </w:r>
            </w:del>
          </w:p>
          <w:p w14:paraId="17DC48D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2" w:author="Hanne Erdman Thomsen" w:date="2023-06-20T11:11:00Z"/>
                <w:rFonts w:ascii="Arial" w:hAnsi="Arial" w:cs="Arial"/>
                <w:sz w:val="18"/>
              </w:rPr>
            </w:pPr>
            <w:del w:id="493" w:author="Hanne Erdman Thomsen" w:date="2023-06-20T11:11:00Z">
              <w:r>
                <w:rPr>
                  <w:rFonts w:ascii="Arial" w:hAnsi="Arial" w:cs="Arial"/>
                  <w:sz w:val="18"/>
                </w:rPr>
                <w:tab/>
                <w:delText>|</w:delText>
              </w:r>
            </w:del>
          </w:p>
          <w:p w14:paraId="78E2740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4" w:author="Hanne Erdman Thomsen" w:date="2023-06-20T11:11:00Z"/>
                <w:rFonts w:ascii="Arial" w:hAnsi="Arial" w:cs="Arial"/>
                <w:sz w:val="18"/>
              </w:rPr>
            </w:pPr>
            <w:del w:id="495" w:author="Hanne Erdman Thomsen" w:date="2023-06-20T11:11:00Z">
              <w:r>
                <w:rPr>
                  <w:rFonts w:ascii="Arial" w:hAnsi="Arial" w:cs="Arial"/>
                  <w:sz w:val="18"/>
                </w:rPr>
                <w:tab/>
                <w:delText>OpkrævningSpecifikationParameterDato</w:delText>
              </w:r>
            </w:del>
          </w:p>
          <w:p w14:paraId="228B402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6" w:author="Hanne Erdman Thomsen" w:date="2023-06-20T11:11:00Z"/>
                <w:rFonts w:ascii="Arial" w:hAnsi="Arial" w:cs="Arial"/>
                <w:sz w:val="18"/>
              </w:rPr>
            </w:pPr>
            <w:del w:id="497" w:author="Hanne Erdman Thomsen" w:date="2023-06-20T11:11:00Z">
              <w:r>
                <w:rPr>
                  <w:rFonts w:ascii="Arial" w:hAnsi="Arial" w:cs="Arial"/>
                  <w:sz w:val="18"/>
                </w:rPr>
                <w:tab/>
                <w:delText>|</w:delText>
              </w:r>
            </w:del>
          </w:p>
          <w:p w14:paraId="53284CB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8" w:author="Hanne Erdman Thomsen" w:date="2023-06-20T11:11:00Z"/>
                <w:rFonts w:ascii="Arial" w:hAnsi="Arial" w:cs="Arial"/>
                <w:sz w:val="18"/>
              </w:rPr>
            </w:pPr>
            <w:del w:id="499" w:author="Hanne Erdman Thomsen" w:date="2023-06-20T11:11:00Z">
              <w:r>
                <w:rPr>
                  <w:rFonts w:ascii="Arial" w:hAnsi="Arial" w:cs="Arial"/>
                  <w:sz w:val="18"/>
                </w:rPr>
                <w:tab/>
                <w:delText>OpkrævningSpecifikationParameterMængde</w:delText>
              </w:r>
            </w:del>
          </w:p>
          <w:p w14:paraId="4C13E5B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00" w:author="Hanne Erdman Thomsen" w:date="2023-06-20T11:11:00Z"/>
                <w:rFonts w:ascii="Arial" w:hAnsi="Arial" w:cs="Arial"/>
                <w:sz w:val="18"/>
              </w:rPr>
            </w:pPr>
            <w:del w:id="501" w:author="Hanne Erdman Thomsen" w:date="2023-06-20T11:11:00Z">
              <w:r>
                <w:rPr>
                  <w:rFonts w:ascii="Arial" w:hAnsi="Arial" w:cs="Arial"/>
                  <w:sz w:val="18"/>
                </w:rPr>
                <w:tab/>
                <w:delText>|</w:delText>
              </w:r>
            </w:del>
          </w:p>
          <w:p w14:paraId="325F8FA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02" w:author="Hanne Erdman Thomsen" w:date="2023-06-20T11:11:00Z"/>
                <w:rFonts w:ascii="Arial" w:hAnsi="Arial" w:cs="Arial"/>
                <w:sz w:val="18"/>
              </w:rPr>
            </w:pPr>
            <w:del w:id="503" w:author="Hanne Erdman Thomsen" w:date="2023-06-20T11:11:00Z">
              <w:r>
                <w:rPr>
                  <w:rFonts w:ascii="Arial" w:hAnsi="Arial" w:cs="Arial"/>
                  <w:sz w:val="18"/>
                </w:rPr>
                <w:tab/>
                <w:delText>OpkrævningSpecifikationParameterSats</w:delText>
              </w:r>
            </w:del>
          </w:p>
          <w:p w14:paraId="1716665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04" w:author="Hanne Erdman Thomsen" w:date="2023-06-20T11:11:00Z"/>
                <w:rFonts w:ascii="Arial" w:hAnsi="Arial" w:cs="Arial"/>
                <w:sz w:val="18"/>
              </w:rPr>
            </w:pPr>
            <w:del w:id="505" w:author="Hanne Erdman Thomsen" w:date="2023-06-20T11:11:00Z">
              <w:r>
                <w:rPr>
                  <w:rFonts w:ascii="Arial" w:hAnsi="Arial" w:cs="Arial"/>
                  <w:sz w:val="18"/>
                </w:rPr>
                <w:delText>]</w:delText>
              </w:r>
            </w:del>
          </w:p>
        </w:tc>
      </w:tr>
    </w:tbl>
    <w:p w14:paraId="0A24ED4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06" w:author="Hanne Erdman Thomsen" w:date="2023-06-20T11:11: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6607" w14:paraId="50E68934" w14:textId="77777777" w:rsidTr="002B6607">
        <w:trPr>
          <w:trHeight w:hRule="exact" w:val="113"/>
          <w:del w:id="507" w:author="Hanne Erdman Thomsen" w:date="2023-06-20T11:11:00Z"/>
        </w:trPr>
        <w:tc>
          <w:tcPr>
            <w:tcW w:w="10205" w:type="dxa"/>
            <w:shd w:val="clear" w:color="auto" w:fill="D2DCFA"/>
          </w:tcPr>
          <w:p w14:paraId="45AE75B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08" w:author="Hanne Erdman Thomsen" w:date="2023-06-20T11:11:00Z"/>
                <w:rFonts w:ascii="Arial" w:hAnsi="Arial" w:cs="Arial"/>
                <w:b/>
                <w:sz w:val="48"/>
              </w:rPr>
            </w:pPr>
          </w:p>
        </w:tc>
      </w:tr>
      <w:tr w:rsidR="002B6607" w14:paraId="7257AEE5" w14:textId="77777777" w:rsidTr="002B6607">
        <w:trPr>
          <w:del w:id="509" w:author="Hanne Erdman Thomsen" w:date="2023-06-20T11:11:00Z"/>
        </w:trPr>
        <w:tc>
          <w:tcPr>
            <w:tcW w:w="10205" w:type="dxa"/>
            <w:vAlign w:val="center"/>
          </w:tcPr>
          <w:p w14:paraId="372A71A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510" w:author="Hanne Erdman Thomsen" w:date="2023-06-20T11:11:00Z"/>
                <w:rFonts w:ascii="Arial" w:hAnsi="Arial" w:cs="Arial"/>
              </w:rPr>
            </w:pPr>
            <w:del w:id="511" w:author="Hanne Erdman Thomsen" w:date="2023-06-20T11:11:00Z">
              <w:r>
                <w:rPr>
                  <w:rFonts w:ascii="Arial" w:hAnsi="Arial" w:cs="Arial"/>
                </w:rPr>
                <w:delText>OpkrævningSpecifikationStruktur</w:delText>
              </w:r>
            </w:del>
          </w:p>
        </w:tc>
      </w:tr>
      <w:tr w:rsidR="002B6607" w14:paraId="5CB2736D" w14:textId="77777777" w:rsidTr="002B6607">
        <w:trPr>
          <w:del w:id="512" w:author="Hanne Erdman Thomsen" w:date="2023-06-20T11:11:00Z"/>
        </w:trPr>
        <w:tc>
          <w:tcPr>
            <w:tcW w:w="10205" w:type="dxa"/>
            <w:vAlign w:val="center"/>
          </w:tcPr>
          <w:p w14:paraId="28DD781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13" w:author="Hanne Erdman Thomsen" w:date="2023-06-20T11:11:00Z"/>
                <w:rFonts w:ascii="Arial" w:hAnsi="Arial" w:cs="Arial"/>
                <w:sz w:val="18"/>
              </w:rPr>
            </w:pPr>
            <w:del w:id="514" w:author="Hanne Erdman Thomsen" w:date="2023-06-20T11:11:00Z">
              <w:r>
                <w:rPr>
                  <w:rFonts w:ascii="Arial" w:hAnsi="Arial" w:cs="Arial"/>
                  <w:sz w:val="18"/>
                </w:rPr>
                <w:delText>*OpkrævningSpecifikation*</w:delText>
              </w:r>
            </w:del>
          </w:p>
          <w:p w14:paraId="535599D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15" w:author="Hanne Erdman Thomsen" w:date="2023-06-20T11:11:00Z"/>
                <w:rFonts w:ascii="Arial" w:hAnsi="Arial" w:cs="Arial"/>
                <w:sz w:val="18"/>
              </w:rPr>
            </w:pPr>
            <w:del w:id="516" w:author="Hanne Erdman Thomsen" w:date="2023-06-20T11:11:00Z">
              <w:r>
                <w:rPr>
                  <w:rFonts w:ascii="Arial" w:hAnsi="Arial" w:cs="Arial"/>
                  <w:sz w:val="18"/>
                </w:rPr>
                <w:delText>[</w:delText>
              </w:r>
            </w:del>
          </w:p>
          <w:p w14:paraId="15FAEA5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17" w:author="Hanne Erdman Thomsen" w:date="2023-06-20T11:11:00Z"/>
                <w:rFonts w:ascii="Arial" w:hAnsi="Arial" w:cs="Arial"/>
                <w:sz w:val="18"/>
              </w:rPr>
            </w:pPr>
            <w:del w:id="518" w:author="Hanne Erdman Thomsen" w:date="2023-06-20T11:11:00Z">
              <w:r>
                <w:rPr>
                  <w:rFonts w:ascii="Arial" w:hAnsi="Arial" w:cs="Arial"/>
                  <w:sz w:val="18"/>
                </w:rPr>
                <w:tab/>
                <w:delText>(</w:delText>
              </w:r>
            </w:del>
          </w:p>
          <w:p w14:paraId="55FD491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19" w:author="Hanne Erdman Thomsen" w:date="2023-06-20T11:11:00Z"/>
                <w:rFonts w:ascii="Arial" w:hAnsi="Arial" w:cs="Arial"/>
                <w:sz w:val="18"/>
              </w:rPr>
            </w:pPr>
            <w:del w:id="520" w:author="Hanne Erdman Thomsen" w:date="2023-06-20T11:11:00Z">
              <w:r>
                <w:rPr>
                  <w:rFonts w:ascii="Arial" w:hAnsi="Arial" w:cs="Arial"/>
                  <w:sz w:val="18"/>
                </w:rPr>
                <w:tab/>
              </w:r>
              <w:r>
                <w:rPr>
                  <w:rFonts w:ascii="Arial" w:hAnsi="Arial" w:cs="Arial"/>
                  <w:sz w:val="18"/>
                </w:rPr>
                <w:tab/>
                <w:delText>*OpkrævningSpecifikationLinjeStrukturListe*</w:delText>
              </w:r>
            </w:del>
          </w:p>
          <w:p w14:paraId="70EA2C1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21" w:author="Hanne Erdman Thomsen" w:date="2023-06-20T11:11:00Z"/>
                <w:rFonts w:ascii="Arial" w:hAnsi="Arial" w:cs="Arial"/>
                <w:sz w:val="18"/>
              </w:rPr>
            </w:pPr>
            <w:del w:id="522" w:author="Hanne Erdman Thomsen" w:date="2023-06-20T11:11:00Z">
              <w:r>
                <w:rPr>
                  <w:rFonts w:ascii="Arial" w:hAnsi="Arial" w:cs="Arial"/>
                  <w:sz w:val="18"/>
                </w:rPr>
                <w:tab/>
              </w:r>
              <w:r>
                <w:rPr>
                  <w:rFonts w:ascii="Arial" w:hAnsi="Arial" w:cs="Arial"/>
                  <w:sz w:val="18"/>
                </w:rPr>
                <w:tab/>
                <w:delText>1{</w:delText>
              </w:r>
            </w:del>
          </w:p>
          <w:p w14:paraId="62A9FFF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23" w:author="Hanne Erdman Thomsen" w:date="2023-06-20T11:11:00Z"/>
                <w:rFonts w:ascii="Arial" w:hAnsi="Arial" w:cs="Arial"/>
                <w:sz w:val="18"/>
              </w:rPr>
            </w:pPr>
            <w:del w:id="524" w:author="Hanne Erdman Thomsen" w:date="2023-06-20T11:11:00Z">
              <w:r>
                <w:rPr>
                  <w:rFonts w:ascii="Arial" w:hAnsi="Arial" w:cs="Arial"/>
                  <w:sz w:val="18"/>
                </w:rPr>
                <w:tab/>
              </w:r>
              <w:r>
                <w:rPr>
                  <w:rFonts w:ascii="Arial" w:hAnsi="Arial" w:cs="Arial"/>
                  <w:sz w:val="18"/>
                </w:rPr>
                <w:tab/>
              </w:r>
              <w:r>
                <w:rPr>
                  <w:rFonts w:ascii="Arial" w:hAnsi="Arial" w:cs="Arial"/>
                  <w:sz w:val="18"/>
                </w:rPr>
                <w:tab/>
                <w:delText>OpkrævningSpecifikationLinjeStruktur</w:delText>
              </w:r>
            </w:del>
          </w:p>
          <w:p w14:paraId="2ECD749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25" w:author="Hanne Erdman Thomsen" w:date="2023-06-20T11:11:00Z"/>
                <w:rFonts w:ascii="Arial" w:hAnsi="Arial" w:cs="Arial"/>
                <w:sz w:val="18"/>
              </w:rPr>
            </w:pPr>
            <w:del w:id="526" w:author="Hanne Erdman Thomsen" w:date="2023-06-20T11:11:00Z">
              <w:r>
                <w:rPr>
                  <w:rFonts w:ascii="Arial" w:hAnsi="Arial" w:cs="Arial"/>
                  <w:sz w:val="18"/>
                </w:rPr>
                <w:tab/>
              </w:r>
              <w:r>
                <w:rPr>
                  <w:rFonts w:ascii="Arial" w:hAnsi="Arial" w:cs="Arial"/>
                  <w:sz w:val="18"/>
                </w:rPr>
                <w:tab/>
                <w:delText>}</w:delText>
              </w:r>
            </w:del>
          </w:p>
          <w:p w14:paraId="1AFE476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27" w:author="Hanne Erdman Thomsen" w:date="2023-06-20T11:11:00Z"/>
                <w:rFonts w:ascii="Arial" w:hAnsi="Arial" w:cs="Arial"/>
                <w:sz w:val="18"/>
              </w:rPr>
            </w:pPr>
            <w:del w:id="528" w:author="Hanne Erdman Thomsen" w:date="2023-06-20T11:11:00Z">
              <w:r>
                <w:rPr>
                  <w:rFonts w:ascii="Arial" w:hAnsi="Arial" w:cs="Arial"/>
                  <w:sz w:val="18"/>
                </w:rPr>
                <w:tab/>
                <w:delText>)</w:delText>
              </w:r>
            </w:del>
          </w:p>
          <w:p w14:paraId="28061B0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29" w:author="Hanne Erdman Thomsen" w:date="2023-06-20T11:11:00Z"/>
                <w:rFonts w:ascii="Arial" w:hAnsi="Arial" w:cs="Arial"/>
                <w:sz w:val="18"/>
              </w:rPr>
            </w:pPr>
            <w:del w:id="530" w:author="Hanne Erdman Thomsen" w:date="2023-06-20T11:11:00Z">
              <w:r>
                <w:rPr>
                  <w:rFonts w:ascii="Arial" w:hAnsi="Arial" w:cs="Arial"/>
                  <w:sz w:val="18"/>
                </w:rPr>
                <w:tab/>
                <w:delText>*OpkrævningSpecifikationParameterStrukturListe*</w:delText>
              </w:r>
            </w:del>
          </w:p>
          <w:p w14:paraId="0D46AE0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31" w:author="Hanne Erdman Thomsen" w:date="2023-06-20T11:11:00Z"/>
                <w:rFonts w:ascii="Arial" w:hAnsi="Arial" w:cs="Arial"/>
                <w:sz w:val="18"/>
              </w:rPr>
            </w:pPr>
            <w:del w:id="532" w:author="Hanne Erdman Thomsen" w:date="2023-06-20T11:11:00Z">
              <w:r>
                <w:rPr>
                  <w:rFonts w:ascii="Arial" w:hAnsi="Arial" w:cs="Arial"/>
                  <w:sz w:val="18"/>
                </w:rPr>
                <w:tab/>
                <w:delText>0{</w:delText>
              </w:r>
            </w:del>
          </w:p>
          <w:p w14:paraId="6B8E68D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33" w:author="Hanne Erdman Thomsen" w:date="2023-06-20T11:11:00Z"/>
                <w:rFonts w:ascii="Arial" w:hAnsi="Arial" w:cs="Arial"/>
                <w:sz w:val="18"/>
              </w:rPr>
            </w:pPr>
            <w:del w:id="534" w:author="Hanne Erdman Thomsen" w:date="2023-06-20T11:11:00Z">
              <w:r>
                <w:rPr>
                  <w:rFonts w:ascii="Arial" w:hAnsi="Arial" w:cs="Arial"/>
                  <w:sz w:val="18"/>
                </w:rPr>
                <w:tab/>
              </w:r>
              <w:r>
                <w:rPr>
                  <w:rFonts w:ascii="Arial" w:hAnsi="Arial" w:cs="Arial"/>
                  <w:sz w:val="18"/>
                </w:rPr>
                <w:tab/>
                <w:delText>OpkrævningSpecifikationParameterStruktur</w:delText>
              </w:r>
            </w:del>
          </w:p>
          <w:p w14:paraId="5159632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35" w:author="Hanne Erdman Thomsen" w:date="2023-06-20T11:11:00Z"/>
                <w:rFonts w:ascii="Arial" w:hAnsi="Arial" w:cs="Arial"/>
                <w:sz w:val="18"/>
              </w:rPr>
            </w:pPr>
            <w:del w:id="536" w:author="Hanne Erdman Thomsen" w:date="2023-06-20T11:11:00Z">
              <w:r>
                <w:rPr>
                  <w:rFonts w:ascii="Arial" w:hAnsi="Arial" w:cs="Arial"/>
                  <w:sz w:val="18"/>
                </w:rPr>
                <w:tab/>
                <w:delText>}</w:delText>
              </w:r>
            </w:del>
          </w:p>
          <w:p w14:paraId="6D3D1DF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37" w:author="Hanne Erdman Thomsen" w:date="2023-06-20T11:11:00Z"/>
                <w:rFonts w:ascii="Arial" w:hAnsi="Arial" w:cs="Arial"/>
                <w:sz w:val="18"/>
              </w:rPr>
            </w:pPr>
            <w:del w:id="538" w:author="Hanne Erdman Thomsen" w:date="2023-06-20T11:11:00Z">
              <w:r>
                <w:rPr>
                  <w:rFonts w:ascii="Arial" w:hAnsi="Arial" w:cs="Arial"/>
                  <w:sz w:val="18"/>
                </w:rPr>
                <w:delText>]</w:delText>
              </w:r>
            </w:del>
          </w:p>
        </w:tc>
      </w:tr>
    </w:tbl>
    <w:p w14:paraId="5B0405A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21F76" w14:paraId="7299D2E5" w14:textId="77777777" w:rsidTr="00821F76">
        <w:trPr>
          <w:trHeight w:hRule="exact" w:val="113"/>
        </w:trPr>
        <w:tc>
          <w:tcPr>
            <w:tcW w:w="10205" w:type="dxa"/>
            <w:shd w:val="clear" w:color="auto" w:fill="D2DCFA"/>
          </w:tcPr>
          <w:p w14:paraId="445B034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21F76" w14:paraId="38959549" w14:textId="77777777" w:rsidTr="00821F76">
        <w:tc>
          <w:tcPr>
            <w:tcW w:w="10205" w:type="dxa"/>
            <w:vAlign w:val="center"/>
          </w:tcPr>
          <w:p w14:paraId="123C910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sz w:val="22"/>
                <w:rPrChange w:id="539" w:author="Hanne Erdman Thomsen" w:date="2023-06-20T11:11:00Z">
                  <w:rPr>
                    <w:rFonts w:ascii="Arial" w:hAnsi="Arial"/>
                  </w:rPr>
                </w:rPrChange>
              </w:rPr>
            </w:pPr>
            <w:proofErr w:type="spellStart"/>
            <w:r>
              <w:rPr>
                <w:rFonts w:ascii="Arial" w:hAnsi="Arial"/>
                <w:sz w:val="22"/>
                <w:rPrChange w:id="540" w:author="Hanne Erdman Thomsen" w:date="2023-06-20T11:11:00Z">
                  <w:rPr>
                    <w:rFonts w:ascii="Arial" w:hAnsi="Arial"/>
                  </w:rPr>
                </w:rPrChange>
              </w:rPr>
              <w:t>RateStruktur</w:t>
            </w:r>
            <w:proofErr w:type="spellEnd"/>
          </w:p>
        </w:tc>
      </w:tr>
      <w:tr w:rsidR="00821F76" w14:paraId="3A607DE4" w14:textId="77777777" w:rsidTr="00821F76">
        <w:tc>
          <w:tcPr>
            <w:tcW w:w="10205" w:type="dxa"/>
            <w:vAlign w:val="center"/>
          </w:tcPr>
          <w:p w14:paraId="5D8CEB2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14:paraId="02255A7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E0D066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OpkrævningFordringID</w:t>
            </w:r>
            <w:proofErr w:type="spellEnd"/>
            <w:r>
              <w:rPr>
                <w:rFonts w:ascii="Arial" w:hAnsi="Arial" w:cs="Arial"/>
                <w:sz w:val="18"/>
              </w:rPr>
              <w:t>)</w:t>
            </w:r>
          </w:p>
          <w:p w14:paraId="4503048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41" w:author="Hanne Erdman Thomsen" w:date="2023-06-20T11:11:00Z"/>
                <w:rFonts w:ascii="Arial" w:hAnsi="Arial" w:cs="Arial"/>
                <w:sz w:val="18"/>
              </w:rPr>
            </w:pPr>
            <w:del w:id="542" w:author="Hanne Erdman Thomsen" w:date="2023-06-20T11:11:00Z">
              <w:r>
                <w:rPr>
                  <w:rFonts w:ascii="Arial" w:hAnsi="Arial" w:cs="Arial"/>
                  <w:sz w:val="18"/>
                </w:rPr>
                <w:tab/>
                <w:delText>(</w:delText>
              </w:r>
            </w:del>
          </w:p>
          <w:p w14:paraId="1FD1600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43" w:author="Hanne Erdman Thomsen" w:date="2023-06-20T11:11:00Z"/>
                <w:rFonts w:ascii="Arial" w:hAnsi="Arial" w:cs="Arial"/>
                <w:sz w:val="18"/>
              </w:rPr>
            </w:pPr>
            <w:del w:id="544" w:author="Hanne Erdman Thomsen" w:date="2023-06-20T11:11:00Z">
              <w:r>
                <w:rPr>
                  <w:rFonts w:ascii="Arial" w:hAnsi="Arial" w:cs="Arial"/>
                  <w:sz w:val="18"/>
                </w:rPr>
                <w:tab/>
              </w:r>
              <w:r>
                <w:rPr>
                  <w:rFonts w:ascii="Arial" w:hAnsi="Arial" w:cs="Arial"/>
                  <w:sz w:val="18"/>
                </w:rPr>
                <w:tab/>
                <w:delText>*IdentifikationSletOpdaterValg*</w:delText>
              </w:r>
            </w:del>
          </w:p>
          <w:p w14:paraId="3E5E7E4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45" w:author="Hanne Erdman Thomsen" w:date="2023-06-20T11:11:00Z"/>
                <w:rFonts w:ascii="Arial" w:hAnsi="Arial" w:cs="Arial"/>
                <w:sz w:val="18"/>
              </w:rPr>
            </w:pPr>
            <w:del w:id="546" w:author="Hanne Erdman Thomsen" w:date="2023-06-20T11:11:00Z">
              <w:r>
                <w:rPr>
                  <w:rFonts w:ascii="Arial" w:hAnsi="Arial" w:cs="Arial"/>
                  <w:sz w:val="18"/>
                </w:rPr>
                <w:tab/>
              </w:r>
              <w:r>
                <w:rPr>
                  <w:rFonts w:ascii="Arial" w:hAnsi="Arial" w:cs="Arial"/>
                  <w:sz w:val="18"/>
                </w:rPr>
                <w:tab/>
                <w:delText>[</w:delText>
              </w:r>
            </w:del>
          </w:p>
          <w:p w14:paraId="4A1E71E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47" w:author="Hanne Erdman Thomsen" w:date="2023-06-20T11:11:00Z"/>
                <w:rFonts w:ascii="Arial" w:hAnsi="Arial" w:cs="Arial"/>
                <w:sz w:val="18"/>
              </w:rPr>
            </w:pPr>
            <w:del w:id="548" w:author="Hanne Erdman Thomsen" w:date="2023-06-20T11:11:00Z">
              <w:r>
                <w:rPr>
                  <w:rFonts w:ascii="Arial" w:hAnsi="Arial" w:cs="Arial"/>
                  <w:sz w:val="18"/>
                </w:rPr>
                <w:tab/>
              </w:r>
              <w:r>
                <w:rPr>
                  <w:rFonts w:ascii="Arial" w:hAnsi="Arial" w:cs="Arial"/>
                  <w:sz w:val="18"/>
                </w:rPr>
                <w:tab/>
              </w:r>
              <w:r>
                <w:rPr>
                  <w:rFonts w:ascii="Arial" w:hAnsi="Arial" w:cs="Arial"/>
                  <w:sz w:val="18"/>
                </w:rPr>
                <w:tab/>
                <w:delText>*Slet*</w:delText>
              </w:r>
            </w:del>
          </w:p>
          <w:p w14:paraId="0D04B98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49" w:author="Hanne Erdman Thomsen" w:date="2023-06-20T11:11:00Z"/>
                <w:rFonts w:ascii="Arial" w:hAnsi="Arial" w:cs="Arial"/>
                <w:sz w:val="18"/>
              </w:rPr>
            </w:pPr>
            <w:del w:id="550" w:author="Hanne Erdman Thomsen" w:date="2023-06-20T11:11:00Z">
              <w:r>
                <w:rPr>
                  <w:rFonts w:ascii="Arial" w:hAnsi="Arial" w:cs="Arial"/>
                  <w:sz w:val="18"/>
                </w:rPr>
                <w:tab/>
              </w:r>
              <w:r>
                <w:rPr>
                  <w:rFonts w:ascii="Arial" w:hAnsi="Arial" w:cs="Arial"/>
                  <w:sz w:val="18"/>
                </w:rPr>
                <w:tab/>
              </w:r>
              <w:r>
                <w:rPr>
                  <w:rFonts w:ascii="Arial" w:hAnsi="Arial" w:cs="Arial"/>
                  <w:sz w:val="18"/>
                </w:rPr>
                <w:tab/>
                <w:delText>[</w:delText>
              </w:r>
            </w:del>
          </w:p>
          <w:p w14:paraId="094D7D1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51" w:author="Hanne Erdman Thomsen" w:date="2023-06-20T11:11:00Z"/>
                <w:rFonts w:ascii="Arial" w:hAnsi="Arial" w:cs="Arial"/>
                <w:sz w:val="18"/>
              </w:rPr>
            </w:pPr>
            <w:del w:id="552"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OpkrævningSletMarkering</w:delText>
              </w:r>
            </w:del>
          </w:p>
          <w:p w14:paraId="7CC5363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53" w:author="Hanne Erdman Thomsen" w:date="2023-06-20T11:11:00Z"/>
                <w:rFonts w:ascii="Arial" w:hAnsi="Arial" w:cs="Arial"/>
                <w:sz w:val="18"/>
              </w:rPr>
            </w:pPr>
            <w:del w:id="554" w:author="Hanne Erdman Thomsen" w:date="2023-06-20T11:11:00Z">
              <w:r>
                <w:rPr>
                  <w:rFonts w:ascii="Arial" w:hAnsi="Arial" w:cs="Arial"/>
                  <w:sz w:val="18"/>
                </w:rPr>
                <w:tab/>
              </w:r>
              <w:r>
                <w:rPr>
                  <w:rFonts w:ascii="Arial" w:hAnsi="Arial" w:cs="Arial"/>
                  <w:sz w:val="18"/>
                </w:rPr>
                <w:tab/>
              </w:r>
              <w:r>
                <w:rPr>
                  <w:rFonts w:ascii="Arial" w:hAnsi="Arial" w:cs="Arial"/>
                  <w:sz w:val="18"/>
                </w:rPr>
                <w:tab/>
                <w:delText>]</w:delText>
              </w:r>
            </w:del>
          </w:p>
          <w:p w14:paraId="34BDF22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55" w:author="Hanne Erdman Thomsen" w:date="2023-06-20T11:11:00Z"/>
                <w:rFonts w:ascii="Arial" w:hAnsi="Arial" w:cs="Arial"/>
                <w:sz w:val="18"/>
              </w:rPr>
            </w:pPr>
            <w:del w:id="556" w:author="Hanne Erdman Thomsen" w:date="2023-06-20T11:11:00Z">
              <w:r>
                <w:rPr>
                  <w:rFonts w:ascii="Arial" w:hAnsi="Arial" w:cs="Arial"/>
                  <w:sz w:val="18"/>
                </w:rPr>
                <w:tab/>
              </w:r>
              <w:r>
                <w:rPr>
                  <w:rFonts w:ascii="Arial" w:hAnsi="Arial" w:cs="Arial"/>
                  <w:sz w:val="18"/>
                </w:rPr>
                <w:tab/>
              </w:r>
              <w:r>
                <w:rPr>
                  <w:rFonts w:ascii="Arial" w:hAnsi="Arial" w:cs="Arial"/>
                  <w:sz w:val="18"/>
                </w:rPr>
                <w:tab/>
                <w:delText>|</w:delText>
              </w:r>
            </w:del>
          </w:p>
          <w:p w14:paraId="75FF02D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57" w:author="Hanne Erdman Thomsen" w:date="2023-06-20T11:11:00Z"/>
                <w:rFonts w:ascii="Arial" w:hAnsi="Arial" w:cs="Arial"/>
                <w:sz w:val="18"/>
              </w:rPr>
            </w:pPr>
            <w:del w:id="558" w:author="Hanne Erdman Thomsen" w:date="2023-06-20T11:11:00Z">
              <w:r>
                <w:rPr>
                  <w:rFonts w:ascii="Arial" w:hAnsi="Arial" w:cs="Arial"/>
                  <w:sz w:val="18"/>
                </w:rPr>
                <w:tab/>
              </w:r>
              <w:r>
                <w:rPr>
                  <w:rFonts w:ascii="Arial" w:hAnsi="Arial" w:cs="Arial"/>
                  <w:sz w:val="18"/>
                </w:rPr>
                <w:tab/>
              </w:r>
              <w:r>
                <w:rPr>
                  <w:rFonts w:ascii="Arial" w:hAnsi="Arial" w:cs="Arial"/>
                  <w:sz w:val="18"/>
                </w:rPr>
                <w:tab/>
                <w:delText>*Opdater*</w:delText>
              </w:r>
            </w:del>
          </w:p>
          <w:p w14:paraId="531D52B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59" w:author="Hanne Erdman Thomsen" w:date="2023-06-20T11:11:00Z"/>
                <w:rFonts w:ascii="Arial" w:hAnsi="Arial" w:cs="Arial"/>
                <w:sz w:val="18"/>
              </w:rPr>
            </w:pPr>
            <w:del w:id="560" w:author="Hanne Erdman Thomsen" w:date="2023-06-20T11:11:00Z">
              <w:r>
                <w:rPr>
                  <w:rFonts w:ascii="Arial" w:hAnsi="Arial" w:cs="Arial"/>
                  <w:sz w:val="18"/>
                </w:rPr>
                <w:tab/>
              </w:r>
              <w:r>
                <w:rPr>
                  <w:rFonts w:ascii="Arial" w:hAnsi="Arial" w:cs="Arial"/>
                  <w:sz w:val="18"/>
                </w:rPr>
                <w:tab/>
              </w:r>
              <w:r>
                <w:rPr>
                  <w:rFonts w:ascii="Arial" w:hAnsi="Arial" w:cs="Arial"/>
                  <w:sz w:val="18"/>
                </w:rPr>
                <w:tab/>
                <w:delText>[</w:delText>
              </w:r>
            </w:del>
          </w:p>
          <w:p w14:paraId="04BCC3CC" w14:textId="26FC0C15" w:rsidR="00821F76" w:rsidRDefault="002B6607"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1" w:author="Hanne Erdman Thomsen" w:date="2023-06-20T11:11:00Z"/>
                <w:rFonts w:ascii="Arial" w:hAnsi="Arial" w:cs="Arial"/>
                <w:sz w:val="18"/>
              </w:rPr>
            </w:pPr>
            <w:del w:id="562" w:author="Hanne Erdman Thomsen" w:date="2023-06-20T11:11:00Z">
              <w:r>
                <w:rPr>
                  <w:rFonts w:ascii="Arial" w:hAnsi="Arial" w:cs="Arial"/>
                  <w:sz w:val="18"/>
                </w:rPr>
                <w:tab/>
              </w:r>
              <w:r>
                <w:rPr>
                  <w:rFonts w:ascii="Arial" w:hAnsi="Arial" w:cs="Arial"/>
                  <w:sz w:val="18"/>
                </w:rPr>
                <w:tab/>
              </w:r>
            </w:del>
            <w:ins w:id="563" w:author="Hanne Erdman Thomsen" w:date="2023-06-20T11:11:00Z">
              <w:r w:rsidR="00821F76">
                <w:rPr>
                  <w:rFonts w:ascii="Arial" w:hAnsi="Arial" w:cs="Arial"/>
                  <w:sz w:val="18"/>
                </w:rPr>
                <w:tab/>
                <w:t>*</w:t>
              </w:r>
              <w:proofErr w:type="spellStart"/>
              <w:r w:rsidR="00821F76">
                <w:rPr>
                  <w:rFonts w:ascii="Arial" w:hAnsi="Arial" w:cs="Arial"/>
                  <w:sz w:val="18"/>
                </w:rPr>
                <w:t>HovedejerIDValg</w:t>
              </w:r>
              <w:proofErr w:type="spellEnd"/>
              <w:r w:rsidR="00821F76">
                <w:rPr>
                  <w:rFonts w:ascii="Arial" w:hAnsi="Arial" w:cs="Arial"/>
                  <w:sz w:val="18"/>
                </w:rPr>
                <w:t>*</w:t>
              </w:r>
            </w:ins>
          </w:p>
          <w:p w14:paraId="58B009B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4" w:author="Hanne Erdman Thomsen" w:date="2023-06-20T11:11:00Z"/>
                <w:rFonts w:ascii="Arial" w:hAnsi="Arial" w:cs="Arial"/>
                <w:sz w:val="18"/>
              </w:rPr>
            </w:pPr>
            <w:ins w:id="565" w:author="Hanne Erdman Thomsen" w:date="2023-06-20T11:11:00Z">
              <w:r>
                <w:rPr>
                  <w:rFonts w:ascii="Arial" w:hAnsi="Arial" w:cs="Arial"/>
                  <w:sz w:val="18"/>
                </w:rPr>
                <w:tab/>
                <w:t>[</w:t>
              </w:r>
            </w:ins>
          </w:p>
          <w:p w14:paraId="747118C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6" w:author="Hanne Erdman Thomsen" w:date="2023-06-20T11:11:00Z"/>
                <w:rFonts w:ascii="Arial" w:hAnsi="Arial" w:cs="Arial"/>
                <w:sz w:val="18"/>
              </w:rPr>
            </w:pPr>
            <w:ins w:id="567" w:author="Hanne Erdman Thomsen" w:date="2023-06-20T11:11:00Z">
              <w:r>
                <w:rPr>
                  <w:rFonts w:ascii="Arial" w:hAnsi="Arial" w:cs="Arial"/>
                  <w:sz w:val="18"/>
                </w:rPr>
                <w:tab/>
              </w:r>
              <w:r>
                <w:rPr>
                  <w:rFonts w:ascii="Arial" w:hAnsi="Arial" w:cs="Arial"/>
                  <w:sz w:val="18"/>
                </w:rPr>
                <w:tab/>
                <w:t>*Person*</w:t>
              </w:r>
            </w:ins>
          </w:p>
          <w:p w14:paraId="31CF803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8" w:author="Hanne Erdman Thomsen" w:date="2023-06-20T11:11:00Z"/>
                <w:rFonts w:ascii="Arial" w:hAnsi="Arial" w:cs="Arial"/>
                <w:sz w:val="18"/>
              </w:rPr>
            </w:pPr>
            <w:ins w:id="569" w:author="Hanne Erdman Thomsen" w:date="2023-06-20T11:11:00Z">
              <w:r>
                <w:rPr>
                  <w:rFonts w:ascii="Arial" w:hAnsi="Arial" w:cs="Arial"/>
                  <w:sz w:val="18"/>
                </w:rPr>
                <w:tab/>
              </w:r>
              <w:r>
                <w:rPr>
                  <w:rFonts w:ascii="Arial" w:hAnsi="Arial" w:cs="Arial"/>
                  <w:sz w:val="18"/>
                </w:rPr>
                <w:tab/>
                <w:t>[</w:t>
              </w:r>
            </w:ins>
          </w:p>
          <w:p w14:paraId="0076078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0" w:author="Hanne Erdman Thomsen" w:date="2023-06-20T11:11:00Z"/>
                <w:rFonts w:ascii="Arial" w:hAnsi="Arial" w:cs="Arial"/>
                <w:sz w:val="18"/>
              </w:rPr>
            </w:pPr>
            <w:ins w:id="571" w:author="Hanne Erdman Thomsen" w:date="2023-06-20T11:11:00Z">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ins>
          </w:p>
          <w:p w14:paraId="4B0ADE0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2" w:author="Hanne Erdman Thomsen" w:date="2023-06-20T11:11:00Z"/>
                <w:rFonts w:ascii="Arial" w:hAnsi="Arial" w:cs="Arial"/>
                <w:sz w:val="18"/>
              </w:rPr>
            </w:pPr>
            <w:ins w:id="573" w:author="Hanne Erdman Thomsen" w:date="2023-06-20T11:11:00Z">
              <w:r>
                <w:rPr>
                  <w:rFonts w:ascii="Arial" w:hAnsi="Arial" w:cs="Arial"/>
                  <w:sz w:val="18"/>
                </w:rPr>
                <w:tab/>
              </w:r>
              <w:r>
                <w:rPr>
                  <w:rFonts w:ascii="Arial" w:hAnsi="Arial" w:cs="Arial"/>
                  <w:sz w:val="18"/>
                </w:rPr>
                <w:tab/>
                <w:t>]</w:t>
              </w:r>
            </w:ins>
          </w:p>
          <w:p w14:paraId="7AF5215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4" w:author="Hanne Erdman Thomsen" w:date="2023-06-20T11:11:00Z"/>
                <w:rFonts w:ascii="Arial" w:hAnsi="Arial" w:cs="Arial"/>
                <w:sz w:val="18"/>
              </w:rPr>
            </w:pPr>
            <w:ins w:id="575" w:author="Hanne Erdman Thomsen" w:date="2023-06-20T11:11:00Z">
              <w:r>
                <w:rPr>
                  <w:rFonts w:ascii="Arial" w:hAnsi="Arial" w:cs="Arial"/>
                  <w:sz w:val="18"/>
                </w:rPr>
                <w:tab/>
              </w:r>
              <w:r>
                <w:rPr>
                  <w:rFonts w:ascii="Arial" w:hAnsi="Arial" w:cs="Arial"/>
                  <w:sz w:val="18"/>
                </w:rPr>
                <w:tab/>
                <w:t>|</w:t>
              </w:r>
            </w:ins>
          </w:p>
          <w:p w14:paraId="290CE7A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6" w:author="Hanne Erdman Thomsen" w:date="2023-06-20T11:11:00Z"/>
                <w:rFonts w:ascii="Arial" w:hAnsi="Arial" w:cs="Arial"/>
                <w:sz w:val="18"/>
              </w:rPr>
            </w:pPr>
            <w:ins w:id="577" w:author="Hanne Erdman Thomsen" w:date="2023-06-20T11:11:00Z">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ins>
          </w:p>
          <w:p w14:paraId="6F1F3AB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8" w:author="Hanne Erdman Thomsen" w:date="2023-06-20T11:11:00Z"/>
                <w:rFonts w:ascii="Arial" w:hAnsi="Arial" w:cs="Arial"/>
                <w:sz w:val="18"/>
              </w:rPr>
            </w:pPr>
            <w:ins w:id="579" w:author="Hanne Erdman Thomsen" w:date="2023-06-20T11:11:00Z">
              <w:r>
                <w:rPr>
                  <w:rFonts w:ascii="Arial" w:hAnsi="Arial" w:cs="Arial"/>
                  <w:sz w:val="18"/>
                </w:rPr>
                <w:tab/>
              </w:r>
              <w:r>
                <w:rPr>
                  <w:rFonts w:ascii="Arial" w:hAnsi="Arial" w:cs="Arial"/>
                  <w:sz w:val="18"/>
                </w:rPr>
                <w:tab/>
                <w:t>[</w:t>
              </w:r>
            </w:ins>
          </w:p>
          <w:p w14:paraId="1C1D85C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0" w:author="Hanne Erdman Thomsen" w:date="2023-06-20T11:11:00Z"/>
                <w:rFonts w:ascii="Arial" w:hAnsi="Arial" w:cs="Arial"/>
                <w:sz w:val="18"/>
              </w:rPr>
            </w:pPr>
            <w:ins w:id="581" w:author="Hanne Erdman Thomsen" w:date="2023-06-20T11:11:00Z">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ins>
          </w:p>
          <w:p w14:paraId="33A12B5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2" w:author="Hanne Erdman Thomsen" w:date="2023-06-20T11:11:00Z"/>
                <w:rFonts w:ascii="Arial" w:hAnsi="Arial" w:cs="Arial"/>
                <w:sz w:val="18"/>
              </w:rPr>
            </w:pPr>
            <w:ins w:id="583" w:author="Hanne Erdman Thomsen" w:date="2023-06-20T11:11:00Z">
              <w:r>
                <w:rPr>
                  <w:rFonts w:ascii="Arial" w:hAnsi="Arial" w:cs="Arial"/>
                  <w:sz w:val="18"/>
                </w:rPr>
                <w:tab/>
              </w:r>
              <w:r>
                <w:rPr>
                  <w:rFonts w:ascii="Arial" w:hAnsi="Arial" w:cs="Arial"/>
                  <w:sz w:val="18"/>
                </w:rPr>
                <w:tab/>
                <w:t>]</w:t>
              </w:r>
            </w:ins>
          </w:p>
          <w:p w14:paraId="49083D2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4" w:author="Hanne Erdman Thomsen" w:date="2023-06-20T11:11:00Z"/>
                <w:rFonts w:ascii="Arial" w:hAnsi="Arial" w:cs="Arial"/>
                <w:sz w:val="18"/>
              </w:rPr>
            </w:pPr>
            <w:ins w:id="585" w:author="Hanne Erdman Thomsen" w:date="2023-06-20T11:11:00Z">
              <w:r>
                <w:rPr>
                  <w:rFonts w:ascii="Arial" w:hAnsi="Arial" w:cs="Arial"/>
                  <w:sz w:val="18"/>
                </w:rPr>
                <w:tab/>
                <w:t>]</w:t>
              </w:r>
            </w:ins>
          </w:p>
          <w:p w14:paraId="5C1E38B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6" w:author="Hanne Erdman Thomsen" w:date="2023-06-20T11:11:00Z"/>
                <w:rFonts w:ascii="Arial" w:hAnsi="Arial" w:cs="Arial"/>
                <w:sz w:val="18"/>
              </w:rPr>
            </w:pPr>
            <w:ins w:id="587" w:author="Hanne Erdman Thomsen" w:date="2023-06-20T11:11:00Z">
              <w:r>
                <w:rPr>
                  <w:rFonts w:ascii="Arial" w:hAnsi="Arial" w:cs="Arial"/>
                  <w:sz w:val="18"/>
                </w:rPr>
                <w:tab/>
                <w:t>(</w:t>
              </w:r>
            </w:ins>
          </w:p>
          <w:p w14:paraId="0E72858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OpkrævningIdentifikationValg</w:t>
            </w:r>
            <w:proofErr w:type="spellEnd"/>
            <w:r>
              <w:rPr>
                <w:rFonts w:ascii="Arial" w:hAnsi="Arial" w:cs="Arial"/>
                <w:sz w:val="18"/>
              </w:rPr>
              <w:t>*</w:t>
            </w:r>
          </w:p>
          <w:p w14:paraId="5A790C44" w14:textId="2E6838ED"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del w:id="588" w:author="Hanne Erdman Thomsen" w:date="2023-06-20T11:11:00Z">
              <w:r w:rsidR="002B6607">
                <w:rPr>
                  <w:rFonts w:ascii="Arial" w:hAnsi="Arial" w:cs="Arial"/>
                  <w:sz w:val="18"/>
                </w:rPr>
                <w:tab/>
              </w:r>
              <w:r w:rsidR="002B6607">
                <w:rPr>
                  <w:rFonts w:ascii="Arial" w:hAnsi="Arial" w:cs="Arial"/>
                  <w:sz w:val="18"/>
                </w:rPr>
                <w:tab/>
              </w:r>
            </w:del>
            <w:r>
              <w:rPr>
                <w:rFonts w:ascii="Arial" w:hAnsi="Arial" w:cs="Arial"/>
                <w:sz w:val="18"/>
              </w:rPr>
              <w:t>[</w:t>
            </w:r>
          </w:p>
          <w:p w14:paraId="70D87B72" w14:textId="6F5CB7E2" w:rsidR="00821F76" w:rsidRDefault="002B6607"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89" w:author="Hanne Erdman Thomsen" w:date="2023-06-20T11:11:00Z">
              <w:r>
                <w:rPr>
                  <w:rFonts w:ascii="Arial" w:hAnsi="Arial" w:cs="Arial"/>
                  <w:sz w:val="18"/>
                </w:rPr>
                <w:tab/>
              </w:r>
              <w:r>
                <w:rPr>
                  <w:rFonts w:ascii="Arial" w:hAnsi="Arial" w:cs="Arial"/>
                  <w:sz w:val="18"/>
                </w:rPr>
                <w:tab/>
              </w:r>
            </w:del>
            <w:r w:rsidR="00821F76">
              <w:rPr>
                <w:rFonts w:ascii="Arial" w:hAnsi="Arial" w:cs="Arial"/>
                <w:sz w:val="18"/>
              </w:rPr>
              <w:tab/>
            </w:r>
            <w:r w:rsidR="00821F76">
              <w:rPr>
                <w:rFonts w:ascii="Arial" w:hAnsi="Arial" w:cs="Arial"/>
                <w:sz w:val="18"/>
              </w:rPr>
              <w:tab/>
            </w:r>
            <w:r w:rsidR="00821F76">
              <w:rPr>
                <w:rFonts w:ascii="Arial" w:hAnsi="Arial" w:cs="Arial"/>
                <w:sz w:val="18"/>
              </w:rPr>
              <w:tab/>
              <w:t>*</w:t>
            </w:r>
            <w:proofErr w:type="spellStart"/>
            <w:r w:rsidR="00821F76">
              <w:rPr>
                <w:rFonts w:ascii="Arial" w:hAnsi="Arial" w:cs="Arial"/>
                <w:sz w:val="18"/>
              </w:rPr>
              <w:t>EANOplysninger</w:t>
            </w:r>
            <w:proofErr w:type="spellEnd"/>
            <w:r w:rsidR="00821F76">
              <w:rPr>
                <w:rFonts w:ascii="Arial" w:hAnsi="Arial" w:cs="Arial"/>
                <w:sz w:val="18"/>
              </w:rPr>
              <w:t>*</w:t>
            </w:r>
          </w:p>
          <w:p w14:paraId="3C04B016" w14:textId="5307467F"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del w:id="590" w:author="Hanne Erdman Thomsen" w:date="2023-06-20T11:11:00Z">
              <w:r w:rsidR="002B6607">
                <w:rPr>
                  <w:rFonts w:ascii="Arial" w:hAnsi="Arial" w:cs="Arial"/>
                  <w:sz w:val="18"/>
                </w:rPr>
                <w:tab/>
              </w:r>
              <w:r w:rsidR="002B6607">
                <w:rPr>
                  <w:rFonts w:ascii="Arial" w:hAnsi="Arial" w:cs="Arial"/>
                  <w:sz w:val="18"/>
                </w:rPr>
                <w:tab/>
              </w:r>
            </w:del>
            <w:r>
              <w:rPr>
                <w:rFonts w:ascii="Arial" w:hAnsi="Arial" w:cs="Arial"/>
                <w:sz w:val="18"/>
              </w:rPr>
              <w:t>[</w:t>
            </w:r>
          </w:p>
          <w:p w14:paraId="1AE41695" w14:textId="59285778" w:rsidR="00821F76" w:rsidRDefault="002B6607"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91" w:author="Hanne Erdman Thomsen" w:date="2023-06-20T11:11:00Z">
              <w:r>
                <w:rPr>
                  <w:rFonts w:ascii="Arial" w:hAnsi="Arial" w:cs="Arial"/>
                  <w:sz w:val="18"/>
                </w:rPr>
                <w:tab/>
              </w:r>
              <w:r>
                <w:rPr>
                  <w:rFonts w:ascii="Arial" w:hAnsi="Arial" w:cs="Arial"/>
                  <w:sz w:val="18"/>
                </w:rPr>
                <w:tab/>
              </w:r>
            </w:del>
            <w:r w:rsidR="00821F76">
              <w:rPr>
                <w:rFonts w:ascii="Arial" w:hAnsi="Arial" w:cs="Arial"/>
                <w:sz w:val="18"/>
              </w:rPr>
              <w:tab/>
            </w:r>
            <w:r w:rsidR="00821F76">
              <w:rPr>
                <w:rFonts w:ascii="Arial" w:hAnsi="Arial" w:cs="Arial"/>
                <w:sz w:val="18"/>
              </w:rPr>
              <w:tab/>
            </w:r>
            <w:r w:rsidR="00821F76">
              <w:rPr>
                <w:rFonts w:ascii="Arial" w:hAnsi="Arial" w:cs="Arial"/>
                <w:sz w:val="18"/>
              </w:rPr>
              <w:tab/>
            </w:r>
            <w:r w:rsidR="00821F76">
              <w:rPr>
                <w:rFonts w:ascii="Arial" w:hAnsi="Arial" w:cs="Arial"/>
                <w:sz w:val="18"/>
              </w:rPr>
              <w:tab/>
            </w:r>
            <w:proofErr w:type="spellStart"/>
            <w:r w:rsidR="00821F76">
              <w:rPr>
                <w:rFonts w:ascii="Arial" w:hAnsi="Arial" w:cs="Arial"/>
                <w:sz w:val="18"/>
              </w:rPr>
              <w:t>EANNummer</w:t>
            </w:r>
            <w:proofErr w:type="spellEnd"/>
          </w:p>
          <w:p w14:paraId="3B431CC2" w14:textId="7BB06E8E" w:rsidR="00821F76" w:rsidRDefault="002B6607"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92" w:author="Hanne Erdman Thomsen" w:date="2023-06-20T11:11:00Z">
              <w:r>
                <w:rPr>
                  <w:rFonts w:ascii="Arial" w:hAnsi="Arial" w:cs="Arial"/>
                  <w:sz w:val="18"/>
                </w:rPr>
                <w:tab/>
              </w:r>
              <w:r>
                <w:rPr>
                  <w:rFonts w:ascii="Arial" w:hAnsi="Arial" w:cs="Arial"/>
                  <w:sz w:val="18"/>
                </w:rPr>
                <w:tab/>
              </w:r>
            </w:del>
            <w:r w:rsidR="00821F76">
              <w:rPr>
                <w:rFonts w:ascii="Arial" w:hAnsi="Arial" w:cs="Arial"/>
                <w:sz w:val="18"/>
              </w:rPr>
              <w:tab/>
            </w:r>
            <w:r w:rsidR="00821F76">
              <w:rPr>
                <w:rFonts w:ascii="Arial" w:hAnsi="Arial" w:cs="Arial"/>
                <w:sz w:val="18"/>
              </w:rPr>
              <w:tab/>
            </w:r>
            <w:r w:rsidR="00821F76">
              <w:rPr>
                <w:rFonts w:ascii="Arial" w:hAnsi="Arial" w:cs="Arial"/>
                <w:sz w:val="18"/>
              </w:rPr>
              <w:tab/>
            </w:r>
            <w:r w:rsidR="00821F76">
              <w:rPr>
                <w:rFonts w:ascii="Arial" w:hAnsi="Arial" w:cs="Arial"/>
                <w:sz w:val="18"/>
              </w:rPr>
              <w:tab/>
            </w:r>
            <w:proofErr w:type="spellStart"/>
            <w:r w:rsidR="00821F76">
              <w:rPr>
                <w:rFonts w:ascii="Arial" w:hAnsi="Arial" w:cs="Arial"/>
                <w:sz w:val="18"/>
              </w:rPr>
              <w:t>EANOrdreNummer</w:t>
            </w:r>
            <w:proofErr w:type="spellEnd"/>
          </w:p>
          <w:p w14:paraId="18B31505" w14:textId="3A8E473B" w:rsidR="00821F76" w:rsidRDefault="002B6607"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93" w:author="Hanne Erdman Thomsen" w:date="2023-06-20T11:11:00Z">
              <w:r>
                <w:rPr>
                  <w:rFonts w:ascii="Arial" w:hAnsi="Arial" w:cs="Arial"/>
                  <w:sz w:val="18"/>
                </w:rPr>
                <w:tab/>
              </w:r>
              <w:r>
                <w:rPr>
                  <w:rFonts w:ascii="Arial" w:hAnsi="Arial" w:cs="Arial"/>
                  <w:sz w:val="18"/>
                </w:rPr>
                <w:tab/>
              </w:r>
            </w:del>
            <w:r w:rsidR="00821F76">
              <w:rPr>
                <w:rFonts w:ascii="Arial" w:hAnsi="Arial" w:cs="Arial"/>
                <w:sz w:val="18"/>
              </w:rPr>
              <w:tab/>
            </w:r>
            <w:r w:rsidR="00821F76">
              <w:rPr>
                <w:rFonts w:ascii="Arial" w:hAnsi="Arial" w:cs="Arial"/>
                <w:sz w:val="18"/>
              </w:rPr>
              <w:tab/>
            </w:r>
            <w:r w:rsidR="00821F76">
              <w:rPr>
                <w:rFonts w:ascii="Arial" w:hAnsi="Arial" w:cs="Arial"/>
                <w:sz w:val="18"/>
              </w:rPr>
              <w:tab/>
            </w:r>
            <w:r w:rsidR="00821F76">
              <w:rPr>
                <w:rFonts w:ascii="Arial" w:hAnsi="Arial" w:cs="Arial"/>
                <w:sz w:val="18"/>
              </w:rPr>
              <w:tab/>
            </w:r>
            <w:proofErr w:type="spellStart"/>
            <w:r w:rsidR="00821F76">
              <w:rPr>
                <w:rFonts w:ascii="Arial" w:hAnsi="Arial" w:cs="Arial"/>
                <w:sz w:val="18"/>
              </w:rPr>
              <w:t>EANKontoNummer</w:t>
            </w:r>
            <w:proofErr w:type="spellEnd"/>
          </w:p>
          <w:p w14:paraId="293A32CA" w14:textId="7F4F6FD5"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594" w:author="Hanne Erdman Thomsen" w:date="2023-06-20T11:11:00Z">
              <w:r w:rsidR="002B6607">
                <w:rPr>
                  <w:rFonts w:ascii="Arial" w:hAnsi="Arial" w:cs="Arial"/>
                  <w:sz w:val="18"/>
                </w:rPr>
                <w:tab/>
              </w:r>
              <w:r w:rsidR="002B6607">
                <w:rPr>
                  <w:rFonts w:ascii="Arial" w:hAnsi="Arial" w:cs="Arial"/>
                  <w:sz w:val="18"/>
                </w:rPr>
                <w:tab/>
              </w:r>
            </w:del>
            <w:ins w:id="595" w:author="Hanne Erdman Thomsen" w:date="2023-06-20T11:11:00Z">
              <w:r>
                <w:rPr>
                  <w:rFonts w:ascii="Arial" w:hAnsi="Arial" w:cs="Arial"/>
                  <w:sz w:val="18"/>
                </w:rPr>
                <w:t>(</w:t>
              </w:r>
            </w:ins>
            <w:proofErr w:type="spellStart"/>
            <w:r>
              <w:rPr>
                <w:rFonts w:ascii="Arial" w:hAnsi="Arial" w:cs="Arial"/>
                <w:sz w:val="18"/>
              </w:rPr>
              <w:t>EANKontakt</w:t>
            </w:r>
            <w:proofErr w:type="spellEnd"/>
            <w:ins w:id="596" w:author="Hanne Erdman Thomsen" w:date="2023-06-20T11:11:00Z">
              <w:r>
                <w:rPr>
                  <w:rFonts w:ascii="Arial" w:hAnsi="Arial" w:cs="Arial"/>
                  <w:sz w:val="18"/>
                </w:rPr>
                <w:t>)</w:t>
              </w:r>
            </w:ins>
          </w:p>
          <w:p w14:paraId="38BB3E48" w14:textId="25823092" w:rsidR="00821F76" w:rsidRDefault="002B6607"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97" w:author="Hanne Erdman Thomsen" w:date="2023-06-20T11:11:00Z">
              <w:r>
                <w:rPr>
                  <w:rFonts w:ascii="Arial" w:hAnsi="Arial" w:cs="Arial"/>
                  <w:sz w:val="18"/>
                </w:rPr>
                <w:tab/>
              </w:r>
              <w:r>
                <w:rPr>
                  <w:rFonts w:ascii="Arial" w:hAnsi="Arial" w:cs="Arial"/>
                  <w:sz w:val="18"/>
                </w:rPr>
                <w:tab/>
              </w:r>
            </w:del>
            <w:r w:rsidR="00821F76">
              <w:rPr>
                <w:rFonts w:ascii="Arial" w:hAnsi="Arial" w:cs="Arial"/>
                <w:sz w:val="18"/>
              </w:rPr>
              <w:tab/>
            </w:r>
            <w:r w:rsidR="00821F76">
              <w:rPr>
                <w:rFonts w:ascii="Arial" w:hAnsi="Arial" w:cs="Arial"/>
                <w:sz w:val="18"/>
              </w:rPr>
              <w:tab/>
            </w:r>
            <w:r w:rsidR="00821F76">
              <w:rPr>
                <w:rFonts w:ascii="Arial" w:hAnsi="Arial" w:cs="Arial"/>
                <w:sz w:val="18"/>
              </w:rPr>
              <w:tab/>
            </w:r>
            <w:r w:rsidR="00821F76">
              <w:rPr>
                <w:rFonts w:ascii="Arial" w:hAnsi="Arial" w:cs="Arial"/>
                <w:sz w:val="18"/>
              </w:rPr>
              <w:tab/>
              <w:t>(</w:t>
            </w:r>
            <w:proofErr w:type="spellStart"/>
            <w:r w:rsidR="00821F76">
              <w:rPr>
                <w:rFonts w:ascii="Arial" w:hAnsi="Arial" w:cs="Arial"/>
                <w:sz w:val="18"/>
              </w:rPr>
              <w:t>ProduktionEnhedNummer</w:t>
            </w:r>
            <w:proofErr w:type="spellEnd"/>
            <w:r w:rsidR="00821F76">
              <w:rPr>
                <w:rFonts w:ascii="Arial" w:hAnsi="Arial" w:cs="Arial"/>
                <w:sz w:val="18"/>
              </w:rPr>
              <w:t>)</w:t>
            </w:r>
          </w:p>
          <w:p w14:paraId="02513444" w14:textId="0E8E23FD"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del w:id="598" w:author="Hanne Erdman Thomsen" w:date="2023-06-20T11:11:00Z">
              <w:r w:rsidR="002B6607">
                <w:rPr>
                  <w:rFonts w:ascii="Arial" w:hAnsi="Arial" w:cs="Arial"/>
                  <w:sz w:val="18"/>
                </w:rPr>
                <w:tab/>
              </w:r>
              <w:r w:rsidR="002B6607">
                <w:rPr>
                  <w:rFonts w:ascii="Arial" w:hAnsi="Arial" w:cs="Arial"/>
                  <w:sz w:val="18"/>
                </w:rPr>
                <w:tab/>
              </w:r>
            </w:del>
            <w:r>
              <w:rPr>
                <w:rFonts w:ascii="Arial" w:hAnsi="Arial" w:cs="Arial"/>
                <w:sz w:val="18"/>
              </w:rPr>
              <w:t>]</w:t>
            </w:r>
          </w:p>
          <w:p w14:paraId="004EBB98" w14:textId="7E07574E"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del w:id="599" w:author="Hanne Erdman Thomsen" w:date="2023-06-20T11:11:00Z">
              <w:r w:rsidR="002B6607">
                <w:rPr>
                  <w:rFonts w:ascii="Arial" w:hAnsi="Arial" w:cs="Arial"/>
                  <w:sz w:val="18"/>
                </w:rPr>
                <w:tab/>
              </w:r>
              <w:r w:rsidR="002B6607">
                <w:rPr>
                  <w:rFonts w:ascii="Arial" w:hAnsi="Arial" w:cs="Arial"/>
                  <w:sz w:val="18"/>
                </w:rPr>
                <w:tab/>
              </w:r>
            </w:del>
            <w:r>
              <w:rPr>
                <w:rFonts w:ascii="Arial" w:hAnsi="Arial" w:cs="Arial"/>
                <w:sz w:val="18"/>
              </w:rPr>
              <w:t>|</w:t>
            </w:r>
          </w:p>
          <w:p w14:paraId="7AAD469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00" w:author="Hanne Erdman Thomsen" w:date="2023-06-20T11:11:00Z"/>
                <w:rFonts w:ascii="Arial" w:hAnsi="Arial" w:cs="Arial"/>
                <w:sz w:val="18"/>
              </w:rPr>
            </w:pPr>
            <w:del w:id="601"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*Produktionsenhed*</w:delText>
              </w:r>
            </w:del>
          </w:p>
          <w:p w14:paraId="647A076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02" w:author="Hanne Erdman Thomsen" w:date="2023-06-20T11:11:00Z"/>
                <w:rFonts w:ascii="Arial" w:hAnsi="Arial" w:cs="Arial"/>
                <w:sz w:val="18"/>
              </w:rPr>
            </w:pPr>
            <w:del w:id="603"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677F741C" w14:textId="387B5163" w:rsidR="00821F76" w:rsidRDefault="002B6607"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04" w:author="Hanne Erdman Thomsen" w:date="2023-06-20T11:11:00Z">
              <w:r>
                <w:rPr>
                  <w:rFonts w:ascii="Arial" w:hAnsi="Arial" w:cs="Arial"/>
                  <w:sz w:val="18"/>
                </w:rPr>
                <w:tab/>
              </w:r>
              <w:r>
                <w:rPr>
                  <w:rFonts w:ascii="Arial" w:hAnsi="Arial" w:cs="Arial"/>
                  <w:sz w:val="18"/>
                </w:rPr>
                <w:tab/>
              </w:r>
              <w:r>
                <w:rPr>
                  <w:rFonts w:ascii="Arial" w:hAnsi="Arial" w:cs="Arial"/>
                  <w:sz w:val="18"/>
                </w:rPr>
                <w:tab/>
              </w:r>
            </w:del>
            <w:r w:rsidR="00821F76">
              <w:rPr>
                <w:rFonts w:ascii="Arial" w:hAnsi="Arial" w:cs="Arial"/>
                <w:sz w:val="18"/>
              </w:rPr>
              <w:tab/>
            </w:r>
            <w:r w:rsidR="00821F76">
              <w:rPr>
                <w:rFonts w:ascii="Arial" w:hAnsi="Arial" w:cs="Arial"/>
                <w:sz w:val="18"/>
              </w:rPr>
              <w:tab/>
            </w:r>
            <w:r w:rsidR="00821F76">
              <w:rPr>
                <w:rFonts w:ascii="Arial" w:hAnsi="Arial" w:cs="Arial"/>
                <w:sz w:val="18"/>
              </w:rPr>
              <w:tab/>
            </w:r>
            <w:proofErr w:type="spellStart"/>
            <w:r w:rsidR="00821F76">
              <w:rPr>
                <w:rFonts w:ascii="Arial" w:hAnsi="Arial" w:cs="Arial"/>
                <w:sz w:val="18"/>
              </w:rPr>
              <w:t>ProduktionEnhedNummer</w:t>
            </w:r>
            <w:proofErr w:type="spellEnd"/>
          </w:p>
          <w:p w14:paraId="6DEE21A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05" w:author="Hanne Erdman Thomsen" w:date="2023-06-20T11:11:00Z"/>
                <w:rFonts w:ascii="Arial" w:hAnsi="Arial" w:cs="Arial"/>
                <w:sz w:val="18"/>
              </w:rPr>
            </w:pPr>
            <w:del w:id="606"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638EB41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07" w:author="Hanne Erdman Thomsen" w:date="2023-06-20T11:11:00Z"/>
                <w:rFonts w:ascii="Arial" w:hAnsi="Arial" w:cs="Arial"/>
                <w:sz w:val="18"/>
              </w:rPr>
            </w:pPr>
            <w:del w:id="608"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74A0239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09" w:author="Hanne Erdman Thomsen" w:date="2023-06-20T11:11:00Z"/>
                <w:rFonts w:ascii="Arial" w:hAnsi="Arial" w:cs="Arial"/>
                <w:sz w:val="18"/>
              </w:rPr>
            </w:pPr>
            <w:del w:id="610" w:author="Hanne Erdman Thomsen" w:date="2023-06-20T11:11:00Z">
              <w:r>
                <w:rPr>
                  <w:rFonts w:ascii="Arial" w:hAnsi="Arial" w:cs="Arial"/>
                  <w:sz w:val="18"/>
                </w:rPr>
                <w:tab/>
              </w:r>
              <w:r>
                <w:rPr>
                  <w:rFonts w:ascii="Arial" w:hAnsi="Arial" w:cs="Arial"/>
                  <w:sz w:val="18"/>
                </w:rPr>
                <w:tab/>
              </w:r>
              <w:r>
                <w:rPr>
                  <w:rFonts w:ascii="Arial" w:hAnsi="Arial" w:cs="Arial"/>
                  <w:sz w:val="18"/>
                </w:rPr>
                <w:tab/>
                <w:delText>]</w:delText>
              </w:r>
            </w:del>
          </w:p>
          <w:p w14:paraId="1F96485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362B41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CA462F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*Hovedoplysninger*</w:t>
            </w:r>
          </w:p>
          <w:p w14:paraId="2975CB4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703BD4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roofErr w:type="spellStart"/>
            <w:r>
              <w:rPr>
                <w:rFonts w:ascii="Arial" w:hAnsi="Arial" w:cs="Arial"/>
                <w:sz w:val="18"/>
              </w:rPr>
              <w:t>OpkrævningFordringArt</w:t>
            </w:r>
            <w:proofErr w:type="spellEnd"/>
            <w:r>
              <w:rPr>
                <w:rFonts w:ascii="Arial" w:hAnsi="Arial" w:cs="Arial"/>
                <w:sz w:val="18"/>
              </w:rPr>
              <w:t>)</w:t>
            </w:r>
          </w:p>
          <w:p w14:paraId="5580406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OpkrævningFordringInternKommentar</w:t>
            </w:r>
            <w:proofErr w:type="spellEnd"/>
            <w:r>
              <w:rPr>
                <w:rFonts w:ascii="Arial" w:hAnsi="Arial" w:cs="Arial"/>
                <w:sz w:val="18"/>
              </w:rPr>
              <w:t>)</w:t>
            </w:r>
          </w:p>
          <w:p w14:paraId="343293F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OpkrævningFordringTypeID</w:t>
            </w:r>
            <w:proofErr w:type="spellEnd"/>
            <w:r>
              <w:rPr>
                <w:rFonts w:ascii="Arial" w:hAnsi="Arial" w:cs="Arial"/>
                <w:sz w:val="18"/>
              </w:rPr>
              <w:t>)</w:t>
            </w:r>
          </w:p>
          <w:p w14:paraId="1362621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OpkrævningFordringTypeNavn</w:t>
            </w:r>
            <w:proofErr w:type="spellEnd"/>
            <w:r>
              <w:rPr>
                <w:rFonts w:ascii="Arial" w:hAnsi="Arial" w:cs="Arial"/>
                <w:sz w:val="18"/>
              </w:rPr>
              <w:t>)</w:t>
            </w:r>
          </w:p>
          <w:p w14:paraId="4058CDA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OpkrævningFordringErOpkrævetMarkering</w:t>
            </w:r>
            <w:proofErr w:type="spellEnd"/>
            <w:r>
              <w:rPr>
                <w:rFonts w:ascii="Arial" w:hAnsi="Arial" w:cs="Arial"/>
                <w:sz w:val="18"/>
              </w:rPr>
              <w:t>)</w:t>
            </w:r>
          </w:p>
          <w:p w14:paraId="29D6C20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OpkrævningFordringForfaldDato</w:t>
            </w:r>
            <w:proofErr w:type="spellEnd"/>
            <w:r>
              <w:rPr>
                <w:rFonts w:ascii="Arial" w:hAnsi="Arial" w:cs="Arial"/>
                <w:sz w:val="18"/>
              </w:rPr>
              <w:t>)</w:t>
            </w:r>
          </w:p>
          <w:p w14:paraId="2EDE8D7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OpkrævningFordringRenteDato</w:t>
            </w:r>
            <w:proofErr w:type="spellEnd"/>
            <w:r>
              <w:rPr>
                <w:rFonts w:ascii="Arial" w:hAnsi="Arial" w:cs="Arial"/>
                <w:sz w:val="18"/>
              </w:rPr>
              <w:t>)</w:t>
            </w:r>
          </w:p>
          <w:p w14:paraId="2AE6D36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OpkrævningFordringBeløb</w:t>
            </w:r>
            <w:proofErr w:type="spellEnd"/>
          </w:p>
          <w:p w14:paraId="744995F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ValutaOplysningKode</w:t>
            </w:r>
            <w:proofErr w:type="spellEnd"/>
            <w:r>
              <w:rPr>
                <w:rFonts w:ascii="Arial" w:hAnsi="Arial" w:cs="Arial"/>
                <w:sz w:val="18"/>
              </w:rPr>
              <w:t>)</w:t>
            </w:r>
          </w:p>
          <w:p w14:paraId="460C479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OpkrævningFordringForældelseDato</w:t>
            </w:r>
            <w:proofErr w:type="spellEnd"/>
            <w:r>
              <w:rPr>
                <w:rFonts w:ascii="Arial" w:hAnsi="Arial" w:cs="Arial"/>
                <w:sz w:val="18"/>
              </w:rPr>
              <w:t>)</w:t>
            </w:r>
          </w:p>
          <w:p w14:paraId="6022E0F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OpkrævningFordringOprindeligSidsteRettidigBetalingDato</w:t>
            </w:r>
            <w:proofErr w:type="spellEnd"/>
            <w:r>
              <w:rPr>
                <w:rFonts w:ascii="Arial" w:hAnsi="Arial" w:cs="Arial"/>
                <w:sz w:val="18"/>
              </w:rPr>
              <w:t>)</w:t>
            </w:r>
          </w:p>
          <w:p w14:paraId="351E3D2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p>
          <w:p w14:paraId="641CC29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OpkrævningFordringStiftelseDato</w:t>
            </w:r>
            <w:proofErr w:type="spellEnd"/>
            <w:r>
              <w:rPr>
                <w:rFonts w:ascii="Arial" w:hAnsi="Arial" w:cs="Arial"/>
                <w:sz w:val="18"/>
              </w:rPr>
              <w:t>)</w:t>
            </w:r>
          </w:p>
          <w:p w14:paraId="3E61978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OpkrævningFordringBogføringDato</w:t>
            </w:r>
            <w:proofErr w:type="spellEnd"/>
            <w:r>
              <w:rPr>
                <w:rFonts w:ascii="Arial" w:hAnsi="Arial" w:cs="Arial"/>
                <w:sz w:val="18"/>
              </w:rPr>
              <w:t>)</w:t>
            </w:r>
          </w:p>
          <w:p w14:paraId="4100231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p>
          <w:p w14:paraId="3D4EF08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OpkrævningFordringKommentar</w:t>
            </w:r>
            <w:proofErr w:type="spellEnd"/>
            <w:r>
              <w:rPr>
                <w:rFonts w:ascii="Arial" w:hAnsi="Arial" w:cs="Arial"/>
                <w:sz w:val="18"/>
              </w:rPr>
              <w:t>)</w:t>
            </w:r>
          </w:p>
          <w:p w14:paraId="186EA70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p>
          <w:p w14:paraId="680AFA5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p>
          <w:p w14:paraId="0833591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4ED8DA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DatoValg</w:t>
            </w:r>
            <w:proofErr w:type="spellEnd"/>
            <w:r>
              <w:rPr>
                <w:rFonts w:ascii="Arial" w:hAnsi="Arial" w:cs="Arial"/>
                <w:sz w:val="18"/>
              </w:rPr>
              <w:t>*</w:t>
            </w:r>
          </w:p>
          <w:p w14:paraId="185F8E9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4EE11A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*SRB*</w:t>
            </w:r>
          </w:p>
          <w:p w14:paraId="5C28ACA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74733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p>
          <w:p w14:paraId="5174B1B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D27DD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31879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*Frigivelsesdato*</w:t>
            </w:r>
          </w:p>
          <w:p w14:paraId="792B0BA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6A420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p>
          <w:p w14:paraId="1E731FD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986DA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FB308D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2660467" w14:textId="3E81F8AD"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del w:id="611" w:author="Hanne Erdman Thomsen" w:date="2023-06-20T11:11:00Z">
              <w:r w:rsidR="002B6607">
                <w:rPr>
                  <w:rFonts w:ascii="Arial" w:hAnsi="Arial" w:cs="Arial"/>
                  <w:sz w:val="18"/>
                </w:rPr>
                <w:delText>OpkrævningFordringRykkerHendstandDato</w:delText>
              </w:r>
            </w:del>
            <w:ins w:id="612" w:author="Hanne Erdman Thomsen" w:date="2023-06-20T11:11:00Z">
              <w:r>
                <w:rPr>
                  <w:rFonts w:ascii="Arial" w:hAnsi="Arial" w:cs="Arial"/>
                  <w:sz w:val="18"/>
                </w:rPr>
                <w:t>OpkrævningFordringRykkerHenstandDato</w:t>
              </w:r>
            </w:ins>
            <w:proofErr w:type="spellEnd"/>
            <w:r>
              <w:rPr>
                <w:rFonts w:ascii="Arial" w:hAnsi="Arial" w:cs="Arial"/>
                <w:sz w:val="18"/>
              </w:rPr>
              <w:t>)</w:t>
            </w:r>
          </w:p>
          <w:p w14:paraId="7EC3D26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B2DCDE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13" w:author="Hanne Erdman Thomsen" w:date="2023-06-20T11:11:00Z"/>
                <w:rFonts w:ascii="Arial" w:hAnsi="Arial" w:cs="Arial"/>
                <w:sz w:val="18"/>
              </w:rPr>
            </w:pPr>
            <w:del w:id="614" w:author="Hanne Erdman Thomsen" w:date="2023-06-20T11:11:00Z">
              <w:r>
                <w:rPr>
                  <w:rFonts w:ascii="Arial" w:hAnsi="Arial" w:cs="Arial"/>
                  <w:sz w:val="18"/>
                </w:rPr>
                <w:tab/>
                <w:delText>(OpkrævningSpecifikationStruktur)</w:delText>
              </w:r>
            </w:del>
          </w:p>
          <w:p w14:paraId="396AFA2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80C84D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OpkrævningFordringDelFordringListe</w:t>
            </w:r>
            <w:proofErr w:type="spellEnd"/>
            <w:r>
              <w:rPr>
                <w:rFonts w:ascii="Arial" w:hAnsi="Arial" w:cs="Arial"/>
                <w:sz w:val="18"/>
              </w:rPr>
              <w:t>*</w:t>
            </w:r>
          </w:p>
          <w:p w14:paraId="7351D71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5B49DA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OpkrævningFordringDelFordring</w:t>
            </w:r>
            <w:proofErr w:type="spellEnd"/>
            <w:r>
              <w:rPr>
                <w:rFonts w:ascii="Arial" w:hAnsi="Arial" w:cs="Arial"/>
                <w:sz w:val="18"/>
              </w:rPr>
              <w:t>*</w:t>
            </w:r>
          </w:p>
          <w:p w14:paraId="1D1056C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6DEAF1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p>
          <w:p w14:paraId="77F0F80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OpkrævningDelFordringTypeNavn</w:t>
            </w:r>
            <w:proofErr w:type="spellEnd"/>
            <w:r>
              <w:rPr>
                <w:rFonts w:ascii="Arial" w:hAnsi="Arial" w:cs="Arial"/>
                <w:sz w:val="18"/>
              </w:rPr>
              <w:t>)</w:t>
            </w:r>
          </w:p>
          <w:p w14:paraId="7267EE1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p>
          <w:p w14:paraId="1827037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BD9F5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FordringHaver</w:t>
            </w:r>
            <w:proofErr w:type="spellEnd"/>
            <w:r>
              <w:rPr>
                <w:rFonts w:ascii="Arial" w:hAnsi="Arial" w:cs="Arial"/>
                <w:sz w:val="18"/>
              </w:rPr>
              <w:t>*</w:t>
            </w:r>
          </w:p>
          <w:p w14:paraId="24977B2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5CE5E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OpkrævningFordringHaverNummerType</w:t>
            </w:r>
            <w:proofErr w:type="spellEnd"/>
          </w:p>
          <w:p w14:paraId="20EDB5F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w:t>
            </w:r>
            <w:proofErr w:type="spellEnd"/>
          </w:p>
          <w:p w14:paraId="5A6AFB7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OpkrævningFordringHaverNavn</w:t>
            </w:r>
            <w:proofErr w:type="spellEnd"/>
          </w:p>
          <w:p w14:paraId="553E785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9BBFE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1EDFE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D7FB37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7140E2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76FE40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A8BD60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HæftelseListe</w:t>
            </w:r>
            <w:proofErr w:type="spellEnd"/>
            <w:r>
              <w:rPr>
                <w:rFonts w:ascii="Arial" w:hAnsi="Arial" w:cs="Arial"/>
                <w:sz w:val="18"/>
              </w:rPr>
              <w:t>*</w:t>
            </w:r>
          </w:p>
          <w:p w14:paraId="119EC38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12C0DF7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w:t>
            </w:r>
          </w:p>
          <w:p w14:paraId="0C4A0A5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F7B55DE" w14:textId="4740F494"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del w:id="615" w:author="Hanne Erdman Thomsen" w:date="2023-06-20T11:11:00Z">
              <w:r w:rsidR="002B6607">
                <w:rPr>
                  <w:rFonts w:ascii="Arial" w:hAnsi="Arial" w:cs="Arial"/>
                  <w:sz w:val="18"/>
                </w:rPr>
                <w:delText>Medhæfter</w:delText>
              </w:r>
            </w:del>
            <w:ins w:id="616" w:author="Hanne Erdman Thomsen" w:date="2023-06-20T11:11:00Z">
              <w:r>
                <w:rPr>
                  <w:rFonts w:ascii="Arial" w:hAnsi="Arial" w:cs="Arial"/>
                  <w:sz w:val="18"/>
                </w:rPr>
                <w:t>MedhæfterIDValg</w:t>
              </w:r>
            </w:ins>
            <w:proofErr w:type="spellEnd"/>
            <w:r>
              <w:rPr>
                <w:rFonts w:ascii="Arial" w:hAnsi="Arial" w:cs="Arial"/>
                <w:sz w:val="18"/>
              </w:rPr>
              <w:t>*</w:t>
            </w:r>
          </w:p>
          <w:p w14:paraId="0999EA3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BAD4CF" w14:textId="21F3AD8E"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617" w:author="Hanne Erdman Thomsen" w:date="2023-06-20T11:11:00Z">
              <w:r w:rsidR="002B6607">
                <w:rPr>
                  <w:rFonts w:ascii="Arial" w:hAnsi="Arial" w:cs="Arial"/>
                  <w:sz w:val="18"/>
                </w:rPr>
                <w:delText>KundeNummer</w:delText>
              </w:r>
            </w:del>
            <w:ins w:id="618" w:author="Hanne Erdman Thomsen" w:date="2023-06-20T11:11:00Z">
              <w:r>
                <w:rPr>
                  <w:rFonts w:ascii="Arial" w:hAnsi="Arial" w:cs="Arial"/>
                  <w:sz w:val="18"/>
                </w:rPr>
                <w:t>*Person*</w:t>
              </w:r>
            </w:ins>
          </w:p>
          <w:p w14:paraId="4A82F612" w14:textId="1C55E79F"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619" w:author="Hanne Erdman Thomsen" w:date="2023-06-20T11:11:00Z">
              <w:r w:rsidR="002B6607">
                <w:rPr>
                  <w:rFonts w:ascii="Arial" w:hAnsi="Arial" w:cs="Arial"/>
                  <w:sz w:val="18"/>
                </w:rPr>
                <w:delText>KundeType</w:delText>
              </w:r>
            </w:del>
            <w:ins w:id="620" w:author="Hanne Erdman Thomsen" w:date="2023-06-20T11:11:00Z">
              <w:r>
                <w:rPr>
                  <w:rFonts w:ascii="Arial" w:hAnsi="Arial" w:cs="Arial"/>
                  <w:sz w:val="18"/>
                </w:rPr>
                <w:t>[</w:t>
              </w:r>
            </w:ins>
          </w:p>
          <w:p w14:paraId="1D26E78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1" w:author="Hanne Erdman Thomsen" w:date="2023-06-20T11:11:00Z"/>
                <w:rFonts w:ascii="Arial" w:hAnsi="Arial" w:cs="Arial"/>
                <w:sz w:val="18"/>
              </w:rPr>
            </w:pPr>
            <w:ins w:id="622"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ins>
          </w:p>
          <w:p w14:paraId="788D21D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3" w:author="Hanne Erdman Thomsen" w:date="2023-06-20T11:11:00Z"/>
                <w:rFonts w:ascii="Arial" w:hAnsi="Arial" w:cs="Arial"/>
                <w:sz w:val="18"/>
              </w:rPr>
            </w:pPr>
            <w:ins w:id="624"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5957783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5" w:author="Hanne Erdman Thomsen" w:date="2023-06-20T11:11:00Z"/>
                <w:rFonts w:ascii="Arial" w:hAnsi="Arial" w:cs="Arial"/>
                <w:sz w:val="18"/>
              </w:rPr>
            </w:pPr>
            <w:ins w:id="626"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0BAAAFD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7" w:author="Hanne Erdman Thomsen" w:date="2023-06-20T11:11:00Z"/>
                <w:rFonts w:ascii="Arial" w:hAnsi="Arial" w:cs="Arial"/>
                <w:sz w:val="18"/>
              </w:rPr>
            </w:pPr>
            <w:ins w:id="628"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ins>
          </w:p>
          <w:p w14:paraId="2E2996B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9" w:author="Hanne Erdman Thomsen" w:date="2023-06-20T11:11:00Z"/>
                <w:rFonts w:ascii="Arial" w:hAnsi="Arial" w:cs="Arial"/>
                <w:sz w:val="18"/>
              </w:rPr>
            </w:pPr>
            <w:ins w:id="630"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0C88A84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1" w:author="Hanne Erdman Thomsen" w:date="2023-06-20T11:11:00Z"/>
                <w:rFonts w:ascii="Arial" w:hAnsi="Arial" w:cs="Arial"/>
                <w:sz w:val="18"/>
              </w:rPr>
            </w:pPr>
            <w:ins w:id="632"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ins>
          </w:p>
          <w:p w14:paraId="71AB860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3" w:author="Hanne Erdman Thomsen" w:date="2023-06-20T11:11:00Z"/>
                <w:rFonts w:ascii="Arial" w:hAnsi="Arial" w:cs="Arial"/>
                <w:sz w:val="18"/>
              </w:rPr>
            </w:pPr>
            <w:ins w:id="634" w:author="Hanne Erdman Thomsen" w:date="2023-06-20T11:11: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5C4282A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9B2A1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OpkrævningHæftelseForm</w:t>
            </w:r>
            <w:proofErr w:type="spellEnd"/>
          </w:p>
          <w:p w14:paraId="21AAA40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OpkrævningHæftelseStartDato</w:t>
            </w:r>
            <w:proofErr w:type="spellEnd"/>
            <w:r>
              <w:rPr>
                <w:rFonts w:ascii="Arial" w:hAnsi="Arial" w:cs="Arial"/>
                <w:sz w:val="18"/>
              </w:rPr>
              <w:t>)</w:t>
            </w:r>
          </w:p>
          <w:p w14:paraId="2A62605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OpkrævningHæftelseSlutDato</w:t>
            </w:r>
            <w:proofErr w:type="spellEnd"/>
            <w:r>
              <w:rPr>
                <w:rFonts w:ascii="Arial" w:hAnsi="Arial" w:cs="Arial"/>
                <w:sz w:val="18"/>
              </w:rPr>
              <w:t>)</w:t>
            </w:r>
          </w:p>
          <w:p w14:paraId="1B173A0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14:paraId="651B115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A75F44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A2A0DC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2CA569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21F76" w14:paraId="169980D0" w14:textId="77777777" w:rsidTr="00821F76">
        <w:trPr>
          <w:trHeight w:hRule="exact" w:val="113"/>
        </w:trPr>
        <w:tc>
          <w:tcPr>
            <w:tcW w:w="10205" w:type="dxa"/>
            <w:shd w:val="clear" w:color="auto" w:fill="D2DCFA"/>
          </w:tcPr>
          <w:p w14:paraId="4768B2A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21F76" w14:paraId="131486A8" w14:textId="77777777" w:rsidTr="00821F76">
        <w:tc>
          <w:tcPr>
            <w:tcW w:w="10205" w:type="dxa"/>
            <w:vAlign w:val="center"/>
          </w:tcPr>
          <w:p w14:paraId="19EF797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sz w:val="22"/>
                <w:rPrChange w:id="635" w:author="Hanne Erdman Thomsen" w:date="2023-06-20T11:11:00Z">
                  <w:rPr>
                    <w:rFonts w:ascii="Arial" w:hAnsi="Arial"/>
                  </w:rPr>
                </w:rPrChange>
              </w:rPr>
            </w:pPr>
            <w:proofErr w:type="spellStart"/>
            <w:r>
              <w:rPr>
                <w:rFonts w:ascii="Arial" w:hAnsi="Arial"/>
                <w:sz w:val="22"/>
                <w:rPrChange w:id="636" w:author="Hanne Erdman Thomsen" w:date="2023-06-20T11:11:00Z">
                  <w:rPr>
                    <w:rFonts w:ascii="Arial" w:hAnsi="Arial"/>
                  </w:rPr>
                </w:rPrChange>
              </w:rPr>
              <w:t>VurderingStruktur</w:t>
            </w:r>
            <w:proofErr w:type="spellEnd"/>
          </w:p>
        </w:tc>
      </w:tr>
      <w:tr w:rsidR="00821F76" w14:paraId="63F97550" w14:textId="77777777" w:rsidTr="00821F76">
        <w:tc>
          <w:tcPr>
            <w:tcW w:w="10205" w:type="dxa"/>
            <w:vAlign w:val="center"/>
          </w:tcPr>
          <w:p w14:paraId="157E912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*Vurdering*</w:t>
            </w:r>
          </w:p>
          <w:p w14:paraId="33927E6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606E51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EjendomsvurderingVurderingsID</w:t>
            </w:r>
            <w:proofErr w:type="spellEnd"/>
          </w:p>
          <w:p w14:paraId="21908B3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EjendomsvurderingÆndringDato</w:t>
            </w:r>
            <w:proofErr w:type="spellEnd"/>
            <w:r>
              <w:rPr>
                <w:rFonts w:ascii="Arial" w:hAnsi="Arial" w:cs="Arial"/>
                <w:sz w:val="18"/>
              </w:rPr>
              <w:t>)</w:t>
            </w:r>
          </w:p>
          <w:p w14:paraId="413A66B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EjendomsvurderingÅr</w:t>
            </w:r>
            <w:proofErr w:type="spellEnd"/>
            <w:r>
              <w:rPr>
                <w:rFonts w:ascii="Arial" w:hAnsi="Arial" w:cs="Arial"/>
                <w:sz w:val="18"/>
              </w:rPr>
              <w:t>)</w:t>
            </w:r>
          </w:p>
          <w:p w14:paraId="7884811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EjendomsvurderingJuridiskKategorikode</w:t>
            </w:r>
            <w:proofErr w:type="spellEnd"/>
            <w:r>
              <w:rPr>
                <w:rFonts w:ascii="Arial" w:hAnsi="Arial" w:cs="Arial"/>
                <w:sz w:val="18"/>
              </w:rPr>
              <w:t>)</w:t>
            </w:r>
          </w:p>
          <w:p w14:paraId="0E58D85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EjendomsvurderingJuridiskKategoriTekst</w:t>
            </w:r>
            <w:proofErr w:type="spellEnd"/>
            <w:r>
              <w:rPr>
                <w:rFonts w:ascii="Arial" w:hAnsi="Arial" w:cs="Arial"/>
                <w:sz w:val="18"/>
              </w:rPr>
              <w:t>)</w:t>
            </w:r>
          </w:p>
          <w:p w14:paraId="0170A06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EjendomsvurderingJuridiskUnderkategorikode</w:t>
            </w:r>
            <w:proofErr w:type="spellEnd"/>
            <w:r>
              <w:rPr>
                <w:rFonts w:ascii="Arial" w:hAnsi="Arial" w:cs="Arial"/>
                <w:sz w:val="18"/>
              </w:rPr>
              <w:t>)</w:t>
            </w:r>
          </w:p>
          <w:p w14:paraId="58C57F1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EjendomsvurderingJuridiskUnderkategoriTekst</w:t>
            </w:r>
            <w:proofErr w:type="spellEnd"/>
            <w:r>
              <w:rPr>
                <w:rFonts w:ascii="Arial" w:hAnsi="Arial" w:cs="Arial"/>
                <w:sz w:val="18"/>
              </w:rPr>
              <w:t>)</w:t>
            </w:r>
          </w:p>
          <w:p w14:paraId="2BAA0EC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EjendomsvurderingOprindelseKode</w:t>
            </w:r>
            <w:proofErr w:type="spellEnd"/>
            <w:r>
              <w:rPr>
                <w:rFonts w:ascii="Arial" w:hAnsi="Arial" w:cs="Arial"/>
                <w:sz w:val="18"/>
              </w:rPr>
              <w:t>)</w:t>
            </w:r>
          </w:p>
          <w:p w14:paraId="36065AD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CD79C7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BeskatningsgrundlagValg</w:t>
            </w:r>
            <w:proofErr w:type="spellEnd"/>
            <w:r>
              <w:rPr>
                <w:rFonts w:ascii="Arial" w:hAnsi="Arial" w:cs="Arial"/>
                <w:sz w:val="18"/>
              </w:rPr>
              <w:t>*</w:t>
            </w:r>
          </w:p>
          <w:p w14:paraId="669A10B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F811381" w14:textId="26A379BB"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del w:id="637" w:author="Hanne Erdman Thomsen" w:date="2023-06-20T11:11:00Z">
              <w:r w:rsidR="002B6607">
                <w:rPr>
                  <w:rFonts w:ascii="Arial" w:hAnsi="Arial" w:cs="Arial"/>
                  <w:sz w:val="18"/>
                </w:rPr>
                <w:delText>BoligBeskatningsgrundlag</w:delText>
              </w:r>
            </w:del>
            <w:ins w:id="638" w:author="Hanne Erdman Thomsen" w:date="2023-06-20T11:11:00Z">
              <w:r>
                <w:rPr>
                  <w:rFonts w:ascii="Arial" w:hAnsi="Arial" w:cs="Arial"/>
                  <w:sz w:val="18"/>
                </w:rPr>
                <w:t>BeskatningsgrundlagEjLandOgSkov</w:t>
              </w:r>
            </w:ins>
            <w:proofErr w:type="spellEnd"/>
            <w:r>
              <w:rPr>
                <w:rFonts w:ascii="Arial" w:hAnsi="Arial" w:cs="Arial"/>
                <w:sz w:val="18"/>
              </w:rPr>
              <w:t>*</w:t>
            </w:r>
          </w:p>
          <w:p w14:paraId="55D6047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E7649D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GrundværdiBeskatningsgrundlag</w:t>
            </w:r>
            <w:proofErr w:type="spellEnd"/>
          </w:p>
          <w:p w14:paraId="6AFA585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11C397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2D5F3E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LandOgSkovejendomBeskatningsgrundlag</w:t>
            </w:r>
            <w:proofErr w:type="spellEnd"/>
            <w:r>
              <w:rPr>
                <w:rFonts w:ascii="Arial" w:hAnsi="Arial" w:cs="Arial"/>
                <w:sz w:val="18"/>
              </w:rPr>
              <w:t>*</w:t>
            </w:r>
          </w:p>
          <w:p w14:paraId="74FBDFE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DC9971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GrundværdiStuehusBeskatningsgrundlag</w:t>
            </w:r>
            <w:proofErr w:type="spellEnd"/>
            <w:r>
              <w:rPr>
                <w:rFonts w:ascii="Arial" w:hAnsi="Arial" w:cs="Arial"/>
                <w:sz w:val="18"/>
              </w:rPr>
              <w:t>)</w:t>
            </w:r>
          </w:p>
          <w:p w14:paraId="39B5C55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GrundværdiProduktionsjordBeskatningsgrundlag</w:t>
            </w:r>
            <w:proofErr w:type="spellEnd"/>
            <w:r>
              <w:rPr>
                <w:rFonts w:ascii="Arial" w:hAnsi="Arial" w:cs="Arial"/>
                <w:sz w:val="18"/>
              </w:rPr>
              <w:t>)</w:t>
            </w:r>
          </w:p>
          <w:p w14:paraId="0D6063D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GrundværdiRestarealBeskatningsgrundlag</w:t>
            </w:r>
            <w:proofErr w:type="spellEnd"/>
            <w:r>
              <w:rPr>
                <w:rFonts w:ascii="Arial" w:hAnsi="Arial" w:cs="Arial"/>
                <w:sz w:val="18"/>
              </w:rPr>
              <w:t>)</w:t>
            </w:r>
          </w:p>
          <w:p w14:paraId="45E1E7C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68650A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9D104C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2B279D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416651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1A30F3D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21F76" w:rsidSect="00821F76">
          <w:headerReference w:type="default" r:id="rId13"/>
          <w:footerReference w:type="default" r:id="rId14"/>
          <w:pgSz w:w="11906" w:h="16838"/>
          <w:pgMar w:top="567" w:right="567" w:bottom="567" w:left="1134" w:header="283" w:footer="708" w:gutter="0"/>
          <w:cols w:space="708"/>
          <w:docGrid w:linePitch="360"/>
        </w:sectPr>
      </w:pPr>
    </w:p>
    <w:p w14:paraId="6306E92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21F76" w14:paraId="13F617BB" w14:textId="77777777" w:rsidTr="00821F76">
        <w:trPr>
          <w:tblHeader/>
        </w:trPr>
        <w:tc>
          <w:tcPr>
            <w:tcW w:w="3401" w:type="dxa"/>
            <w:shd w:val="clear" w:color="auto" w:fill="D2DCFA"/>
            <w:vAlign w:val="center"/>
          </w:tcPr>
          <w:p w14:paraId="1B2B4E8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6770E80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718199C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21F76" w14:paraId="388E9954" w14:textId="77777777" w:rsidTr="00821F76">
        <w:tc>
          <w:tcPr>
            <w:tcW w:w="3401" w:type="dxa"/>
          </w:tcPr>
          <w:p w14:paraId="62F914B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AdresseAnvendelseKode</w:t>
            </w:r>
            <w:proofErr w:type="spellEnd"/>
          </w:p>
        </w:tc>
        <w:tc>
          <w:tcPr>
            <w:tcW w:w="1701" w:type="dxa"/>
          </w:tcPr>
          <w:p w14:paraId="089C514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FE7BFE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w:t>
            </w:r>
          </w:p>
          <w:p w14:paraId="28B8EA7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0, 1, 8, 9</w:t>
            </w:r>
          </w:p>
        </w:tc>
        <w:tc>
          <w:tcPr>
            <w:tcW w:w="4671" w:type="dxa"/>
          </w:tcPr>
          <w:p w14:paraId="590794E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14:paraId="12E801D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14:paraId="699B571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14:paraId="0769F4B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14:paraId="06DDC9A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14:paraId="058DD5D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51B8E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33046C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5E18CCC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787427B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14:paraId="1B2446E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14:paraId="59C131B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9DD20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F480B49" w14:textId="77777777" w:rsidTr="00821F76">
        <w:tc>
          <w:tcPr>
            <w:tcW w:w="3401" w:type="dxa"/>
          </w:tcPr>
          <w:p w14:paraId="519CF5F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AdresseByNavn</w:t>
            </w:r>
            <w:proofErr w:type="spellEnd"/>
          </w:p>
        </w:tc>
        <w:tc>
          <w:tcPr>
            <w:tcW w:w="1701" w:type="dxa"/>
          </w:tcPr>
          <w:p w14:paraId="0D96003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E9424B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245234D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14:paraId="00C0D45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9F2A6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supplerende bynavn som knyttes til en gruppe af adresser, når det er hensigtsmæssigt at præcisere deres beliggenhed inden for et postdistrikt yderligere. F.eks. øer, som ikke har selvstændigt postnummer; her vil bynavnet give vigtig viden om, hvordan man når frem til adressen.</w:t>
            </w:r>
          </w:p>
          <w:p w14:paraId="752B9E7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6B452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FF1831F" w14:textId="77777777" w:rsidTr="00821F76">
        <w:tc>
          <w:tcPr>
            <w:tcW w:w="3401" w:type="dxa"/>
          </w:tcPr>
          <w:p w14:paraId="29E5B28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AdresseCONavn</w:t>
            </w:r>
            <w:proofErr w:type="spellEnd"/>
          </w:p>
        </w:tc>
        <w:tc>
          <w:tcPr>
            <w:tcW w:w="1701" w:type="dxa"/>
          </w:tcPr>
          <w:p w14:paraId="6BFDE78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6A8697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05E27C8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14:paraId="5CD11F4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A938B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BC82185" w14:textId="77777777" w:rsidTr="00821F76">
        <w:tc>
          <w:tcPr>
            <w:tcW w:w="3401" w:type="dxa"/>
          </w:tcPr>
          <w:p w14:paraId="2F40106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AdresseEtageTekst</w:t>
            </w:r>
            <w:proofErr w:type="spellEnd"/>
          </w:p>
        </w:tc>
        <w:tc>
          <w:tcPr>
            <w:tcW w:w="1701" w:type="dxa"/>
          </w:tcPr>
          <w:p w14:paraId="47C23EF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1F5A99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48782AB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14:paraId="450ADFE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3BBD3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7D5BD5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14:paraId="2DCDA9D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F8906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88B3F32" w14:textId="77777777" w:rsidTr="00821F76">
        <w:tc>
          <w:tcPr>
            <w:tcW w:w="3401" w:type="dxa"/>
          </w:tcPr>
          <w:p w14:paraId="77BAD94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AdresseFortløbendeNummer</w:t>
            </w:r>
            <w:proofErr w:type="spellEnd"/>
          </w:p>
        </w:tc>
        <w:tc>
          <w:tcPr>
            <w:tcW w:w="1701" w:type="dxa"/>
          </w:tcPr>
          <w:p w14:paraId="562F9E6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BDD25F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6E057BC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14:paraId="636B14A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0438E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3073DB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14:paraId="67D7B33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02B94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FDA5C58" w14:textId="77777777" w:rsidTr="00821F76">
        <w:tc>
          <w:tcPr>
            <w:tcW w:w="3401" w:type="dxa"/>
          </w:tcPr>
          <w:p w14:paraId="71044FE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AdresseFraHusBogstav</w:t>
            </w:r>
            <w:proofErr w:type="spellEnd"/>
          </w:p>
        </w:tc>
        <w:tc>
          <w:tcPr>
            <w:tcW w:w="1701" w:type="dxa"/>
          </w:tcPr>
          <w:p w14:paraId="4D7A62F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6B33053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1</w:t>
            </w:r>
          </w:p>
          <w:p w14:paraId="1F5C731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pattern: [a-</w:t>
            </w:r>
            <w:proofErr w:type="spellStart"/>
            <w:r w:rsidRPr="00821F76">
              <w:rPr>
                <w:rFonts w:ascii="Arial" w:hAnsi="Arial" w:cs="Arial"/>
                <w:sz w:val="18"/>
                <w:lang w:val="en-US"/>
              </w:rPr>
              <w:t>zA</w:t>
            </w:r>
            <w:proofErr w:type="spellEnd"/>
            <w:r w:rsidRPr="00821F76">
              <w:rPr>
                <w:rFonts w:ascii="Arial" w:hAnsi="Arial" w:cs="Arial"/>
                <w:sz w:val="18"/>
                <w:lang w:val="en-US"/>
              </w:rPr>
              <w:t>-Z]</w:t>
            </w:r>
          </w:p>
        </w:tc>
        <w:tc>
          <w:tcPr>
            <w:tcW w:w="4671" w:type="dxa"/>
          </w:tcPr>
          <w:p w14:paraId="38B7035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60088C0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F0DDC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2D7A0BF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28E9C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29E41B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4C4C57C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CF897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3C71B77" w14:textId="77777777" w:rsidTr="00821F76">
        <w:tc>
          <w:tcPr>
            <w:tcW w:w="3401" w:type="dxa"/>
          </w:tcPr>
          <w:p w14:paraId="5715974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AdresseFraHusNummer</w:t>
            </w:r>
            <w:proofErr w:type="spellEnd"/>
          </w:p>
        </w:tc>
        <w:tc>
          <w:tcPr>
            <w:tcW w:w="1701" w:type="dxa"/>
          </w:tcPr>
          <w:p w14:paraId="725A3E0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B0BC48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5D7F4B4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14:paraId="7777D3A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FEDCD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E6A3E9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3CEF88E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632D2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139CD62" w14:textId="77777777" w:rsidTr="00821F76">
        <w:tc>
          <w:tcPr>
            <w:tcW w:w="3401" w:type="dxa"/>
          </w:tcPr>
          <w:p w14:paraId="58755AD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AdresseGyldigFra</w:t>
            </w:r>
            <w:proofErr w:type="spellEnd"/>
          </w:p>
        </w:tc>
        <w:tc>
          <w:tcPr>
            <w:tcW w:w="1701" w:type="dxa"/>
          </w:tcPr>
          <w:p w14:paraId="292B46F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C4F6A6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14:paraId="0DB182A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EE121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1CC0770" w14:textId="77777777" w:rsidTr="00821F76">
        <w:tc>
          <w:tcPr>
            <w:tcW w:w="3401" w:type="dxa"/>
          </w:tcPr>
          <w:p w14:paraId="0189035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AdresseGyldigTil</w:t>
            </w:r>
            <w:proofErr w:type="spellEnd"/>
          </w:p>
        </w:tc>
        <w:tc>
          <w:tcPr>
            <w:tcW w:w="1701" w:type="dxa"/>
          </w:tcPr>
          <w:p w14:paraId="0051F92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3D0DB4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14:paraId="5E795DB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0E046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7290802" w14:textId="77777777" w:rsidTr="00821F76">
        <w:tc>
          <w:tcPr>
            <w:tcW w:w="3401" w:type="dxa"/>
          </w:tcPr>
          <w:p w14:paraId="4B461EB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AdresseLigeUlige</w:t>
            </w:r>
            <w:proofErr w:type="spellEnd"/>
          </w:p>
        </w:tc>
        <w:tc>
          <w:tcPr>
            <w:tcW w:w="1701" w:type="dxa"/>
          </w:tcPr>
          <w:p w14:paraId="5C143F5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0FCE108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10</w:t>
            </w:r>
          </w:p>
          <w:p w14:paraId="6F5C8F1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pattern: [a-</w:t>
            </w:r>
            <w:proofErr w:type="spellStart"/>
            <w:r w:rsidRPr="00821F76">
              <w:rPr>
                <w:rFonts w:ascii="Arial" w:hAnsi="Arial" w:cs="Arial"/>
                <w:sz w:val="18"/>
                <w:lang w:val="en-US"/>
              </w:rPr>
              <w:t>zA</w:t>
            </w:r>
            <w:proofErr w:type="spellEnd"/>
            <w:r w:rsidRPr="00821F76">
              <w:rPr>
                <w:rFonts w:ascii="Arial" w:hAnsi="Arial" w:cs="Arial"/>
                <w:sz w:val="18"/>
                <w:lang w:val="en-US"/>
              </w:rPr>
              <w:t>-</w:t>
            </w:r>
            <w:proofErr w:type="spellStart"/>
            <w:r w:rsidRPr="00821F76">
              <w:rPr>
                <w:rFonts w:ascii="Arial" w:hAnsi="Arial" w:cs="Arial"/>
                <w:sz w:val="18"/>
                <w:lang w:val="en-US"/>
              </w:rPr>
              <w:t>ZøæåØÆÅ</w:t>
            </w:r>
            <w:proofErr w:type="spellEnd"/>
            <w:r w:rsidRPr="00821F76">
              <w:rPr>
                <w:rFonts w:ascii="Arial" w:hAnsi="Arial" w:cs="Arial"/>
                <w:sz w:val="18"/>
                <w:lang w:val="en-US"/>
              </w:rPr>
              <w:t>]*</w:t>
            </w:r>
          </w:p>
          <w:p w14:paraId="4CEA37D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enumeration</w:t>
            </w:r>
            <w:proofErr w:type="spellEnd"/>
            <w:r>
              <w:rPr>
                <w:rFonts w:ascii="Arial" w:hAnsi="Arial" w:cs="Arial"/>
                <w:sz w:val="18"/>
              </w:rPr>
              <w:t>: Lige, Ulige</w:t>
            </w:r>
          </w:p>
        </w:tc>
        <w:tc>
          <w:tcPr>
            <w:tcW w:w="4671" w:type="dxa"/>
          </w:tcPr>
          <w:p w14:paraId="506D7F9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Angivelse om tal er lige eller ulige.</w:t>
            </w:r>
          </w:p>
          <w:p w14:paraId="13C46BB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653D9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53F8E28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14:paraId="0E1868F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14:paraId="598047A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492BF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ADF93DE" w14:textId="77777777" w:rsidTr="00821F76">
        <w:tc>
          <w:tcPr>
            <w:tcW w:w="3401" w:type="dxa"/>
          </w:tcPr>
          <w:p w14:paraId="7C252E0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AdressePostBox</w:t>
            </w:r>
            <w:proofErr w:type="spellEnd"/>
          </w:p>
        </w:tc>
        <w:tc>
          <w:tcPr>
            <w:tcW w:w="1701" w:type="dxa"/>
          </w:tcPr>
          <w:p w14:paraId="3963EC1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965A3B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5B47AB5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14:paraId="67859B2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9DD98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1AE9F8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632BD51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99B5C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DE628A4" w14:textId="77777777" w:rsidTr="00821F76">
        <w:tc>
          <w:tcPr>
            <w:tcW w:w="3401" w:type="dxa"/>
          </w:tcPr>
          <w:p w14:paraId="4E38A02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AdressePostDistrikt</w:t>
            </w:r>
            <w:proofErr w:type="spellEnd"/>
          </w:p>
        </w:tc>
        <w:tc>
          <w:tcPr>
            <w:tcW w:w="1701" w:type="dxa"/>
          </w:tcPr>
          <w:p w14:paraId="6D65300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DF0E61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7DB8074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spellStart"/>
            <w:r>
              <w:rPr>
                <w:rFonts w:ascii="Arial" w:hAnsi="Arial" w:cs="Arial"/>
                <w:sz w:val="18"/>
              </w:rPr>
              <w:t>postdistriktnavn</w:t>
            </w:r>
            <w:proofErr w:type="spellEnd"/>
            <w:r>
              <w:rPr>
                <w:rFonts w:ascii="Arial" w:hAnsi="Arial" w:cs="Arial"/>
                <w:sz w:val="18"/>
              </w:rPr>
              <w:t xml:space="preserve"> for postnummer</w:t>
            </w:r>
          </w:p>
          <w:p w14:paraId="17FCF3F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28CA4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D004BFA" w14:textId="77777777" w:rsidTr="00821F76">
        <w:tc>
          <w:tcPr>
            <w:tcW w:w="3401" w:type="dxa"/>
          </w:tcPr>
          <w:p w14:paraId="61B203A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AdressePostNummer</w:t>
            </w:r>
            <w:proofErr w:type="spellEnd"/>
          </w:p>
        </w:tc>
        <w:tc>
          <w:tcPr>
            <w:tcW w:w="1701" w:type="dxa"/>
          </w:tcPr>
          <w:p w14:paraId="054302F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6D5D41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0437253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tc>
        <w:tc>
          <w:tcPr>
            <w:tcW w:w="4671" w:type="dxa"/>
          </w:tcPr>
          <w:p w14:paraId="529B905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14:paraId="34FC250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2560D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9511245" w14:textId="77777777" w:rsidTr="00821F76">
        <w:tc>
          <w:tcPr>
            <w:tcW w:w="3401" w:type="dxa"/>
          </w:tcPr>
          <w:p w14:paraId="6F6FA10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AdresseSideDørTekst</w:t>
            </w:r>
            <w:proofErr w:type="spellEnd"/>
          </w:p>
        </w:tc>
        <w:tc>
          <w:tcPr>
            <w:tcW w:w="1701" w:type="dxa"/>
          </w:tcPr>
          <w:p w14:paraId="2881FA1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D63145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7D1080A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14:paraId="7D25980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47533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6E0B0A0" w14:textId="77777777" w:rsidTr="00821F76">
        <w:tc>
          <w:tcPr>
            <w:tcW w:w="3401" w:type="dxa"/>
          </w:tcPr>
          <w:p w14:paraId="5636A30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AdresseTilHusBogstav</w:t>
            </w:r>
            <w:proofErr w:type="spellEnd"/>
          </w:p>
        </w:tc>
        <w:tc>
          <w:tcPr>
            <w:tcW w:w="1701" w:type="dxa"/>
          </w:tcPr>
          <w:p w14:paraId="0918313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0024A1E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1</w:t>
            </w:r>
          </w:p>
          <w:p w14:paraId="1864317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pattern: [a-</w:t>
            </w:r>
            <w:proofErr w:type="spellStart"/>
            <w:r w:rsidRPr="00821F76">
              <w:rPr>
                <w:rFonts w:ascii="Arial" w:hAnsi="Arial" w:cs="Arial"/>
                <w:sz w:val="18"/>
                <w:lang w:val="en-US"/>
              </w:rPr>
              <w:t>zA</w:t>
            </w:r>
            <w:proofErr w:type="spellEnd"/>
            <w:r w:rsidRPr="00821F76">
              <w:rPr>
                <w:rFonts w:ascii="Arial" w:hAnsi="Arial" w:cs="Arial"/>
                <w:sz w:val="18"/>
                <w:lang w:val="en-US"/>
              </w:rPr>
              <w:t>-Z]</w:t>
            </w:r>
          </w:p>
        </w:tc>
        <w:tc>
          <w:tcPr>
            <w:tcW w:w="4671" w:type="dxa"/>
          </w:tcPr>
          <w:p w14:paraId="56C9DF6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198C0D0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DB86D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7CD1287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0A642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CB1F16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6187F62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FA42C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EBE61A4" w14:textId="77777777" w:rsidTr="00821F76">
        <w:tc>
          <w:tcPr>
            <w:tcW w:w="3401" w:type="dxa"/>
          </w:tcPr>
          <w:p w14:paraId="44E4A5E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AdresseTilHusNummer</w:t>
            </w:r>
            <w:proofErr w:type="spellEnd"/>
          </w:p>
        </w:tc>
        <w:tc>
          <w:tcPr>
            <w:tcW w:w="1701" w:type="dxa"/>
          </w:tcPr>
          <w:p w14:paraId="12BE004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E1CE6A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55C9661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14:paraId="2A5F516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C1F73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D34DD6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101F9B8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9D75D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8381C40" w14:textId="77777777" w:rsidTr="00821F76">
        <w:tc>
          <w:tcPr>
            <w:tcW w:w="3401" w:type="dxa"/>
          </w:tcPr>
          <w:p w14:paraId="48B4B4A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AdresseTypeGyldigFra</w:t>
            </w:r>
            <w:proofErr w:type="spellEnd"/>
          </w:p>
        </w:tc>
        <w:tc>
          <w:tcPr>
            <w:tcW w:w="1701" w:type="dxa"/>
          </w:tcPr>
          <w:p w14:paraId="57846AD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E0304E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14:paraId="24E0137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57BE9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28F7A47" w14:textId="77777777" w:rsidTr="00821F76">
        <w:tc>
          <w:tcPr>
            <w:tcW w:w="3401" w:type="dxa"/>
          </w:tcPr>
          <w:p w14:paraId="3BA071D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AdresseTypeGyldigTil</w:t>
            </w:r>
            <w:proofErr w:type="spellEnd"/>
          </w:p>
        </w:tc>
        <w:tc>
          <w:tcPr>
            <w:tcW w:w="1701" w:type="dxa"/>
          </w:tcPr>
          <w:p w14:paraId="153CB7A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55E340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14:paraId="19FE800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83639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B0D5846" w14:textId="77777777" w:rsidTr="00821F76">
        <w:tc>
          <w:tcPr>
            <w:tcW w:w="3401" w:type="dxa"/>
          </w:tcPr>
          <w:p w14:paraId="0552F66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AdresseTypeKode</w:t>
            </w:r>
            <w:proofErr w:type="spellEnd"/>
          </w:p>
        </w:tc>
        <w:tc>
          <w:tcPr>
            <w:tcW w:w="1701" w:type="dxa"/>
          </w:tcPr>
          <w:p w14:paraId="5AC268A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F36068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06A5D29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14:paraId="228CF1C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25247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6FF568C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34C2BD2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2DDEF64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5D9BDB3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3F358E6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A4822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620B96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14:paraId="20756B9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ADBBD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4B0C69E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3648406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0CDB75B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5A3F3C6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46FD163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4AB4F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52CD89C" w14:textId="77777777" w:rsidTr="00821F76">
        <w:tc>
          <w:tcPr>
            <w:tcW w:w="3401" w:type="dxa"/>
          </w:tcPr>
          <w:p w14:paraId="3A0048A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AdresseTypeTekst</w:t>
            </w:r>
            <w:proofErr w:type="spellEnd"/>
          </w:p>
        </w:tc>
        <w:tc>
          <w:tcPr>
            <w:tcW w:w="1701" w:type="dxa"/>
          </w:tcPr>
          <w:p w14:paraId="37F0E71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2FDF54A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minLength</w:t>
            </w:r>
            <w:proofErr w:type="spellEnd"/>
            <w:r w:rsidRPr="00821F76">
              <w:rPr>
                <w:rFonts w:ascii="Arial" w:hAnsi="Arial" w:cs="Arial"/>
                <w:sz w:val="18"/>
                <w:lang w:val="en-US"/>
              </w:rPr>
              <w:t>: 0</w:t>
            </w:r>
          </w:p>
          <w:p w14:paraId="25C01E1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100</w:t>
            </w:r>
          </w:p>
          <w:p w14:paraId="564FC08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whitespace: preserve</w:t>
            </w:r>
          </w:p>
        </w:tc>
        <w:tc>
          <w:tcPr>
            <w:tcW w:w="4671" w:type="dxa"/>
          </w:tcPr>
          <w:p w14:paraId="4C9B041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14:paraId="71F9C86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8987D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578CF84" w14:textId="77777777" w:rsidTr="00821F76">
        <w:tc>
          <w:tcPr>
            <w:tcW w:w="3401" w:type="dxa"/>
          </w:tcPr>
          <w:p w14:paraId="147EB78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AdresseVejKode</w:t>
            </w:r>
            <w:proofErr w:type="spellEnd"/>
          </w:p>
        </w:tc>
        <w:tc>
          <w:tcPr>
            <w:tcW w:w="1701" w:type="dxa"/>
          </w:tcPr>
          <w:p w14:paraId="5C53B49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244236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5B0F0DB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tc>
        <w:tc>
          <w:tcPr>
            <w:tcW w:w="4671" w:type="dxa"/>
          </w:tcPr>
          <w:p w14:paraId="6B8F1E5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14:paraId="6C8CEF0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BA317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30860F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737BFF1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F6647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2413362" w14:textId="77777777" w:rsidTr="00821F76">
        <w:tc>
          <w:tcPr>
            <w:tcW w:w="3401" w:type="dxa"/>
          </w:tcPr>
          <w:p w14:paraId="66BDF44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AdresseVejNavn</w:t>
            </w:r>
            <w:proofErr w:type="spellEnd"/>
          </w:p>
        </w:tc>
        <w:tc>
          <w:tcPr>
            <w:tcW w:w="1701" w:type="dxa"/>
          </w:tcPr>
          <w:p w14:paraId="20508B1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4CF5395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minLength</w:t>
            </w:r>
            <w:proofErr w:type="spellEnd"/>
            <w:r w:rsidRPr="00821F76">
              <w:rPr>
                <w:rFonts w:ascii="Arial" w:hAnsi="Arial" w:cs="Arial"/>
                <w:sz w:val="18"/>
                <w:lang w:val="en-US"/>
              </w:rPr>
              <w:t>: 0</w:t>
            </w:r>
          </w:p>
          <w:p w14:paraId="76A590B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100</w:t>
            </w:r>
          </w:p>
          <w:p w14:paraId="48AE0C6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whitespace: preserve</w:t>
            </w:r>
          </w:p>
        </w:tc>
        <w:tc>
          <w:tcPr>
            <w:tcW w:w="4671" w:type="dxa"/>
          </w:tcPr>
          <w:p w14:paraId="581ECDB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gramStart"/>
            <w:r>
              <w:rPr>
                <w:rFonts w:ascii="Arial" w:hAnsi="Arial" w:cs="Arial"/>
                <w:sz w:val="18"/>
              </w:rPr>
              <w:t>navnet  på</w:t>
            </w:r>
            <w:proofErr w:type="gramEnd"/>
            <w:r>
              <w:rPr>
                <w:rFonts w:ascii="Arial" w:hAnsi="Arial" w:cs="Arial"/>
                <w:sz w:val="18"/>
              </w:rPr>
              <w:t xml:space="preserve"> en vej/gade  i Danmark</w:t>
            </w:r>
          </w:p>
          <w:p w14:paraId="30C6E0D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AB64A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A572D06" w14:textId="77777777" w:rsidTr="00821F76">
        <w:tc>
          <w:tcPr>
            <w:tcW w:w="3401" w:type="dxa"/>
          </w:tcPr>
          <w:p w14:paraId="5A5D12D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BestemtFastEjendomBFENummer</w:t>
            </w:r>
            <w:proofErr w:type="spellEnd"/>
          </w:p>
        </w:tc>
        <w:tc>
          <w:tcPr>
            <w:tcW w:w="1701" w:type="dxa"/>
          </w:tcPr>
          <w:p w14:paraId="3FA88C9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0261F1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1183DC4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Matriklen: Unikt fortløbende identifikation tildelt den specifikke bestemte fast ejendom.</w:t>
            </w:r>
          </w:p>
          <w:p w14:paraId="0AA71DC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2D86A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OBS: formatet foreløbigt defineret alene som </w:t>
            </w:r>
            <w:proofErr w:type="spellStart"/>
            <w:r>
              <w:rPr>
                <w:rFonts w:ascii="Arial" w:hAnsi="Arial" w:cs="Arial"/>
                <w:sz w:val="18"/>
              </w:rPr>
              <w:t>Integer</w:t>
            </w:r>
            <w:proofErr w:type="spellEnd"/>
            <w:r>
              <w:rPr>
                <w:rFonts w:ascii="Arial" w:hAnsi="Arial" w:cs="Arial"/>
                <w:sz w:val="18"/>
              </w:rPr>
              <w:t xml:space="preserve"> datatype fra Matriklens side.</w:t>
            </w:r>
          </w:p>
          <w:p w14:paraId="1592783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1B033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467B5CD" w14:textId="77777777" w:rsidTr="00821F76">
        <w:tc>
          <w:tcPr>
            <w:tcW w:w="3401" w:type="dxa"/>
          </w:tcPr>
          <w:p w14:paraId="3D67031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EANKontakt</w:t>
            </w:r>
            <w:proofErr w:type="spellEnd"/>
          </w:p>
        </w:tc>
        <w:tc>
          <w:tcPr>
            <w:tcW w:w="1701" w:type="dxa"/>
          </w:tcPr>
          <w:p w14:paraId="33ED6C6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3663B0D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minLength</w:t>
            </w:r>
            <w:proofErr w:type="spellEnd"/>
            <w:r w:rsidRPr="00821F76">
              <w:rPr>
                <w:rFonts w:ascii="Arial" w:hAnsi="Arial" w:cs="Arial"/>
                <w:sz w:val="18"/>
                <w:lang w:val="en-US"/>
              </w:rPr>
              <w:t>: 0</w:t>
            </w:r>
          </w:p>
          <w:p w14:paraId="2983D54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100</w:t>
            </w:r>
          </w:p>
          <w:p w14:paraId="419A3FA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whitespace: preserve</w:t>
            </w:r>
          </w:p>
        </w:tc>
        <w:tc>
          <w:tcPr>
            <w:tcW w:w="4671" w:type="dxa"/>
          </w:tcPr>
          <w:p w14:paraId="5589370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14:paraId="0C119C7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ACDB5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E304389" w14:textId="77777777" w:rsidTr="00821F76">
        <w:tc>
          <w:tcPr>
            <w:tcW w:w="3401" w:type="dxa"/>
          </w:tcPr>
          <w:p w14:paraId="49B67CD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EANKontoNummer</w:t>
            </w:r>
            <w:proofErr w:type="spellEnd"/>
          </w:p>
        </w:tc>
        <w:tc>
          <w:tcPr>
            <w:tcW w:w="1701" w:type="dxa"/>
          </w:tcPr>
          <w:p w14:paraId="78DF6E2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E920DF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342F566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14:paraId="1711E5A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A3779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9600692" w14:textId="77777777" w:rsidTr="00821F76">
        <w:tc>
          <w:tcPr>
            <w:tcW w:w="3401" w:type="dxa"/>
          </w:tcPr>
          <w:p w14:paraId="0C9BAA8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EANNummer</w:t>
            </w:r>
            <w:proofErr w:type="spellEnd"/>
          </w:p>
        </w:tc>
        <w:tc>
          <w:tcPr>
            <w:tcW w:w="1701" w:type="dxa"/>
          </w:tcPr>
          <w:p w14:paraId="4AE9A2A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011E7E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13</w:t>
            </w:r>
          </w:p>
        </w:tc>
        <w:tc>
          <w:tcPr>
            <w:tcW w:w="4671" w:type="dxa"/>
          </w:tcPr>
          <w:p w14:paraId="49FAD08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361EA0B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0758A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4E0DAE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w:t>
            </w:r>
            <w:proofErr w:type="gramStart"/>
            <w:r>
              <w:rPr>
                <w:rFonts w:ascii="Arial" w:hAnsi="Arial" w:cs="Arial"/>
                <w:sz w:val="18"/>
              </w:rPr>
              <w:t>EAN præfiks</w:t>
            </w:r>
            <w:proofErr w:type="gramEnd"/>
            <w:r>
              <w:rPr>
                <w:rFonts w:ascii="Arial" w:hAnsi="Arial" w:cs="Arial"/>
                <w:sz w:val="18"/>
              </w:rPr>
              <w:t xml:space="preserve">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rPr>
                <w:rFonts w:ascii="Arial" w:hAnsi="Arial" w:cs="Arial"/>
                <w:sz w:val="18"/>
              </w:rPr>
              <w:t>kontrolciffer ,</w:t>
            </w:r>
            <w:proofErr w:type="gramEnd"/>
            <w:r>
              <w:rPr>
                <w:rFonts w:ascii="Arial" w:hAnsi="Arial" w:cs="Arial"/>
                <w:sz w:val="18"/>
              </w:rPr>
              <w:t xml:space="preserve"> som udregnes på baggrund af en algoritme - </w:t>
            </w:r>
            <w:proofErr w:type="spellStart"/>
            <w:r>
              <w:rPr>
                <w:rFonts w:ascii="Arial" w:hAnsi="Arial" w:cs="Arial"/>
                <w:sz w:val="18"/>
              </w:rPr>
              <w:t>modulus</w:t>
            </w:r>
            <w:proofErr w:type="spellEnd"/>
            <w:r>
              <w:rPr>
                <w:rFonts w:ascii="Arial" w:hAnsi="Arial" w:cs="Arial"/>
                <w:sz w:val="18"/>
              </w:rPr>
              <w:t xml:space="preserve"> 10. Kontrolcifferet anvendes som kontrol af både EAN-varenummer og stregkodesymbol.</w:t>
            </w:r>
          </w:p>
          <w:p w14:paraId="013AC0C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01C17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14:paraId="4C670CA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5C561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30B6EFA" w14:textId="77777777" w:rsidTr="00821F76">
        <w:tc>
          <w:tcPr>
            <w:tcW w:w="3401" w:type="dxa"/>
          </w:tcPr>
          <w:p w14:paraId="73E91B2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EANOrdreNummer</w:t>
            </w:r>
            <w:proofErr w:type="spellEnd"/>
          </w:p>
        </w:tc>
        <w:tc>
          <w:tcPr>
            <w:tcW w:w="1701" w:type="dxa"/>
          </w:tcPr>
          <w:p w14:paraId="50C39AC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B15CEF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0EB27BB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offentlige myndighed skal ved </w:t>
            </w:r>
            <w:proofErr w:type="spellStart"/>
            <w:r>
              <w:rPr>
                <w:rFonts w:ascii="Arial" w:hAnsi="Arial" w:cs="Arial"/>
                <w:sz w:val="18"/>
              </w:rPr>
              <w:t>regsitrering</w:t>
            </w:r>
            <w:proofErr w:type="spellEnd"/>
            <w:r>
              <w:rPr>
                <w:rFonts w:ascii="Arial" w:hAnsi="Arial" w:cs="Arial"/>
                <w:sz w:val="18"/>
              </w:rPr>
              <w:t xml:space="preserve"> eller ejer/brugerskifte af et køretøj, hvor der opkræves periodiske afgifter, oplyse ordrenummer.</w:t>
            </w:r>
          </w:p>
          <w:p w14:paraId="7040806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8BE63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8C9F556" w14:textId="77777777" w:rsidTr="00821F76">
        <w:tc>
          <w:tcPr>
            <w:tcW w:w="3401" w:type="dxa"/>
          </w:tcPr>
          <w:p w14:paraId="38AD19B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EjendomEjerskabEjerandel</w:t>
            </w:r>
            <w:proofErr w:type="spellEnd"/>
          </w:p>
        </w:tc>
        <w:tc>
          <w:tcPr>
            <w:tcW w:w="1701" w:type="dxa"/>
          </w:tcPr>
          <w:p w14:paraId="63BFE0A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31A9E2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3F32AB3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14:paraId="15E0384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DBAB9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w:t>
            </w:r>
          </w:p>
          <w:p w14:paraId="6752E21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B7D66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14:paraId="34A9360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89F00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5D6FB45" w14:textId="77777777" w:rsidTr="00821F76">
        <w:tc>
          <w:tcPr>
            <w:tcW w:w="3401" w:type="dxa"/>
          </w:tcPr>
          <w:p w14:paraId="76D5D84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EjendomEjerskabSlutdato</w:t>
            </w:r>
            <w:proofErr w:type="spellEnd"/>
          </w:p>
        </w:tc>
        <w:tc>
          <w:tcPr>
            <w:tcW w:w="1701" w:type="dxa"/>
          </w:tcPr>
          <w:p w14:paraId="04D8101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FEEF20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ejerperioden i hvilken der skal betales ejendomsværdiskat i forbindelse med køb/salg</w:t>
            </w:r>
          </w:p>
          <w:p w14:paraId="3CC84AB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E81E1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08FBE3CE" w14:textId="77777777" w:rsidTr="00821F76">
        <w:tc>
          <w:tcPr>
            <w:tcW w:w="3401" w:type="dxa"/>
          </w:tcPr>
          <w:p w14:paraId="037278C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EjendomEjerskabStartdato</w:t>
            </w:r>
            <w:proofErr w:type="spellEnd"/>
          </w:p>
        </w:tc>
        <w:tc>
          <w:tcPr>
            <w:tcW w:w="1701" w:type="dxa"/>
          </w:tcPr>
          <w:p w14:paraId="59906E0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4D975B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ejerperioden i hvilken der skal betales ejendomsværdiskat i forbindelse med køb/salg</w:t>
            </w:r>
          </w:p>
          <w:p w14:paraId="75865E7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E2419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AC484F3" w14:textId="77777777" w:rsidTr="00821F76">
        <w:trPr>
          <w:ins w:id="644" w:author="Hanne Erdman Thomsen" w:date="2023-06-20T11:11:00Z"/>
        </w:trPr>
        <w:tc>
          <w:tcPr>
            <w:tcW w:w="3401" w:type="dxa"/>
          </w:tcPr>
          <w:p w14:paraId="425EF90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645" w:author="Hanne Erdman Thomsen" w:date="2023-06-20T11:11:00Z"/>
                <w:rFonts w:ascii="Arial" w:hAnsi="Arial" w:cs="Arial"/>
                <w:sz w:val="18"/>
              </w:rPr>
            </w:pPr>
            <w:proofErr w:type="spellStart"/>
            <w:ins w:id="646" w:author="Hanne Erdman Thomsen" w:date="2023-06-20T11:11:00Z">
              <w:r>
                <w:rPr>
                  <w:rFonts w:ascii="Arial" w:hAnsi="Arial" w:cs="Arial"/>
                  <w:sz w:val="18"/>
                </w:rPr>
                <w:t>EjendomNummer</w:t>
              </w:r>
              <w:proofErr w:type="spellEnd"/>
            </w:ins>
          </w:p>
        </w:tc>
        <w:tc>
          <w:tcPr>
            <w:tcW w:w="1701" w:type="dxa"/>
          </w:tcPr>
          <w:p w14:paraId="50854FC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7" w:author="Hanne Erdman Thomsen" w:date="2023-06-20T11:11:00Z"/>
                <w:rFonts w:ascii="Arial" w:hAnsi="Arial" w:cs="Arial"/>
                <w:sz w:val="18"/>
              </w:rPr>
            </w:pPr>
            <w:ins w:id="648" w:author="Hanne Erdman Thomsen" w:date="2023-06-20T11:11:00Z">
              <w:r>
                <w:rPr>
                  <w:rFonts w:ascii="Arial" w:hAnsi="Arial" w:cs="Arial"/>
                  <w:sz w:val="18"/>
                </w:rPr>
                <w:t xml:space="preserve">base: </w:t>
              </w:r>
              <w:proofErr w:type="spellStart"/>
              <w:r>
                <w:rPr>
                  <w:rFonts w:ascii="Arial" w:hAnsi="Arial" w:cs="Arial"/>
                  <w:sz w:val="18"/>
                </w:rPr>
                <w:t>integer</w:t>
              </w:r>
              <w:proofErr w:type="spellEnd"/>
            </w:ins>
          </w:p>
          <w:p w14:paraId="25532A6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9" w:author="Hanne Erdman Thomsen" w:date="2023-06-20T11:11:00Z"/>
                <w:rFonts w:ascii="Arial" w:hAnsi="Arial" w:cs="Arial"/>
                <w:sz w:val="18"/>
              </w:rPr>
            </w:pPr>
            <w:proofErr w:type="spellStart"/>
            <w:ins w:id="650" w:author="Hanne Erdman Thomsen" w:date="2023-06-20T11:11:00Z">
              <w:r>
                <w:rPr>
                  <w:rFonts w:ascii="Arial" w:hAnsi="Arial" w:cs="Arial"/>
                  <w:sz w:val="18"/>
                </w:rPr>
                <w:t>totalDigits</w:t>
              </w:r>
              <w:proofErr w:type="spellEnd"/>
              <w:r>
                <w:rPr>
                  <w:rFonts w:ascii="Arial" w:hAnsi="Arial" w:cs="Arial"/>
                  <w:sz w:val="18"/>
                </w:rPr>
                <w:t>: 7</w:t>
              </w:r>
            </w:ins>
          </w:p>
        </w:tc>
        <w:tc>
          <w:tcPr>
            <w:tcW w:w="4671" w:type="dxa"/>
          </w:tcPr>
          <w:p w14:paraId="028EEE2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1" w:author="Hanne Erdman Thomsen" w:date="2023-06-20T11:11:00Z"/>
                <w:rFonts w:ascii="Arial" w:hAnsi="Arial" w:cs="Arial"/>
                <w:sz w:val="18"/>
              </w:rPr>
            </w:pPr>
            <w:ins w:id="652" w:author="Hanne Erdman Thomsen" w:date="2023-06-20T11:11:00Z">
              <w:r>
                <w:rPr>
                  <w:rFonts w:ascii="Arial" w:hAnsi="Arial" w:cs="Arial"/>
                  <w:sz w:val="18"/>
                </w:rPr>
                <w:t xml:space="preserve">6-cifret identifikation af en ejendom inden for en kommune. I kombination med </w:t>
              </w:r>
              <w:proofErr w:type="spellStart"/>
              <w:r>
                <w:rPr>
                  <w:rFonts w:ascii="Arial" w:hAnsi="Arial" w:cs="Arial"/>
                  <w:sz w:val="18"/>
                </w:rPr>
                <w:t>KommuneNummer</w:t>
              </w:r>
              <w:proofErr w:type="spellEnd"/>
              <w:r>
                <w:rPr>
                  <w:rFonts w:ascii="Arial" w:hAnsi="Arial" w:cs="Arial"/>
                  <w:sz w:val="18"/>
                </w:rPr>
                <w:t xml:space="preserve"> giver det en unik identifikation af en ejendom, kendt som Kommune-Ejendomsnummer (KE-nummer).</w:t>
              </w:r>
            </w:ins>
          </w:p>
          <w:p w14:paraId="405389F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3" w:author="Hanne Erdman Thomsen" w:date="2023-06-20T11:11:00Z"/>
                <w:rFonts w:ascii="Arial" w:hAnsi="Arial" w:cs="Arial"/>
                <w:sz w:val="18"/>
              </w:rPr>
            </w:pPr>
            <w:ins w:id="654" w:author="Hanne Erdman Thomsen" w:date="2023-06-20T11:11:00Z">
              <w:r>
                <w:rPr>
                  <w:rFonts w:ascii="Arial" w:hAnsi="Arial" w:cs="Arial"/>
                  <w:sz w:val="18"/>
                </w:rPr>
                <w:lastRenderedPageBreak/>
                <w:t xml:space="preserve"> (Udenfor Skatteforvaltningen er de kommunale ejendomsnumre under afvikling og erstattes af BFE-numre, BFE=Bestemt Fast Ejendom)</w:t>
              </w:r>
            </w:ins>
          </w:p>
          <w:p w14:paraId="5FDF9D5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5" w:author="Hanne Erdman Thomsen" w:date="2023-06-20T11:11:00Z"/>
                <w:rFonts w:ascii="Arial" w:hAnsi="Arial" w:cs="Arial"/>
                <w:sz w:val="18"/>
              </w:rPr>
            </w:pPr>
          </w:p>
          <w:p w14:paraId="20A5268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6" w:author="Hanne Erdman Thomsen" w:date="2023-06-20T11:11:00Z"/>
                <w:rFonts w:ascii="Arial" w:hAnsi="Arial" w:cs="Arial"/>
                <w:sz w:val="18"/>
              </w:rPr>
            </w:pPr>
          </w:p>
        </w:tc>
      </w:tr>
      <w:tr w:rsidR="00821F76" w14:paraId="7D3B8169" w14:textId="77777777" w:rsidTr="00821F76">
        <w:tc>
          <w:tcPr>
            <w:tcW w:w="3401" w:type="dxa"/>
          </w:tcPr>
          <w:p w14:paraId="602D520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EjendomsdækningsafgiftBeløb</w:t>
            </w:r>
            <w:proofErr w:type="spellEnd"/>
          </w:p>
        </w:tc>
        <w:tc>
          <w:tcPr>
            <w:tcW w:w="1701" w:type="dxa"/>
          </w:tcPr>
          <w:p w14:paraId="45B13BE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B53C07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70B943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242971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i dækningsafgift for en given ejendom i et helt givet indkomstår.</w:t>
            </w:r>
          </w:p>
          <w:p w14:paraId="3FAA35C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DDDB8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575C2D7" w14:textId="77777777" w:rsidTr="00821F76">
        <w:tc>
          <w:tcPr>
            <w:tcW w:w="3401" w:type="dxa"/>
          </w:tcPr>
          <w:p w14:paraId="6EE0A25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EjendomsgrundskyldBeløb</w:t>
            </w:r>
            <w:proofErr w:type="spellEnd"/>
          </w:p>
        </w:tc>
        <w:tc>
          <w:tcPr>
            <w:tcW w:w="1701" w:type="dxa"/>
          </w:tcPr>
          <w:p w14:paraId="3AC0AD8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CCF2B9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2C7A47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FFBFDB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grundskyld for hele ejendommen for et helt givet </w:t>
            </w:r>
            <w:proofErr w:type="spellStart"/>
            <w:r>
              <w:rPr>
                <w:rFonts w:ascii="Arial" w:hAnsi="Arial" w:cs="Arial"/>
                <w:sz w:val="18"/>
              </w:rPr>
              <w:t>IndkomstÅr</w:t>
            </w:r>
            <w:proofErr w:type="spellEnd"/>
            <w:r>
              <w:rPr>
                <w:rFonts w:ascii="Arial" w:hAnsi="Arial" w:cs="Arial"/>
                <w:sz w:val="18"/>
              </w:rPr>
              <w:t xml:space="preserve"> før evt. fradrag af rabat.</w:t>
            </w:r>
          </w:p>
          <w:p w14:paraId="4141CCB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5895C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FFA3952" w14:textId="77777777" w:rsidTr="00821F76">
        <w:tc>
          <w:tcPr>
            <w:tcW w:w="3401" w:type="dxa"/>
          </w:tcPr>
          <w:p w14:paraId="31C06EA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EjendomsgrundskyldProduktionsjordBeløb</w:t>
            </w:r>
            <w:proofErr w:type="spellEnd"/>
          </w:p>
        </w:tc>
        <w:tc>
          <w:tcPr>
            <w:tcW w:w="1701" w:type="dxa"/>
          </w:tcPr>
          <w:p w14:paraId="3E61A72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3565CA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32C880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E6BFBF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produktionsjorden på en land-og skovejendom for et helt givet </w:t>
            </w:r>
            <w:proofErr w:type="spellStart"/>
            <w:r>
              <w:rPr>
                <w:rFonts w:ascii="Arial" w:hAnsi="Arial" w:cs="Arial"/>
                <w:sz w:val="18"/>
              </w:rPr>
              <w:t>IndkomstÅr</w:t>
            </w:r>
            <w:proofErr w:type="spellEnd"/>
          </w:p>
          <w:p w14:paraId="4FAF0BA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5DD67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CCECC89" w14:textId="77777777" w:rsidTr="00821F76">
        <w:tc>
          <w:tcPr>
            <w:tcW w:w="3401" w:type="dxa"/>
          </w:tcPr>
          <w:p w14:paraId="6D75FCA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EjendomsgrundskyldRestarealBeløb</w:t>
            </w:r>
            <w:proofErr w:type="spellEnd"/>
          </w:p>
        </w:tc>
        <w:tc>
          <w:tcPr>
            <w:tcW w:w="1701" w:type="dxa"/>
          </w:tcPr>
          <w:p w14:paraId="626B0BF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FB675C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5D0D02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6CE038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restarealet (også kaldet "øvrig jord") på en land-og skovejendom for et helt givet </w:t>
            </w:r>
            <w:proofErr w:type="spellStart"/>
            <w:r>
              <w:rPr>
                <w:rFonts w:ascii="Arial" w:hAnsi="Arial" w:cs="Arial"/>
                <w:sz w:val="18"/>
              </w:rPr>
              <w:t>IndkomstÅr</w:t>
            </w:r>
            <w:proofErr w:type="spellEnd"/>
            <w:r>
              <w:rPr>
                <w:rFonts w:ascii="Arial" w:hAnsi="Arial" w:cs="Arial"/>
                <w:sz w:val="18"/>
              </w:rPr>
              <w:t>.</w:t>
            </w:r>
          </w:p>
          <w:p w14:paraId="6869C44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9AE1A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DA0F90A" w14:textId="77777777" w:rsidTr="00821F76">
        <w:tc>
          <w:tcPr>
            <w:tcW w:w="3401" w:type="dxa"/>
          </w:tcPr>
          <w:p w14:paraId="44895E9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EjendomsgrundskyldStuehusBeløb</w:t>
            </w:r>
            <w:proofErr w:type="spellEnd"/>
          </w:p>
        </w:tc>
        <w:tc>
          <w:tcPr>
            <w:tcW w:w="1701" w:type="dxa"/>
          </w:tcPr>
          <w:p w14:paraId="64FE90E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50919A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928DBB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F81544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stuehuset på en land- og skovejendom for et helt givet </w:t>
            </w:r>
            <w:proofErr w:type="spellStart"/>
            <w:r>
              <w:rPr>
                <w:rFonts w:ascii="Arial" w:hAnsi="Arial" w:cs="Arial"/>
                <w:sz w:val="18"/>
              </w:rPr>
              <w:t>IndkomstÅr</w:t>
            </w:r>
            <w:proofErr w:type="spellEnd"/>
          </w:p>
          <w:p w14:paraId="2F8B9B2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CC4C8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75F21DD" w14:textId="77777777" w:rsidTr="00821F76">
        <w:tc>
          <w:tcPr>
            <w:tcW w:w="3401" w:type="dxa"/>
          </w:tcPr>
          <w:p w14:paraId="337EC33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EjendomsskatteberegningID</w:t>
            </w:r>
            <w:proofErr w:type="spellEnd"/>
          </w:p>
        </w:tc>
        <w:tc>
          <w:tcPr>
            <w:tcW w:w="1701" w:type="dxa"/>
          </w:tcPr>
          <w:p w14:paraId="21149D0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2ED8F34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36</w:t>
            </w:r>
          </w:p>
          <w:p w14:paraId="53F9CD8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pattern: [a-fA-F0-9]{8}-[a-fA-F0-9]{4}-[a-fA-F0-9]{4}-[a-fA-F0-9]{4}-[a-fA-F0-9]{12}</w:t>
            </w:r>
          </w:p>
        </w:tc>
        <w:tc>
          <w:tcPr>
            <w:tcW w:w="4671" w:type="dxa"/>
          </w:tcPr>
          <w:p w14:paraId="314F5D2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given beregning af kommunale ejendomsskatter mv. for en givet ejendom</w:t>
            </w:r>
          </w:p>
          <w:p w14:paraId="4CB4C30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ABEAE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733B6FD" w14:textId="77777777" w:rsidTr="00821F76">
        <w:tc>
          <w:tcPr>
            <w:tcW w:w="3401" w:type="dxa"/>
          </w:tcPr>
          <w:p w14:paraId="77A310D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EjendomsskatteberegningKontrolresultat</w:t>
            </w:r>
            <w:proofErr w:type="spellEnd"/>
          </w:p>
        </w:tc>
        <w:tc>
          <w:tcPr>
            <w:tcW w:w="1701" w:type="dxa"/>
          </w:tcPr>
          <w:p w14:paraId="45CA2E7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864AE8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4988F04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at beregningsresultat.</w:t>
            </w:r>
          </w:p>
          <w:p w14:paraId="2575948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f.eks. GODKENDT, AFVIST, FEJLET</w:t>
            </w:r>
          </w:p>
          <w:p w14:paraId="2ACED6C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11854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EC0C93D" w14:textId="77777777" w:rsidTr="00821F76">
        <w:tc>
          <w:tcPr>
            <w:tcW w:w="3401" w:type="dxa"/>
          </w:tcPr>
          <w:p w14:paraId="05FFBD7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w:t>
            </w:r>
            <w:proofErr w:type="spellEnd"/>
          </w:p>
        </w:tc>
        <w:tc>
          <w:tcPr>
            <w:tcW w:w="1701" w:type="dxa"/>
          </w:tcPr>
          <w:p w14:paraId="3F15130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2687598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3183023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E&amp;E har afgjort om et beregningsresultat kan anvendes i det videre forløb. Se også </w:t>
            </w:r>
            <w:proofErr w:type="spellStart"/>
            <w:r>
              <w:rPr>
                <w:rFonts w:ascii="Arial" w:hAnsi="Arial" w:cs="Arial"/>
                <w:sz w:val="18"/>
              </w:rPr>
              <w:t>GrundskyldsberegningKontrolresultat</w:t>
            </w:r>
            <w:proofErr w:type="spellEnd"/>
            <w:r>
              <w:rPr>
                <w:rFonts w:ascii="Arial" w:hAnsi="Arial" w:cs="Arial"/>
                <w:sz w:val="18"/>
              </w:rPr>
              <w:t>.</w:t>
            </w:r>
          </w:p>
          <w:p w14:paraId="09F8ADD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32750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3B5C975" w14:textId="77777777" w:rsidTr="00821F76">
        <w:trPr>
          <w:ins w:id="657" w:author="Hanne Erdman Thomsen" w:date="2023-06-20T11:11:00Z"/>
        </w:trPr>
        <w:tc>
          <w:tcPr>
            <w:tcW w:w="3401" w:type="dxa"/>
          </w:tcPr>
          <w:p w14:paraId="04F5036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658" w:author="Hanne Erdman Thomsen" w:date="2023-06-20T11:11:00Z"/>
                <w:rFonts w:ascii="Arial" w:hAnsi="Arial" w:cs="Arial"/>
                <w:sz w:val="18"/>
              </w:rPr>
            </w:pPr>
            <w:proofErr w:type="spellStart"/>
            <w:ins w:id="659" w:author="Hanne Erdman Thomsen" w:date="2023-06-20T11:11:00Z">
              <w:r>
                <w:rPr>
                  <w:rFonts w:ascii="Arial" w:hAnsi="Arial" w:cs="Arial"/>
                  <w:sz w:val="18"/>
                </w:rPr>
                <w:t>EjendomsskatteberegningKontroltidspunktFra</w:t>
              </w:r>
              <w:proofErr w:type="spellEnd"/>
            </w:ins>
          </w:p>
        </w:tc>
        <w:tc>
          <w:tcPr>
            <w:tcW w:w="1701" w:type="dxa"/>
          </w:tcPr>
          <w:p w14:paraId="468F480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0" w:author="Hanne Erdman Thomsen" w:date="2023-06-20T11:11:00Z"/>
                <w:rFonts w:ascii="Arial" w:hAnsi="Arial" w:cs="Arial"/>
                <w:sz w:val="18"/>
              </w:rPr>
            </w:pPr>
            <w:ins w:id="661" w:author="Hanne Erdman Thomsen" w:date="2023-06-20T11:11:00Z">
              <w:r>
                <w:rPr>
                  <w:rFonts w:ascii="Arial" w:hAnsi="Arial" w:cs="Arial"/>
                  <w:sz w:val="18"/>
                </w:rPr>
                <w:t xml:space="preserve">base: </w:t>
              </w:r>
              <w:proofErr w:type="spellStart"/>
              <w:r>
                <w:rPr>
                  <w:rFonts w:ascii="Arial" w:hAnsi="Arial" w:cs="Arial"/>
                  <w:sz w:val="18"/>
                </w:rPr>
                <w:t>dateTime</w:t>
              </w:r>
              <w:proofErr w:type="spellEnd"/>
            </w:ins>
          </w:p>
          <w:p w14:paraId="01CAF95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2" w:author="Hanne Erdman Thomsen" w:date="2023-06-20T11:11:00Z"/>
                <w:rFonts w:ascii="Arial" w:hAnsi="Arial" w:cs="Arial"/>
                <w:sz w:val="18"/>
              </w:rPr>
            </w:pPr>
            <w:proofErr w:type="spellStart"/>
            <w:ins w:id="663" w:author="Hanne Erdman Thomsen" w:date="2023-06-20T11:11:00Z">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ins>
          </w:p>
        </w:tc>
        <w:tc>
          <w:tcPr>
            <w:tcW w:w="4671" w:type="dxa"/>
          </w:tcPr>
          <w:p w14:paraId="62CBDB9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4" w:author="Hanne Erdman Thomsen" w:date="2023-06-20T11:11:00Z"/>
                <w:rFonts w:ascii="Arial" w:hAnsi="Arial" w:cs="Arial"/>
                <w:sz w:val="18"/>
              </w:rPr>
            </w:pPr>
            <w:proofErr w:type="spellStart"/>
            <w:ins w:id="665" w:author="Hanne Erdman Thomsen" w:date="2023-06-20T11:11:00Z">
              <w:r>
                <w:rPr>
                  <w:rFonts w:ascii="Arial" w:hAnsi="Arial" w:cs="Arial"/>
                  <w:sz w:val="18"/>
                </w:rPr>
                <w:t>EjendomsskatteberegningKontroltidspunktFra</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EjendomsskatteberegningKontroltidspunktTil</w:t>
              </w:r>
              <w:proofErr w:type="spellEnd"/>
              <w:r>
                <w:rPr>
                  <w:rFonts w:ascii="Arial" w:hAnsi="Arial" w:cs="Arial"/>
                  <w:sz w:val="18"/>
                </w:rPr>
                <w:t>, som tilsammen angiver en periode hvor et beregningsresultat er blevet kontrolleret for om det kan anvendes i det videre forløb.</w:t>
              </w:r>
            </w:ins>
          </w:p>
          <w:p w14:paraId="41B4F68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6" w:author="Hanne Erdman Thomsen" w:date="2023-06-20T11:11:00Z"/>
                <w:rFonts w:ascii="Arial" w:hAnsi="Arial" w:cs="Arial"/>
                <w:sz w:val="18"/>
              </w:rPr>
            </w:pPr>
            <w:proofErr w:type="spellStart"/>
            <w:ins w:id="667" w:author="Hanne Erdman Thomsen" w:date="2023-06-20T11:11:00Z">
              <w:r>
                <w:rPr>
                  <w:rFonts w:ascii="Arial" w:hAnsi="Arial" w:cs="Arial"/>
                  <w:sz w:val="18"/>
                </w:rPr>
                <w:t>EjendomsskatteberegningKontroltidspunktFra</w:t>
              </w:r>
              <w:proofErr w:type="spellEnd"/>
              <w:r>
                <w:rPr>
                  <w:rFonts w:ascii="Arial" w:hAnsi="Arial" w:cs="Arial"/>
                  <w:sz w:val="18"/>
                </w:rPr>
                <w:t xml:space="preserve"> anvendes typisk som et udsøgningskriterie i en service eller rapport, hvor det skal forstås, at et beregningsresultats kontroltidspunkt skal ligge efter </w:t>
              </w:r>
              <w:proofErr w:type="spellStart"/>
              <w:r>
                <w:rPr>
                  <w:rFonts w:ascii="Arial" w:hAnsi="Arial" w:cs="Arial"/>
                  <w:sz w:val="18"/>
                </w:rPr>
                <w:t>EjendomsskatteberegningKontroltidspunktFra</w:t>
              </w:r>
              <w:proofErr w:type="spellEnd"/>
              <w:r>
                <w:rPr>
                  <w:rFonts w:ascii="Arial" w:hAnsi="Arial" w:cs="Arial"/>
                  <w:sz w:val="18"/>
                </w:rPr>
                <w:t>.</w:t>
              </w:r>
            </w:ins>
          </w:p>
          <w:p w14:paraId="5663218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8" w:author="Hanne Erdman Thomsen" w:date="2023-06-20T11:11:00Z"/>
                <w:rFonts w:ascii="Arial" w:hAnsi="Arial" w:cs="Arial"/>
                <w:sz w:val="18"/>
              </w:rPr>
            </w:pPr>
          </w:p>
          <w:p w14:paraId="340A8C5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9" w:author="Hanne Erdman Thomsen" w:date="2023-06-20T11:11:00Z"/>
                <w:rFonts w:ascii="Arial" w:hAnsi="Arial" w:cs="Arial"/>
                <w:sz w:val="18"/>
              </w:rPr>
            </w:pPr>
          </w:p>
        </w:tc>
      </w:tr>
      <w:tr w:rsidR="00821F76" w14:paraId="72D220A9" w14:textId="77777777" w:rsidTr="00821F76">
        <w:trPr>
          <w:ins w:id="670" w:author="Hanne Erdman Thomsen" w:date="2023-06-20T11:11:00Z"/>
        </w:trPr>
        <w:tc>
          <w:tcPr>
            <w:tcW w:w="3401" w:type="dxa"/>
          </w:tcPr>
          <w:p w14:paraId="3FFE52A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671" w:author="Hanne Erdman Thomsen" w:date="2023-06-20T11:11:00Z"/>
                <w:rFonts w:ascii="Arial" w:hAnsi="Arial" w:cs="Arial"/>
                <w:sz w:val="18"/>
              </w:rPr>
            </w:pPr>
            <w:proofErr w:type="spellStart"/>
            <w:ins w:id="672" w:author="Hanne Erdman Thomsen" w:date="2023-06-20T11:11:00Z">
              <w:r>
                <w:rPr>
                  <w:rFonts w:ascii="Arial" w:hAnsi="Arial" w:cs="Arial"/>
                  <w:sz w:val="18"/>
                </w:rPr>
                <w:t>EjendomsskatteberegningKontroltidspunktTil</w:t>
              </w:r>
              <w:proofErr w:type="spellEnd"/>
            </w:ins>
          </w:p>
        </w:tc>
        <w:tc>
          <w:tcPr>
            <w:tcW w:w="1701" w:type="dxa"/>
          </w:tcPr>
          <w:p w14:paraId="1AB6105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3" w:author="Hanne Erdman Thomsen" w:date="2023-06-20T11:11:00Z"/>
                <w:rFonts w:ascii="Arial" w:hAnsi="Arial" w:cs="Arial"/>
                <w:sz w:val="18"/>
              </w:rPr>
            </w:pPr>
            <w:ins w:id="674" w:author="Hanne Erdman Thomsen" w:date="2023-06-20T11:11:00Z">
              <w:r>
                <w:rPr>
                  <w:rFonts w:ascii="Arial" w:hAnsi="Arial" w:cs="Arial"/>
                  <w:sz w:val="18"/>
                </w:rPr>
                <w:t xml:space="preserve">base: </w:t>
              </w:r>
              <w:proofErr w:type="spellStart"/>
              <w:r>
                <w:rPr>
                  <w:rFonts w:ascii="Arial" w:hAnsi="Arial" w:cs="Arial"/>
                  <w:sz w:val="18"/>
                </w:rPr>
                <w:t>dateTime</w:t>
              </w:r>
              <w:proofErr w:type="spellEnd"/>
            </w:ins>
          </w:p>
          <w:p w14:paraId="559D7F2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5" w:author="Hanne Erdman Thomsen" w:date="2023-06-20T11:11:00Z"/>
                <w:rFonts w:ascii="Arial" w:hAnsi="Arial" w:cs="Arial"/>
                <w:sz w:val="18"/>
              </w:rPr>
            </w:pPr>
            <w:proofErr w:type="spellStart"/>
            <w:ins w:id="676" w:author="Hanne Erdman Thomsen" w:date="2023-06-20T11:11:00Z">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ins>
          </w:p>
        </w:tc>
        <w:tc>
          <w:tcPr>
            <w:tcW w:w="4671" w:type="dxa"/>
          </w:tcPr>
          <w:p w14:paraId="1623885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7" w:author="Hanne Erdman Thomsen" w:date="2023-06-20T11:11:00Z"/>
                <w:rFonts w:ascii="Arial" w:hAnsi="Arial" w:cs="Arial"/>
                <w:sz w:val="18"/>
              </w:rPr>
            </w:pPr>
            <w:proofErr w:type="spellStart"/>
            <w:ins w:id="678" w:author="Hanne Erdman Thomsen" w:date="2023-06-20T11:11:00Z">
              <w:r>
                <w:rPr>
                  <w:rFonts w:ascii="Arial" w:hAnsi="Arial" w:cs="Arial"/>
                  <w:sz w:val="18"/>
                </w:rPr>
                <w:t>EjendomsskatteberegningKontroltidspunktTil</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EjendomsskatteberegningKontroltidspunktFra</w:t>
              </w:r>
              <w:proofErr w:type="spellEnd"/>
              <w:r>
                <w:rPr>
                  <w:rFonts w:ascii="Arial" w:hAnsi="Arial" w:cs="Arial"/>
                  <w:sz w:val="18"/>
                </w:rPr>
                <w:t>, som tilsammen angiver en periode hvor et beregningsresultat er blevet kontrolleret for om det kan anvendes i det videre forløb.</w:t>
              </w:r>
            </w:ins>
          </w:p>
          <w:p w14:paraId="6C32E3B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9" w:author="Hanne Erdman Thomsen" w:date="2023-06-20T11:11:00Z"/>
                <w:rFonts w:ascii="Arial" w:hAnsi="Arial" w:cs="Arial"/>
                <w:sz w:val="18"/>
              </w:rPr>
            </w:pPr>
            <w:proofErr w:type="spellStart"/>
            <w:ins w:id="680" w:author="Hanne Erdman Thomsen" w:date="2023-06-20T11:11:00Z">
              <w:r>
                <w:rPr>
                  <w:rFonts w:ascii="Arial" w:hAnsi="Arial" w:cs="Arial"/>
                  <w:sz w:val="18"/>
                </w:rPr>
                <w:t>EjendomsskatteberegningKontroltidspunktTil</w:t>
              </w:r>
              <w:proofErr w:type="spellEnd"/>
              <w:r>
                <w:rPr>
                  <w:rFonts w:ascii="Arial" w:hAnsi="Arial" w:cs="Arial"/>
                  <w:sz w:val="18"/>
                </w:rPr>
                <w:t xml:space="preserve"> anvendes typisk som et udsøgningskriterie i en service eller rapport, hvor det skal forstås, at et beregningsresultats kontroltidspunkt skal ligge før </w:t>
              </w:r>
              <w:proofErr w:type="spellStart"/>
              <w:r>
                <w:rPr>
                  <w:rFonts w:ascii="Arial" w:hAnsi="Arial" w:cs="Arial"/>
                  <w:sz w:val="18"/>
                </w:rPr>
                <w:t>EjendomsskatteberegningKontroltidspunktTil</w:t>
              </w:r>
              <w:proofErr w:type="spellEnd"/>
              <w:r>
                <w:rPr>
                  <w:rFonts w:ascii="Arial" w:hAnsi="Arial" w:cs="Arial"/>
                  <w:sz w:val="18"/>
                </w:rPr>
                <w:t>.</w:t>
              </w:r>
            </w:ins>
          </w:p>
          <w:p w14:paraId="77561F4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1" w:author="Hanne Erdman Thomsen" w:date="2023-06-20T11:11:00Z"/>
                <w:rFonts w:ascii="Arial" w:hAnsi="Arial" w:cs="Arial"/>
                <w:sz w:val="18"/>
              </w:rPr>
            </w:pPr>
          </w:p>
          <w:p w14:paraId="3DFB755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2" w:author="Hanne Erdman Thomsen" w:date="2023-06-20T11:11:00Z"/>
                <w:rFonts w:ascii="Arial" w:hAnsi="Arial" w:cs="Arial"/>
                <w:sz w:val="18"/>
              </w:rPr>
            </w:pPr>
          </w:p>
        </w:tc>
      </w:tr>
      <w:tr w:rsidR="00821F76" w14:paraId="6D40FB86" w14:textId="77777777" w:rsidTr="00821F76">
        <w:tc>
          <w:tcPr>
            <w:tcW w:w="3401" w:type="dxa"/>
          </w:tcPr>
          <w:p w14:paraId="023BF63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EjendomsskatteberegningTidspunkt</w:t>
            </w:r>
            <w:proofErr w:type="spellEnd"/>
          </w:p>
        </w:tc>
        <w:tc>
          <w:tcPr>
            <w:tcW w:w="1701" w:type="dxa"/>
          </w:tcPr>
          <w:p w14:paraId="5161A1E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298BFEE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7ABF677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Tidspunktet for en given beregning af kommunale ejendomsskatter mv. for en given ejendom.</w:t>
            </w:r>
          </w:p>
          <w:p w14:paraId="1BF1483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6CA6A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FFDF300" w14:textId="77777777" w:rsidTr="00821F76">
        <w:tc>
          <w:tcPr>
            <w:tcW w:w="3401" w:type="dxa"/>
          </w:tcPr>
          <w:p w14:paraId="70FE34B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EjendomsvurderingJuridiskKategoriTekst</w:t>
            </w:r>
            <w:proofErr w:type="spellEnd"/>
          </w:p>
        </w:tc>
        <w:tc>
          <w:tcPr>
            <w:tcW w:w="1701" w:type="dxa"/>
          </w:tcPr>
          <w:p w14:paraId="633A60F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51A7055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minLength</w:t>
            </w:r>
            <w:proofErr w:type="spellEnd"/>
            <w:r w:rsidRPr="00821F76">
              <w:rPr>
                <w:rFonts w:ascii="Arial" w:hAnsi="Arial" w:cs="Arial"/>
                <w:sz w:val="18"/>
                <w:lang w:val="en-US"/>
              </w:rPr>
              <w:t>: 0</w:t>
            </w:r>
          </w:p>
          <w:p w14:paraId="0F851FD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100</w:t>
            </w:r>
          </w:p>
          <w:p w14:paraId="012271C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whitespace: preserve</w:t>
            </w:r>
          </w:p>
        </w:tc>
        <w:tc>
          <w:tcPr>
            <w:tcW w:w="4671" w:type="dxa"/>
          </w:tcPr>
          <w:p w14:paraId="217321B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overordnede kategori i relation til ejendomsvurdering og -beskatning svarende til den juridiske kategorikode, jf. ejendomsvurderingslovens §§ 3 og 4.</w:t>
            </w:r>
          </w:p>
          <w:p w14:paraId="58E0C46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"Landbrugsejendom" (kode 2200), "Ikke-vurderingspligtig ejendom" (kode 8000)</w:t>
            </w:r>
          </w:p>
          <w:p w14:paraId="41DB190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5C7B9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40BE4F5" w14:textId="77777777" w:rsidTr="00821F76">
        <w:tc>
          <w:tcPr>
            <w:tcW w:w="3401" w:type="dxa"/>
          </w:tcPr>
          <w:p w14:paraId="3C6001B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EjendomsvurderingJuridiskKategorikode</w:t>
            </w:r>
            <w:proofErr w:type="spellEnd"/>
          </w:p>
        </w:tc>
        <w:tc>
          <w:tcPr>
            <w:tcW w:w="1701" w:type="dxa"/>
          </w:tcPr>
          <w:p w14:paraId="4A2FBF7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4D0680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6A34D3A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overordnede kategori i relation til ejendomsvurdering og -beskatning, jf. ejendomsvurderingslovens §§ 3 og 4.</w:t>
            </w:r>
          </w:p>
          <w:p w14:paraId="07A87D1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2200 (Landbrugsejendom), 8000 (Ikke-vurderingspligtig ejendom)</w:t>
            </w:r>
          </w:p>
          <w:p w14:paraId="65D3C9D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F46D2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2378141" w14:textId="77777777" w:rsidTr="00821F76">
        <w:tc>
          <w:tcPr>
            <w:tcW w:w="3401" w:type="dxa"/>
          </w:tcPr>
          <w:p w14:paraId="775B4D8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EjendomsvurderingJuridiskUnderkategoriTekst</w:t>
            </w:r>
            <w:proofErr w:type="spellEnd"/>
          </w:p>
        </w:tc>
        <w:tc>
          <w:tcPr>
            <w:tcW w:w="1701" w:type="dxa"/>
          </w:tcPr>
          <w:p w14:paraId="04BA8C5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03A78E8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minLength</w:t>
            </w:r>
            <w:proofErr w:type="spellEnd"/>
            <w:r w:rsidRPr="00821F76">
              <w:rPr>
                <w:rFonts w:ascii="Arial" w:hAnsi="Arial" w:cs="Arial"/>
                <w:sz w:val="18"/>
                <w:lang w:val="en-US"/>
              </w:rPr>
              <w:t>: 0</w:t>
            </w:r>
          </w:p>
          <w:p w14:paraId="4E1464A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100</w:t>
            </w:r>
          </w:p>
          <w:p w14:paraId="7F65512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whitespace: preserve</w:t>
            </w:r>
          </w:p>
        </w:tc>
        <w:tc>
          <w:tcPr>
            <w:tcW w:w="4671" w:type="dxa"/>
          </w:tcPr>
          <w:p w14:paraId="6CE7F94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underordnede kategori i relation til ejendomsvurdering og -beskatning svarende til den juridiske underkategorikode, jf. ejendomsvurderingslovens §§ 3 og 4.</w:t>
            </w:r>
          </w:p>
          <w:p w14:paraId="1A52C8A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"Ejerlejlighed til helårsbeboelse" (kode 1120), "Sommerhus eller andet fritidshus på fremmed grund" (kode 1153), begge underkategorier til kategorien "Ejerbolig til vurdering i lige år" (kode 1100).</w:t>
            </w:r>
          </w:p>
          <w:p w14:paraId="74E94B0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EFE52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05C8E28" w14:textId="77777777" w:rsidTr="00821F76">
        <w:tc>
          <w:tcPr>
            <w:tcW w:w="3401" w:type="dxa"/>
          </w:tcPr>
          <w:p w14:paraId="5666844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EjendomsvurderingJuridiskUnderkategorikode</w:t>
            </w:r>
            <w:proofErr w:type="spellEnd"/>
          </w:p>
        </w:tc>
        <w:tc>
          <w:tcPr>
            <w:tcW w:w="1701" w:type="dxa"/>
          </w:tcPr>
          <w:p w14:paraId="35ECDCA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ADAA69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1137106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underordnede kategori i relation til ejendomsvurdering og -beskatning, jf. ejendomsvurderingslovens §§ 3 og 4.</w:t>
            </w:r>
          </w:p>
          <w:p w14:paraId="087E30A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1120 (Ejerlejlighed til helårsbeboelse), 1153 (Sommerhus eller andet fritidshus på fremmed grund), begge underkategorier til kategorien 1100 (Ejerbolig til vurdering i lige år).</w:t>
            </w:r>
          </w:p>
          <w:p w14:paraId="6C1DC86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9D8DF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BC3997F" w14:textId="77777777" w:rsidTr="00821F76">
        <w:tc>
          <w:tcPr>
            <w:tcW w:w="3401" w:type="dxa"/>
          </w:tcPr>
          <w:p w14:paraId="69C6624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EjendomsvurderingOprindelseKode</w:t>
            </w:r>
            <w:proofErr w:type="spellEnd"/>
          </w:p>
        </w:tc>
        <w:tc>
          <w:tcPr>
            <w:tcW w:w="1701" w:type="dxa"/>
          </w:tcPr>
          <w:p w14:paraId="7AB6390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BB5C01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46962AC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VURMARK hos VUR)</w:t>
            </w:r>
          </w:p>
          <w:p w14:paraId="09F530D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5FD30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siger noget om en vurdering på flere parametre:</w:t>
            </w:r>
          </w:p>
          <w:p w14:paraId="5D2F26A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System: </w:t>
            </w:r>
            <w:r>
              <w:rPr>
                <w:rFonts w:ascii="Arial" w:hAnsi="Arial" w:cs="Arial"/>
                <w:sz w:val="18"/>
              </w:rPr>
              <w:tab/>
              <w:t xml:space="preserve">VUR; </w:t>
            </w:r>
            <w:proofErr w:type="spellStart"/>
            <w:r>
              <w:rPr>
                <w:rFonts w:ascii="Arial" w:hAnsi="Arial" w:cs="Arial"/>
                <w:sz w:val="18"/>
              </w:rPr>
              <w:t>EogG</w:t>
            </w:r>
            <w:proofErr w:type="spellEnd"/>
          </w:p>
          <w:p w14:paraId="74EACB9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r>
              <w:rPr>
                <w:rFonts w:ascii="Arial" w:hAnsi="Arial" w:cs="Arial"/>
                <w:sz w:val="18"/>
              </w:rPr>
              <w:tab/>
              <w:t>ordinær; foreløbig</w:t>
            </w:r>
          </w:p>
          <w:p w14:paraId="6E90D0B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r>
              <w:rPr>
                <w:rFonts w:ascii="Arial" w:hAnsi="Arial" w:cs="Arial"/>
                <w:sz w:val="18"/>
              </w:rPr>
              <w:tab/>
              <w:t>Ændret; (Ikke ændret)</w:t>
            </w:r>
          </w:p>
          <w:p w14:paraId="44A408A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Videreførelse:</w:t>
            </w:r>
            <w:r>
              <w:rPr>
                <w:rFonts w:ascii="Arial" w:hAnsi="Arial" w:cs="Arial"/>
                <w:sz w:val="18"/>
              </w:rPr>
              <w:tab/>
              <w:t>videreført; (ikke videreført)</w:t>
            </w:r>
          </w:p>
          <w:p w14:paraId="63ED82A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Årstype: </w:t>
            </w:r>
            <w:r>
              <w:rPr>
                <w:rFonts w:ascii="Arial" w:hAnsi="Arial" w:cs="Arial"/>
                <w:sz w:val="18"/>
              </w:rPr>
              <w:tab/>
            </w:r>
            <w:proofErr w:type="spellStart"/>
            <w:r>
              <w:rPr>
                <w:rFonts w:ascii="Arial" w:hAnsi="Arial" w:cs="Arial"/>
                <w:sz w:val="18"/>
              </w:rPr>
              <w:t>Vurderingsår</w:t>
            </w:r>
            <w:proofErr w:type="spellEnd"/>
            <w:r>
              <w:rPr>
                <w:rFonts w:ascii="Arial" w:hAnsi="Arial" w:cs="Arial"/>
                <w:sz w:val="18"/>
              </w:rPr>
              <w:t>; efterfølgende år</w:t>
            </w:r>
          </w:p>
          <w:p w14:paraId="29B933A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Grundtype: </w:t>
            </w:r>
            <w:r>
              <w:rPr>
                <w:rFonts w:ascii="Arial" w:hAnsi="Arial" w:cs="Arial"/>
                <w:sz w:val="18"/>
              </w:rPr>
              <w:tab/>
              <w:t>udstykning fra erhvervsejendom (i Q4 2019); (andet)</w:t>
            </w:r>
          </w:p>
          <w:p w14:paraId="40FF6D5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Manuelt behandlet i SLUT</w:t>
            </w:r>
          </w:p>
          <w:p w14:paraId="2212EDD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3A0F6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koderne kombineres flere parametre, f.eks.:</w:t>
            </w:r>
          </w:p>
          <w:p w14:paraId="0D6E40F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t>Ingen vurdering.</w:t>
            </w:r>
          </w:p>
          <w:p w14:paraId="59BEBC9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Ordinær Vurdering fra VUR</w:t>
            </w:r>
          </w:p>
          <w:p w14:paraId="0556A31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Foreløbig beregning fra E&amp;G</w:t>
            </w:r>
          </w:p>
          <w:p w14:paraId="67BA4FF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Ordinær Vurdering fra E&amp;G</w:t>
            </w:r>
          </w:p>
          <w:p w14:paraId="719B791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480916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t>Videreført ændret foreløbig beregning fra E&amp;G</w:t>
            </w:r>
          </w:p>
          <w:p w14:paraId="03575C5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r>
              <w:rPr>
                <w:rFonts w:ascii="Arial" w:hAnsi="Arial" w:cs="Arial"/>
                <w:sz w:val="18"/>
              </w:rPr>
              <w:tab/>
              <w:t>Q4: Erhvervsejendom, hvorfra der er sket udstykning til en Q4-ejendom</w:t>
            </w:r>
          </w:p>
          <w:p w14:paraId="497D239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Q4 - Foreløbig beregning fra E&amp;G</w:t>
            </w:r>
          </w:p>
          <w:p w14:paraId="60CADFA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1F2B8F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Q4 - Videreført ændret foreløbig beregning</w:t>
            </w:r>
          </w:p>
          <w:p w14:paraId="37AE0D5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Manuel sagsbehandling foretaget i SLUT (reserveret til EVS SLUT/FORSKUD – kommer ikke på vurderinger eller foreløbige beregninger i VUR)</w:t>
            </w:r>
          </w:p>
          <w:p w14:paraId="2B43360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C7D49F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8B803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EE42D66" w14:textId="77777777" w:rsidTr="00821F76">
        <w:tc>
          <w:tcPr>
            <w:tcW w:w="3401" w:type="dxa"/>
          </w:tcPr>
          <w:p w14:paraId="49E4885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EjendomsvurderingVurderingsID</w:t>
            </w:r>
            <w:proofErr w:type="spellEnd"/>
          </w:p>
        </w:tc>
        <w:tc>
          <w:tcPr>
            <w:tcW w:w="1701" w:type="dxa"/>
          </w:tcPr>
          <w:p w14:paraId="5F50089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C655FA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11</w:t>
            </w:r>
          </w:p>
        </w:tc>
        <w:tc>
          <w:tcPr>
            <w:tcW w:w="4671" w:type="dxa"/>
          </w:tcPr>
          <w:p w14:paraId="7813F76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Nøgle der entydig identificerer en ejendomsvurdering</w:t>
            </w:r>
          </w:p>
          <w:p w14:paraId="3107849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772C1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79E264C" w14:textId="77777777" w:rsidTr="00821F76">
        <w:tc>
          <w:tcPr>
            <w:tcW w:w="3401" w:type="dxa"/>
          </w:tcPr>
          <w:p w14:paraId="72AE8C3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EjendomsvurderingÅr</w:t>
            </w:r>
            <w:proofErr w:type="spellEnd"/>
          </w:p>
        </w:tc>
        <w:tc>
          <w:tcPr>
            <w:tcW w:w="1701" w:type="dxa"/>
          </w:tcPr>
          <w:p w14:paraId="2D4675A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integer</w:t>
            </w:r>
          </w:p>
          <w:p w14:paraId="031D10D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lastRenderedPageBreak/>
              <w:t>totalDigits</w:t>
            </w:r>
            <w:proofErr w:type="spellEnd"/>
            <w:r w:rsidRPr="00821F76">
              <w:rPr>
                <w:rFonts w:ascii="Arial" w:hAnsi="Arial" w:cs="Arial"/>
                <w:sz w:val="18"/>
                <w:lang w:val="en-US"/>
              </w:rPr>
              <w:t>: 4</w:t>
            </w:r>
          </w:p>
          <w:p w14:paraId="0D1BDB4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fractionDigits</w:t>
            </w:r>
            <w:proofErr w:type="spellEnd"/>
            <w:r w:rsidRPr="00821F76">
              <w:rPr>
                <w:rFonts w:ascii="Arial" w:hAnsi="Arial" w:cs="Arial"/>
                <w:sz w:val="18"/>
                <w:lang w:val="en-US"/>
              </w:rPr>
              <w:t>: 0</w:t>
            </w:r>
          </w:p>
          <w:p w14:paraId="00B7FE1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maxInclusive</w:t>
            </w:r>
            <w:proofErr w:type="spellEnd"/>
            <w:r w:rsidRPr="00821F76">
              <w:rPr>
                <w:rFonts w:ascii="Arial" w:hAnsi="Arial" w:cs="Arial"/>
                <w:sz w:val="18"/>
                <w:lang w:val="en-US"/>
              </w:rPr>
              <w:t>: 9999</w:t>
            </w:r>
          </w:p>
          <w:p w14:paraId="2D9BE49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1700</w:t>
            </w:r>
          </w:p>
          <w:p w14:paraId="509DEF9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14:paraId="55FD7E2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år vurderingen gælder for.</w:t>
            </w:r>
          </w:p>
          <w:p w14:paraId="78DCD3B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B1F20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0FDB7368" w14:textId="77777777" w:rsidTr="00821F76">
        <w:tc>
          <w:tcPr>
            <w:tcW w:w="3401" w:type="dxa"/>
          </w:tcPr>
          <w:p w14:paraId="792FF6D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EjendomsvurderingÆndringDato</w:t>
            </w:r>
            <w:proofErr w:type="spellEnd"/>
          </w:p>
        </w:tc>
        <w:tc>
          <w:tcPr>
            <w:tcW w:w="1701" w:type="dxa"/>
          </w:tcPr>
          <w:p w14:paraId="401D900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92AB14F" w14:textId="23AF3E66"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den dato for hvornår en vurdering er </w:t>
            </w:r>
            <w:del w:id="683" w:author="Hanne Erdman Thomsen" w:date="2023-06-20T11:11:00Z">
              <w:r w:rsidR="002B6607">
                <w:rPr>
                  <w:rFonts w:ascii="Arial" w:hAnsi="Arial" w:cs="Arial"/>
                  <w:sz w:val="18"/>
                </w:rPr>
                <w:delText>oprrettet</w:delText>
              </w:r>
            </w:del>
            <w:ins w:id="684" w:author="Hanne Erdman Thomsen" w:date="2023-06-20T11:11:00Z">
              <w:r>
                <w:rPr>
                  <w:rFonts w:ascii="Arial" w:hAnsi="Arial" w:cs="Arial"/>
                  <w:sz w:val="18"/>
                </w:rPr>
                <w:t>oprettet</w:t>
              </w:r>
            </w:ins>
            <w:r>
              <w:rPr>
                <w:rFonts w:ascii="Arial" w:hAnsi="Arial" w:cs="Arial"/>
                <w:sz w:val="18"/>
              </w:rPr>
              <w:t xml:space="preserve"> Ex. hvis der klages over en vurdering med </w:t>
            </w:r>
            <w:proofErr w:type="spellStart"/>
            <w:r>
              <w:rPr>
                <w:rFonts w:ascii="Arial" w:hAnsi="Arial" w:cs="Arial"/>
                <w:sz w:val="18"/>
              </w:rPr>
              <w:t>vurderingsår</w:t>
            </w:r>
            <w:proofErr w:type="spellEnd"/>
            <w:r>
              <w:rPr>
                <w:rFonts w:ascii="Arial" w:hAnsi="Arial" w:cs="Arial"/>
                <w:sz w:val="18"/>
              </w:rPr>
              <w:t xml:space="preserve"> 2012 og ændring dato 01-10-2012, så oprettes der f.eks. den 27.5.2018 en klagesag med </w:t>
            </w:r>
            <w:del w:id="685" w:author="Hanne Erdman Thomsen" w:date="2023-06-20T11:11:00Z">
              <w:r w:rsidR="002B6607">
                <w:rPr>
                  <w:rFonts w:ascii="Arial" w:hAnsi="Arial" w:cs="Arial"/>
                  <w:sz w:val="18"/>
                </w:rPr>
                <w:delText>vurderingår</w:delText>
              </w:r>
            </w:del>
            <w:proofErr w:type="spellStart"/>
            <w:ins w:id="686" w:author="Hanne Erdman Thomsen" w:date="2023-06-20T11:11:00Z">
              <w:r>
                <w:rPr>
                  <w:rFonts w:ascii="Arial" w:hAnsi="Arial" w:cs="Arial"/>
                  <w:sz w:val="18"/>
                </w:rPr>
                <w:t>vurderingsår</w:t>
              </w:r>
            </w:ins>
            <w:proofErr w:type="spellEnd"/>
            <w:r>
              <w:rPr>
                <w:rFonts w:ascii="Arial" w:hAnsi="Arial" w:cs="Arial"/>
                <w:sz w:val="18"/>
              </w:rPr>
              <w:t xml:space="preserve"> 2012 og </w:t>
            </w:r>
            <w:del w:id="687" w:author="Hanne Erdman Thomsen" w:date="2023-06-20T11:11:00Z">
              <w:r w:rsidR="002B6607">
                <w:rPr>
                  <w:rFonts w:ascii="Arial" w:hAnsi="Arial" w:cs="Arial"/>
                  <w:sz w:val="18"/>
                </w:rPr>
                <w:delText>ændringdato</w:delText>
              </w:r>
            </w:del>
            <w:ins w:id="688" w:author="Hanne Erdman Thomsen" w:date="2023-06-20T11:11:00Z">
              <w:r>
                <w:rPr>
                  <w:rFonts w:ascii="Arial" w:hAnsi="Arial" w:cs="Arial"/>
                  <w:sz w:val="18"/>
                </w:rPr>
                <w:t>ændringsdato</w:t>
              </w:r>
            </w:ins>
            <w:r>
              <w:rPr>
                <w:rFonts w:ascii="Arial" w:hAnsi="Arial" w:cs="Arial"/>
                <w:sz w:val="18"/>
              </w:rPr>
              <w:t xml:space="preserve"> 27-05-</w:t>
            </w:r>
            <w:del w:id="689" w:author="Hanne Erdman Thomsen" w:date="2023-06-20T11:11:00Z">
              <w:r w:rsidR="002B6607">
                <w:rPr>
                  <w:rFonts w:ascii="Arial" w:hAnsi="Arial" w:cs="Arial"/>
                  <w:sz w:val="18"/>
                </w:rPr>
                <w:delText>2013</w:delText>
              </w:r>
            </w:del>
            <w:ins w:id="690" w:author="Hanne Erdman Thomsen" w:date="2023-06-20T11:11:00Z">
              <w:r>
                <w:rPr>
                  <w:rFonts w:ascii="Arial" w:hAnsi="Arial" w:cs="Arial"/>
                  <w:sz w:val="18"/>
                </w:rPr>
                <w:t>2018</w:t>
              </w:r>
            </w:ins>
          </w:p>
          <w:p w14:paraId="05E104F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87FC0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02D37DC" w14:textId="77777777" w:rsidTr="00821F76">
        <w:tc>
          <w:tcPr>
            <w:tcW w:w="3401" w:type="dxa"/>
          </w:tcPr>
          <w:p w14:paraId="70E7035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w:t>
            </w:r>
            <w:proofErr w:type="spellEnd"/>
          </w:p>
        </w:tc>
        <w:tc>
          <w:tcPr>
            <w:tcW w:w="1701" w:type="dxa"/>
          </w:tcPr>
          <w:p w14:paraId="69791BE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62FE5A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689F9C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63F42E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beregnede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men ikke en evt. rabat.</w:t>
            </w:r>
          </w:p>
          <w:p w14:paraId="43F6269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33D2D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127D88B" w14:textId="77777777" w:rsidTr="00821F76">
        <w:tc>
          <w:tcPr>
            <w:tcW w:w="3401" w:type="dxa"/>
          </w:tcPr>
          <w:p w14:paraId="21C4C90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EjerfordeltGrundskyldBeløbEfterRabat</w:t>
            </w:r>
            <w:proofErr w:type="spellEnd"/>
          </w:p>
        </w:tc>
        <w:tc>
          <w:tcPr>
            <w:tcW w:w="1701" w:type="dxa"/>
          </w:tcPr>
          <w:p w14:paraId="15606CF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F419A7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2CEE94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6D7DE7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som skal opkræves i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samt evt. rabat.</w:t>
            </w:r>
          </w:p>
          <w:p w14:paraId="327DA83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AB069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F268358" w14:textId="77777777" w:rsidTr="00821F76">
        <w:tc>
          <w:tcPr>
            <w:tcW w:w="3401" w:type="dxa"/>
          </w:tcPr>
          <w:p w14:paraId="00AB2D9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EjerfordeltGrundskyldRabatBeløb</w:t>
            </w:r>
            <w:proofErr w:type="spellEnd"/>
          </w:p>
        </w:tc>
        <w:tc>
          <w:tcPr>
            <w:tcW w:w="1701" w:type="dxa"/>
          </w:tcPr>
          <w:p w14:paraId="4201565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85B43C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70449A6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2E49BE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grundskyldsrabat, som gives til ejeren for et givet ejerskab.</w:t>
            </w:r>
          </w:p>
          <w:p w14:paraId="673E3DE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D9448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8E846A1" w14:textId="77777777" w:rsidTr="00821F76">
        <w:tc>
          <w:tcPr>
            <w:tcW w:w="3401" w:type="dxa"/>
          </w:tcPr>
          <w:p w14:paraId="0389CFC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ForsigtighedsprincipProcentsats</w:t>
            </w:r>
            <w:proofErr w:type="spellEnd"/>
          </w:p>
        </w:tc>
        <w:tc>
          <w:tcPr>
            <w:tcW w:w="1701" w:type="dxa"/>
          </w:tcPr>
          <w:p w14:paraId="58F545E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488BB9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tc>
        <w:tc>
          <w:tcPr>
            <w:tcW w:w="4671" w:type="dxa"/>
          </w:tcPr>
          <w:p w14:paraId="1C915A9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 som angiver den andel af vurderingens grundværdi, som der beregnes ejendomsskat af.</w:t>
            </w:r>
          </w:p>
          <w:p w14:paraId="0F4BFD7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i 2022 80%.</w:t>
            </w:r>
          </w:p>
          <w:p w14:paraId="714765B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16131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FA5C266" w14:textId="77777777" w:rsidTr="00821F76">
        <w:trPr>
          <w:ins w:id="691" w:author="Hanne Erdman Thomsen" w:date="2023-06-20T11:11:00Z"/>
        </w:trPr>
        <w:tc>
          <w:tcPr>
            <w:tcW w:w="3401" w:type="dxa"/>
          </w:tcPr>
          <w:p w14:paraId="01EA7B7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692" w:author="Hanne Erdman Thomsen" w:date="2023-06-20T11:11:00Z"/>
                <w:rFonts w:ascii="Arial" w:hAnsi="Arial" w:cs="Arial"/>
                <w:sz w:val="18"/>
              </w:rPr>
            </w:pPr>
            <w:proofErr w:type="spellStart"/>
            <w:ins w:id="693" w:author="Hanne Erdman Thomsen" w:date="2023-06-20T11:11:00Z">
              <w:r>
                <w:rPr>
                  <w:rFonts w:ascii="Arial" w:hAnsi="Arial" w:cs="Arial"/>
                  <w:sz w:val="18"/>
                </w:rPr>
                <w:t>GrunddataIdLokalId</w:t>
              </w:r>
              <w:proofErr w:type="spellEnd"/>
            </w:ins>
          </w:p>
        </w:tc>
        <w:tc>
          <w:tcPr>
            <w:tcW w:w="1701" w:type="dxa"/>
          </w:tcPr>
          <w:p w14:paraId="1B8E2F5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94" w:author="Hanne Erdman Thomsen" w:date="2023-06-20T11:11:00Z"/>
                <w:rFonts w:ascii="Arial" w:hAnsi="Arial" w:cs="Arial"/>
                <w:sz w:val="18"/>
              </w:rPr>
            </w:pPr>
            <w:ins w:id="695" w:author="Hanne Erdman Thomsen" w:date="2023-06-20T11:11:00Z">
              <w:r>
                <w:rPr>
                  <w:rFonts w:ascii="Arial" w:hAnsi="Arial" w:cs="Arial"/>
                  <w:sz w:val="18"/>
                </w:rPr>
                <w:t xml:space="preserve">base: </w:t>
              </w:r>
              <w:proofErr w:type="spellStart"/>
              <w:r>
                <w:rPr>
                  <w:rFonts w:ascii="Arial" w:hAnsi="Arial" w:cs="Arial"/>
                  <w:sz w:val="18"/>
                </w:rPr>
                <w:t>string</w:t>
              </w:r>
              <w:proofErr w:type="spellEnd"/>
            </w:ins>
          </w:p>
          <w:p w14:paraId="38BBB4B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96" w:author="Hanne Erdman Thomsen" w:date="2023-06-20T11:11:00Z"/>
                <w:rFonts w:ascii="Arial" w:hAnsi="Arial" w:cs="Arial"/>
                <w:sz w:val="18"/>
              </w:rPr>
            </w:pPr>
            <w:proofErr w:type="spellStart"/>
            <w:ins w:id="697" w:author="Hanne Erdman Thomsen" w:date="2023-06-20T11:11:00Z">
              <w:r>
                <w:rPr>
                  <w:rFonts w:ascii="Arial" w:hAnsi="Arial" w:cs="Arial"/>
                  <w:sz w:val="18"/>
                </w:rPr>
                <w:t>maxLength</w:t>
              </w:r>
              <w:proofErr w:type="spellEnd"/>
              <w:r>
                <w:rPr>
                  <w:rFonts w:ascii="Arial" w:hAnsi="Arial" w:cs="Arial"/>
                  <w:sz w:val="18"/>
                </w:rPr>
                <w:t>: 36</w:t>
              </w:r>
            </w:ins>
          </w:p>
        </w:tc>
        <w:tc>
          <w:tcPr>
            <w:tcW w:w="4671" w:type="dxa"/>
          </w:tcPr>
          <w:p w14:paraId="140FB3B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98" w:author="Hanne Erdman Thomsen" w:date="2023-06-20T11:11:00Z"/>
                <w:rFonts w:ascii="Arial" w:hAnsi="Arial" w:cs="Arial"/>
                <w:sz w:val="18"/>
              </w:rPr>
            </w:pPr>
            <w:ins w:id="699" w:author="Hanne Erdman Thomsen" w:date="2023-06-20T11:11:00Z">
              <w:r>
                <w:rPr>
                  <w:rFonts w:ascii="Arial" w:hAnsi="Arial" w:cs="Arial"/>
                  <w:sz w:val="18"/>
                </w:rPr>
                <w:t>Identifikation af et objekt</w:t>
              </w:r>
            </w:ins>
          </w:p>
          <w:p w14:paraId="396EE71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0" w:author="Hanne Erdman Thomsen" w:date="2023-06-20T11:11:00Z"/>
                <w:rFonts w:ascii="Arial" w:hAnsi="Arial" w:cs="Arial"/>
                <w:sz w:val="18"/>
              </w:rPr>
            </w:pPr>
            <w:ins w:id="701" w:author="Hanne Erdman Thomsen" w:date="2023-06-20T11:11:00Z">
              <w:r>
                <w:rPr>
                  <w:rFonts w:ascii="Arial" w:hAnsi="Arial" w:cs="Arial"/>
                  <w:sz w:val="18"/>
                </w:rPr>
                <w:t>(Benyttes i grunddatamodellen)</w:t>
              </w:r>
            </w:ins>
          </w:p>
          <w:p w14:paraId="6EA38B1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2" w:author="Hanne Erdman Thomsen" w:date="2023-06-20T11:11:00Z"/>
                <w:rFonts w:ascii="Arial" w:hAnsi="Arial" w:cs="Arial"/>
                <w:sz w:val="18"/>
              </w:rPr>
            </w:pPr>
          </w:p>
          <w:p w14:paraId="131B93E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3" w:author="Hanne Erdman Thomsen" w:date="2023-06-20T11:11:00Z"/>
                <w:rFonts w:ascii="Arial" w:hAnsi="Arial" w:cs="Arial"/>
                <w:sz w:val="18"/>
              </w:rPr>
            </w:pPr>
            <w:ins w:id="704" w:author="Hanne Erdman Thomsen" w:date="2023-06-20T11:11:00Z">
              <w:r>
                <w:rPr>
                  <w:rFonts w:ascii="Arial" w:hAnsi="Arial" w:cs="Arial"/>
                  <w:sz w:val="18"/>
                </w:rPr>
                <w:t>Grundlæggende værdisæt:</w:t>
              </w:r>
            </w:ins>
          </w:p>
          <w:p w14:paraId="2405AE5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5" w:author="Hanne Erdman Thomsen" w:date="2023-06-20T11:11:00Z"/>
                <w:rFonts w:ascii="Arial" w:hAnsi="Arial" w:cs="Arial"/>
                <w:sz w:val="18"/>
              </w:rPr>
            </w:pPr>
            <w:ins w:id="706" w:author="Hanne Erdman Thomsen" w:date="2023-06-20T11:11:00Z">
              <w:r>
                <w:rPr>
                  <w:rFonts w:ascii="Arial" w:hAnsi="Arial" w:cs="Arial"/>
                  <w:sz w:val="18"/>
                </w:rPr>
                <w:t>(0-9a-</w:t>
              </w:r>
              <w:proofErr w:type="gramStart"/>
              <w:r>
                <w:rPr>
                  <w:rFonts w:ascii="Arial" w:hAnsi="Arial" w:cs="Arial"/>
                  <w:sz w:val="18"/>
                </w:rPr>
                <w:t>f){</w:t>
              </w:r>
              <w:proofErr w:type="gramEnd"/>
              <w:r>
                <w:rPr>
                  <w:rFonts w:ascii="Arial" w:hAnsi="Arial" w:cs="Arial"/>
                  <w:sz w:val="18"/>
                </w:rPr>
                <w:t>32}</w:t>
              </w:r>
            </w:ins>
          </w:p>
          <w:p w14:paraId="08FE9DB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7" w:author="Hanne Erdman Thomsen" w:date="2023-06-20T11:11:00Z"/>
                <w:rFonts w:ascii="Arial" w:hAnsi="Arial" w:cs="Arial"/>
                <w:sz w:val="18"/>
              </w:rPr>
            </w:pPr>
          </w:p>
          <w:p w14:paraId="2AF477D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8" w:author="Hanne Erdman Thomsen" w:date="2023-06-20T11:11:00Z"/>
                <w:rFonts w:ascii="Arial" w:hAnsi="Arial" w:cs="Arial"/>
                <w:sz w:val="18"/>
              </w:rPr>
            </w:pPr>
          </w:p>
        </w:tc>
      </w:tr>
      <w:tr w:rsidR="00821F76" w14:paraId="18CC6F98" w14:textId="77777777" w:rsidTr="00821F76">
        <w:trPr>
          <w:ins w:id="709" w:author="Hanne Erdman Thomsen" w:date="2023-06-20T11:11:00Z"/>
        </w:trPr>
        <w:tc>
          <w:tcPr>
            <w:tcW w:w="3401" w:type="dxa"/>
          </w:tcPr>
          <w:p w14:paraId="151FC0B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710" w:author="Hanne Erdman Thomsen" w:date="2023-06-20T11:11:00Z"/>
                <w:rFonts w:ascii="Arial" w:hAnsi="Arial" w:cs="Arial"/>
                <w:sz w:val="18"/>
              </w:rPr>
            </w:pPr>
            <w:proofErr w:type="spellStart"/>
            <w:ins w:id="711" w:author="Hanne Erdman Thomsen" w:date="2023-06-20T11:11:00Z">
              <w:r>
                <w:rPr>
                  <w:rFonts w:ascii="Arial" w:hAnsi="Arial" w:cs="Arial"/>
                  <w:sz w:val="18"/>
                </w:rPr>
                <w:t>GrunddataIdNamespace</w:t>
              </w:r>
              <w:proofErr w:type="spellEnd"/>
            </w:ins>
          </w:p>
        </w:tc>
        <w:tc>
          <w:tcPr>
            <w:tcW w:w="1701" w:type="dxa"/>
          </w:tcPr>
          <w:p w14:paraId="7E30D11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12" w:author="Hanne Erdman Thomsen" w:date="2023-06-20T11:11:00Z"/>
                <w:rFonts w:ascii="Arial" w:hAnsi="Arial" w:cs="Arial"/>
                <w:sz w:val="18"/>
              </w:rPr>
            </w:pPr>
            <w:ins w:id="713" w:author="Hanne Erdman Thomsen" w:date="2023-06-20T11:11:00Z">
              <w:r>
                <w:rPr>
                  <w:rFonts w:ascii="Arial" w:hAnsi="Arial" w:cs="Arial"/>
                  <w:sz w:val="18"/>
                </w:rPr>
                <w:t xml:space="preserve">base: </w:t>
              </w:r>
              <w:proofErr w:type="spellStart"/>
              <w:r>
                <w:rPr>
                  <w:rFonts w:ascii="Arial" w:hAnsi="Arial" w:cs="Arial"/>
                  <w:sz w:val="18"/>
                </w:rPr>
                <w:t>string</w:t>
              </w:r>
              <w:proofErr w:type="spellEnd"/>
            </w:ins>
          </w:p>
          <w:p w14:paraId="31D3654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14" w:author="Hanne Erdman Thomsen" w:date="2023-06-20T11:11:00Z"/>
                <w:rFonts w:ascii="Arial" w:hAnsi="Arial" w:cs="Arial"/>
                <w:sz w:val="18"/>
              </w:rPr>
            </w:pPr>
            <w:proofErr w:type="spellStart"/>
            <w:ins w:id="715" w:author="Hanne Erdman Thomsen" w:date="2023-06-20T11:11:00Z">
              <w:r>
                <w:rPr>
                  <w:rFonts w:ascii="Arial" w:hAnsi="Arial" w:cs="Arial"/>
                  <w:sz w:val="18"/>
                </w:rPr>
                <w:t>maxLength</w:t>
              </w:r>
              <w:proofErr w:type="spellEnd"/>
              <w:r>
                <w:rPr>
                  <w:rFonts w:ascii="Arial" w:hAnsi="Arial" w:cs="Arial"/>
                  <w:sz w:val="18"/>
                </w:rPr>
                <w:t>: 500</w:t>
              </w:r>
            </w:ins>
          </w:p>
        </w:tc>
        <w:tc>
          <w:tcPr>
            <w:tcW w:w="4671" w:type="dxa"/>
          </w:tcPr>
          <w:p w14:paraId="15E15EE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16" w:author="Hanne Erdman Thomsen" w:date="2023-06-20T11:11:00Z"/>
                <w:rFonts w:ascii="Arial" w:hAnsi="Arial" w:cs="Arial"/>
                <w:sz w:val="18"/>
              </w:rPr>
            </w:pPr>
            <w:ins w:id="717" w:author="Hanne Erdman Thomsen" w:date="2023-06-20T11:11:00Z">
              <w:r>
                <w:rPr>
                  <w:rFonts w:ascii="Arial" w:hAnsi="Arial" w:cs="Arial"/>
                  <w:sz w:val="18"/>
                </w:rPr>
                <w:t xml:space="preserve">Identifikation af et </w:t>
              </w:r>
              <w:proofErr w:type="spellStart"/>
              <w:r>
                <w:rPr>
                  <w:rFonts w:ascii="Arial" w:hAnsi="Arial" w:cs="Arial"/>
                  <w:sz w:val="18"/>
                </w:rPr>
                <w:t>namespace</w:t>
              </w:r>
              <w:proofErr w:type="spellEnd"/>
              <w:r>
                <w:rPr>
                  <w:rFonts w:ascii="Arial" w:hAnsi="Arial" w:cs="Arial"/>
                  <w:sz w:val="18"/>
                </w:rPr>
                <w:t xml:space="preserve"> indenfor hvilket </w:t>
              </w:r>
              <w:proofErr w:type="spellStart"/>
              <w:r>
                <w:rPr>
                  <w:rFonts w:ascii="Arial" w:hAnsi="Arial" w:cs="Arial"/>
                  <w:sz w:val="18"/>
                </w:rPr>
                <w:t>IDLokalId</w:t>
              </w:r>
              <w:proofErr w:type="spellEnd"/>
              <w:r>
                <w:rPr>
                  <w:rFonts w:ascii="Arial" w:hAnsi="Arial" w:cs="Arial"/>
                  <w:sz w:val="18"/>
                </w:rPr>
                <w:t xml:space="preserve"> er unikt.</w:t>
              </w:r>
            </w:ins>
          </w:p>
          <w:p w14:paraId="0201FB3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18" w:author="Hanne Erdman Thomsen" w:date="2023-06-20T11:11:00Z"/>
                <w:rFonts w:ascii="Arial" w:hAnsi="Arial" w:cs="Arial"/>
                <w:sz w:val="18"/>
              </w:rPr>
            </w:pPr>
            <w:ins w:id="719" w:author="Hanne Erdman Thomsen" w:date="2023-06-20T11:11:00Z">
              <w:r>
                <w:rPr>
                  <w:rFonts w:ascii="Arial" w:hAnsi="Arial" w:cs="Arial"/>
                  <w:sz w:val="18"/>
                </w:rPr>
                <w:t>(Benyttes i grunddatamodellen)</w:t>
              </w:r>
            </w:ins>
          </w:p>
          <w:p w14:paraId="211025A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20" w:author="Hanne Erdman Thomsen" w:date="2023-06-20T11:11:00Z"/>
                <w:rFonts w:ascii="Arial" w:hAnsi="Arial" w:cs="Arial"/>
                <w:sz w:val="18"/>
              </w:rPr>
            </w:pPr>
          </w:p>
          <w:p w14:paraId="0381775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21" w:author="Hanne Erdman Thomsen" w:date="2023-06-20T11:11:00Z"/>
                <w:rFonts w:ascii="Arial" w:hAnsi="Arial" w:cs="Arial"/>
                <w:sz w:val="18"/>
              </w:rPr>
            </w:pPr>
          </w:p>
        </w:tc>
      </w:tr>
      <w:tr w:rsidR="00821F76" w14:paraId="2C404767" w14:textId="77777777" w:rsidTr="00821F76">
        <w:tc>
          <w:tcPr>
            <w:tcW w:w="3401" w:type="dxa"/>
          </w:tcPr>
          <w:p w14:paraId="75E1E10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GrundværdiBeskatningsgrundlag</w:t>
            </w:r>
            <w:proofErr w:type="spellEnd"/>
          </w:p>
        </w:tc>
        <w:tc>
          <w:tcPr>
            <w:tcW w:w="1701" w:type="dxa"/>
          </w:tcPr>
          <w:p w14:paraId="758295F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DC02F6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0E8247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4CBC817" w14:textId="14F9A620"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Beskatningsgrundlaget, som grundskylden beregnes af, er grundværdien </w:t>
            </w:r>
            <w:del w:id="722" w:author="Hanne Erdman Thomsen" w:date="2023-06-20T11:11:00Z">
              <w:r w:rsidR="002B6607">
                <w:rPr>
                  <w:rFonts w:ascii="Arial" w:hAnsi="Arial" w:cs="Arial"/>
                  <w:sz w:val="18"/>
                </w:rPr>
                <w:delText xml:space="preserve">reduceret efter forsigtighedsprincippet og </w:delText>
              </w:r>
            </w:del>
            <w:r>
              <w:rPr>
                <w:rFonts w:ascii="Arial" w:hAnsi="Arial" w:cs="Arial"/>
                <w:sz w:val="18"/>
              </w:rPr>
              <w:t>fratrukket fritagelser og fradrag for forbedringer</w:t>
            </w:r>
            <w:ins w:id="723" w:author="Hanne Erdman Thomsen" w:date="2023-06-20T11:11:00Z">
              <w:r>
                <w:rPr>
                  <w:rFonts w:ascii="Arial" w:hAnsi="Arial" w:cs="Arial"/>
                  <w:sz w:val="18"/>
                </w:rPr>
                <w:t xml:space="preserve"> (FFF), og derefter reduceret til 80% efter forsigtighedsprincippet. For land- og skovejendomme ligger fritagelser og FFF alene på produktionsjorden</w:t>
              </w:r>
            </w:ins>
            <w:r>
              <w:rPr>
                <w:rFonts w:ascii="Arial" w:hAnsi="Arial" w:cs="Arial"/>
                <w:sz w:val="18"/>
              </w:rPr>
              <w:t>.</w:t>
            </w:r>
          </w:p>
          <w:p w14:paraId="4866CFA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24" w:author="Hanne Erdman Thomsen" w:date="2023-06-20T11:11:00Z"/>
                <w:rFonts w:ascii="Arial" w:hAnsi="Arial" w:cs="Arial"/>
                <w:sz w:val="18"/>
              </w:rPr>
            </w:pPr>
            <w:del w:id="725" w:author="Hanne Erdman Thomsen" w:date="2023-06-20T11:11:00Z">
              <w:r>
                <w:rPr>
                  <w:rFonts w:ascii="Arial" w:hAnsi="Arial" w:cs="Arial"/>
                  <w:sz w:val="18"/>
                </w:rPr>
                <w:delText>Beregningsrækkefølgen er i december 2021 ikke endeligt fastlagt</w:delText>
              </w:r>
            </w:del>
          </w:p>
          <w:p w14:paraId="2B38EBB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26" w:author="Hanne Erdman Thomsen" w:date="2023-06-20T11:11:00Z"/>
                <w:rFonts w:ascii="Arial" w:hAnsi="Arial" w:cs="Arial"/>
                <w:sz w:val="18"/>
              </w:rPr>
            </w:pPr>
          </w:p>
          <w:p w14:paraId="38C7F28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27" w:author="Hanne Erdman Thomsen" w:date="2023-06-20T11:11:00Z"/>
                <w:rFonts w:ascii="Arial" w:hAnsi="Arial" w:cs="Arial"/>
                <w:sz w:val="18"/>
              </w:rPr>
            </w:pPr>
          </w:p>
          <w:p w14:paraId="69B0B6A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28" w:author="Hanne Erdman Thomsen" w:date="2023-06-20T11:11:00Z"/>
                <w:rFonts w:ascii="Arial" w:hAnsi="Arial" w:cs="Arial"/>
                <w:sz w:val="18"/>
              </w:rPr>
            </w:pPr>
            <w:ins w:id="729" w:author="Hanne Erdman Thomsen" w:date="2023-06-20T11:11:00Z">
              <w:r>
                <w:rPr>
                  <w:rFonts w:ascii="Arial" w:hAnsi="Arial" w:cs="Arial"/>
                  <w:sz w:val="18"/>
                </w:rPr>
                <w:t>Afgiftspligtig grundværdi efter Ejendomsskatteloven ("ny lov") = (Grundværdi for skatteåret - (sum FFF + sum fritagelser)) * Forsigtighedsprincip (0,8)</w:t>
              </w:r>
            </w:ins>
          </w:p>
          <w:p w14:paraId="3B5D188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30" w:author="Hanne Erdman Thomsen" w:date="2023-06-20T11:11:00Z"/>
                <w:rFonts w:ascii="Arial" w:hAnsi="Arial" w:cs="Arial"/>
                <w:sz w:val="18"/>
              </w:rPr>
            </w:pPr>
          </w:p>
          <w:p w14:paraId="7D832C1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D2C6C33" w14:textId="77777777" w:rsidTr="00821F76">
        <w:tc>
          <w:tcPr>
            <w:tcW w:w="3401" w:type="dxa"/>
          </w:tcPr>
          <w:p w14:paraId="38FFFF6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GrundværdiProduktionsjordBeskatningsgrundlag</w:t>
            </w:r>
            <w:proofErr w:type="spellEnd"/>
          </w:p>
        </w:tc>
        <w:tc>
          <w:tcPr>
            <w:tcW w:w="1701" w:type="dxa"/>
          </w:tcPr>
          <w:p w14:paraId="4FF6DD9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CA0311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888188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821860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produktionsjorden på en land- og skovejendom, beregnet af vurderingens grundværdi af produktionsjord reduceret efter forsigtighedsprincippet og fratrukket fritagelser og fradrag for forbedringer.</w:t>
            </w:r>
          </w:p>
          <w:p w14:paraId="191E861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0BF7C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EC37806" w14:textId="77777777" w:rsidTr="00821F76">
        <w:tc>
          <w:tcPr>
            <w:tcW w:w="3401" w:type="dxa"/>
          </w:tcPr>
          <w:p w14:paraId="6C3FA62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GrundværdiRestarealBeskatningsgrundlag</w:t>
            </w:r>
            <w:proofErr w:type="spellEnd"/>
          </w:p>
        </w:tc>
        <w:tc>
          <w:tcPr>
            <w:tcW w:w="1701" w:type="dxa"/>
          </w:tcPr>
          <w:p w14:paraId="60D55CB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453983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602B8B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17421F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ikke hører til enten stuehuset eller produktionsjorden på en land- og skovejendom, beregnet af vurderingens restarealgrundværdi reduceret efter forsigtighedsprincippet.</w:t>
            </w:r>
          </w:p>
          <w:p w14:paraId="0F47B50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F8C5A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0593AFC0" w14:textId="77777777" w:rsidTr="00821F76">
        <w:tc>
          <w:tcPr>
            <w:tcW w:w="3401" w:type="dxa"/>
          </w:tcPr>
          <w:p w14:paraId="2BE06EA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GrundværdiStuehusBeskatningsgrundlag</w:t>
            </w:r>
            <w:proofErr w:type="spellEnd"/>
          </w:p>
        </w:tc>
        <w:tc>
          <w:tcPr>
            <w:tcW w:w="1701" w:type="dxa"/>
          </w:tcPr>
          <w:p w14:paraId="5C01A28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5C424A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0BEE2D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6108F6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Beskatningsgrundlaget for ejendomsskat på den del af grunden som hører til stuehuset på en land- og skovejendom, beregnet af vurderingens </w:t>
            </w:r>
            <w:r>
              <w:rPr>
                <w:rFonts w:ascii="Arial" w:hAnsi="Arial" w:cs="Arial"/>
                <w:sz w:val="18"/>
              </w:rPr>
              <w:lastRenderedPageBreak/>
              <w:t>stuehusgrundværdi reduceret efter forsigtighedsprincippet.</w:t>
            </w:r>
          </w:p>
          <w:p w14:paraId="445AE2B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B9A24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46598AD5" w14:textId="77777777" w:rsidTr="002B6607">
        <w:trPr>
          <w:del w:id="731" w:author="Hanne Erdman Thomsen" w:date="2023-06-20T11:11:00Z"/>
        </w:trPr>
        <w:tc>
          <w:tcPr>
            <w:tcW w:w="3401" w:type="dxa"/>
          </w:tcPr>
          <w:p w14:paraId="41B7D89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732" w:author="Hanne Erdman Thomsen" w:date="2023-06-20T11:11:00Z"/>
                <w:rFonts w:ascii="Arial" w:hAnsi="Arial" w:cs="Arial"/>
                <w:sz w:val="18"/>
              </w:rPr>
            </w:pPr>
            <w:del w:id="733" w:author="Hanne Erdman Thomsen" w:date="2023-06-20T11:11:00Z">
              <w:r>
                <w:rPr>
                  <w:rFonts w:ascii="Arial" w:hAnsi="Arial" w:cs="Arial"/>
                  <w:sz w:val="18"/>
                </w:rPr>
                <w:lastRenderedPageBreak/>
                <w:delText>GyldighedTidspunkt</w:delText>
              </w:r>
            </w:del>
          </w:p>
        </w:tc>
        <w:tc>
          <w:tcPr>
            <w:tcW w:w="1701" w:type="dxa"/>
          </w:tcPr>
          <w:p w14:paraId="44FC340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34" w:author="Hanne Erdman Thomsen" w:date="2023-06-20T11:11:00Z"/>
                <w:rFonts w:ascii="Arial" w:hAnsi="Arial" w:cs="Arial"/>
                <w:sz w:val="18"/>
              </w:rPr>
            </w:pPr>
            <w:del w:id="735" w:author="Hanne Erdman Thomsen" w:date="2023-06-20T11:11:00Z">
              <w:r>
                <w:rPr>
                  <w:rFonts w:ascii="Arial" w:hAnsi="Arial" w:cs="Arial"/>
                  <w:sz w:val="18"/>
                </w:rPr>
                <w:delText>base: dateTime</w:delText>
              </w:r>
            </w:del>
          </w:p>
          <w:p w14:paraId="1A63D17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36" w:author="Hanne Erdman Thomsen" w:date="2023-06-20T11:11:00Z"/>
                <w:rFonts w:ascii="Arial" w:hAnsi="Arial" w:cs="Arial"/>
                <w:sz w:val="18"/>
              </w:rPr>
            </w:pPr>
            <w:del w:id="737" w:author="Hanne Erdman Thomsen" w:date="2023-06-20T11:11:00Z">
              <w:r>
                <w:rPr>
                  <w:rFonts w:ascii="Arial" w:hAnsi="Arial" w:cs="Arial"/>
                  <w:sz w:val="18"/>
                </w:rPr>
                <w:delText>totalDigits: 26</w:delText>
              </w:r>
            </w:del>
          </w:p>
        </w:tc>
        <w:tc>
          <w:tcPr>
            <w:tcW w:w="4671" w:type="dxa"/>
          </w:tcPr>
          <w:p w14:paraId="0267D0E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38" w:author="Hanne Erdman Thomsen" w:date="2023-06-20T11:11:00Z"/>
                <w:rFonts w:ascii="Arial" w:hAnsi="Arial" w:cs="Arial"/>
                <w:sz w:val="18"/>
              </w:rPr>
            </w:pPr>
            <w:del w:id="739" w:author="Hanne Erdman Thomsen" w:date="2023-06-20T11:11:00Z">
              <w:r>
                <w:rPr>
                  <w:rFonts w:ascii="Arial" w:hAnsi="Arial" w:cs="Arial"/>
                  <w:sz w:val="18"/>
                </w:rPr>
                <w:delText>Angiver et tidspunkt for, hvornår data er forretningsmæssigt gyldige i et it-system.</w:delText>
              </w:r>
            </w:del>
          </w:p>
          <w:p w14:paraId="63C5B50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40" w:author="Hanne Erdman Thomsen" w:date="2023-06-20T11:11:00Z"/>
                <w:rFonts w:ascii="Arial" w:hAnsi="Arial" w:cs="Arial"/>
                <w:sz w:val="18"/>
              </w:rPr>
            </w:pPr>
            <w:del w:id="741" w:author="Hanne Erdman Thomsen" w:date="2023-06-20T11:11:00Z">
              <w:r>
                <w:rPr>
                  <w:rFonts w:ascii="Arial" w:hAnsi="Arial" w:cs="Arial"/>
                  <w:sz w:val="18"/>
                </w:rPr>
                <w:delText>Anvendes typisk som søgeparameter i web-services, hvor der udstilles forretningsobjekt(er) med bi-temporalitet.</w:delText>
              </w:r>
            </w:del>
          </w:p>
          <w:p w14:paraId="32BEFDE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42" w:author="Hanne Erdman Thomsen" w:date="2023-06-20T11:11:00Z"/>
                <w:rFonts w:ascii="Arial" w:hAnsi="Arial" w:cs="Arial"/>
                <w:sz w:val="18"/>
              </w:rPr>
            </w:pPr>
          </w:p>
          <w:p w14:paraId="64204DE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43" w:author="Hanne Erdman Thomsen" w:date="2023-06-20T11:11:00Z"/>
                <w:rFonts w:ascii="Arial" w:hAnsi="Arial" w:cs="Arial"/>
                <w:sz w:val="18"/>
              </w:rPr>
            </w:pPr>
          </w:p>
        </w:tc>
      </w:tr>
      <w:tr w:rsidR="002B6607" w14:paraId="3F4E8435" w14:textId="77777777" w:rsidTr="002B6607">
        <w:trPr>
          <w:del w:id="744" w:author="Hanne Erdman Thomsen" w:date="2023-06-20T11:11:00Z"/>
        </w:trPr>
        <w:tc>
          <w:tcPr>
            <w:tcW w:w="3401" w:type="dxa"/>
          </w:tcPr>
          <w:p w14:paraId="742FE72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745" w:author="Hanne Erdman Thomsen" w:date="2023-06-20T11:11:00Z"/>
                <w:rFonts w:ascii="Arial" w:hAnsi="Arial" w:cs="Arial"/>
                <w:sz w:val="18"/>
              </w:rPr>
            </w:pPr>
            <w:del w:id="746" w:author="Hanne Erdman Thomsen" w:date="2023-06-20T11:11:00Z">
              <w:r>
                <w:rPr>
                  <w:rFonts w:ascii="Arial" w:hAnsi="Arial" w:cs="Arial"/>
                  <w:sz w:val="18"/>
                </w:rPr>
                <w:delText>GyldighedTidspunktFra</w:delText>
              </w:r>
            </w:del>
          </w:p>
        </w:tc>
        <w:tc>
          <w:tcPr>
            <w:tcW w:w="1701" w:type="dxa"/>
          </w:tcPr>
          <w:p w14:paraId="6CC3412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47" w:author="Hanne Erdman Thomsen" w:date="2023-06-20T11:11:00Z"/>
                <w:rFonts w:ascii="Arial" w:hAnsi="Arial" w:cs="Arial"/>
                <w:sz w:val="18"/>
              </w:rPr>
            </w:pPr>
            <w:del w:id="748" w:author="Hanne Erdman Thomsen" w:date="2023-06-20T11:11:00Z">
              <w:r>
                <w:rPr>
                  <w:rFonts w:ascii="Arial" w:hAnsi="Arial" w:cs="Arial"/>
                  <w:sz w:val="18"/>
                </w:rPr>
                <w:delText>base: dateTime</w:delText>
              </w:r>
            </w:del>
          </w:p>
          <w:p w14:paraId="19A7060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49" w:author="Hanne Erdman Thomsen" w:date="2023-06-20T11:11:00Z"/>
                <w:rFonts w:ascii="Arial" w:hAnsi="Arial" w:cs="Arial"/>
                <w:sz w:val="18"/>
              </w:rPr>
            </w:pPr>
            <w:del w:id="750" w:author="Hanne Erdman Thomsen" w:date="2023-06-20T11:11:00Z">
              <w:r>
                <w:rPr>
                  <w:rFonts w:ascii="Arial" w:hAnsi="Arial" w:cs="Arial"/>
                  <w:sz w:val="18"/>
                </w:rPr>
                <w:delText>totalDigits: 26</w:delText>
              </w:r>
            </w:del>
          </w:p>
        </w:tc>
        <w:tc>
          <w:tcPr>
            <w:tcW w:w="4671" w:type="dxa"/>
          </w:tcPr>
          <w:p w14:paraId="379F0F7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51" w:author="Hanne Erdman Thomsen" w:date="2023-06-20T11:11:00Z"/>
                <w:rFonts w:ascii="Arial" w:hAnsi="Arial" w:cs="Arial"/>
                <w:sz w:val="18"/>
              </w:rPr>
            </w:pPr>
            <w:del w:id="752" w:author="Hanne Erdman Thomsen" w:date="2023-06-20T11:11:00Z">
              <w:r>
                <w:rPr>
                  <w:rFonts w:ascii="Arial" w:hAnsi="Arial" w:cs="Arial"/>
                  <w:sz w:val="18"/>
                </w:rPr>
                <w:delText>Angiver det tidspunkt, hvorfra data er forretningsmæssigt gyldige.</w:delText>
              </w:r>
            </w:del>
          </w:p>
          <w:p w14:paraId="6C200DC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53" w:author="Hanne Erdman Thomsen" w:date="2023-06-20T11:11:00Z"/>
                <w:rFonts w:ascii="Arial" w:hAnsi="Arial" w:cs="Arial"/>
                <w:sz w:val="18"/>
              </w:rPr>
            </w:pPr>
          </w:p>
          <w:p w14:paraId="24BE9B0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54" w:author="Hanne Erdman Thomsen" w:date="2023-06-20T11:11:00Z"/>
                <w:rFonts w:ascii="Arial" w:hAnsi="Arial" w:cs="Arial"/>
                <w:sz w:val="18"/>
              </w:rPr>
            </w:pPr>
          </w:p>
        </w:tc>
      </w:tr>
      <w:tr w:rsidR="002B6607" w14:paraId="053E678E" w14:textId="77777777" w:rsidTr="002B6607">
        <w:trPr>
          <w:del w:id="755" w:author="Hanne Erdman Thomsen" w:date="2023-06-20T11:11:00Z"/>
        </w:trPr>
        <w:tc>
          <w:tcPr>
            <w:tcW w:w="3401" w:type="dxa"/>
          </w:tcPr>
          <w:p w14:paraId="4232BA3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756" w:author="Hanne Erdman Thomsen" w:date="2023-06-20T11:11:00Z"/>
                <w:rFonts w:ascii="Arial" w:hAnsi="Arial" w:cs="Arial"/>
                <w:sz w:val="18"/>
              </w:rPr>
            </w:pPr>
            <w:del w:id="757" w:author="Hanne Erdman Thomsen" w:date="2023-06-20T11:11:00Z">
              <w:r>
                <w:rPr>
                  <w:rFonts w:ascii="Arial" w:hAnsi="Arial" w:cs="Arial"/>
                  <w:sz w:val="18"/>
                </w:rPr>
                <w:delText>GyldighedTidspunktTil</w:delText>
              </w:r>
            </w:del>
          </w:p>
        </w:tc>
        <w:tc>
          <w:tcPr>
            <w:tcW w:w="1701" w:type="dxa"/>
          </w:tcPr>
          <w:p w14:paraId="2F1EF5C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58" w:author="Hanne Erdman Thomsen" w:date="2023-06-20T11:11:00Z"/>
                <w:rFonts w:ascii="Arial" w:hAnsi="Arial" w:cs="Arial"/>
                <w:sz w:val="18"/>
              </w:rPr>
            </w:pPr>
            <w:del w:id="759" w:author="Hanne Erdman Thomsen" w:date="2023-06-20T11:11:00Z">
              <w:r>
                <w:rPr>
                  <w:rFonts w:ascii="Arial" w:hAnsi="Arial" w:cs="Arial"/>
                  <w:sz w:val="18"/>
                </w:rPr>
                <w:delText>base: dateTime</w:delText>
              </w:r>
            </w:del>
          </w:p>
          <w:p w14:paraId="51C86BD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60" w:author="Hanne Erdman Thomsen" w:date="2023-06-20T11:11:00Z"/>
                <w:rFonts w:ascii="Arial" w:hAnsi="Arial" w:cs="Arial"/>
                <w:sz w:val="18"/>
              </w:rPr>
            </w:pPr>
            <w:del w:id="761" w:author="Hanne Erdman Thomsen" w:date="2023-06-20T11:11:00Z">
              <w:r>
                <w:rPr>
                  <w:rFonts w:ascii="Arial" w:hAnsi="Arial" w:cs="Arial"/>
                  <w:sz w:val="18"/>
                </w:rPr>
                <w:delText>totalDigits: 26</w:delText>
              </w:r>
            </w:del>
          </w:p>
        </w:tc>
        <w:tc>
          <w:tcPr>
            <w:tcW w:w="4671" w:type="dxa"/>
          </w:tcPr>
          <w:p w14:paraId="10DD59E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62" w:author="Hanne Erdman Thomsen" w:date="2023-06-20T11:11:00Z"/>
                <w:rFonts w:ascii="Arial" w:hAnsi="Arial" w:cs="Arial"/>
                <w:sz w:val="18"/>
              </w:rPr>
            </w:pPr>
            <w:del w:id="763" w:author="Hanne Erdman Thomsen" w:date="2023-06-20T11:11:00Z">
              <w:r>
                <w:rPr>
                  <w:rFonts w:ascii="Arial" w:hAnsi="Arial" w:cs="Arial"/>
                  <w:sz w:val="18"/>
                </w:rPr>
                <w:delText>Angiver det tidspunkt, hvortil data er forretningsmæssigt gyldige.</w:delText>
              </w:r>
            </w:del>
          </w:p>
          <w:p w14:paraId="16CE4A4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64" w:author="Hanne Erdman Thomsen" w:date="2023-06-20T11:11:00Z"/>
                <w:rFonts w:ascii="Arial" w:hAnsi="Arial" w:cs="Arial"/>
                <w:sz w:val="18"/>
              </w:rPr>
            </w:pPr>
          </w:p>
          <w:p w14:paraId="0305814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65" w:author="Hanne Erdman Thomsen" w:date="2023-06-20T11:11:00Z"/>
                <w:rFonts w:ascii="Arial" w:hAnsi="Arial" w:cs="Arial"/>
                <w:sz w:val="18"/>
              </w:rPr>
            </w:pPr>
          </w:p>
        </w:tc>
      </w:tr>
      <w:tr w:rsidR="00821F76" w14:paraId="102DADFC" w14:textId="77777777" w:rsidTr="00821F76">
        <w:tc>
          <w:tcPr>
            <w:tcW w:w="3401" w:type="dxa"/>
          </w:tcPr>
          <w:p w14:paraId="0DCA1B8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IndkomstÅr</w:t>
            </w:r>
            <w:proofErr w:type="spellEnd"/>
          </w:p>
        </w:tc>
        <w:tc>
          <w:tcPr>
            <w:tcW w:w="1701" w:type="dxa"/>
          </w:tcPr>
          <w:p w14:paraId="1D8E445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5E15A1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614AB21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indkomst eller aktiver, der er lagt til grund for skatteberegningen, er indtjent henholdsvis ejet.</w:t>
            </w:r>
          </w:p>
          <w:p w14:paraId="099F3F5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4D2F9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5528796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14:paraId="0CC6E07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9E83A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6F4CFC1" w14:textId="77777777" w:rsidTr="00821F76">
        <w:tc>
          <w:tcPr>
            <w:tcW w:w="3401" w:type="dxa"/>
          </w:tcPr>
          <w:p w14:paraId="437849E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KommuneNummer</w:t>
            </w:r>
            <w:proofErr w:type="spellEnd"/>
          </w:p>
        </w:tc>
        <w:tc>
          <w:tcPr>
            <w:tcW w:w="1701" w:type="dxa"/>
          </w:tcPr>
          <w:p w14:paraId="78B7127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24BE48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maxInclusive</w:t>
            </w:r>
            <w:proofErr w:type="spellEnd"/>
            <w:r>
              <w:rPr>
                <w:rFonts w:ascii="Arial" w:hAnsi="Arial" w:cs="Arial"/>
                <w:sz w:val="18"/>
              </w:rPr>
              <w:t>: 999</w:t>
            </w:r>
          </w:p>
          <w:p w14:paraId="548BCB2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100</w:t>
            </w:r>
          </w:p>
        </w:tc>
        <w:tc>
          <w:tcPr>
            <w:tcW w:w="4671" w:type="dxa"/>
          </w:tcPr>
          <w:p w14:paraId="11FDF13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14:paraId="561B6E1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14:paraId="755C7C5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1C0B9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10A8A40" w14:textId="77777777" w:rsidTr="00821F76">
        <w:tc>
          <w:tcPr>
            <w:tcW w:w="3401" w:type="dxa"/>
          </w:tcPr>
          <w:p w14:paraId="58D318B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KommunepromilleDækningsafgiftErhverv</w:t>
            </w:r>
            <w:proofErr w:type="spellEnd"/>
          </w:p>
        </w:tc>
        <w:tc>
          <w:tcPr>
            <w:tcW w:w="1701" w:type="dxa"/>
          </w:tcPr>
          <w:p w14:paraId="3568437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decimal</w:t>
            </w:r>
          </w:p>
          <w:p w14:paraId="7BF18A1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totalDigits</w:t>
            </w:r>
            <w:proofErr w:type="spellEnd"/>
            <w:r w:rsidRPr="00821F76">
              <w:rPr>
                <w:rFonts w:ascii="Arial" w:hAnsi="Arial" w:cs="Arial"/>
                <w:sz w:val="18"/>
                <w:lang w:val="en-US"/>
              </w:rPr>
              <w:t>: 10</w:t>
            </w:r>
          </w:p>
          <w:p w14:paraId="7C4B8E5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fractionDigits</w:t>
            </w:r>
            <w:proofErr w:type="spellEnd"/>
            <w:r w:rsidRPr="00821F76">
              <w:rPr>
                <w:rFonts w:ascii="Arial" w:hAnsi="Arial" w:cs="Arial"/>
                <w:sz w:val="18"/>
                <w:lang w:val="en-US"/>
              </w:rPr>
              <w:t>: 3</w:t>
            </w:r>
          </w:p>
          <w:p w14:paraId="79A06E5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maxInclusive</w:t>
            </w:r>
            <w:proofErr w:type="spellEnd"/>
            <w:r w:rsidRPr="00821F76">
              <w:rPr>
                <w:rFonts w:ascii="Arial" w:hAnsi="Arial" w:cs="Arial"/>
                <w:sz w:val="18"/>
                <w:lang w:val="en-US"/>
              </w:rPr>
              <w:t>: 999</w:t>
            </w:r>
          </w:p>
        </w:tc>
        <w:tc>
          <w:tcPr>
            <w:tcW w:w="4671" w:type="dxa"/>
          </w:tcPr>
          <w:p w14:paraId="1AB66F4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erhvervsejendomme i en given kommune.</w:t>
            </w:r>
          </w:p>
          <w:p w14:paraId="63D8B98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51969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241DE29" w14:textId="77777777" w:rsidTr="00821F76">
        <w:trPr>
          <w:ins w:id="766" w:author="Hanne Erdman Thomsen" w:date="2023-06-20T11:11:00Z"/>
        </w:trPr>
        <w:tc>
          <w:tcPr>
            <w:tcW w:w="3401" w:type="dxa"/>
          </w:tcPr>
          <w:p w14:paraId="7C6694F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767" w:author="Hanne Erdman Thomsen" w:date="2023-06-20T11:11:00Z"/>
                <w:rFonts w:ascii="Arial" w:hAnsi="Arial" w:cs="Arial"/>
                <w:sz w:val="18"/>
              </w:rPr>
            </w:pPr>
            <w:proofErr w:type="spellStart"/>
            <w:ins w:id="768" w:author="Hanne Erdman Thomsen" w:date="2023-06-20T11:11:00Z">
              <w:r>
                <w:rPr>
                  <w:rFonts w:ascii="Arial" w:hAnsi="Arial" w:cs="Arial"/>
                  <w:sz w:val="18"/>
                </w:rPr>
                <w:t>KommunepromilleDækningsafgiftErhvervMarkering</w:t>
              </w:r>
              <w:proofErr w:type="spellEnd"/>
            </w:ins>
          </w:p>
        </w:tc>
        <w:tc>
          <w:tcPr>
            <w:tcW w:w="1701" w:type="dxa"/>
          </w:tcPr>
          <w:p w14:paraId="066D87C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69" w:author="Hanne Erdman Thomsen" w:date="2023-06-20T11:11:00Z"/>
                <w:rFonts w:ascii="Arial" w:hAnsi="Arial" w:cs="Arial"/>
                <w:sz w:val="18"/>
              </w:rPr>
            </w:pPr>
            <w:ins w:id="770" w:author="Hanne Erdman Thomsen" w:date="2023-06-20T11:11:00Z">
              <w:r>
                <w:rPr>
                  <w:rFonts w:ascii="Arial" w:hAnsi="Arial" w:cs="Arial"/>
                  <w:sz w:val="18"/>
                </w:rPr>
                <w:t xml:space="preserve">base: </w:t>
              </w:r>
              <w:proofErr w:type="spellStart"/>
              <w:r>
                <w:rPr>
                  <w:rFonts w:ascii="Arial" w:hAnsi="Arial" w:cs="Arial"/>
                  <w:sz w:val="18"/>
                </w:rPr>
                <w:t>boolean</w:t>
              </w:r>
              <w:proofErr w:type="spellEnd"/>
            </w:ins>
          </w:p>
        </w:tc>
        <w:tc>
          <w:tcPr>
            <w:tcW w:w="4671" w:type="dxa"/>
          </w:tcPr>
          <w:p w14:paraId="32FF5C4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71" w:author="Hanne Erdman Thomsen" w:date="2023-06-20T11:11:00Z"/>
                <w:rFonts w:ascii="Arial" w:hAnsi="Arial" w:cs="Arial"/>
                <w:sz w:val="18"/>
              </w:rPr>
            </w:pPr>
            <w:ins w:id="772" w:author="Hanne Erdman Thomsen" w:date="2023-06-20T11:11:00Z">
              <w:r>
                <w:rPr>
                  <w:rFonts w:ascii="Arial" w:hAnsi="Arial" w:cs="Arial"/>
                  <w:sz w:val="18"/>
                </w:rPr>
                <w:t>Angivelse af om en given kommune opkræver dækningsafgift af erhvervsejendomme.</w:t>
              </w:r>
            </w:ins>
          </w:p>
          <w:p w14:paraId="0983C7F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73" w:author="Hanne Erdman Thomsen" w:date="2023-06-20T11:11:00Z"/>
                <w:rFonts w:ascii="Arial" w:hAnsi="Arial" w:cs="Arial"/>
                <w:sz w:val="18"/>
              </w:rPr>
            </w:pPr>
          </w:p>
          <w:p w14:paraId="1F9C179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74" w:author="Hanne Erdman Thomsen" w:date="2023-06-20T11:11:00Z"/>
                <w:rFonts w:ascii="Arial" w:hAnsi="Arial" w:cs="Arial"/>
                <w:sz w:val="18"/>
              </w:rPr>
            </w:pPr>
          </w:p>
        </w:tc>
      </w:tr>
      <w:tr w:rsidR="00821F76" w14:paraId="0CBBCD5D" w14:textId="77777777" w:rsidTr="00821F76">
        <w:tc>
          <w:tcPr>
            <w:tcW w:w="3401" w:type="dxa"/>
          </w:tcPr>
          <w:p w14:paraId="73F4B0B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KommunepromilleDækningsafgiftOffentligMyndighed</w:t>
            </w:r>
            <w:proofErr w:type="spellEnd"/>
          </w:p>
        </w:tc>
        <w:tc>
          <w:tcPr>
            <w:tcW w:w="1701" w:type="dxa"/>
          </w:tcPr>
          <w:p w14:paraId="0D2C7D4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decimal</w:t>
            </w:r>
          </w:p>
          <w:p w14:paraId="7ECEDF2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totalDigits</w:t>
            </w:r>
            <w:proofErr w:type="spellEnd"/>
            <w:r w:rsidRPr="00821F76">
              <w:rPr>
                <w:rFonts w:ascii="Arial" w:hAnsi="Arial" w:cs="Arial"/>
                <w:sz w:val="18"/>
                <w:lang w:val="en-US"/>
              </w:rPr>
              <w:t>: 10</w:t>
            </w:r>
          </w:p>
          <w:p w14:paraId="6153337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fractionDigits</w:t>
            </w:r>
            <w:proofErr w:type="spellEnd"/>
            <w:r w:rsidRPr="00821F76">
              <w:rPr>
                <w:rFonts w:ascii="Arial" w:hAnsi="Arial" w:cs="Arial"/>
                <w:sz w:val="18"/>
                <w:lang w:val="en-US"/>
              </w:rPr>
              <w:t>: 3</w:t>
            </w:r>
          </w:p>
          <w:p w14:paraId="4FE9DF2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maxInclusive</w:t>
            </w:r>
            <w:proofErr w:type="spellEnd"/>
            <w:r w:rsidRPr="00821F76">
              <w:rPr>
                <w:rFonts w:ascii="Arial" w:hAnsi="Arial" w:cs="Arial"/>
                <w:sz w:val="18"/>
                <w:lang w:val="en-US"/>
              </w:rPr>
              <w:t>: 999</w:t>
            </w:r>
          </w:p>
        </w:tc>
        <w:tc>
          <w:tcPr>
            <w:tcW w:w="4671" w:type="dxa"/>
          </w:tcPr>
          <w:p w14:paraId="5A22B83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ejendomme ejet af offentlige myndigheder i en given kommune.</w:t>
            </w:r>
          </w:p>
          <w:p w14:paraId="010279D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08EEB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3E107FF" w14:textId="77777777" w:rsidTr="00821F76">
        <w:trPr>
          <w:ins w:id="775" w:author="Hanne Erdman Thomsen" w:date="2023-06-20T11:11:00Z"/>
        </w:trPr>
        <w:tc>
          <w:tcPr>
            <w:tcW w:w="3401" w:type="dxa"/>
          </w:tcPr>
          <w:p w14:paraId="1BC21BA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776" w:author="Hanne Erdman Thomsen" w:date="2023-06-20T11:11:00Z"/>
                <w:rFonts w:ascii="Arial" w:hAnsi="Arial" w:cs="Arial"/>
                <w:sz w:val="18"/>
              </w:rPr>
            </w:pPr>
            <w:proofErr w:type="spellStart"/>
            <w:ins w:id="777" w:author="Hanne Erdman Thomsen" w:date="2023-06-20T11:11:00Z">
              <w:r>
                <w:rPr>
                  <w:rFonts w:ascii="Arial" w:hAnsi="Arial" w:cs="Arial"/>
                  <w:sz w:val="18"/>
                </w:rPr>
                <w:t>KommunepromilleDækningsafgiftOffentligMyndighedMarkering</w:t>
              </w:r>
              <w:proofErr w:type="spellEnd"/>
            </w:ins>
          </w:p>
        </w:tc>
        <w:tc>
          <w:tcPr>
            <w:tcW w:w="1701" w:type="dxa"/>
          </w:tcPr>
          <w:p w14:paraId="00AC090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78" w:author="Hanne Erdman Thomsen" w:date="2023-06-20T11:11:00Z"/>
                <w:rFonts w:ascii="Arial" w:hAnsi="Arial" w:cs="Arial"/>
                <w:sz w:val="18"/>
              </w:rPr>
            </w:pPr>
            <w:ins w:id="779" w:author="Hanne Erdman Thomsen" w:date="2023-06-20T11:11:00Z">
              <w:r>
                <w:rPr>
                  <w:rFonts w:ascii="Arial" w:hAnsi="Arial" w:cs="Arial"/>
                  <w:sz w:val="18"/>
                </w:rPr>
                <w:t xml:space="preserve">base: </w:t>
              </w:r>
              <w:proofErr w:type="spellStart"/>
              <w:r>
                <w:rPr>
                  <w:rFonts w:ascii="Arial" w:hAnsi="Arial" w:cs="Arial"/>
                  <w:sz w:val="18"/>
                </w:rPr>
                <w:t>boolean</w:t>
              </w:r>
              <w:proofErr w:type="spellEnd"/>
            </w:ins>
          </w:p>
        </w:tc>
        <w:tc>
          <w:tcPr>
            <w:tcW w:w="4671" w:type="dxa"/>
          </w:tcPr>
          <w:p w14:paraId="62E3E55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0" w:author="Hanne Erdman Thomsen" w:date="2023-06-20T11:11:00Z"/>
                <w:rFonts w:ascii="Arial" w:hAnsi="Arial" w:cs="Arial"/>
                <w:sz w:val="18"/>
              </w:rPr>
            </w:pPr>
            <w:ins w:id="781" w:author="Hanne Erdman Thomsen" w:date="2023-06-20T11:11:00Z">
              <w:r>
                <w:rPr>
                  <w:rFonts w:ascii="Arial" w:hAnsi="Arial" w:cs="Arial"/>
                  <w:sz w:val="18"/>
                </w:rPr>
                <w:t>Angivelse af om en given kommune opkræver dækningsafgift af ejendomme ejet af offentlige myndigheder.</w:t>
              </w:r>
            </w:ins>
          </w:p>
          <w:p w14:paraId="5BE29F4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2" w:author="Hanne Erdman Thomsen" w:date="2023-06-20T11:11:00Z"/>
                <w:rFonts w:ascii="Arial" w:hAnsi="Arial" w:cs="Arial"/>
                <w:sz w:val="18"/>
              </w:rPr>
            </w:pPr>
          </w:p>
          <w:p w14:paraId="2005A6E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3" w:author="Hanne Erdman Thomsen" w:date="2023-06-20T11:11:00Z"/>
                <w:rFonts w:ascii="Arial" w:hAnsi="Arial" w:cs="Arial"/>
                <w:sz w:val="18"/>
              </w:rPr>
            </w:pPr>
          </w:p>
        </w:tc>
      </w:tr>
      <w:tr w:rsidR="00821F76" w14:paraId="3829415E" w14:textId="77777777" w:rsidTr="00821F76">
        <w:tc>
          <w:tcPr>
            <w:tcW w:w="3401" w:type="dxa"/>
          </w:tcPr>
          <w:p w14:paraId="3AFC82D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w:t>
            </w:r>
            <w:proofErr w:type="spellEnd"/>
          </w:p>
        </w:tc>
        <w:tc>
          <w:tcPr>
            <w:tcW w:w="1701" w:type="dxa"/>
          </w:tcPr>
          <w:p w14:paraId="0433B38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decimal</w:t>
            </w:r>
          </w:p>
          <w:p w14:paraId="4E7B9BA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totalDigits</w:t>
            </w:r>
            <w:proofErr w:type="spellEnd"/>
            <w:r w:rsidRPr="00821F76">
              <w:rPr>
                <w:rFonts w:ascii="Arial" w:hAnsi="Arial" w:cs="Arial"/>
                <w:sz w:val="18"/>
                <w:lang w:val="en-US"/>
              </w:rPr>
              <w:t>: 10</w:t>
            </w:r>
          </w:p>
          <w:p w14:paraId="770E824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fractionDigits</w:t>
            </w:r>
            <w:proofErr w:type="spellEnd"/>
            <w:r w:rsidRPr="00821F76">
              <w:rPr>
                <w:rFonts w:ascii="Arial" w:hAnsi="Arial" w:cs="Arial"/>
                <w:sz w:val="18"/>
                <w:lang w:val="en-US"/>
              </w:rPr>
              <w:t>: 3</w:t>
            </w:r>
          </w:p>
          <w:p w14:paraId="02A88AE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maxInclusive</w:t>
            </w:r>
            <w:proofErr w:type="spellEnd"/>
            <w:r w:rsidRPr="00821F76">
              <w:rPr>
                <w:rFonts w:ascii="Arial" w:hAnsi="Arial" w:cs="Arial"/>
                <w:sz w:val="18"/>
                <w:lang w:val="en-US"/>
              </w:rPr>
              <w:t>: 999</w:t>
            </w:r>
          </w:p>
        </w:tc>
        <w:tc>
          <w:tcPr>
            <w:tcW w:w="4671" w:type="dxa"/>
          </w:tcPr>
          <w:p w14:paraId="16E580E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ikke-produktionsjord</w:t>
            </w:r>
          </w:p>
          <w:p w14:paraId="7D8E241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0B437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A27CF5D" w14:textId="77777777" w:rsidTr="00821F76">
        <w:tc>
          <w:tcPr>
            <w:tcW w:w="3401" w:type="dxa"/>
          </w:tcPr>
          <w:p w14:paraId="21BD920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KommunepromilleGrundskyldProduktionsjord</w:t>
            </w:r>
            <w:proofErr w:type="spellEnd"/>
          </w:p>
        </w:tc>
        <w:tc>
          <w:tcPr>
            <w:tcW w:w="1701" w:type="dxa"/>
          </w:tcPr>
          <w:p w14:paraId="00972EE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decimal</w:t>
            </w:r>
          </w:p>
          <w:p w14:paraId="42EFBF3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totalDigits</w:t>
            </w:r>
            <w:proofErr w:type="spellEnd"/>
            <w:r w:rsidRPr="00821F76">
              <w:rPr>
                <w:rFonts w:ascii="Arial" w:hAnsi="Arial" w:cs="Arial"/>
                <w:sz w:val="18"/>
                <w:lang w:val="en-US"/>
              </w:rPr>
              <w:t>: 10</w:t>
            </w:r>
          </w:p>
          <w:p w14:paraId="0286A22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fractionDigits</w:t>
            </w:r>
            <w:proofErr w:type="spellEnd"/>
            <w:r w:rsidRPr="00821F76">
              <w:rPr>
                <w:rFonts w:ascii="Arial" w:hAnsi="Arial" w:cs="Arial"/>
                <w:sz w:val="18"/>
                <w:lang w:val="en-US"/>
              </w:rPr>
              <w:t>: 3</w:t>
            </w:r>
          </w:p>
          <w:p w14:paraId="02069D7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maxInclusive</w:t>
            </w:r>
            <w:proofErr w:type="spellEnd"/>
            <w:r w:rsidRPr="00821F76">
              <w:rPr>
                <w:rFonts w:ascii="Arial" w:hAnsi="Arial" w:cs="Arial"/>
                <w:sz w:val="18"/>
                <w:lang w:val="en-US"/>
              </w:rPr>
              <w:t>: 999</w:t>
            </w:r>
          </w:p>
        </w:tc>
        <w:tc>
          <w:tcPr>
            <w:tcW w:w="4671" w:type="dxa"/>
          </w:tcPr>
          <w:p w14:paraId="52D2962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produktionsjord.</w:t>
            </w:r>
          </w:p>
          <w:p w14:paraId="73D8079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A74C5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7F78AAF7" w14:textId="77777777" w:rsidTr="002B6607">
        <w:trPr>
          <w:del w:id="784" w:author="Hanne Erdman Thomsen" w:date="2023-06-20T11:11:00Z"/>
        </w:trPr>
        <w:tc>
          <w:tcPr>
            <w:tcW w:w="3401" w:type="dxa"/>
          </w:tcPr>
          <w:p w14:paraId="46175A6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785" w:author="Hanne Erdman Thomsen" w:date="2023-06-20T11:11:00Z"/>
                <w:rFonts w:ascii="Arial" w:hAnsi="Arial" w:cs="Arial"/>
                <w:sz w:val="18"/>
              </w:rPr>
            </w:pPr>
            <w:del w:id="786" w:author="Hanne Erdman Thomsen" w:date="2023-06-20T11:11:00Z">
              <w:r>
                <w:rPr>
                  <w:rFonts w:ascii="Arial" w:hAnsi="Arial" w:cs="Arial"/>
                  <w:sz w:val="18"/>
                </w:rPr>
                <w:delText>KundeNummer</w:delText>
              </w:r>
            </w:del>
          </w:p>
        </w:tc>
        <w:tc>
          <w:tcPr>
            <w:tcW w:w="1701" w:type="dxa"/>
          </w:tcPr>
          <w:p w14:paraId="08F2F0A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87" w:author="Hanne Erdman Thomsen" w:date="2023-06-20T11:11:00Z"/>
                <w:rFonts w:ascii="Arial" w:hAnsi="Arial" w:cs="Arial"/>
                <w:sz w:val="18"/>
              </w:rPr>
            </w:pPr>
            <w:del w:id="788" w:author="Hanne Erdman Thomsen" w:date="2023-06-20T11:11:00Z">
              <w:r>
                <w:rPr>
                  <w:rFonts w:ascii="Arial" w:hAnsi="Arial" w:cs="Arial"/>
                  <w:sz w:val="18"/>
                </w:rPr>
                <w:delText>base: string</w:delText>
              </w:r>
            </w:del>
          </w:p>
          <w:p w14:paraId="6B0714C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89" w:author="Hanne Erdman Thomsen" w:date="2023-06-20T11:11:00Z"/>
                <w:rFonts w:ascii="Arial" w:hAnsi="Arial" w:cs="Arial"/>
                <w:sz w:val="18"/>
              </w:rPr>
            </w:pPr>
            <w:del w:id="790" w:author="Hanne Erdman Thomsen" w:date="2023-06-20T11:11:00Z">
              <w:r>
                <w:rPr>
                  <w:rFonts w:ascii="Arial" w:hAnsi="Arial" w:cs="Arial"/>
                  <w:sz w:val="18"/>
                </w:rPr>
                <w:delText>maxLength: 11</w:delText>
              </w:r>
            </w:del>
          </w:p>
          <w:p w14:paraId="09B4F58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91" w:author="Hanne Erdman Thomsen" w:date="2023-06-20T11:11:00Z"/>
                <w:rFonts w:ascii="Arial" w:hAnsi="Arial" w:cs="Arial"/>
                <w:sz w:val="18"/>
              </w:rPr>
            </w:pPr>
            <w:del w:id="792" w:author="Hanne Erdman Thomsen" w:date="2023-06-20T11:11:00Z">
              <w:r>
                <w:rPr>
                  <w:rFonts w:ascii="Arial" w:hAnsi="Arial" w:cs="Arial"/>
                  <w:sz w:val="18"/>
                </w:rPr>
                <w:delText>pattern: [0-9]{8,11}</w:delText>
              </w:r>
            </w:del>
          </w:p>
        </w:tc>
        <w:tc>
          <w:tcPr>
            <w:tcW w:w="4671" w:type="dxa"/>
          </w:tcPr>
          <w:p w14:paraId="7E3C10C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93" w:author="Hanne Erdman Thomsen" w:date="2023-06-20T11:11:00Z"/>
                <w:rFonts w:ascii="Arial" w:hAnsi="Arial" w:cs="Arial"/>
                <w:sz w:val="18"/>
              </w:rPr>
            </w:pPr>
            <w:del w:id="794" w:author="Hanne Erdman Thomsen" w:date="2023-06-20T11:11:00Z">
              <w:r>
                <w:rPr>
                  <w:rFonts w:ascii="Arial" w:hAnsi="Arial" w:cs="Arial"/>
                  <w:sz w:val="18"/>
                </w:rPr>
                <w:delText>Identifikationen af kunden i form af CVR/SE nr. for virksomheder, CPR for personer og journalnr. for dem, som ikke har et af de 2 andre typer.</w:delText>
              </w:r>
            </w:del>
          </w:p>
          <w:p w14:paraId="615CD99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95" w:author="Hanne Erdman Thomsen" w:date="2023-06-20T11:11:00Z"/>
                <w:rFonts w:ascii="Arial" w:hAnsi="Arial" w:cs="Arial"/>
                <w:sz w:val="18"/>
              </w:rPr>
            </w:pPr>
          </w:p>
          <w:p w14:paraId="421374E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96" w:author="Hanne Erdman Thomsen" w:date="2023-06-20T11:11:00Z"/>
                <w:rFonts w:ascii="Arial" w:hAnsi="Arial" w:cs="Arial"/>
                <w:sz w:val="18"/>
              </w:rPr>
            </w:pPr>
          </w:p>
        </w:tc>
      </w:tr>
      <w:tr w:rsidR="002B6607" w14:paraId="5461CCCF" w14:textId="77777777" w:rsidTr="002B6607">
        <w:trPr>
          <w:del w:id="797" w:author="Hanne Erdman Thomsen" w:date="2023-06-20T11:11:00Z"/>
        </w:trPr>
        <w:tc>
          <w:tcPr>
            <w:tcW w:w="3401" w:type="dxa"/>
          </w:tcPr>
          <w:p w14:paraId="5343B8E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798" w:author="Hanne Erdman Thomsen" w:date="2023-06-20T11:11:00Z"/>
                <w:rFonts w:ascii="Arial" w:hAnsi="Arial" w:cs="Arial"/>
                <w:sz w:val="18"/>
              </w:rPr>
            </w:pPr>
            <w:del w:id="799" w:author="Hanne Erdman Thomsen" w:date="2023-06-20T11:11:00Z">
              <w:r>
                <w:rPr>
                  <w:rFonts w:ascii="Arial" w:hAnsi="Arial" w:cs="Arial"/>
                  <w:sz w:val="18"/>
                </w:rPr>
                <w:delText>KundeType</w:delText>
              </w:r>
            </w:del>
          </w:p>
        </w:tc>
        <w:tc>
          <w:tcPr>
            <w:tcW w:w="1701" w:type="dxa"/>
          </w:tcPr>
          <w:p w14:paraId="68190A1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00" w:author="Hanne Erdman Thomsen" w:date="2023-06-20T11:11:00Z"/>
                <w:rFonts w:ascii="Arial" w:hAnsi="Arial" w:cs="Arial"/>
                <w:sz w:val="18"/>
              </w:rPr>
            </w:pPr>
            <w:del w:id="801" w:author="Hanne Erdman Thomsen" w:date="2023-06-20T11:11:00Z">
              <w:r>
                <w:rPr>
                  <w:rFonts w:ascii="Arial" w:hAnsi="Arial" w:cs="Arial"/>
                  <w:sz w:val="18"/>
                </w:rPr>
                <w:delText>base: string</w:delText>
              </w:r>
            </w:del>
          </w:p>
          <w:p w14:paraId="23A44F6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02" w:author="Hanne Erdman Thomsen" w:date="2023-06-20T11:11:00Z"/>
                <w:rFonts w:ascii="Arial" w:hAnsi="Arial" w:cs="Arial"/>
                <w:sz w:val="18"/>
              </w:rPr>
            </w:pPr>
            <w:del w:id="803" w:author="Hanne Erdman Thomsen" w:date="2023-06-20T11:11:00Z">
              <w:r>
                <w:rPr>
                  <w:rFonts w:ascii="Arial" w:hAnsi="Arial" w:cs="Arial"/>
                  <w:sz w:val="18"/>
                </w:rPr>
                <w:delText>maxLength: 30</w:delText>
              </w:r>
            </w:del>
          </w:p>
        </w:tc>
        <w:tc>
          <w:tcPr>
            <w:tcW w:w="4671" w:type="dxa"/>
          </w:tcPr>
          <w:p w14:paraId="7187B7E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04" w:author="Hanne Erdman Thomsen" w:date="2023-06-20T11:11:00Z"/>
                <w:rFonts w:ascii="Arial" w:hAnsi="Arial" w:cs="Arial"/>
                <w:sz w:val="18"/>
              </w:rPr>
            </w:pPr>
            <w:del w:id="805" w:author="Hanne Erdman Thomsen" w:date="2023-06-20T11:11:00Z">
              <w:r>
                <w:rPr>
                  <w:rFonts w:ascii="Arial" w:hAnsi="Arial" w:cs="Arial"/>
                  <w:sz w:val="18"/>
                </w:rPr>
                <w:delText>Identificere typen kunde, dvs. hvad KundeNummer dækker over.</w:delText>
              </w:r>
            </w:del>
          </w:p>
          <w:p w14:paraId="7EA5FDD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06" w:author="Hanne Erdman Thomsen" w:date="2023-06-20T11:11:00Z"/>
                <w:rFonts w:ascii="Arial" w:hAnsi="Arial" w:cs="Arial"/>
                <w:sz w:val="18"/>
              </w:rPr>
            </w:pPr>
          </w:p>
          <w:p w14:paraId="4107151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07" w:author="Hanne Erdman Thomsen" w:date="2023-06-20T11:11:00Z"/>
                <w:rFonts w:ascii="Arial" w:hAnsi="Arial" w:cs="Arial"/>
                <w:sz w:val="18"/>
              </w:rPr>
            </w:pPr>
            <w:del w:id="808" w:author="Hanne Erdman Thomsen" w:date="2023-06-20T11:11:00Z">
              <w:r>
                <w:rPr>
                  <w:rFonts w:ascii="Arial" w:hAnsi="Arial" w:cs="Arial"/>
                  <w:sz w:val="18"/>
                </w:rPr>
                <w:delText>Værdisæt:</w:delText>
              </w:r>
            </w:del>
          </w:p>
          <w:p w14:paraId="47BFF46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09" w:author="Hanne Erdman Thomsen" w:date="2023-06-20T11:11:00Z"/>
                <w:rFonts w:ascii="Arial" w:hAnsi="Arial" w:cs="Arial"/>
                <w:sz w:val="18"/>
              </w:rPr>
            </w:pPr>
            <w:del w:id="810" w:author="Hanne Erdman Thomsen" w:date="2023-06-20T11:11:00Z">
              <w:r>
                <w:rPr>
                  <w:rFonts w:ascii="Arial" w:hAnsi="Arial" w:cs="Arial"/>
                  <w:sz w:val="18"/>
                </w:rPr>
                <w:delText>CVR-Virksomhed</w:delText>
              </w:r>
            </w:del>
          </w:p>
          <w:p w14:paraId="2A11163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11" w:author="Hanne Erdman Thomsen" w:date="2023-06-20T11:11:00Z"/>
                <w:rFonts w:ascii="Arial" w:hAnsi="Arial" w:cs="Arial"/>
                <w:sz w:val="18"/>
              </w:rPr>
            </w:pPr>
            <w:del w:id="812" w:author="Hanne Erdman Thomsen" w:date="2023-06-20T11:11:00Z">
              <w:r>
                <w:rPr>
                  <w:rFonts w:ascii="Arial" w:hAnsi="Arial" w:cs="Arial"/>
                  <w:sz w:val="18"/>
                </w:rPr>
                <w:delText>SE-Virksomhed</w:delText>
              </w:r>
            </w:del>
          </w:p>
          <w:p w14:paraId="6C8D6E2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13" w:author="Hanne Erdman Thomsen" w:date="2023-06-20T11:11:00Z"/>
                <w:rFonts w:ascii="Arial" w:hAnsi="Arial" w:cs="Arial"/>
                <w:sz w:val="18"/>
              </w:rPr>
            </w:pPr>
            <w:del w:id="814" w:author="Hanne Erdman Thomsen" w:date="2023-06-20T11:11:00Z">
              <w:r>
                <w:rPr>
                  <w:rFonts w:ascii="Arial" w:hAnsi="Arial" w:cs="Arial"/>
                  <w:sz w:val="18"/>
                </w:rPr>
                <w:delText>CPR-Person</w:delText>
              </w:r>
            </w:del>
          </w:p>
          <w:p w14:paraId="08C6CC6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15" w:author="Hanne Erdman Thomsen" w:date="2023-06-20T11:11:00Z"/>
                <w:rFonts w:ascii="Arial" w:hAnsi="Arial" w:cs="Arial"/>
                <w:sz w:val="18"/>
              </w:rPr>
            </w:pPr>
            <w:del w:id="816" w:author="Hanne Erdman Thomsen" w:date="2023-06-20T11:11:00Z">
              <w:r>
                <w:rPr>
                  <w:rFonts w:ascii="Arial" w:hAnsi="Arial" w:cs="Arial"/>
                  <w:sz w:val="18"/>
                </w:rPr>
                <w:delText>AKR-DMR-Person</w:delText>
              </w:r>
            </w:del>
          </w:p>
          <w:p w14:paraId="4D9C017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17" w:author="Hanne Erdman Thomsen" w:date="2023-06-20T11:11:00Z"/>
                <w:rFonts w:ascii="Arial" w:hAnsi="Arial" w:cs="Arial"/>
                <w:sz w:val="18"/>
              </w:rPr>
            </w:pPr>
            <w:del w:id="818" w:author="Hanne Erdman Thomsen" w:date="2023-06-20T11:11:00Z">
              <w:r>
                <w:rPr>
                  <w:rFonts w:ascii="Arial" w:hAnsi="Arial" w:cs="Arial"/>
                  <w:sz w:val="18"/>
                </w:rPr>
                <w:delText>AKR-DMR-Virksomhed</w:delText>
              </w:r>
            </w:del>
          </w:p>
          <w:p w14:paraId="74F092E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19" w:author="Hanne Erdman Thomsen" w:date="2023-06-20T11:11:00Z"/>
                <w:rFonts w:ascii="Arial" w:hAnsi="Arial" w:cs="Arial"/>
                <w:sz w:val="18"/>
              </w:rPr>
            </w:pPr>
            <w:del w:id="820" w:author="Hanne Erdman Thomsen" w:date="2023-06-20T11:11:00Z">
              <w:r>
                <w:rPr>
                  <w:rFonts w:ascii="Arial" w:hAnsi="Arial" w:cs="Arial"/>
                  <w:sz w:val="18"/>
                </w:rPr>
                <w:delText>AKR-DMR-Ukendt</w:delText>
              </w:r>
            </w:del>
          </w:p>
          <w:p w14:paraId="4C40D15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21" w:author="Hanne Erdman Thomsen" w:date="2023-06-20T11:11:00Z"/>
                <w:rFonts w:ascii="Arial" w:hAnsi="Arial" w:cs="Arial"/>
                <w:sz w:val="18"/>
              </w:rPr>
            </w:pPr>
            <w:del w:id="822" w:author="Hanne Erdman Thomsen" w:date="2023-06-20T11:11:00Z">
              <w:r>
                <w:rPr>
                  <w:rFonts w:ascii="Arial" w:hAnsi="Arial" w:cs="Arial"/>
                  <w:sz w:val="18"/>
                </w:rPr>
                <w:delText>AKR-EFI-Person</w:delText>
              </w:r>
            </w:del>
          </w:p>
          <w:p w14:paraId="6DAB77E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23" w:author="Hanne Erdman Thomsen" w:date="2023-06-20T11:11:00Z"/>
                <w:rFonts w:ascii="Arial" w:hAnsi="Arial" w:cs="Arial"/>
                <w:sz w:val="18"/>
              </w:rPr>
            </w:pPr>
            <w:del w:id="824" w:author="Hanne Erdman Thomsen" w:date="2023-06-20T11:11:00Z">
              <w:r>
                <w:rPr>
                  <w:rFonts w:ascii="Arial" w:hAnsi="Arial" w:cs="Arial"/>
                  <w:sz w:val="18"/>
                </w:rPr>
                <w:delText>AKR-EFI-Virksomhed</w:delText>
              </w:r>
            </w:del>
          </w:p>
          <w:p w14:paraId="6622CFF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25" w:author="Hanne Erdman Thomsen" w:date="2023-06-20T11:11:00Z"/>
                <w:rFonts w:ascii="Arial" w:hAnsi="Arial" w:cs="Arial"/>
                <w:sz w:val="18"/>
              </w:rPr>
            </w:pPr>
            <w:del w:id="826" w:author="Hanne Erdman Thomsen" w:date="2023-06-20T11:11:00Z">
              <w:r>
                <w:rPr>
                  <w:rFonts w:ascii="Arial" w:hAnsi="Arial" w:cs="Arial"/>
                  <w:sz w:val="18"/>
                </w:rPr>
                <w:delText>AKR-EFI-Myndighed</w:delText>
              </w:r>
            </w:del>
          </w:p>
          <w:p w14:paraId="6090759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27" w:author="Hanne Erdman Thomsen" w:date="2023-06-20T11:11:00Z"/>
                <w:rFonts w:ascii="Arial" w:hAnsi="Arial" w:cs="Arial"/>
                <w:sz w:val="18"/>
              </w:rPr>
            </w:pPr>
            <w:del w:id="828" w:author="Hanne Erdman Thomsen" w:date="2023-06-20T11:11:00Z">
              <w:r>
                <w:rPr>
                  <w:rFonts w:ascii="Arial" w:hAnsi="Arial" w:cs="Arial"/>
                  <w:sz w:val="18"/>
                </w:rPr>
                <w:delText>AKR-EFI-Ukendt</w:delText>
              </w:r>
            </w:del>
          </w:p>
          <w:p w14:paraId="20FD0E2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29" w:author="Hanne Erdman Thomsen" w:date="2023-06-20T11:11:00Z"/>
                <w:rFonts w:ascii="Arial" w:hAnsi="Arial" w:cs="Arial"/>
                <w:sz w:val="18"/>
              </w:rPr>
            </w:pPr>
            <w:del w:id="830" w:author="Hanne Erdman Thomsen" w:date="2023-06-20T11:11:00Z">
              <w:r>
                <w:rPr>
                  <w:rFonts w:ascii="Arial" w:hAnsi="Arial" w:cs="Arial"/>
                  <w:sz w:val="18"/>
                </w:rPr>
                <w:delText>UViR-Virksomhed</w:delText>
              </w:r>
            </w:del>
          </w:p>
          <w:p w14:paraId="2714F39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31" w:author="Hanne Erdman Thomsen" w:date="2023-06-20T11:11:00Z"/>
                <w:rFonts w:ascii="Arial" w:hAnsi="Arial" w:cs="Arial"/>
                <w:sz w:val="18"/>
              </w:rPr>
            </w:pPr>
          </w:p>
          <w:p w14:paraId="69D2BB2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32" w:author="Hanne Erdman Thomsen" w:date="2023-06-20T11:11:00Z"/>
                <w:rFonts w:ascii="Arial" w:hAnsi="Arial" w:cs="Arial"/>
                <w:sz w:val="18"/>
              </w:rPr>
            </w:pPr>
          </w:p>
        </w:tc>
      </w:tr>
      <w:tr w:rsidR="00821F76" w14:paraId="54F2CF2E" w14:textId="77777777" w:rsidTr="00821F76">
        <w:tc>
          <w:tcPr>
            <w:tcW w:w="3401" w:type="dxa"/>
          </w:tcPr>
          <w:p w14:paraId="744AFA0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LandKode</w:t>
            </w:r>
            <w:proofErr w:type="spellEnd"/>
          </w:p>
        </w:tc>
        <w:tc>
          <w:tcPr>
            <w:tcW w:w="1701" w:type="dxa"/>
          </w:tcPr>
          <w:p w14:paraId="7B65BC5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08F68C6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2</w:t>
            </w:r>
          </w:p>
          <w:p w14:paraId="7575139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pattern: [A-Z]{2}</w:t>
            </w:r>
          </w:p>
        </w:tc>
        <w:tc>
          <w:tcPr>
            <w:tcW w:w="4671" w:type="dxa"/>
          </w:tcPr>
          <w:p w14:paraId="277CC52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78A4E9A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A455C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07B906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7F609D5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80A9C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ISO-standard, som hentes/valideres i Erhvervssystemets værdisæt for Lande, = elementet </w:t>
            </w:r>
            <w:proofErr w:type="spellStart"/>
            <w:r>
              <w:rPr>
                <w:rFonts w:ascii="Arial" w:hAnsi="Arial" w:cs="Arial"/>
                <w:sz w:val="18"/>
              </w:rPr>
              <w:t>Land_nvn_kort</w:t>
            </w:r>
            <w:proofErr w:type="spellEnd"/>
            <w:r>
              <w:rPr>
                <w:rFonts w:ascii="Arial" w:hAnsi="Arial" w:cs="Arial"/>
                <w:sz w:val="18"/>
              </w:rPr>
              <w:t>.</w:t>
            </w:r>
          </w:p>
          <w:p w14:paraId="3AFD564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E3199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14:paraId="5A587F4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16C79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88DF4C4" w14:textId="77777777" w:rsidTr="00821F76">
        <w:tc>
          <w:tcPr>
            <w:tcW w:w="3401" w:type="dxa"/>
          </w:tcPr>
          <w:p w14:paraId="0202F8D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LandNavn</w:t>
            </w:r>
            <w:proofErr w:type="spellEnd"/>
          </w:p>
        </w:tc>
        <w:tc>
          <w:tcPr>
            <w:tcW w:w="1701" w:type="dxa"/>
          </w:tcPr>
          <w:p w14:paraId="4710535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585A6CF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minLength</w:t>
            </w:r>
            <w:proofErr w:type="spellEnd"/>
            <w:r w:rsidRPr="00821F76">
              <w:rPr>
                <w:rFonts w:ascii="Arial" w:hAnsi="Arial" w:cs="Arial"/>
                <w:sz w:val="18"/>
                <w:lang w:val="en-US"/>
              </w:rPr>
              <w:t>: 0</w:t>
            </w:r>
          </w:p>
          <w:p w14:paraId="2013960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100</w:t>
            </w:r>
          </w:p>
          <w:p w14:paraId="2A6F50E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whitespace: preserve</w:t>
            </w:r>
          </w:p>
        </w:tc>
        <w:tc>
          <w:tcPr>
            <w:tcW w:w="4671" w:type="dxa"/>
          </w:tcPr>
          <w:p w14:paraId="0B7F76E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14:paraId="34012C3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0B4CC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D1504B2" w14:textId="77777777" w:rsidTr="00821F76">
        <w:tc>
          <w:tcPr>
            <w:tcW w:w="3401" w:type="dxa"/>
          </w:tcPr>
          <w:p w14:paraId="08F3E80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OpkrævningDelFordringBeløb</w:t>
            </w:r>
            <w:proofErr w:type="spellEnd"/>
          </w:p>
        </w:tc>
        <w:tc>
          <w:tcPr>
            <w:tcW w:w="1701" w:type="dxa"/>
          </w:tcPr>
          <w:p w14:paraId="101A4DA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decimal</w:t>
            </w:r>
          </w:p>
          <w:p w14:paraId="5C22077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fractionDigits</w:t>
            </w:r>
            <w:proofErr w:type="spellEnd"/>
            <w:r w:rsidRPr="00821F76">
              <w:rPr>
                <w:rFonts w:ascii="Arial" w:hAnsi="Arial" w:cs="Arial"/>
                <w:sz w:val="18"/>
                <w:lang w:val="en-US"/>
              </w:rPr>
              <w:t>: 2</w:t>
            </w:r>
          </w:p>
          <w:p w14:paraId="208432A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maxInclusive</w:t>
            </w:r>
            <w:proofErr w:type="spellEnd"/>
            <w:r w:rsidRPr="00821F76">
              <w:rPr>
                <w:rFonts w:ascii="Arial" w:hAnsi="Arial" w:cs="Arial"/>
                <w:sz w:val="18"/>
                <w:lang w:val="en-US"/>
              </w:rPr>
              <w:t>: 999999999999999</w:t>
            </w:r>
          </w:p>
          <w:p w14:paraId="0A96DCE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minInclusive</w:t>
            </w:r>
            <w:proofErr w:type="spellEnd"/>
            <w:r w:rsidRPr="00821F76">
              <w:rPr>
                <w:rFonts w:ascii="Arial" w:hAnsi="Arial" w:cs="Arial"/>
                <w:sz w:val="18"/>
                <w:lang w:val="en-US"/>
              </w:rPr>
              <w:t>: -999999999999999</w:t>
            </w:r>
          </w:p>
        </w:tc>
        <w:tc>
          <w:tcPr>
            <w:tcW w:w="4671" w:type="dxa"/>
          </w:tcPr>
          <w:p w14:paraId="58A6176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tilknyttet undertypen til en </w:t>
            </w:r>
            <w:proofErr w:type="spellStart"/>
            <w:r>
              <w:rPr>
                <w:rFonts w:ascii="Arial" w:hAnsi="Arial" w:cs="Arial"/>
                <w:sz w:val="18"/>
              </w:rPr>
              <w:t>opkrævningsfordringtype</w:t>
            </w:r>
            <w:proofErr w:type="spellEnd"/>
            <w:r>
              <w:rPr>
                <w:rFonts w:ascii="Arial" w:hAnsi="Arial" w:cs="Arial"/>
                <w:sz w:val="18"/>
              </w:rPr>
              <w:t>.</w:t>
            </w:r>
          </w:p>
          <w:p w14:paraId="76DDE50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A8000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860B455" w14:textId="77777777" w:rsidTr="00821F76">
        <w:tc>
          <w:tcPr>
            <w:tcW w:w="3401" w:type="dxa"/>
          </w:tcPr>
          <w:p w14:paraId="2A6214C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OpkrævningDelFordringTypeID</w:t>
            </w:r>
            <w:proofErr w:type="spellEnd"/>
          </w:p>
        </w:tc>
        <w:tc>
          <w:tcPr>
            <w:tcW w:w="1701" w:type="dxa"/>
          </w:tcPr>
          <w:p w14:paraId="0FC4EB4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083688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1C4DB31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w:t>
            </w:r>
            <w:proofErr w:type="spellStart"/>
            <w:r>
              <w:rPr>
                <w:rFonts w:ascii="Arial" w:hAnsi="Arial" w:cs="Arial"/>
                <w:sz w:val="18"/>
              </w:rPr>
              <w:t>opkrævningsdelfordringstype</w:t>
            </w:r>
            <w:proofErr w:type="spellEnd"/>
            <w:r>
              <w:rPr>
                <w:rFonts w:ascii="Arial" w:hAnsi="Arial" w:cs="Arial"/>
                <w:sz w:val="18"/>
              </w:rPr>
              <w:t>.</w:t>
            </w:r>
          </w:p>
          <w:p w14:paraId="6BDBA3E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2D055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E324AF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14:paraId="5A72012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A3FE5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0A7CB3D" w14:textId="77777777" w:rsidTr="00821F76">
        <w:tc>
          <w:tcPr>
            <w:tcW w:w="3401" w:type="dxa"/>
          </w:tcPr>
          <w:p w14:paraId="40F2F63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OpkrævningDelFordringTypeNavn</w:t>
            </w:r>
            <w:proofErr w:type="spellEnd"/>
          </w:p>
        </w:tc>
        <w:tc>
          <w:tcPr>
            <w:tcW w:w="1701" w:type="dxa"/>
          </w:tcPr>
          <w:p w14:paraId="43DCBE4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67C6DE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6E91150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typen til en </w:t>
            </w:r>
            <w:proofErr w:type="spellStart"/>
            <w:r>
              <w:rPr>
                <w:rFonts w:ascii="Arial" w:hAnsi="Arial" w:cs="Arial"/>
                <w:sz w:val="18"/>
              </w:rPr>
              <w:t>opkrævningsdelfordringen</w:t>
            </w:r>
            <w:proofErr w:type="spellEnd"/>
            <w:r>
              <w:rPr>
                <w:rFonts w:ascii="Arial" w:hAnsi="Arial" w:cs="Arial"/>
                <w:sz w:val="18"/>
              </w:rPr>
              <w:t>.</w:t>
            </w:r>
          </w:p>
          <w:p w14:paraId="4EE08CC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85830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800DAD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w:t>
            </w:r>
            <w:proofErr w:type="spellStart"/>
            <w:r>
              <w:rPr>
                <w:rFonts w:ascii="Arial" w:hAnsi="Arial" w:cs="Arial"/>
                <w:sz w:val="18"/>
              </w:rPr>
              <w:t>Fordringspecifikation</w:t>
            </w:r>
            <w:proofErr w:type="spellEnd"/>
            <w:r>
              <w:rPr>
                <w:rFonts w:ascii="Arial" w:hAnsi="Arial" w:cs="Arial"/>
                <w:sz w:val="18"/>
              </w:rPr>
              <w:t xml:space="preserve"> underprofitcenter"</w:t>
            </w:r>
          </w:p>
          <w:p w14:paraId="53D7690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E4268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7D4219D" w14:textId="77777777" w:rsidTr="00821F76">
        <w:tc>
          <w:tcPr>
            <w:tcW w:w="3401" w:type="dxa"/>
          </w:tcPr>
          <w:p w14:paraId="102C98B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OpkrævningFordringArt</w:t>
            </w:r>
            <w:proofErr w:type="spellEnd"/>
          </w:p>
        </w:tc>
        <w:tc>
          <w:tcPr>
            <w:tcW w:w="1701" w:type="dxa"/>
          </w:tcPr>
          <w:p w14:paraId="19EC394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65DBEC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256D4A7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6CCE6D1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3C6F4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178632A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12517F5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5B8FFF0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38A7F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1E91379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440EEC9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0B97D21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14:paraId="5A63D01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33C9D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0A52DFA1" w14:textId="77777777" w:rsidTr="00821F76">
        <w:tc>
          <w:tcPr>
            <w:tcW w:w="3401" w:type="dxa"/>
          </w:tcPr>
          <w:p w14:paraId="001A675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OpkrævningFordringBeløb</w:t>
            </w:r>
            <w:proofErr w:type="spellEnd"/>
          </w:p>
        </w:tc>
        <w:tc>
          <w:tcPr>
            <w:tcW w:w="1701" w:type="dxa"/>
          </w:tcPr>
          <w:p w14:paraId="0FFA5BC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decimal</w:t>
            </w:r>
          </w:p>
          <w:p w14:paraId="129EBFF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fractionDigits</w:t>
            </w:r>
            <w:proofErr w:type="spellEnd"/>
            <w:r w:rsidRPr="00821F76">
              <w:rPr>
                <w:rFonts w:ascii="Arial" w:hAnsi="Arial" w:cs="Arial"/>
                <w:sz w:val="18"/>
                <w:lang w:val="en-US"/>
              </w:rPr>
              <w:t>: 2</w:t>
            </w:r>
          </w:p>
          <w:p w14:paraId="6F3798E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maxInclusive</w:t>
            </w:r>
            <w:proofErr w:type="spellEnd"/>
            <w:r w:rsidRPr="00821F76">
              <w:rPr>
                <w:rFonts w:ascii="Arial" w:hAnsi="Arial" w:cs="Arial"/>
                <w:sz w:val="18"/>
                <w:lang w:val="en-US"/>
              </w:rPr>
              <w:t>: 999999999999999</w:t>
            </w:r>
          </w:p>
          <w:p w14:paraId="42F1424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minInclusive</w:t>
            </w:r>
            <w:proofErr w:type="spellEnd"/>
            <w:r w:rsidRPr="00821F76">
              <w:rPr>
                <w:rFonts w:ascii="Arial" w:hAnsi="Arial" w:cs="Arial"/>
                <w:sz w:val="18"/>
                <w:lang w:val="en-US"/>
              </w:rPr>
              <w:t>: -999999999999999</w:t>
            </w:r>
          </w:p>
        </w:tc>
        <w:tc>
          <w:tcPr>
            <w:tcW w:w="4671" w:type="dxa"/>
          </w:tcPr>
          <w:p w14:paraId="3C881C3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4CAF714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019A727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14:paraId="1D25EA6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9DC9C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C1492F4" w14:textId="77777777" w:rsidTr="00821F76">
        <w:tc>
          <w:tcPr>
            <w:tcW w:w="3401" w:type="dxa"/>
          </w:tcPr>
          <w:p w14:paraId="2859D6B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OpkrævningFordringBogføringDato</w:t>
            </w:r>
            <w:proofErr w:type="spellEnd"/>
          </w:p>
        </w:tc>
        <w:tc>
          <w:tcPr>
            <w:tcW w:w="1701" w:type="dxa"/>
          </w:tcPr>
          <w:p w14:paraId="198FF3C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288722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14:paraId="078F75D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A7A93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D23F5F8" w14:textId="77777777" w:rsidTr="00821F76">
        <w:tc>
          <w:tcPr>
            <w:tcW w:w="3401" w:type="dxa"/>
          </w:tcPr>
          <w:p w14:paraId="2C5675E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OpkrævningFordringErOpkrævetMarkering</w:t>
            </w:r>
            <w:proofErr w:type="spellEnd"/>
          </w:p>
        </w:tc>
        <w:tc>
          <w:tcPr>
            <w:tcW w:w="1701" w:type="dxa"/>
          </w:tcPr>
          <w:p w14:paraId="0BF601E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77B3AC5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w:t>
            </w:r>
            <w:proofErr w:type="spellStart"/>
            <w:r>
              <w:rPr>
                <w:rFonts w:ascii="Arial" w:hAnsi="Arial" w:cs="Arial"/>
                <w:sz w:val="18"/>
              </w:rPr>
              <w:t>SKATs</w:t>
            </w:r>
            <w:proofErr w:type="spellEnd"/>
            <w:r>
              <w:rPr>
                <w:rFonts w:ascii="Arial" w:hAnsi="Arial" w:cs="Arial"/>
                <w:sz w:val="18"/>
              </w:rPr>
              <w:t xml:space="preserve"> opkrævningssystem, DMO, skal kunne se, hvorvidt der skal dannes opkrævninger til kunden eller ej.</w:t>
            </w:r>
          </w:p>
          <w:p w14:paraId="42E88DD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96E03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7621DED" w14:textId="77777777" w:rsidTr="00821F76">
        <w:tc>
          <w:tcPr>
            <w:tcW w:w="3401" w:type="dxa"/>
          </w:tcPr>
          <w:p w14:paraId="57A0053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OpkrævningFordringForfaldDato</w:t>
            </w:r>
            <w:proofErr w:type="spellEnd"/>
          </w:p>
        </w:tc>
        <w:tc>
          <w:tcPr>
            <w:tcW w:w="1701" w:type="dxa"/>
          </w:tcPr>
          <w:p w14:paraId="30F595F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887871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62564D1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23D7DC4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2B15E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14:paraId="2EF3B43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5509B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39DB57A" w14:textId="77777777" w:rsidTr="00821F76">
        <w:tc>
          <w:tcPr>
            <w:tcW w:w="3401" w:type="dxa"/>
          </w:tcPr>
          <w:p w14:paraId="2A22D74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OpkrævningFordringForældelseDato</w:t>
            </w:r>
            <w:proofErr w:type="spellEnd"/>
          </w:p>
        </w:tc>
        <w:tc>
          <w:tcPr>
            <w:tcW w:w="1701" w:type="dxa"/>
          </w:tcPr>
          <w:p w14:paraId="15A991E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54E9C2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14:paraId="53C9C3E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14:paraId="7E6D948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E761B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97F44EF" w14:textId="77777777" w:rsidTr="00821F76">
        <w:tc>
          <w:tcPr>
            <w:tcW w:w="3401" w:type="dxa"/>
          </w:tcPr>
          <w:p w14:paraId="3447E20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OpkrævningFordringFrigivelseDato</w:t>
            </w:r>
            <w:proofErr w:type="spellEnd"/>
          </w:p>
        </w:tc>
        <w:tc>
          <w:tcPr>
            <w:tcW w:w="1701" w:type="dxa"/>
          </w:tcPr>
          <w:p w14:paraId="44B74F8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771F8B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FrigivelseDato</w:t>
            </w:r>
            <w:proofErr w:type="spellEnd"/>
            <w:r>
              <w:rPr>
                <w:rFonts w:ascii="Arial" w:hAnsi="Arial" w:cs="Arial"/>
                <w:sz w:val="18"/>
              </w:rPr>
              <w:t xml:space="preserve"> er datoen for, hvornår en negativ fordring skal eller er frigivet til at indgå i kontoens saldo. </w:t>
            </w:r>
          </w:p>
          <w:p w14:paraId="7A5F005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14:paraId="299DA3A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9B725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0C4E2B7" w14:textId="77777777" w:rsidTr="00821F76">
        <w:tc>
          <w:tcPr>
            <w:tcW w:w="3401" w:type="dxa"/>
          </w:tcPr>
          <w:p w14:paraId="128454E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OpkrævningFordringHaverNavn</w:t>
            </w:r>
            <w:proofErr w:type="spellEnd"/>
          </w:p>
        </w:tc>
        <w:tc>
          <w:tcPr>
            <w:tcW w:w="1701" w:type="dxa"/>
          </w:tcPr>
          <w:p w14:paraId="79BAC23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CBA9C9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6E152AA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3D117F6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50E09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7148ABC" w14:textId="77777777" w:rsidTr="00821F76">
        <w:tc>
          <w:tcPr>
            <w:tcW w:w="3401" w:type="dxa"/>
          </w:tcPr>
          <w:p w14:paraId="0C3A428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OpkrævningFordringHaverNummer</w:t>
            </w:r>
            <w:proofErr w:type="spellEnd"/>
          </w:p>
        </w:tc>
        <w:tc>
          <w:tcPr>
            <w:tcW w:w="1701" w:type="dxa"/>
          </w:tcPr>
          <w:p w14:paraId="3215EEE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E7C16C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p w14:paraId="49827C8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w:t>
            </w:r>
            <w:proofErr w:type="gramStart"/>
            <w:r>
              <w:rPr>
                <w:rFonts w:ascii="Arial" w:hAnsi="Arial" w:cs="Arial"/>
                <w:sz w:val="18"/>
              </w:rPr>
              <w:t>9]{</w:t>
            </w:r>
            <w:proofErr w:type="gramEnd"/>
            <w:r>
              <w:rPr>
                <w:rFonts w:ascii="Arial" w:hAnsi="Arial" w:cs="Arial"/>
                <w:sz w:val="18"/>
              </w:rPr>
              <w:t>8,11}</w:t>
            </w:r>
          </w:p>
        </w:tc>
        <w:tc>
          <w:tcPr>
            <w:tcW w:w="4671" w:type="dxa"/>
          </w:tcPr>
          <w:p w14:paraId="2DEF1AC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48E3542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2052C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661F856" w14:textId="77777777" w:rsidTr="00821F76">
        <w:tc>
          <w:tcPr>
            <w:tcW w:w="3401" w:type="dxa"/>
          </w:tcPr>
          <w:p w14:paraId="6A1B447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OpkrævningFordringHaverNummerType</w:t>
            </w:r>
            <w:proofErr w:type="spellEnd"/>
          </w:p>
        </w:tc>
        <w:tc>
          <w:tcPr>
            <w:tcW w:w="1701" w:type="dxa"/>
          </w:tcPr>
          <w:p w14:paraId="331E279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6E121E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25DE32D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af </w:t>
            </w:r>
            <w:proofErr w:type="spellStart"/>
            <w:r>
              <w:rPr>
                <w:rFonts w:ascii="Arial" w:hAnsi="Arial" w:cs="Arial"/>
                <w:sz w:val="18"/>
              </w:rPr>
              <w:t>FordringHaver</w:t>
            </w:r>
            <w:proofErr w:type="spellEnd"/>
            <w:r>
              <w:rPr>
                <w:rFonts w:ascii="Arial" w:hAnsi="Arial" w:cs="Arial"/>
                <w:sz w:val="18"/>
              </w:rPr>
              <w:t xml:space="preserve">, dvs. hvad </w:t>
            </w:r>
            <w:proofErr w:type="spellStart"/>
            <w:r>
              <w:rPr>
                <w:rFonts w:ascii="Arial" w:hAnsi="Arial" w:cs="Arial"/>
                <w:sz w:val="18"/>
              </w:rPr>
              <w:t>FordringHaverNummer</w:t>
            </w:r>
            <w:proofErr w:type="spellEnd"/>
            <w:r>
              <w:rPr>
                <w:rFonts w:ascii="Arial" w:hAnsi="Arial" w:cs="Arial"/>
                <w:sz w:val="18"/>
              </w:rPr>
              <w:t xml:space="preserve"> dækker over.</w:t>
            </w:r>
          </w:p>
          <w:p w14:paraId="585079F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63736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C4F60F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6C475A5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086286F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46DF876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085AF2B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241EC82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4BF0457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5BA50DB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660CF80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1A93313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1BD4695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DB192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8EE32DF" w14:textId="77777777" w:rsidTr="00821F76">
        <w:tc>
          <w:tcPr>
            <w:tcW w:w="3401" w:type="dxa"/>
          </w:tcPr>
          <w:p w14:paraId="2780FA6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OpkrævningFordringID</w:t>
            </w:r>
            <w:proofErr w:type="spellEnd"/>
          </w:p>
        </w:tc>
        <w:tc>
          <w:tcPr>
            <w:tcW w:w="1701" w:type="dxa"/>
          </w:tcPr>
          <w:p w14:paraId="1A12D7F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FF438C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32</w:t>
            </w:r>
          </w:p>
        </w:tc>
        <w:tc>
          <w:tcPr>
            <w:tcW w:w="4671" w:type="dxa"/>
          </w:tcPr>
          <w:p w14:paraId="37333BE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438CFDC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F1A43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5B35F71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5646F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CC283DF" w14:textId="77777777" w:rsidTr="00821F76">
        <w:tc>
          <w:tcPr>
            <w:tcW w:w="3401" w:type="dxa"/>
          </w:tcPr>
          <w:p w14:paraId="7522827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OpkrævningFordringInternKommentar</w:t>
            </w:r>
            <w:proofErr w:type="spellEnd"/>
          </w:p>
        </w:tc>
        <w:tc>
          <w:tcPr>
            <w:tcW w:w="1701" w:type="dxa"/>
          </w:tcPr>
          <w:p w14:paraId="47F490F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C6AE76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7C3BCAF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14:paraId="1CE6EF5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79266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284689A" w14:textId="77777777" w:rsidTr="00821F76">
        <w:tc>
          <w:tcPr>
            <w:tcW w:w="3401" w:type="dxa"/>
          </w:tcPr>
          <w:p w14:paraId="2D49EF0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OpkrævningFordringKommentar</w:t>
            </w:r>
            <w:proofErr w:type="spellEnd"/>
          </w:p>
        </w:tc>
        <w:tc>
          <w:tcPr>
            <w:tcW w:w="1701" w:type="dxa"/>
          </w:tcPr>
          <w:p w14:paraId="0863EAC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C32010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255F0AC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oplysning vedrørende den konkrete fordring.</w:t>
            </w:r>
          </w:p>
          <w:p w14:paraId="4A2CE023" w14:textId="46FB09A6"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SAP-DMO drejer det sig f.eks. om oplysning om hvilken afgift et gebyr vedrører, eller hvilken ejendom der opkræves </w:t>
            </w:r>
            <w:del w:id="833" w:author="Hanne Erdman Thomsen" w:date="2023-06-20T11:11:00Z">
              <w:r w:rsidR="002B6607">
                <w:rPr>
                  <w:rFonts w:ascii="Arial" w:hAnsi="Arial" w:cs="Arial"/>
                  <w:sz w:val="18"/>
                </w:rPr>
                <w:delText>grundskyld</w:delText>
              </w:r>
            </w:del>
            <w:ins w:id="834" w:author="Hanne Erdman Thomsen" w:date="2023-06-20T11:11:00Z">
              <w:r>
                <w:rPr>
                  <w:rFonts w:ascii="Arial" w:hAnsi="Arial" w:cs="Arial"/>
                  <w:sz w:val="18"/>
                </w:rPr>
                <w:t>ejendomsskat</w:t>
              </w:r>
            </w:ins>
            <w:r>
              <w:rPr>
                <w:rFonts w:ascii="Arial" w:hAnsi="Arial" w:cs="Arial"/>
                <w:sz w:val="18"/>
              </w:rPr>
              <w:t xml:space="preserve"> for. Teksten videresendes til Inddrivelsen, hvor den bruges i henvendelser til skyldner.</w:t>
            </w:r>
          </w:p>
          <w:p w14:paraId="369F7DE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ACC81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9C7C1DB" w14:textId="77777777" w:rsidTr="00821F76">
        <w:tc>
          <w:tcPr>
            <w:tcW w:w="3401" w:type="dxa"/>
          </w:tcPr>
          <w:p w14:paraId="6CADC4C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OpkrævningFordringModtagelseDato</w:t>
            </w:r>
            <w:proofErr w:type="spellEnd"/>
          </w:p>
        </w:tc>
        <w:tc>
          <w:tcPr>
            <w:tcW w:w="1701" w:type="dxa"/>
          </w:tcPr>
          <w:p w14:paraId="616297D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E6766F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14:paraId="7FE638D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1EAC6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94B360A" w14:textId="77777777" w:rsidTr="00821F76">
        <w:tc>
          <w:tcPr>
            <w:tcW w:w="3401" w:type="dxa"/>
          </w:tcPr>
          <w:p w14:paraId="3F64C66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OpkrævningFordringOprindeligSidsteRettidigBetalingDato</w:t>
            </w:r>
            <w:proofErr w:type="spellEnd"/>
          </w:p>
        </w:tc>
        <w:tc>
          <w:tcPr>
            <w:tcW w:w="1701" w:type="dxa"/>
          </w:tcPr>
          <w:p w14:paraId="181B263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49607E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14:paraId="6ABA601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der er forsinket indberetning (og dermed foreløbig fastsættelse - FF) eller efterangivelse (EA) </w:t>
            </w:r>
            <w:proofErr w:type="spellStart"/>
            <w:r>
              <w:rPr>
                <w:rFonts w:ascii="Arial" w:hAnsi="Arial" w:cs="Arial"/>
                <w:sz w:val="18"/>
              </w:rPr>
              <w:t>pga</w:t>
            </w:r>
            <w:proofErr w:type="spellEnd"/>
            <w:r>
              <w:rPr>
                <w:rFonts w:ascii="Arial" w:hAnsi="Arial" w:cs="Arial"/>
                <w:sz w:val="18"/>
              </w:rPr>
              <w:t xml:space="preserve"> regulering, fastsættes sidste rettidige betalingsdato ud fra indberetningstidspunktet, men hvis fordringen senere går til inddrivelse, skal udgangspunktet for beregning af forældelsesdato være den oprindelige sidste rettidige betalingsdato.</w:t>
            </w:r>
          </w:p>
          <w:p w14:paraId="0B063D0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5F54F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0A7C80F" w14:textId="77777777" w:rsidTr="00821F76">
        <w:tc>
          <w:tcPr>
            <w:tcW w:w="3401" w:type="dxa"/>
          </w:tcPr>
          <w:p w14:paraId="4564DAD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OpkrævningFordringPeriodeFraDato</w:t>
            </w:r>
            <w:proofErr w:type="spellEnd"/>
          </w:p>
        </w:tc>
        <w:tc>
          <w:tcPr>
            <w:tcW w:w="1701" w:type="dxa"/>
          </w:tcPr>
          <w:p w14:paraId="492CA00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0042DA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fordring vedrører. (Periode vil typisk være en angivelsesperiode)</w:t>
            </w:r>
          </w:p>
          <w:p w14:paraId="4B57EB8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06F2A88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3815C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DCC57D7" w14:textId="77777777" w:rsidTr="00821F76">
        <w:tc>
          <w:tcPr>
            <w:tcW w:w="3401" w:type="dxa"/>
          </w:tcPr>
          <w:p w14:paraId="4FB2C8B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OpkrævningFordringPeriodeTilDato</w:t>
            </w:r>
            <w:proofErr w:type="spellEnd"/>
          </w:p>
        </w:tc>
        <w:tc>
          <w:tcPr>
            <w:tcW w:w="1701" w:type="dxa"/>
          </w:tcPr>
          <w:p w14:paraId="18CA98C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F52E52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(Periode vil typisk være en angivelsesperiode).</w:t>
            </w:r>
          </w:p>
          <w:p w14:paraId="1A2DD61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6B7C2BA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A31E4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3B02C86" w14:textId="77777777" w:rsidTr="00821F76">
        <w:tc>
          <w:tcPr>
            <w:tcW w:w="3401" w:type="dxa"/>
          </w:tcPr>
          <w:p w14:paraId="13529DB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OpkrævningFordringReferenceNummer</w:t>
            </w:r>
            <w:proofErr w:type="spellEnd"/>
          </w:p>
        </w:tc>
        <w:tc>
          <w:tcPr>
            <w:tcW w:w="1701" w:type="dxa"/>
          </w:tcPr>
          <w:p w14:paraId="637A0BD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C25091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18</w:t>
            </w:r>
          </w:p>
        </w:tc>
        <w:tc>
          <w:tcPr>
            <w:tcW w:w="4671" w:type="dxa"/>
          </w:tcPr>
          <w:p w14:paraId="13DA132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14:paraId="301E165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4CBB0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0B8D237" w14:textId="77777777" w:rsidTr="00821F76">
        <w:tc>
          <w:tcPr>
            <w:tcW w:w="3401" w:type="dxa"/>
          </w:tcPr>
          <w:p w14:paraId="28A8EBD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OpkrævningFordringRenteDato</w:t>
            </w:r>
            <w:proofErr w:type="spellEnd"/>
          </w:p>
        </w:tc>
        <w:tc>
          <w:tcPr>
            <w:tcW w:w="1701" w:type="dxa"/>
          </w:tcPr>
          <w:p w14:paraId="736D7FA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AC7525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RenteDato</w:t>
            </w:r>
            <w:proofErr w:type="spellEnd"/>
            <w:r>
              <w:rPr>
                <w:rFonts w:ascii="Arial" w:hAnsi="Arial" w:cs="Arial"/>
                <w:sz w:val="18"/>
              </w:rPr>
              <w:t xml:space="preserve"> er datoen for Fordringshavers sidste renteberegningsdato. Dvs. den dato for hvornår der sidst er beregnet renter på en given fordring. </w:t>
            </w:r>
          </w:p>
          <w:p w14:paraId="5BAE5BE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Første gang der skal ske en renteberegning, er ud fra </w:t>
            </w:r>
            <w:proofErr w:type="spellStart"/>
            <w:r>
              <w:rPr>
                <w:rFonts w:ascii="Arial" w:hAnsi="Arial" w:cs="Arial"/>
                <w:sz w:val="18"/>
              </w:rPr>
              <w:t>SidsteRettidigBetalingDato</w:t>
            </w:r>
            <w:proofErr w:type="spellEnd"/>
            <w:r>
              <w:rPr>
                <w:rFonts w:ascii="Arial" w:hAnsi="Arial" w:cs="Arial"/>
                <w:sz w:val="18"/>
              </w:rPr>
              <w:t xml:space="preserve"> (SRB), som er den rentebærende dato. Efterfølgende sker en evt. renteberegning af saldoen fra den dato, hvor der sidst er sket rentetilskrivning.</w:t>
            </w:r>
          </w:p>
          <w:p w14:paraId="4B094CC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D3DC5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EA5B018" w14:textId="77777777" w:rsidTr="00821F76">
        <w:tc>
          <w:tcPr>
            <w:tcW w:w="3401" w:type="dxa"/>
          </w:tcPr>
          <w:p w14:paraId="2D65754D" w14:textId="27AE0717" w:rsidR="00821F76" w:rsidRPr="00821F76" w:rsidRDefault="002B6607"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del w:id="835" w:author="Hanne Erdman Thomsen" w:date="2023-06-20T11:11:00Z">
              <w:r>
                <w:rPr>
                  <w:rFonts w:ascii="Arial" w:hAnsi="Arial" w:cs="Arial"/>
                  <w:sz w:val="18"/>
                </w:rPr>
                <w:delText>OpkrævningFordringRykkerHendstandDato</w:delText>
              </w:r>
            </w:del>
            <w:proofErr w:type="spellStart"/>
            <w:ins w:id="836" w:author="Hanne Erdman Thomsen" w:date="2023-06-20T11:11:00Z">
              <w:r w:rsidR="00821F76">
                <w:rPr>
                  <w:rFonts w:ascii="Arial" w:hAnsi="Arial" w:cs="Arial"/>
                  <w:sz w:val="18"/>
                </w:rPr>
                <w:t>OpkrævningFordringRykkerHenstandDato</w:t>
              </w:r>
            </w:ins>
            <w:proofErr w:type="spellEnd"/>
          </w:p>
        </w:tc>
        <w:tc>
          <w:tcPr>
            <w:tcW w:w="1701" w:type="dxa"/>
          </w:tcPr>
          <w:p w14:paraId="2851E55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8D7F05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14:paraId="3F2BA96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0F651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059D71A" w14:textId="77777777" w:rsidTr="00821F76">
        <w:tc>
          <w:tcPr>
            <w:tcW w:w="3401" w:type="dxa"/>
          </w:tcPr>
          <w:p w14:paraId="25615DE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OpkrævningFordringSidsteRettidigBetalingDato</w:t>
            </w:r>
            <w:proofErr w:type="spellEnd"/>
          </w:p>
        </w:tc>
        <w:tc>
          <w:tcPr>
            <w:tcW w:w="1701" w:type="dxa"/>
          </w:tcPr>
          <w:p w14:paraId="235CA1A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3B1DCE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497573D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E9259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4053033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AE4EA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SidsteRettidigBetalingDato</w:t>
            </w:r>
            <w:proofErr w:type="spellEnd"/>
            <w:r>
              <w:rPr>
                <w:rFonts w:ascii="Arial" w:hAnsi="Arial" w:cs="Arial"/>
                <w:sz w:val="18"/>
              </w:rPr>
              <w:t xml:space="preserve"> er ikke altid lig med </w:t>
            </w:r>
            <w:proofErr w:type="spellStart"/>
            <w:r>
              <w:rPr>
                <w:rFonts w:ascii="Arial" w:hAnsi="Arial" w:cs="Arial"/>
                <w:sz w:val="18"/>
              </w:rPr>
              <w:t>ForfaldDato</w:t>
            </w:r>
            <w:proofErr w:type="spellEnd"/>
            <w:r>
              <w:rPr>
                <w:rFonts w:ascii="Arial" w:hAnsi="Arial" w:cs="Arial"/>
                <w:sz w:val="18"/>
              </w:rPr>
              <w:t>.</w:t>
            </w:r>
          </w:p>
          <w:p w14:paraId="790B82E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A9C0E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F693CF8" w14:textId="77777777" w:rsidTr="00821F76">
        <w:tc>
          <w:tcPr>
            <w:tcW w:w="3401" w:type="dxa"/>
          </w:tcPr>
          <w:p w14:paraId="619DC5F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OpkrævningFordringStiftelseDato</w:t>
            </w:r>
            <w:proofErr w:type="spellEnd"/>
          </w:p>
        </w:tc>
        <w:tc>
          <w:tcPr>
            <w:tcW w:w="1701" w:type="dxa"/>
          </w:tcPr>
          <w:p w14:paraId="7CC0F73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1D9BCD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14:paraId="692DA03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68A60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14:paraId="47B6A6B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26DFE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B6886C6" w14:textId="77777777" w:rsidTr="00821F76">
        <w:tc>
          <w:tcPr>
            <w:tcW w:w="3401" w:type="dxa"/>
          </w:tcPr>
          <w:p w14:paraId="0354E6F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OpkrævningFordringTypeID</w:t>
            </w:r>
            <w:proofErr w:type="spellEnd"/>
          </w:p>
        </w:tc>
        <w:tc>
          <w:tcPr>
            <w:tcW w:w="1701" w:type="dxa"/>
          </w:tcPr>
          <w:p w14:paraId="6B2C4DF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DB6FEB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10561C6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528B78A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A14A9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05B7FA4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1100-1199 - </w:t>
            </w:r>
            <w:proofErr w:type="spellStart"/>
            <w:r>
              <w:rPr>
                <w:rFonts w:ascii="Arial" w:hAnsi="Arial" w:cs="Arial"/>
                <w:sz w:val="18"/>
              </w:rPr>
              <w:t>Askat</w:t>
            </w:r>
            <w:proofErr w:type="spellEnd"/>
          </w:p>
          <w:p w14:paraId="7E08FA5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39799EB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09C9F58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23DBD30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433B1E0A" w14:textId="5A52B26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w:t>
            </w:r>
            <w:del w:id="837" w:author="Hanne Erdman Thomsen" w:date="2023-06-20T11:11:00Z">
              <w:r w:rsidR="002B6607">
                <w:rPr>
                  <w:rFonts w:ascii="Arial" w:hAnsi="Arial" w:cs="Arial"/>
                  <w:sz w:val="18"/>
                </w:rPr>
                <w:delText>1699</w:delText>
              </w:r>
            </w:del>
            <w:ins w:id="838" w:author="Hanne Erdman Thomsen" w:date="2023-06-20T11:11:00Z">
              <w:r>
                <w:rPr>
                  <w:rFonts w:ascii="Arial" w:hAnsi="Arial" w:cs="Arial"/>
                  <w:sz w:val="18"/>
                </w:rPr>
                <w:t>1499</w:t>
              </w:r>
            </w:ins>
            <w:r>
              <w:rPr>
                <w:rFonts w:ascii="Arial" w:hAnsi="Arial" w:cs="Arial"/>
                <w:sz w:val="18"/>
              </w:rPr>
              <w:t xml:space="preserve"> - Punktafgifter</w:t>
            </w:r>
          </w:p>
          <w:p w14:paraId="4DFC3A7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39" w:author="Hanne Erdman Thomsen" w:date="2023-06-20T11:11:00Z"/>
                <w:rFonts w:ascii="Arial" w:hAnsi="Arial" w:cs="Arial"/>
                <w:sz w:val="18"/>
              </w:rPr>
            </w:pPr>
            <w:ins w:id="840" w:author="Hanne Erdman Thomsen" w:date="2023-06-20T11:11:00Z">
              <w:r>
                <w:rPr>
                  <w:rFonts w:ascii="Arial" w:hAnsi="Arial" w:cs="Arial"/>
                  <w:sz w:val="18"/>
                </w:rPr>
                <w:t>1500-1549 - Kommunale ejendomsskatter</w:t>
              </w:r>
            </w:ins>
          </w:p>
          <w:p w14:paraId="605B3F4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2798013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0D73036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105571C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FA114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C7640B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14:paraId="0F9D777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FDA32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2BC29AF" w14:textId="77777777" w:rsidTr="00821F76">
        <w:tc>
          <w:tcPr>
            <w:tcW w:w="3401" w:type="dxa"/>
          </w:tcPr>
          <w:p w14:paraId="24074CF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OpkrævningFordringTypeNavn</w:t>
            </w:r>
            <w:proofErr w:type="spellEnd"/>
          </w:p>
        </w:tc>
        <w:tc>
          <w:tcPr>
            <w:tcW w:w="1701" w:type="dxa"/>
          </w:tcPr>
          <w:p w14:paraId="471FB2D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61D7EA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5491D47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14:paraId="7990D1B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CA365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F929D5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14:paraId="76ABCDC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013E3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A33EED2" w14:textId="77777777" w:rsidTr="00821F76">
        <w:tc>
          <w:tcPr>
            <w:tcW w:w="3401" w:type="dxa"/>
          </w:tcPr>
          <w:p w14:paraId="2797DB6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OpkrævningHæftelseForm</w:t>
            </w:r>
            <w:proofErr w:type="spellEnd"/>
          </w:p>
        </w:tc>
        <w:tc>
          <w:tcPr>
            <w:tcW w:w="1701" w:type="dxa"/>
          </w:tcPr>
          <w:p w14:paraId="07C95E3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330C66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1138A73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w:t>
            </w:r>
            <w:proofErr w:type="spellStart"/>
            <w:proofErr w:type="gramStart"/>
            <w:r>
              <w:rPr>
                <w:rFonts w:ascii="Arial" w:hAnsi="Arial" w:cs="Arial"/>
                <w:sz w:val="18"/>
              </w:rPr>
              <w:t>hæfteren</w:t>
            </w:r>
            <w:proofErr w:type="spellEnd"/>
            <w:proofErr w:type="gramEnd"/>
            <w:r>
              <w:rPr>
                <w:rFonts w:ascii="Arial" w:hAnsi="Arial" w:cs="Arial"/>
                <w:sz w:val="18"/>
              </w:rPr>
              <w:t xml:space="preserve"> hæfter for fordringen. Hæftelsesformer er et udtryk for hvem der skylder, andel af fordringen samt hvilket aktiver/formue kreditorerne kan søge sig fyldestgjort i, f.eks. i forbindelse med en </w:t>
            </w:r>
            <w:proofErr w:type="spellStart"/>
            <w:proofErr w:type="gramStart"/>
            <w:r>
              <w:rPr>
                <w:rFonts w:ascii="Arial" w:hAnsi="Arial" w:cs="Arial"/>
                <w:sz w:val="18"/>
              </w:rPr>
              <w:t>udlægsforretning.Hæftelsesformen</w:t>
            </w:r>
            <w:proofErr w:type="spellEnd"/>
            <w:proofErr w:type="gramEnd"/>
            <w:r>
              <w:rPr>
                <w:rFonts w:ascii="Arial" w:hAnsi="Arial" w:cs="Arial"/>
                <w:sz w:val="18"/>
              </w:rPr>
              <w:t xml:space="preserve"> indikerer implicit hæftelsesprocenten (som findes på Hæftelse). Fx. betyder solidarisk hæftelse, at alle kunder hæfter 100% for fordringen.</w:t>
            </w:r>
          </w:p>
          <w:p w14:paraId="45732F7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EFA25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36EDF00" w14:textId="77777777" w:rsidTr="00821F76">
        <w:tc>
          <w:tcPr>
            <w:tcW w:w="3401" w:type="dxa"/>
          </w:tcPr>
          <w:p w14:paraId="355DDB0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OpkrævningHæftelseSlutDato</w:t>
            </w:r>
            <w:proofErr w:type="spellEnd"/>
          </w:p>
        </w:tc>
        <w:tc>
          <w:tcPr>
            <w:tcW w:w="1701" w:type="dxa"/>
          </w:tcPr>
          <w:p w14:paraId="6CA7CB2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C29281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14:paraId="51F4496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B009A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7B16A7D" w14:textId="77777777" w:rsidTr="00821F76">
        <w:tc>
          <w:tcPr>
            <w:tcW w:w="3401" w:type="dxa"/>
          </w:tcPr>
          <w:p w14:paraId="3F6DD79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OpkrævningHæftelseStartDato</w:t>
            </w:r>
            <w:proofErr w:type="spellEnd"/>
          </w:p>
        </w:tc>
        <w:tc>
          <w:tcPr>
            <w:tcW w:w="1701" w:type="dxa"/>
          </w:tcPr>
          <w:p w14:paraId="73F4BED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F49B85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14:paraId="1A3195A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48174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4C8F4360" w14:textId="77777777" w:rsidTr="002B6607">
        <w:trPr>
          <w:del w:id="841" w:author="Hanne Erdman Thomsen" w:date="2023-06-20T11:11:00Z"/>
        </w:trPr>
        <w:tc>
          <w:tcPr>
            <w:tcW w:w="3401" w:type="dxa"/>
          </w:tcPr>
          <w:p w14:paraId="31930A5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842" w:author="Hanne Erdman Thomsen" w:date="2023-06-20T11:11:00Z"/>
                <w:rFonts w:ascii="Arial" w:hAnsi="Arial" w:cs="Arial"/>
                <w:sz w:val="18"/>
              </w:rPr>
            </w:pPr>
            <w:del w:id="843" w:author="Hanne Erdman Thomsen" w:date="2023-06-20T11:11:00Z">
              <w:r>
                <w:rPr>
                  <w:rFonts w:ascii="Arial" w:hAnsi="Arial" w:cs="Arial"/>
                  <w:sz w:val="18"/>
                </w:rPr>
                <w:delText>OpkrævningSletMarkering</w:delText>
              </w:r>
            </w:del>
          </w:p>
        </w:tc>
        <w:tc>
          <w:tcPr>
            <w:tcW w:w="1701" w:type="dxa"/>
          </w:tcPr>
          <w:p w14:paraId="710054D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44" w:author="Hanne Erdman Thomsen" w:date="2023-06-20T11:11:00Z"/>
                <w:rFonts w:ascii="Arial" w:hAnsi="Arial" w:cs="Arial"/>
                <w:sz w:val="18"/>
              </w:rPr>
            </w:pPr>
            <w:del w:id="845" w:author="Hanne Erdman Thomsen" w:date="2023-06-20T11:11:00Z">
              <w:r>
                <w:rPr>
                  <w:rFonts w:ascii="Arial" w:hAnsi="Arial" w:cs="Arial"/>
                  <w:sz w:val="18"/>
                </w:rPr>
                <w:delText>base: boolean</w:delText>
              </w:r>
            </w:del>
          </w:p>
        </w:tc>
        <w:tc>
          <w:tcPr>
            <w:tcW w:w="4671" w:type="dxa"/>
          </w:tcPr>
          <w:p w14:paraId="34C2AC0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46" w:author="Hanne Erdman Thomsen" w:date="2023-06-20T11:11:00Z"/>
                <w:rFonts w:ascii="Arial" w:hAnsi="Arial" w:cs="Arial"/>
                <w:sz w:val="18"/>
              </w:rPr>
            </w:pPr>
            <w:del w:id="847" w:author="Hanne Erdman Thomsen" w:date="2023-06-20T11:11:00Z">
              <w:r>
                <w:rPr>
                  <w:rFonts w:ascii="Arial" w:hAnsi="Arial" w:cs="Arial"/>
                  <w:sz w:val="18"/>
                </w:rPr>
                <w:delText>Transient element.</w:delText>
              </w:r>
            </w:del>
          </w:p>
          <w:p w14:paraId="2B4E0A6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48" w:author="Hanne Erdman Thomsen" w:date="2023-06-20T11:11:00Z"/>
                <w:rFonts w:ascii="Arial" w:hAnsi="Arial" w:cs="Arial"/>
                <w:sz w:val="18"/>
              </w:rPr>
            </w:pPr>
          </w:p>
          <w:p w14:paraId="6BF2731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49" w:author="Hanne Erdman Thomsen" w:date="2023-06-20T11:11:00Z"/>
                <w:rFonts w:ascii="Arial" w:hAnsi="Arial" w:cs="Arial"/>
                <w:sz w:val="18"/>
              </w:rPr>
            </w:pPr>
            <w:del w:id="850" w:author="Hanne Erdman Thomsen" w:date="2023-06-20T11:11:00Z">
              <w:r>
                <w:rPr>
                  <w:rFonts w:ascii="Arial" w:hAnsi="Arial" w:cs="Arial"/>
                  <w:sz w:val="18"/>
                </w:rPr>
                <w:delText>Markering af hvorvidt et givent element skal slettes. Regler for feltet er forskellig alt efter hvilken kontekst det bruges i, se funktionalitetsbeskrivelse af service for uddybning.</w:delText>
              </w:r>
            </w:del>
          </w:p>
          <w:p w14:paraId="4F368A2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51" w:author="Hanne Erdman Thomsen" w:date="2023-06-20T11:11:00Z"/>
                <w:rFonts w:ascii="Arial" w:hAnsi="Arial" w:cs="Arial"/>
                <w:sz w:val="18"/>
              </w:rPr>
            </w:pPr>
          </w:p>
          <w:p w14:paraId="7A5FE98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52" w:author="Hanne Erdman Thomsen" w:date="2023-06-20T11:11:00Z"/>
                <w:rFonts w:ascii="Arial" w:hAnsi="Arial" w:cs="Arial"/>
                <w:sz w:val="18"/>
              </w:rPr>
            </w:pPr>
          </w:p>
        </w:tc>
      </w:tr>
      <w:tr w:rsidR="002B6607" w14:paraId="247F4E50" w14:textId="77777777" w:rsidTr="002B6607">
        <w:trPr>
          <w:del w:id="853" w:author="Hanne Erdman Thomsen" w:date="2023-06-20T11:11:00Z"/>
        </w:trPr>
        <w:tc>
          <w:tcPr>
            <w:tcW w:w="3401" w:type="dxa"/>
          </w:tcPr>
          <w:p w14:paraId="2F18979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854" w:author="Hanne Erdman Thomsen" w:date="2023-06-20T11:11:00Z"/>
                <w:rFonts w:ascii="Arial" w:hAnsi="Arial" w:cs="Arial"/>
                <w:sz w:val="18"/>
              </w:rPr>
            </w:pPr>
            <w:del w:id="855" w:author="Hanne Erdman Thomsen" w:date="2023-06-20T11:11:00Z">
              <w:r>
                <w:rPr>
                  <w:rFonts w:ascii="Arial" w:hAnsi="Arial" w:cs="Arial"/>
                  <w:sz w:val="18"/>
                </w:rPr>
                <w:delText>OpkrævningSpecifikationLinjeBeløb</w:delText>
              </w:r>
            </w:del>
          </w:p>
        </w:tc>
        <w:tc>
          <w:tcPr>
            <w:tcW w:w="1701" w:type="dxa"/>
          </w:tcPr>
          <w:p w14:paraId="5D7D1E6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56" w:author="Hanne Erdman Thomsen" w:date="2023-06-20T11:11:00Z"/>
                <w:rFonts w:ascii="Arial" w:hAnsi="Arial" w:cs="Arial"/>
                <w:sz w:val="18"/>
              </w:rPr>
            </w:pPr>
            <w:del w:id="857" w:author="Hanne Erdman Thomsen" w:date="2023-06-20T11:11:00Z">
              <w:r>
                <w:rPr>
                  <w:rFonts w:ascii="Arial" w:hAnsi="Arial" w:cs="Arial"/>
                  <w:sz w:val="18"/>
                </w:rPr>
                <w:delText>base: decimal</w:delText>
              </w:r>
            </w:del>
          </w:p>
          <w:p w14:paraId="240524E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58" w:author="Hanne Erdman Thomsen" w:date="2023-06-20T11:11:00Z"/>
                <w:rFonts w:ascii="Arial" w:hAnsi="Arial" w:cs="Arial"/>
                <w:sz w:val="18"/>
              </w:rPr>
            </w:pPr>
            <w:del w:id="859" w:author="Hanne Erdman Thomsen" w:date="2023-06-20T11:11:00Z">
              <w:r>
                <w:rPr>
                  <w:rFonts w:ascii="Arial" w:hAnsi="Arial" w:cs="Arial"/>
                  <w:sz w:val="18"/>
                </w:rPr>
                <w:delText>totalDigits: 13</w:delText>
              </w:r>
            </w:del>
          </w:p>
          <w:p w14:paraId="746460B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60" w:author="Hanne Erdman Thomsen" w:date="2023-06-20T11:11:00Z"/>
                <w:rFonts w:ascii="Arial" w:hAnsi="Arial" w:cs="Arial"/>
                <w:sz w:val="18"/>
              </w:rPr>
            </w:pPr>
            <w:del w:id="861" w:author="Hanne Erdman Thomsen" w:date="2023-06-20T11:11:00Z">
              <w:r>
                <w:rPr>
                  <w:rFonts w:ascii="Arial" w:hAnsi="Arial" w:cs="Arial"/>
                  <w:sz w:val="18"/>
                </w:rPr>
                <w:delText>fractionDigits: 2</w:delText>
              </w:r>
            </w:del>
          </w:p>
        </w:tc>
        <w:tc>
          <w:tcPr>
            <w:tcW w:w="4671" w:type="dxa"/>
          </w:tcPr>
          <w:p w14:paraId="49DF474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62" w:author="Hanne Erdman Thomsen" w:date="2023-06-20T11:11:00Z"/>
                <w:rFonts w:ascii="Arial" w:hAnsi="Arial" w:cs="Arial"/>
                <w:sz w:val="18"/>
              </w:rPr>
            </w:pPr>
            <w:del w:id="863" w:author="Hanne Erdman Thomsen" w:date="2023-06-20T11:11:00Z">
              <w:r>
                <w:rPr>
                  <w:rFonts w:ascii="Arial" w:hAnsi="Arial" w:cs="Arial"/>
                  <w:sz w:val="18"/>
                </w:rPr>
                <w:delText>Indhold i et beløbsfelt i en opkrævningspecifikationskabelon.</w:delText>
              </w:r>
            </w:del>
          </w:p>
          <w:p w14:paraId="15BEB0A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64" w:author="Hanne Erdman Thomsen" w:date="2023-06-20T11:11:00Z"/>
                <w:rFonts w:ascii="Arial" w:hAnsi="Arial" w:cs="Arial"/>
                <w:sz w:val="18"/>
              </w:rPr>
            </w:pPr>
          </w:p>
          <w:p w14:paraId="4F8B0D0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65" w:author="Hanne Erdman Thomsen" w:date="2023-06-20T11:11:00Z"/>
                <w:rFonts w:ascii="Arial" w:hAnsi="Arial" w:cs="Arial"/>
                <w:sz w:val="18"/>
              </w:rPr>
            </w:pPr>
          </w:p>
        </w:tc>
      </w:tr>
      <w:tr w:rsidR="002B6607" w14:paraId="1D46FA08" w14:textId="77777777" w:rsidTr="002B6607">
        <w:trPr>
          <w:del w:id="866" w:author="Hanne Erdman Thomsen" w:date="2023-06-20T11:11:00Z"/>
        </w:trPr>
        <w:tc>
          <w:tcPr>
            <w:tcW w:w="3401" w:type="dxa"/>
          </w:tcPr>
          <w:p w14:paraId="42EC103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867" w:author="Hanne Erdman Thomsen" w:date="2023-06-20T11:11:00Z"/>
                <w:rFonts w:ascii="Arial" w:hAnsi="Arial" w:cs="Arial"/>
                <w:sz w:val="18"/>
              </w:rPr>
            </w:pPr>
            <w:del w:id="868" w:author="Hanne Erdman Thomsen" w:date="2023-06-20T11:11:00Z">
              <w:r>
                <w:rPr>
                  <w:rFonts w:ascii="Arial" w:hAnsi="Arial" w:cs="Arial"/>
                  <w:sz w:val="18"/>
                </w:rPr>
                <w:delText>OpkrævningSpecifikationLinjeNummer</w:delText>
              </w:r>
            </w:del>
          </w:p>
        </w:tc>
        <w:tc>
          <w:tcPr>
            <w:tcW w:w="1701" w:type="dxa"/>
          </w:tcPr>
          <w:p w14:paraId="75367D1E" w14:textId="77777777" w:rsidR="002B6607" w:rsidRPr="00D671BC"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69" w:author="Hanne Erdman Thomsen" w:date="2023-06-20T11:11:00Z"/>
                <w:rFonts w:ascii="Arial" w:hAnsi="Arial" w:cs="Arial"/>
                <w:sz w:val="18"/>
              </w:rPr>
            </w:pPr>
            <w:del w:id="870" w:author="Hanne Erdman Thomsen" w:date="2023-06-20T11:11:00Z">
              <w:r w:rsidRPr="00D671BC">
                <w:rPr>
                  <w:rFonts w:ascii="Arial" w:hAnsi="Arial" w:cs="Arial"/>
                  <w:sz w:val="18"/>
                </w:rPr>
                <w:delText>base: integer</w:delText>
              </w:r>
            </w:del>
          </w:p>
          <w:p w14:paraId="466AED1F" w14:textId="77777777" w:rsidR="002B6607" w:rsidRPr="00D671BC"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71" w:author="Hanne Erdman Thomsen" w:date="2023-06-20T11:11:00Z"/>
                <w:rFonts w:ascii="Arial" w:hAnsi="Arial" w:cs="Arial"/>
                <w:sz w:val="18"/>
              </w:rPr>
            </w:pPr>
            <w:del w:id="872" w:author="Hanne Erdman Thomsen" w:date="2023-06-20T11:11:00Z">
              <w:r w:rsidRPr="00D671BC">
                <w:rPr>
                  <w:rFonts w:ascii="Arial" w:hAnsi="Arial" w:cs="Arial"/>
                  <w:sz w:val="18"/>
                </w:rPr>
                <w:delText>totalDigits: 18</w:delText>
              </w:r>
            </w:del>
          </w:p>
          <w:p w14:paraId="0F17969B" w14:textId="77777777" w:rsidR="002B6607" w:rsidRPr="00D671BC"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73" w:author="Hanne Erdman Thomsen" w:date="2023-06-20T11:11:00Z"/>
                <w:rFonts w:ascii="Arial" w:hAnsi="Arial" w:cs="Arial"/>
                <w:sz w:val="18"/>
              </w:rPr>
            </w:pPr>
            <w:del w:id="874" w:author="Hanne Erdman Thomsen" w:date="2023-06-20T11:11:00Z">
              <w:r w:rsidRPr="00D671BC">
                <w:rPr>
                  <w:rFonts w:ascii="Arial" w:hAnsi="Arial" w:cs="Arial"/>
                  <w:sz w:val="18"/>
                </w:rPr>
                <w:delText>maxInclusive: 999999999999999999</w:delText>
              </w:r>
            </w:del>
          </w:p>
          <w:p w14:paraId="16F971B5" w14:textId="77777777" w:rsidR="002B6607" w:rsidRPr="00D671BC"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75" w:author="Hanne Erdman Thomsen" w:date="2023-06-20T11:11:00Z"/>
                <w:rFonts w:ascii="Arial" w:hAnsi="Arial" w:cs="Arial"/>
                <w:sz w:val="18"/>
              </w:rPr>
            </w:pPr>
            <w:del w:id="876" w:author="Hanne Erdman Thomsen" w:date="2023-06-20T11:11:00Z">
              <w:r w:rsidRPr="00D671BC">
                <w:rPr>
                  <w:rFonts w:ascii="Arial" w:hAnsi="Arial" w:cs="Arial"/>
                  <w:sz w:val="18"/>
                </w:rPr>
                <w:delText>minInclusive: 0</w:delText>
              </w:r>
            </w:del>
          </w:p>
          <w:p w14:paraId="7A8BE57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77" w:author="Hanne Erdman Thomsen" w:date="2023-06-20T11:11:00Z"/>
                <w:rFonts w:ascii="Arial" w:hAnsi="Arial" w:cs="Arial"/>
                <w:sz w:val="18"/>
              </w:rPr>
            </w:pPr>
            <w:del w:id="878" w:author="Hanne Erdman Thomsen" w:date="2023-06-20T11:11:00Z">
              <w:r>
                <w:rPr>
                  <w:rFonts w:ascii="Arial" w:hAnsi="Arial" w:cs="Arial"/>
                  <w:sz w:val="18"/>
                </w:rPr>
                <w:delText>pattern: ([0-9])*</w:delText>
              </w:r>
            </w:del>
          </w:p>
        </w:tc>
        <w:tc>
          <w:tcPr>
            <w:tcW w:w="4671" w:type="dxa"/>
          </w:tcPr>
          <w:p w14:paraId="63EF400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79" w:author="Hanne Erdman Thomsen" w:date="2023-06-20T11:11:00Z"/>
                <w:rFonts w:ascii="Arial" w:hAnsi="Arial" w:cs="Arial"/>
                <w:sz w:val="18"/>
              </w:rPr>
            </w:pPr>
            <w:del w:id="880" w:author="Hanne Erdman Thomsen" w:date="2023-06-20T11:11:00Z">
              <w:r>
                <w:rPr>
                  <w:rFonts w:ascii="Arial" w:hAnsi="Arial" w:cs="Arial"/>
                  <w:sz w:val="18"/>
                </w:rPr>
                <w:delText>Brugervendt optionelt ID eller linjenummer. Bruges som hjælp til at identificere en linje.</w:delText>
              </w:r>
            </w:del>
          </w:p>
          <w:p w14:paraId="6C791E8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81" w:author="Hanne Erdman Thomsen" w:date="2023-06-20T11:11:00Z"/>
                <w:rFonts w:ascii="Arial" w:hAnsi="Arial" w:cs="Arial"/>
                <w:sz w:val="18"/>
              </w:rPr>
            </w:pPr>
          </w:p>
          <w:p w14:paraId="7D95A2F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82" w:author="Hanne Erdman Thomsen" w:date="2023-06-20T11:11:00Z"/>
                <w:rFonts w:ascii="Arial" w:hAnsi="Arial" w:cs="Arial"/>
                <w:sz w:val="18"/>
              </w:rPr>
            </w:pPr>
            <w:del w:id="883" w:author="Hanne Erdman Thomsen" w:date="2023-06-20T11:11:00Z">
              <w:r>
                <w:rPr>
                  <w:rFonts w:ascii="Arial" w:hAnsi="Arial" w:cs="Arial"/>
                  <w:sz w:val="18"/>
                </w:rPr>
                <w:delText>Grundlæggende værdisæt:</w:delText>
              </w:r>
            </w:del>
          </w:p>
          <w:p w14:paraId="7098FFD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84" w:author="Hanne Erdman Thomsen" w:date="2023-06-20T11:11:00Z"/>
                <w:rFonts w:ascii="Arial" w:hAnsi="Arial" w:cs="Arial"/>
                <w:sz w:val="18"/>
              </w:rPr>
            </w:pPr>
            <w:del w:id="885" w:author="Hanne Erdman Thomsen" w:date="2023-06-20T11:11:00Z">
              <w:r>
                <w:rPr>
                  <w:rFonts w:ascii="Arial" w:hAnsi="Arial" w:cs="Arial"/>
                  <w:sz w:val="18"/>
                </w:rPr>
                <w:delText>0 til 999.999.999.999.999.999</w:delText>
              </w:r>
            </w:del>
          </w:p>
          <w:p w14:paraId="389BEAE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86" w:author="Hanne Erdman Thomsen" w:date="2023-06-20T11:11:00Z"/>
                <w:rFonts w:ascii="Arial" w:hAnsi="Arial" w:cs="Arial"/>
                <w:sz w:val="18"/>
              </w:rPr>
            </w:pPr>
          </w:p>
          <w:p w14:paraId="508F1C8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87" w:author="Hanne Erdman Thomsen" w:date="2023-06-20T11:11:00Z"/>
                <w:rFonts w:ascii="Arial" w:hAnsi="Arial" w:cs="Arial"/>
                <w:sz w:val="18"/>
              </w:rPr>
            </w:pPr>
          </w:p>
        </w:tc>
      </w:tr>
      <w:tr w:rsidR="002B6607" w14:paraId="3D4BA8A8" w14:textId="77777777" w:rsidTr="002B6607">
        <w:trPr>
          <w:del w:id="888" w:author="Hanne Erdman Thomsen" w:date="2023-06-20T11:11:00Z"/>
        </w:trPr>
        <w:tc>
          <w:tcPr>
            <w:tcW w:w="3401" w:type="dxa"/>
          </w:tcPr>
          <w:p w14:paraId="46F2D03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889" w:author="Hanne Erdman Thomsen" w:date="2023-06-20T11:11:00Z"/>
                <w:rFonts w:ascii="Arial" w:hAnsi="Arial" w:cs="Arial"/>
                <w:sz w:val="18"/>
              </w:rPr>
            </w:pPr>
            <w:del w:id="890" w:author="Hanne Erdman Thomsen" w:date="2023-06-20T11:11:00Z">
              <w:r>
                <w:rPr>
                  <w:rFonts w:ascii="Arial" w:hAnsi="Arial" w:cs="Arial"/>
                  <w:sz w:val="18"/>
                </w:rPr>
                <w:delText>OpkrævningSpecifikationLinjeParameterBeløb</w:delText>
              </w:r>
            </w:del>
          </w:p>
        </w:tc>
        <w:tc>
          <w:tcPr>
            <w:tcW w:w="1701" w:type="dxa"/>
          </w:tcPr>
          <w:p w14:paraId="6C2A702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91" w:author="Hanne Erdman Thomsen" w:date="2023-06-20T11:11:00Z"/>
                <w:rFonts w:ascii="Arial" w:hAnsi="Arial" w:cs="Arial"/>
                <w:sz w:val="18"/>
              </w:rPr>
            </w:pPr>
            <w:del w:id="892" w:author="Hanne Erdman Thomsen" w:date="2023-06-20T11:11:00Z">
              <w:r>
                <w:rPr>
                  <w:rFonts w:ascii="Arial" w:hAnsi="Arial" w:cs="Arial"/>
                  <w:sz w:val="18"/>
                </w:rPr>
                <w:delText>base: decimal</w:delText>
              </w:r>
            </w:del>
          </w:p>
          <w:p w14:paraId="331D350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93" w:author="Hanne Erdman Thomsen" w:date="2023-06-20T11:11:00Z"/>
                <w:rFonts w:ascii="Arial" w:hAnsi="Arial" w:cs="Arial"/>
                <w:sz w:val="18"/>
              </w:rPr>
            </w:pPr>
            <w:del w:id="894" w:author="Hanne Erdman Thomsen" w:date="2023-06-20T11:11:00Z">
              <w:r>
                <w:rPr>
                  <w:rFonts w:ascii="Arial" w:hAnsi="Arial" w:cs="Arial"/>
                  <w:sz w:val="18"/>
                </w:rPr>
                <w:delText>totalDigits: 13</w:delText>
              </w:r>
            </w:del>
          </w:p>
          <w:p w14:paraId="0289061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95" w:author="Hanne Erdman Thomsen" w:date="2023-06-20T11:11:00Z"/>
                <w:rFonts w:ascii="Arial" w:hAnsi="Arial" w:cs="Arial"/>
                <w:sz w:val="18"/>
              </w:rPr>
            </w:pPr>
            <w:del w:id="896" w:author="Hanne Erdman Thomsen" w:date="2023-06-20T11:11:00Z">
              <w:r>
                <w:rPr>
                  <w:rFonts w:ascii="Arial" w:hAnsi="Arial" w:cs="Arial"/>
                  <w:sz w:val="18"/>
                </w:rPr>
                <w:delText>fractionDigits: 2</w:delText>
              </w:r>
            </w:del>
          </w:p>
        </w:tc>
        <w:tc>
          <w:tcPr>
            <w:tcW w:w="4671" w:type="dxa"/>
          </w:tcPr>
          <w:p w14:paraId="5DBAABE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97" w:author="Hanne Erdman Thomsen" w:date="2023-06-20T11:11:00Z"/>
                <w:rFonts w:ascii="Arial" w:hAnsi="Arial" w:cs="Arial"/>
                <w:sz w:val="18"/>
              </w:rPr>
            </w:pPr>
            <w:del w:id="898" w:author="Hanne Erdman Thomsen" w:date="2023-06-20T11:11:00Z">
              <w:r>
                <w:rPr>
                  <w:rFonts w:ascii="Arial" w:hAnsi="Arial" w:cs="Arial"/>
                  <w:sz w:val="18"/>
                </w:rPr>
                <w:delText>Beløbparameter på en specifikationslinje</w:delText>
              </w:r>
            </w:del>
          </w:p>
          <w:p w14:paraId="5D6225D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99" w:author="Hanne Erdman Thomsen" w:date="2023-06-20T11:11:00Z"/>
                <w:rFonts w:ascii="Arial" w:hAnsi="Arial" w:cs="Arial"/>
                <w:sz w:val="18"/>
              </w:rPr>
            </w:pPr>
          </w:p>
          <w:p w14:paraId="1953C22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00" w:author="Hanne Erdman Thomsen" w:date="2023-06-20T11:11:00Z"/>
                <w:rFonts w:ascii="Arial" w:hAnsi="Arial" w:cs="Arial"/>
                <w:sz w:val="18"/>
              </w:rPr>
            </w:pPr>
          </w:p>
        </w:tc>
      </w:tr>
      <w:tr w:rsidR="002B6607" w14:paraId="1E3D8F92" w14:textId="77777777" w:rsidTr="002B6607">
        <w:trPr>
          <w:del w:id="901" w:author="Hanne Erdman Thomsen" w:date="2023-06-20T11:11:00Z"/>
        </w:trPr>
        <w:tc>
          <w:tcPr>
            <w:tcW w:w="3401" w:type="dxa"/>
          </w:tcPr>
          <w:p w14:paraId="1A921D1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902" w:author="Hanne Erdman Thomsen" w:date="2023-06-20T11:11:00Z"/>
                <w:rFonts w:ascii="Arial" w:hAnsi="Arial" w:cs="Arial"/>
                <w:sz w:val="18"/>
              </w:rPr>
            </w:pPr>
            <w:del w:id="903" w:author="Hanne Erdman Thomsen" w:date="2023-06-20T11:11:00Z">
              <w:r>
                <w:rPr>
                  <w:rFonts w:ascii="Arial" w:hAnsi="Arial" w:cs="Arial"/>
                  <w:sz w:val="18"/>
                </w:rPr>
                <w:delText>OpkrævningSpecifikationLinjeParameterDato</w:delText>
              </w:r>
            </w:del>
          </w:p>
        </w:tc>
        <w:tc>
          <w:tcPr>
            <w:tcW w:w="1701" w:type="dxa"/>
          </w:tcPr>
          <w:p w14:paraId="72737A1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04" w:author="Hanne Erdman Thomsen" w:date="2023-06-20T11:11:00Z"/>
                <w:rFonts w:ascii="Arial" w:hAnsi="Arial" w:cs="Arial"/>
                <w:sz w:val="18"/>
              </w:rPr>
            </w:pPr>
            <w:del w:id="905" w:author="Hanne Erdman Thomsen" w:date="2023-06-20T11:11:00Z">
              <w:r>
                <w:rPr>
                  <w:rFonts w:ascii="Arial" w:hAnsi="Arial" w:cs="Arial"/>
                  <w:sz w:val="18"/>
                </w:rPr>
                <w:delText>base: date</w:delText>
              </w:r>
            </w:del>
          </w:p>
        </w:tc>
        <w:tc>
          <w:tcPr>
            <w:tcW w:w="4671" w:type="dxa"/>
          </w:tcPr>
          <w:p w14:paraId="5320743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06" w:author="Hanne Erdman Thomsen" w:date="2023-06-20T11:11:00Z"/>
                <w:rFonts w:ascii="Arial" w:hAnsi="Arial" w:cs="Arial"/>
                <w:sz w:val="18"/>
              </w:rPr>
            </w:pPr>
            <w:del w:id="907" w:author="Hanne Erdman Thomsen" w:date="2023-06-20T11:11:00Z">
              <w:r>
                <w:rPr>
                  <w:rFonts w:ascii="Arial" w:hAnsi="Arial" w:cs="Arial"/>
                  <w:sz w:val="18"/>
                </w:rPr>
                <w:delText>Datoparameter på en specifikationslinje</w:delText>
              </w:r>
            </w:del>
          </w:p>
          <w:p w14:paraId="1F16448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08" w:author="Hanne Erdman Thomsen" w:date="2023-06-20T11:11:00Z"/>
                <w:rFonts w:ascii="Arial" w:hAnsi="Arial" w:cs="Arial"/>
                <w:sz w:val="18"/>
              </w:rPr>
            </w:pPr>
          </w:p>
          <w:p w14:paraId="3450E3B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09" w:author="Hanne Erdman Thomsen" w:date="2023-06-20T11:11:00Z"/>
                <w:rFonts w:ascii="Arial" w:hAnsi="Arial" w:cs="Arial"/>
                <w:sz w:val="18"/>
              </w:rPr>
            </w:pPr>
          </w:p>
        </w:tc>
      </w:tr>
      <w:tr w:rsidR="002B6607" w14:paraId="22C209C5" w14:textId="77777777" w:rsidTr="002B6607">
        <w:trPr>
          <w:del w:id="910" w:author="Hanne Erdman Thomsen" w:date="2023-06-20T11:11:00Z"/>
        </w:trPr>
        <w:tc>
          <w:tcPr>
            <w:tcW w:w="3401" w:type="dxa"/>
          </w:tcPr>
          <w:p w14:paraId="3AB9999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911" w:author="Hanne Erdman Thomsen" w:date="2023-06-20T11:11:00Z"/>
                <w:rFonts w:ascii="Arial" w:hAnsi="Arial" w:cs="Arial"/>
                <w:sz w:val="18"/>
              </w:rPr>
            </w:pPr>
            <w:del w:id="912" w:author="Hanne Erdman Thomsen" w:date="2023-06-20T11:11:00Z">
              <w:r>
                <w:rPr>
                  <w:rFonts w:ascii="Arial" w:hAnsi="Arial" w:cs="Arial"/>
                  <w:sz w:val="18"/>
                </w:rPr>
                <w:delText>OpkrævningSpecifikationLinjeParameterMængde</w:delText>
              </w:r>
            </w:del>
          </w:p>
        </w:tc>
        <w:tc>
          <w:tcPr>
            <w:tcW w:w="1701" w:type="dxa"/>
          </w:tcPr>
          <w:p w14:paraId="7D45657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13" w:author="Hanne Erdman Thomsen" w:date="2023-06-20T11:11:00Z"/>
                <w:rFonts w:ascii="Arial" w:hAnsi="Arial" w:cs="Arial"/>
                <w:sz w:val="18"/>
              </w:rPr>
            </w:pPr>
            <w:del w:id="914" w:author="Hanne Erdman Thomsen" w:date="2023-06-20T11:11:00Z">
              <w:r>
                <w:rPr>
                  <w:rFonts w:ascii="Arial" w:hAnsi="Arial" w:cs="Arial"/>
                  <w:sz w:val="18"/>
                </w:rPr>
                <w:delText>base: string</w:delText>
              </w:r>
            </w:del>
          </w:p>
          <w:p w14:paraId="6A52172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15" w:author="Hanne Erdman Thomsen" w:date="2023-06-20T11:11:00Z"/>
                <w:rFonts w:ascii="Arial" w:hAnsi="Arial" w:cs="Arial"/>
                <w:sz w:val="18"/>
              </w:rPr>
            </w:pPr>
            <w:del w:id="916" w:author="Hanne Erdman Thomsen" w:date="2023-06-20T11:11:00Z">
              <w:r>
                <w:rPr>
                  <w:rFonts w:ascii="Arial" w:hAnsi="Arial" w:cs="Arial"/>
                  <w:sz w:val="18"/>
                </w:rPr>
                <w:delText>maxLength: 30</w:delText>
              </w:r>
            </w:del>
          </w:p>
        </w:tc>
        <w:tc>
          <w:tcPr>
            <w:tcW w:w="4671" w:type="dxa"/>
          </w:tcPr>
          <w:p w14:paraId="6A4F823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17" w:author="Hanne Erdman Thomsen" w:date="2023-06-20T11:11:00Z"/>
                <w:rFonts w:ascii="Arial" w:hAnsi="Arial" w:cs="Arial"/>
                <w:sz w:val="18"/>
              </w:rPr>
            </w:pPr>
            <w:del w:id="918" w:author="Hanne Erdman Thomsen" w:date="2023-06-20T11:11:00Z">
              <w:r>
                <w:rPr>
                  <w:rFonts w:ascii="Arial" w:hAnsi="Arial" w:cs="Arial"/>
                  <w:sz w:val="18"/>
                </w:rPr>
                <w:delText>Indhold i en specifikationslinje i en opkrævningsmeddelelseskabelon som indholder en mængdeangivelse (kontekstafhængig).</w:delText>
              </w:r>
            </w:del>
          </w:p>
          <w:p w14:paraId="07428D2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19" w:author="Hanne Erdman Thomsen" w:date="2023-06-20T11:11:00Z"/>
                <w:rFonts w:ascii="Arial" w:hAnsi="Arial" w:cs="Arial"/>
                <w:sz w:val="18"/>
              </w:rPr>
            </w:pPr>
          </w:p>
          <w:p w14:paraId="1F2D2A7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20" w:author="Hanne Erdman Thomsen" w:date="2023-06-20T11:11:00Z"/>
                <w:rFonts w:ascii="Arial" w:hAnsi="Arial" w:cs="Arial"/>
                <w:sz w:val="18"/>
              </w:rPr>
            </w:pPr>
          </w:p>
        </w:tc>
      </w:tr>
      <w:tr w:rsidR="002B6607" w14:paraId="020C6FEF" w14:textId="77777777" w:rsidTr="002B6607">
        <w:trPr>
          <w:del w:id="921" w:author="Hanne Erdman Thomsen" w:date="2023-06-20T11:11:00Z"/>
        </w:trPr>
        <w:tc>
          <w:tcPr>
            <w:tcW w:w="3401" w:type="dxa"/>
          </w:tcPr>
          <w:p w14:paraId="08FD807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922" w:author="Hanne Erdman Thomsen" w:date="2023-06-20T11:11:00Z"/>
                <w:rFonts w:ascii="Arial" w:hAnsi="Arial" w:cs="Arial"/>
                <w:sz w:val="18"/>
              </w:rPr>
            </w:pPr>
            <w:del w:id="923" w:author="Hanne Erdman Thomsen" w:date="2023-06-20T11:11:00Z">
              <w:r>
                <w:rPr>
                  <w:rFonts w:ascii="Arial" w:hAnsi="Arial" w:cs="Arial"/>
                  <w:sz w:val="18"/>
                </w:rPr>
                <w:delText>OpkrævningSpecifikationLinjeParameterNavn</w:delText>
              </w:r>
            </w:del>
          </w:p>
        </w:tc>
        <w:tc>
          <w:tcPr>
            <w:tcW w:w="1701" w:type="dxa"/>
          </w:tcPr>
          <w:p w14:paraId="00353989" w14:textId="77777777" w:rsidR="002B6607" w:rsidRPr="00D671BC"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24" w:author="Hanne Erdman Thomsen" w:date="2023-06-20T11:11:00Z"/>
                <w:rFonts w:ascii="Arial" w:hAnsi="Arial" w:cs="Arial"/>
                <w:sz w:val="18"/>
              </w:rPr>
            </w:pPr>
            <w:del w:id="925" w:author="Hanne Erdman Thomsen" w:date="2023-06-20T11:11:00Z">
              <w:r w:rsidRPr="00D671BC">
                <w:rPr>
                  <w:rFonts w:ascii="Arial" w:hAnsi="Arial" w:cs="Arial"/>
                  <w:sz w:val="18"/>
                </w:rPr>
                <w:delText>base: string</w:delText>
              </w:r>
            </w:del>
          </w:p>
          <w:p w14:paraId="14ECDF04" w14:textId="77777777" w:rsidR="002B6607" w:rsidRPr="00D671BC"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26" w:author="Hanne Erdman Thomsen" w:date="2023-06-20T11:11:00Z"/>
                <w:rFonts w:ascii="Arial" w:hAnsi="Arial" w:cs="Arial"/>
                <w:sz w:val="18"/>
              </w:rPr>
            </w:pPr>
            <w:del w:id="927" w:author="Hanne Erdman Thomsen" w:date="2023-06-20T11:11:00Z">
              <w:r w:rsidRPr="00D671BC">
                <w:rPr>
                  <w:rFonts w:ascii="Arial" w:hAnsi="Arial" w:cs="Arial"/>
                  <w:sz w:val="18"/>
                </w:rPr>
                <w:delText>minLength: 0</w:delText>
              </w:r>
            </w:del>
          </w:p>
          <w:p w14:paraId="5E34504E" w14:textId="77777777" w:rsidR="002B6607" w:rsidRPr="00D671BC"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28" w:author="Hanne Erdman Thomsen" w:date="2023-06-20T11:11:00Z"/>
                <w:rFonts w:ascii="Arial" w:hAnsi="Arial" w:cs="Arial"/>
                <w:sz w:val="18"/>
              </w:rPr>
            </w:pPr>
            <w:del w:id="929" w:author="Hanne Erdman Thomsen" w:date="2023-06-20T11:11:00Z">
              <w:r w:rsidRPr="00D671BC">
                <w:rPr>
                  <w:rFonts w:ascii="Arial" w:hAnsi="Arial" w:cs="Arial"/>
                  <w:sz w:val="18"/>
                </w:rPr>
                <w:delText>maxLength: 100</w:delText>
              </w:r>
            </w:del>
          </w:p>
          <w:p w14:paraId="17F99CDB" w14:textId="77777777" w:rsidR="002B6607" w:rsidRPr="00D671BC"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30" w:author="Hanne Erdman Thomsen" w:date="2023-06-20T11:11:00Z"/>
                <w:rFonts w:ascii="Arial" w:hAnsi="Arial" w:cs="Arial"/>
                <w:sz w:val="18"/>
              </w:rPr>
            </w:pPr>
            <w:del w:id="931" w:author="Hanne Erdman Thomsen" w:date="2023-06-20T11:11:00Z">
              <w:r w:rsidRPr="00D671BC">
                <w:rPr>
                  <w:rFonts w:ascii="Arial" w:hAnsi="Arial" w:cs="Arial"/>
                  <w:sz w:val="18"/>
                </w:rPr>
                <w:delText>whitespace: preserve</w:delText>
              </w:r>
            </w:del>
          </w:p>
        </w:tc>
        <w:tc>
          <w:tcPr>
            <w:tcW w:w="4671" w:type="dxa"/>
          </w:tcPr>
          <w:p w14:paraId="5E03456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32" w:author="Hanne Erdman Thomsen" w:date="2023-06-20T11:11:00Z"/>
                <w:rFonts w:ascii="Arial" w:hAnsi="Arial" w:cs="Arial"/>
                <w:sz w:val="18"/>
              </w:rPr>
            </w:pPr>
            <w:del w:id="933" w:author="Hanne Erdman Thomsen" w:date="2023-06-20T11:11:00Z">
              <w:r>
                <w:rPr>
                  <w:rFonts w:ascii="Arial" w:hAnsi="Arial" w:cs="Arial"/>
                  <w:sz w:val="18"/>
                </w:rPr>
                <w:delText>Navn på en parameter på en specifikationslinje</w:delText>
              </w:r>
            </w:del>
          </w:p>
          <w:p w14:paraId="3E8AD4C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34" w:author="Hanne Erdman Thomsen" w:date="2023-06-20T11:11:00Z"/>
                <w:rFonts w:ascii="Arial" w:hAnsi="Arial" w:cs="Arial"/>
                <w:sz w:val="18"/>
              </w:rPr>
            </w:pPr>
          </w:p>
          <w:p w14:paraId="6F11343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35" w:author="Hanne Erdman Thomsen" w:date="2023-06-20T11:11:00Z"/>
                <w:rFonts w:ascii="Arial" w:hAnsi="Arial" w:cs="Arial"/>
                <w:sz w:val="18"/>
              </w:rPr>
            </w:pPr>
          </w:p>
        </w:tc>
      </w:tr>
      <w:tr w:rsidR="002B6607" w14:paraId="4BD2A73A" w14:textId="77777777" w:rsidTr="002B6607">
        <w:trPr>
          <w:del w:id="936" w:author="Hanne Erdman Thomsen" w:date="2023-06-20T11:11:00Z"/>
        </w:trPr>
        <w:tc>
          <w:tcPr>
            <w:tcW w:w="3401" w:type="dxa"/>
          </w:tcPr>
          <w:p w14:paraId="322ECA6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937" w:author="Hanne Erdman Thomsen" w:date="2023-06-20T11:11:00Z"/>
                <w:rFonts w:ascii="Arial" w:hAnsi="Arial" w:cs="Arial"/>
                <w:sz w:val="18"/>
              </w:rPr>
            </w:pPr>
            <w:del w:id="938" w:author="Hanne Erdman Thomsen" w:date="2023-06-20T11:11:00Z">
              <w:r>
                <w:rPr>
                  <w:rFonts w:ascii="Arial" w:hAnsi="Arial" w:cs="Arial"/>
                  <w:sz w:val="18"/>
                </w:rPr>
                <w:delText>OpkrævningSpecifikationLinjeParameterSats</w:delText>
              </w:r>
            </w:del>
          </w:p>
        </w:tc>
        <w:tc>
          <w:tcPr>
            <w:tcW w:w="1701" w:type="dxa"/>
          </w:tcPr>
          <w:p w14:paraId="48180CE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39" w:author="Hanne Erdman Thomsen" w:date="2023-06-20T11:11:00Z"/>
                <w:rFonts w:ascii="Arial" w:hAnsi="Arial" w:cs="Arial"/>
                <w:sz w:val="18"/>
              </w:rPr>
            </w:pPr>
            <w:del w:id="940" w:author="Hanne Erdman Thomsen" w:date="2023-06-20T11:11:00Z">
              <w:r>
                <w:rPr>
                  <w:rFonts w:ascii="Arial" w:hAnsi="Arial" w:cs="Arial"/>
                  <w:sz w:val="18"/>
                </w:rPr>
                <w:delText>base: decimal</w:delText>
              </w:r>
            </w:del>
          </w:p>
          <w:p w14:paraId="5DB3632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41" w:author="Hanne Erdman Thomsen" w:date="2023-06-20T11:11:00Z"/>
                <w:rFonts w:ascii="Arial" w:hAnsi="Arial" w:cs="Arial"/>
                <w:sz w:val="18"/>
              </w:rPr>
            </w:pPr>
            <w:del w:id="942" w:author="Hanne Erdman Thomsen" w:date="2023-06-20T11:11:00Z">
              <w:r>
                <w:rPr>
                  <w:rFonts w:ascii="Arial" w:hAnsi="Arial" w:cs="Arial"/>
                  <w:sz w:val="18"/>
                </w:rPr>
                <w:delText>totalDigits: 13</w:delText>
              </w:r>
            </w:del>
          </w:p>
          <w:p w14:paraId="45EF2D8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43" w:author="Hanne Erdman Thomsen" w:date="2023-06-20T11:11:00Z"/>
                <w:rFonts w:ascii="Arial" w:hAnsi="Arial" w:cs="Arial"/>
                <w:sz w:val="18"/>
              </w:rPr>
            </w:pPr>
            <w:del w:id="944" w:author="Hanne Erdman Thomsen" w:date="2023-06-20T11:11:00Z">
              <w:r>
                <w:rPr>
                  <w:rFonts w:ascii="Arial" w:hAnsi="Arial" w:cs="Arial"/>
                  <w:sz w:val="18"/>
                </w:rPr>
                <w:delText>fractionDigits: 2</w:delText>
              </w:r>
            </w:del>
          </w:p>
        </w:tc>
        <w:tc>
          <w:tcPr>
            <w:tcW w:w="4671" w:type="dxa"/>
          </w:tcPr>
          <w:p w14:paraId="03B2588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45" w:author="Hanne Erdman Thomsen" w:date="2023-06-20T11:11:00Z"/>
                <w:rFonts w:ascii="Arial" w:hAnsi="Arial" w:cs="Arial"/>
                <w:sz w:val="18"/>
              </w:rPr>
            </w:pPr>
            <w:del w:id="946" w:author="Hanne Erdman Thomsen" w:date="2023-06-20T11:11:00Z">
              <w:r>
                <w:rPr>
                  <w:rFonts w:ascii="Arial" w:hAnsi="Arial" w:cs="Arial"/>
                  <w:sz w:val="18"/>
                </w:rPr>
                <w:delText>Indhold i en specifikationslinje i en opkrævningsmeddelelseskabelon som indholder en sats (konteksafhængig)</w:delText>
              </w:r>
            </w:del>
          </w:p>
          <w:p w14:paraId="6BFB0DA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47" w:author="Hanne Erdman Thomsen" w:date="2023-06-20T11:11:00Z"/>
                <w:rFonts w:ascii="Arial" w:hAnsi="Arial" w:cs="Arial"/>
                <w:sz w:val="18"/>
              </w:rPr>
            </w:pPr>
          </w:p>
          <w:p w14:paraId="1946CA7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48" w:author="Hanne Erdman Thomsen" w:date="2023-06-20T11:11:00Z"/>
                <w:rFonts w:ascii="Arial" w:hAnsi="Arial" w:cs="Arial"/>
                <w:sz w:val="18"/>
              </w:rPr>
            </w:pPr>
          </w:p>
        </w:tc>
      </w:tr>
      <w:tr w:rsidR="002B6607" w14:paraId="28CDA34A" w14:textId="77777777" w:rsidTr="002B6607">
        <w:trPr>
          <w:del w:id="949" w:author="Hanne Erdman Thomsen" w:date="2023-06-20T11:11:00Z"/>
        </w:trPr>
        <w:tc>
          <w:tcPr>
            <w:tcW w:w="3401" w:type="dxa"/>
          </w:tcPr>
          <w:p w14:paraId="6B662E0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950" w:author="Hanne Erdman Thomsen" w:date="2023-06-20T11:11:00Z"/>
                <w:rFonts w:ascii="Arial" w:hAnsi="Arial" w:cs="Arial"/>
                <w:sz w:val="18"/>
              </w:rPr>
            </w:pPr>
            <w:del w:id="951" w:author="Hanne Erdman Thomsen" w:date="2023-06-20T11:11:00Z">
              <w:r>
                <w:rPr>
                  <w:rFonts w:ascii="Arial" w:hAnsi="Arial" w:cs="Arial"/>
                  <w:sz w:val="18"/>
                </w:rPr>
                <w:delText>OpkrævningSpecifikationLinjeParameterTekst</w:delText>
              </w:r>
            </w:del>
          </w:p>
        </w:tc>
        <w:tc>
          <w:tcPr>
            <w:tcW w:w="1701" w:type="dxa"/>
          </w:tcPr>
          <w:p w14:paraId="4A012AE5" w14:textId="77777777" w:rsidR="002B6607" w:rsidRPr="00D671BC"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52" w:author="Hanne Erdman Thomsen" w:date="2023-06-20T11:11:00Z"/>
                <w:rFonts w:ascii="Arial" w:hAnsi="Arial" w:cs="Arial"/>
                <w:sz w:val="18"/>
              </w:rPr>
            </w:pPr>
            <w:del w:id="953" w:author="Hanne Erdman Thomsen" w:date="2023-06-20T11:11:00Z">
              <w:r w:rsidRPr="00D671BC">
                <w:rPr>
                  <w:rFonts w:ascii="Arial" w:hAnsi="Arial" w:cs="Arial"/>
                  <w:sz w:val="18"/>
                </w:rPr>
                <w:delText>base: string</w:delText>
              </w:r>
            </w:del>
          </w:p>
          <w:p w14:paraId="29D7775F" w14:textId="77777777" w:rsidR="002B6607" w:rsidRPr="00D671BC"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54" w:author="Hanne Erdman Thomsen" w:date="2023-06-20T11:11:00Z"/>
                <w:rFonts w:ascii="Arial" w:hAnsi="Arial" w:cs="Arial"/>
                <w:sz w:val="18"/>
              </w:rPr>
            </w:pPr>
            <w:del w:id="955" w:author="Hanne Erdman Thomsen" w:date="2023-06-20T11:11:00Z">
              <w:r w:rsidRPr="00D671BC">
                <w:rPr>
                  <w:rFonts w:ascii="Arial" w:hAnsi="Arial" w:cs="Arial"/>
                  <w:sz w:val="18"/>
                </w:rPr>
                <w:delText>minLength: 0</w:delText>
              </w:r>
            </w:del>
          </w:p>
          <w:p w14:paraId="4A0B4BBB" w14:textId="77777777" w:rsidR="002B6607" w:rsidRPr="00D671BC"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56" w:author="Hanne Erdman Thomsen" w:date="2023-06-20T11:11:00Z"/>
                <w:rFonts w:ascii="Arial" w:hAnsi="Arial" w:cs="Arial"/>
                <w:sz w:val="18"/>
              </w:rPr>
            </w:pPr>
            <w:del w:id="957" w:author="Hanne Erdman Thomsen" w:date="2023-06-20T11:11:00Z">
              <w:r w:rsidRPr="00D671BC">
                <w:rPr>
                  <w:rFonts w:ascii="Arial" w:hAnsi="Arial" w:cs="Arial"/>
                  <w:sz w:val="18"/>
                </w:rPr>
                <w:delText>maxLength: 100</w:delText>
              </w:r>
            </w:del>
          </w:p>
          <w:p w14:paraId="2E652511" w14:textId="77777777" w:rsidR="002B6607" w:rsidRPr="00D671BC"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58" w:author="Hanne Erdman Thomsen" w:date="2023-06-20T11:11:00Z"/>
                <w:rFonts w:ascii="Arial" w:hAnsi="Arial" w:cs="Arial"/>
                <w:sz w:val="18"/>
              </w:rPr>
            </w:pPr>
            <w:del w:id="959" w:author="Hanne Erdman Thomsen" w:date="2023-06-20T11:11:00Z">
              <w:r w:rsidRPr="00D671BC">
                <w:rPr>
                  <w:rFonts w:ascii="Arial" w:hAnsi="Arial" w:cs="Arial"/>
                  <w:sz w:val="18"/>
                </w:rPr>
                <w:delText>whitespace: preserve</w:delText>
              </w:r>
            </w:del>
          </w:p>
        </w:tc>
        <w:tc>
          <w:tcPr>
            <w:tcW w:w="4671" w:type="dxa"/>
          </w:tcPr>
          <w:p w14:paraId="794BD8B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60" w:author="Hanne Erdman Thomsen" w:date="2023-06-20T11:11:00Z"/>
                <w:rFonts w:ascii="Arial" w:hAnsi="Arial" w:cs="Arial"/>
                <w:sz w:val="18"/>
              </w:rPr>
            </w:pPr>
            <w:del w:id="961" w:author="Hanne Erdman Thomsen" w:date="2023-06-20T11:11:00Z">
              <w:r>
                <w:rPr>
                  <w:rFonts w:ascii="Arial" w:hAnsi="Arial" w:cs="Arial"/>
                  <w:sz w:val="18"/>
                </w:rPr>
                <w:delText>Tekstparameter på en specifikationslinje</w:delText>
              </w:r>
            </w:del>
          </w:p>
          <w:p w14:paraId="6DC6A32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62" w:author="Hanne Erdman Thomsen" w:date="2023-06-20T11:11:00Z"/>
                <w:rFonts w:ascii="Arial" w:hAnsi="Arial" w:cs="Arial"/>
                <w:sz w:val="18"/>
              </w:rPr>
            </w:pPr>
          </w:p>
          <w:p w14:paraId="786DD69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63" w:author="Hanne Erdman Thomsen" w:date="2023-06-20T11:11:00Z"/>
                <w:rFonts w:ascii="Arial" w:hAnsi="Arial" w:cs="Arial"/>
                <w:sz w:val="18"/>
              </w:rPr>
            </w:pPr>
          </w:p>
        </w:tc>
      </w:tr>
      <w:tr w:rsidR="002B6607" w14:paraId="07A7A984" w14:textId="77777777" w:rsidTr="002B6607">
        <w:trPr>
          <w:del w:id="964" w:author="Hanne Erdman Thomsen" w:date="2023-06-20T11:11:00Z"/>
        </w:trPr>
        <w:tc>
          <w:tcPr>
            <w:tcW w:w="3401" w:type="dxa"/>
          </w:tcPr>
          <w:p w14:paraId="73FE184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965" w:author="Hanne Erdman Thomsen" w:date="2023-06-20T11:11:00Z"/>
                <w:rFonts w:ascii="Arial" w:hAnsi="Arial" w:cs="Arial"/>
                <w:sz w:val="18"/>
              </w:rPr>
            </w:pPr>
            <w:del w:id="966" w:author="Hanne Erdman Thomsen" w:date="2023-06-20T11:11:00Z">
              <w:r>
                <w:rPr>
                  <w:rFonts w:ascii="Arial" w:hAnsi="Arial" w:cs="Arial"/>
                  <w:sz w:val="18"/>
                </w:rPr>
                <w:delText>OpkrævningSpecifikationLinjeTekst</w:delText>
              </w:r>
            </w:del>
          </w:p>
        </w:tc>
        <w:tc>
          <w:tcPr>
            <w:tcW w:w="1701" w:type="dxa"/>
          </w:tcPr>
          <w:p w14:paraId="75F6908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67" w:author="Hanne Erdman Thomsen" w:date="2023-06-20T11:11:00Z"/>
                <w:rFonts w:ascii="Arial" w:hAnsi="Arial" w:cs="Arial"/>
                <w:sz w:val="18"/>
              </w:rPr>
            </w:pPr>
            <w:del w:id="968" w:author="Hanne Erdman Thomsen" w:date="2023-06-20T11:11:00Z">
              <w:r>
                <w:rPr>
                  <w:rFonts w:ascii="Arial" w:hAnsi="Arial" w:cs="Arial"/>
                  <w:sz w:val="18"/>
                </w:rPr>
                <w:delText>base: string</w:delText>
              </w:r>
            </w:del>
          </w:p>
          <w:p w14:paraId="0F131CA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69" w:author="Hanne Erdman Thomsen" w:date="2023-06-20T11:11:00Z"/>
                <w:rFonts w:ascii="Arial" w:hAnsi="Arial" w:cs="Arial"/>
                <w:sz w:val="18"/>
              </w:rPr>
            </w:pPr>
            <w:del w:id="970" w:author="Hanne Erdman Thomsen" w:date="2023-06-20T11:11:00Z">
              <w:r>
                <w:rPr>
                  <w:rFonts w:ascii="Arial" w:hAnsi="Arial" w:cs="Arial"/>
                  <w:sz w:val="18"/>
                </w:rPr>
                <w:delText>maxLength: 500</w:delText>
              </w:r>
            </w:del>
          </w:p>
        </w:tc>
        <w:tc>
          <w:tcPr>
            <w:tcW w:w="4671" w:type="dxa"/>
          </w:tcPr>
          <w:p w14:paraId="6B3F008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71" w:author="Hanne Erdman Thomsen" w:date="2023-06-20T11:11:00Z"/>
                <w:rFonts w:ascii="Arial" w:hAnsi="Arial" w:cs="Arial"/>
                <w:sz w:val="18"/>
              </w:rPr>
            </w:pPr>
            <w:del w:id="972" w:author="Hanne Erdman Thomsen" w:date="2023-06-20T11:11:00Z">
              <w:r>
                <w:rPr>
                  <w:rFonts w:ascii="Arial" w:hAnsi="Arial" w:cs="Arial"/>
                  <w:sz w:val="18"/>
                </w:rPr>
                <w:delText>Kort forklarende tekst på en specifikationslinje.</w:delText>
              </w:r>
            </w:del>
          </w:p>
          <w:p w14:paraId="6B03BD9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73" w:author="Hanne Erdman Thomsen" w:date="2023-06-20T11:11:00Z"/>
                <w:rFonts w:ascii="Arial" w:hAnsi="Arial" w:cs="Arial"/>
                <w:sz w:val="18"/>
              </w:rPr>
            </w:pPr>
          </w:p>
          <w:p w14:paraId="098D2A9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74" w:author="Hanne Erdman Thomsen" w:date="2023-06-20T11:11:00Z"/>
                <w:rFonts w:ascii="Arial" w:hAnsi="Arial" w:cs="Arial"/>
                <w:sz w:val="18"/>
              </w:rPr>
            </w:pPr>
          </w:p>
        </w:tc>
      </w:tr>
      <w:tr w:rsidR="002B6607" w14:paraId="10BAD421" w14:textId="77777777" w:rsidTr="002B6607">
        <w:trPr>
          <w:del w:id="975" w:author="Hanne Erdman Thomsen" w:date="2023-06-20T11:11:00Z"/>
        </w:trPr>
        <w:tc>
          <w:tcPr>
            <w:tcW w:w="3401" w:type="dxa"/>
          </w:tcPr>
          <w:p w14:paraId="461EEB7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976" w:author="Hanne Erdman Thomsen" w:date="2023-06-20T11:11:00Z"/>
                <w:rFonts w:ascii="Arial" w:hAnsi="Arial" w:cs="Arial"/>
                <w:sz w:val="18"/>
              </w:rPr>
            </w:pPr>
            <w:del w:id="977" w:author="Hanne Erdman Thomsen" w:date="2023-06-20T11:11:00Z">
              <w:r>
                <w:rPr>
                  <w:rFonts w:ascii="Arial" w:hAnsi="Arial" w:cs="Arial"/>
                  <w:sz w:val="18"/>
                </w:rPr>
                <w:delText>OpkrævningSpecifikationParameterBeløb</w:delText>
              </w:r>
            </w:del>
          </w:p>
        </w:tc>
        <w:tc>
          <w:tcPr>
            <w:tcW w:w="1701" w:type="dxa"/>
          </w:tcPr>
          <w:p w14:paraId="2B3B3AA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78" w:author="Hanne Erdman Thomsen" w:date="2023-06-20T11:11:00Z"/>
                <w:rFonts w:ascii="Arial" w:hAnsi="Arial" w:cs="Arial"/>
                <w:sz w:val="18"/>
              </w:rPr>
            </w:pPr>
            <w:del w:id="979" w:author="Hanne Erdman Thomsen" w:date="2023-06-20T11:11:00Z">
              <w:r>
                <w:rPr>
                  <w:rFonts w:ascii="Arial" w:hAnsi="Arial" w:cs="Arial"/>
                  <w:sz w:val="18"/>
                </w:rPr>
                <w:delText>base: decimal</w:delText>
              </w:r>
            </w:del>
          </w:p>
          <w:p w14:paraId="1A44C72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80" w:author="Hanne Erdman Thomsen" w:date="2023-06-20T11:11:00Z"/>
                <w:rFonts w:ascii="Arial" w:hAnsi="Arial" w:cs="Arial"/>
                <w:sz w:val="18"/>
              </w:rPr>
            </w:pPr>
            <w:del w:id="981" w:author="Hanne Erdman Thomsen" w:date="2023-06-20T11:11:00Z">
              <w:r>
                <w:rPr>
                  <w:rFonts w:ascii="Arial" w:hAnsi="Arial" w:cs="Arial"/>
                  <w:sz w:val="18"/>
                </w:rPr>
                <w:delText>totalDigits: 13</w:delText>
              </w:r>
            </w:del>
          </w:p>
          <w:p w14:paraId="5B999B8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82" w:author="Hanne Erdman Thomsen" w:date="2023-06-20T11:11:00Z"/>
                <w:rFonts w:ascii="Arial" w:hAnsi="Arial" w:cs="Arial"/>
                <w:sz w:val="18"/>
              </w:rPr>
            </w:pPr>
            <w:del w:id="983" w:author="Hanne Erdman Thomsen" w:date="2023-06-20T11:11:00Z">
              <w:r>
                <w:rPr>
                  <w:rFonts w:ascii="Arial" w:hAnsi="Arial" w:cs="Arial"/>
                  <w:sz w:val="18"/>
                </w:rPr>
                <w:delText>fractionDigits: 2</w:delText>
              </w:r>
            </w:del>
          </w:p>
        </w:tc>
        <w:tc>
          <w:tcPr>
            <w:tcW w:w="4671" w:type="dxa"/>
          </w:tcPr>
          <w:p w14:paraId="2EF175B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84" w:author="Hanne Erdman Thomsen" w:date="2023-06-20T11:11:00Z"/>
                <w:rFonts w:ascii="Arial" w:hAnsi="Arial" w:cs="Arial"/>
                <w:sz w:val="18"/>
              </w:rPr>
            </w:pPr>
            <w:del w:id="985" w:author="Hanne Erdman Thomsen" w:date="2023-06-20T11:11:00Z">
              <w:r>
                <w:rPr>
                  <w:rFonts w:ascii="Arial" w:hAnsi="Arial" w:cs="Arial"/>
                  <w:sz w:val="18"/>
                </w:rPr>
                <w:delText>Indhold i et parameterfelt i en opkrævningsmeddelelseskabelon som er et beløb</w:delText>
              </w:r>
            </w:del>
          </w:p>
          <w:p w14:paraId="003EEE1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86" w:author="Hanne Erdman Thomsen" w:date="2023-06-20T11:11:00Z"/>
                <w:rFonts w:ascii="Arial" w:hAnsi="Arial" w:cs="Arial"/>
                <w:sz w:val="18"/>
              </w:rPr>
            </w:pPr>
          </w:p>
          <w:p w14:paraId="0940A9B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87" w:author="Hanne Erdman Thomsen" w:date="2023-06-20T11:11:00Z"/>
                <w:rFonts w:ascii="Arial" w:hAnsi="Arial" w:cs="Arial"/>
                <w:sz w:val="18"/>
              </w:rPr>
            </w:pPr>
          </w:p>
        </w:tc>
      </w:tr>
      <w:tr w:rsidR="002B6607" w14:paraId="14FDE005" w14:textId="77777777" w:rsidTr="002B6607">
        <w:trPr>
          <w:del w:id="988" w:author="Hanne Erdman Thomsen" w:date="2023-06-20T11:11:00Z"/>
        </w:trPr>
        <w:tc>
          <w:tcPr>
            <w:tcW w:w="3401" w:type="dxa"/>
          </w:tcPr>
          <w:p w14:paraId="6A68BC4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989" w:author="Hanne Erdman Thomsen" w:date="2023-06-20T11:11:00Z"/>
                <w:rFonts w:ascii="Arial" w:hAnsi="Arial" w:cs="Arial"/>
                <w:sz w:val="18"/>
              </w:rPr>
            </w:pPr>
            <w:del w:id="990" w:author="Hanne Erdman Thomsen" w:date="2023-06-20T11:11:00Z">
              <w:r>
                <w:rPr>
                  <w:rFonts w:ascii="Arial" w:hAnsi="Arial" w:cs="Arial"/>
                  <w:sz w:val="18"/>
                </w:rPr>
                <w:delText>OpkrævningSpecifikationParameterDato</w:delText>
              </w:r>
            </w:del>
          </w:p>
        </w:tc>
        <w:tc>
          <w:tcPr>
            <w:tcW w:w="1701" w:type="dxa"/>
          </w:tcPr>
          <w:p w14:paraId="4F0B2F7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91" w:author="Hanne Erdman Thomsen" w:date="2023-06-20T11:11:00Z"/>
                <w:rFonts w:ascii="Arial" w:hAnsi="Arial" w:cs="Arial"/>
                <w:sz w:val="18"/>
              </w:rPr>
            </w:pPr>
            <w:del w:id="992" w:author="Hanne Erdman Thomsen" w:date="2023-06-20T11:11:00Z">
              <w:r>
                <w:rPr>
                  <w:rFonts w:ascii="Arial" w:hAnsi="Arial" w:cs="Arial"/>
                  <w:sz w:val="18"/>
                </w:rPr>
                <w:delText>base: date</w:delText>
              </w:r>
            </w:del>
          </w:p>
        </w:tc>
        <w:tc>
          <w:tcPr>
            <w:tcW w:w="4671" w:type="dxa"/>
          </w:tcPr>
          <w:p w14:paraId="7B28D79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93" w:author="Hanne Erdman Thomsen" w:date="2023-06-20T11:11:00Z"/>
                <w:rFonts w:ascii="Arial" w:hAnsi="Arial" w:cs="Arial"/>
                <w:sz w:val="18"/>
              </w:rPr>
            </w:pPr>
            <w:del w:id="994" w:author="Hanne Erdman Thomsen" w:date="2023-06-20T11:11:00Z">
              <w:r>
                <w:rPr>
                  <w:rFonts w:ascii="Arial" w:hAnsi="Arial" w:cs="Arial"/>
                  <w:sz w:val="18"/>
                </w:rPr>
                <w:delText>Indhold i et felt i en opkrævningsmeddelelseskabelon som indholder en dato</w:delText>
              </w:r>
            </w:del>
          </w:p>
          <w:p w14:paraId="68E2F91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95" w:author="Hanne Erdman Thomsen" w:date="2023-06-20T11:11:00Z"/>
                <w:rFonts w:ascii="Arial" w:hAnsi="Arial" w:cs="Arial"/>
                <w:sz w:val="18"/>
              </w:rPr>
            </w:pPr>
          </w:p>
          <w:p w14:paraId="667AEDB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96" w:author="Hanne Erdman Thomsen" w:date="2023-06-20T11:11:00Z"/>
                <w:rFonts w:ascii="Arial" w:hAnsi="Arial" w:cs="Arial"/>
                <w:sz w:val="18"/>
              </w:rPr>
            </w:pPr>
          </w:p>
        </w:tc>
      </w:tr>
      <w:tr w:rsidR="002B6607" w14:paraId="25C262E0" w14:textId="77777777" w:rsidTr="002B6607">
        <w:trPr>
          <w:del w:id="997" w:author="Hanne Erdman Thomsen" w:date="2023-06-20T11:11:00Z"/>
        </w:trPr>
        <w:tc>
          <w:tcPr>
            <w:tcW w:w="3401" w:type="dxa"/>
          </w:tcPr>
          <w:p w14:paraId="6A87DA2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998" w:author="Hanne Erdman Thomsen" w:date="2023-06-20T11:11:00Z"/>
                <w:rFonts w:ascii="Arial" w:hAnsi="Arial" w:cs="Arial"/>
                <w:sz w:val="18"/>
              </w:rPr>
            </w:pPr>
            <w:del w:id="999" w:author="Hanne Erdman Thomsen" w:date="2023-06-20T11:11:00Z">
              <w:r>
                <w:rPr>
                  <w:rFonts w:ascii="Arial" w:hAnsi="Arial" w:cs="Arial"/>
                  <w:sz w:val="18"/>
                </w:rPr>
                <w:delText>OpkrævningSpecifikationParameterMængde</w:delText>
              </w:r>
            </w:del>
          </w:p>
        </w:tc>
        <w:tc>
          <w:tcPr>
            <w:tcW w:w="1701" w:type="dxa"/>
          </w:tcPr>
          <w:p w14:paraId="78CA2A0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00" w:author="Hanne Erdman Thomsen" w:date="2023-06-20T11:11:00Z"/>
                <w:rFonts w:ascii="Arial" w:hAnsi="Arial" w:cs="Arial"/>
                <w:sz w:val="18"/>
              </w:rPr>
            </w:pPr>
            <w:del w:id="1001" w:author="Hanne Erdman Thomsen" w:date="2023-06-20T11:11:00Z">
              <w:r>
                <w:rPr>
                  <w:rFonts w:ascii="Arial" w:hAnsi="Arial" w:cs="Arial"/>
                  <w:sz w:val="18"/>
                </w:rPr>
                <w:delText>base: string</w:delText>
              </w:r>
            </w:del>
          </w:p>
          <w:p w14:paraId="7EBADFB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02" w:author="Hanne Erdman Thomsen" w:date="2023-06-20T11:11:00Z"/>
                <w:rFonts w:ascii="Arial" w:hAnsi="Arial" w:cs="Arial"/>
                <w:sz w:val="18"/>
              </w:rPr>
            </w:pPr>
            <w:del w:id="1003" w:author="Hanne Erdman Thomsen" w:date="2023-06-20T11:11:00Z">
              <w:r>
                <w:rPr>
                  <w:rFonts w:ascii="Arial" w:hAnsi="Arial" w:cs="Arial"/>
                  <w:sz w:val="18"/>
                </w:rPr>
                <w:delText>maxLength: 30</w:delText>
              </w:r>
            </w:del>
          </w:p>
        </w:tc>
        <w:tc>
          <w:tcPr>
            <w:tcW w:w="4671" w:type="dxa"/>
          </w:tcPr>
          <w:p w14:paraId="6224C6C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04" w:author="Hanne Erdman Thomsen" w:date="2023-06-20T11:11:00Z"/>
                <w:rFonts w:ascii="Arial" w:hAnsi="Arial" w:cs="Arial"/>
                <w:sz w:val="18"/>
              </w:rPr>
            </w:pPr>
            <w:del w:id="1005" w:author="Hanne Erdman Thomsen" w:date="2023-06-20T11:11:00Z">
              <w:r>
                <w:rPr>
                  <w:rFonts w:ascii="Arial" w:hAnsi="Arial" w:cs="Arial"/>
                  <w:sz w:val="18"/>
                </w:rPr>
                <w:delText>Indhold i et felt i en opkrævningsmeddelelseskabelon som indholder en mængdeangivelse (kontekstafhængig).</w:delText>
              </w:r>
            </w:del>
          </w:p>
          <w:p w14:paraId="37EB41D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06" w:author="Hanne Erdman Thomsen" w:date="2023-06-20T11:11:00Z"/>
                <w:rFonts w:ascii="Arial" w:hAnsi="Arial" w:cs="Arial"/>
                <w:sz w:val="18"/>
              </w:rPr>
            </w:pPr>
          </w:p>
          <w:p w14:paraId="5748FA9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07" w:author="Hanne Erdman Thomsen" w:date="2023-06-20T11:11:00Z"/>
                <w:rFonts w:ascii="Arial" w:hAnsi="Arial" w:cs="Arial"/>
                <w:sz w:val="18"/>
              </w:rPr>
            </w:pPr>
          </w:p>
        </w:tc>
      </w:tr>
      <w:tr w:rsidR="002B6607" w14:paraId="0DAB5740" w14:textId="77777777" w:rsidTr="002B6607">
        <w:trPr>
          <w:del w:id="1008" w:author="Hanne Erdman Thomsen" w:date="2023-06-20T11:11:00Z"/>
        </w:trPr>
        <w:tc>
          <w:tcPr>
            <w:tcW w:w="3401" w:type="dxa"/>
          </w:tcPr>
          <w:p w14:paraId="2D57F40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1009" w:author="Hanne Erdman Thomsen" w:date="2023-06-20T11:11:00Z"/>
                <w:rFonts w:ascii="Arial" w:hAnsi="Arial" w:cs="Arial"/>
                <w:sz w:val="18"/>
              </w:rPr>
            </w:pPr>
            <w:del w:id="1010" w:author="Hanne Erdman Thomsen" w:date="2023-06-20T11:11:00Z">
              <w:r>
                <w:rPr>
                  <w:rFonts w:ascii="Arial" w:hAnsi="Arial" w:cs="Arial"/>
                  <w:sz w:val="18"/>
                </w:rPr>
                <w:delText>OpkrævningSpecifikationParameterNavn</w:delText>
              </w:r>
            </w:del>
          </w:p>
        </w:tc>
        <w:tc>
          <w:tcPr>
            <w:tcW w:w="1701" w:type="dxa"/>
          </w:tcPr>
          <w:p w14:paraId="223A9E4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11" w:author="Hanne Erdman Thomsen" w:date="2023-06-20T11:11:00Z"/>
                <w:rFonts w:ascii="Arial" w:hAnsi="Arial" w:cs="Arial"/>
                <w:sz w:val="18"/>
              </w:rPr>
            </w:pPr>
            <w:del w:id="1012" w:author="Hanne Erdman Thomsen" w:date="2023-06-20T11:11:00Z">
              <w:r>
                <w:rPr>
                  <w:rFonts w:ascii="Arial" w:hAnsi="Arial" w:cs="Arial"/>
                  <w:sz w:val="18"/>
                </w:rPr>
                <w:delText>base: string</w:delText>
              </w:r>
            </w:del>
          </w:p>
          <w:p w14:paraId="3DD6871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13" w:author="Hanne Erdman Thomsen" w:date="2023-06-20T11:11:00Z"/>
                <w:rFonts w:ascii="Arial" w:hAnsi="Arial" w:cs="Arial"/>
                <w:sz w:val="18"/>
              </w:rPr>
            </w:pPr>
            <w:del w:id="1014" w:author="Hanne Erdman Thomsen" w:date="2023-06-20T11:11:00Z">
              <w:r>
                <w:rPr>
                  <w:rFonts w:ascii="Arial" w:hAnsi="Arial" w:cs="Arial"/>
                  <w:sz w:val="18"/>
                </w:rPr>
                <w:delText>maxLength: 100</w:delText>
              </w:r>
            </w:del>
          </w:p>
        </w:tc>
        <w:tc>
          <w:tcPr>
            <w:tcW w:w="4671" w:type="dxa"/>
          </w:tcPr>
          <w:p w14:paraId="6A098F3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15" w:author="Hanne Erdman Thomsen" w:date="2023-06-20T11:11:00Z"/>
                <w:rFonts w:ascii="Arial" w:hAnsi="Arial" w:cs="Arial"/>
                <w:sz w:val="18"/>
              </w:rPr>
            </w:pPr>
            <w:del w:id="1016" w:author="Hanne Erdman Thomsen" w:date="2023-06-20T11:11:00Z">
              <w:r>
                <w:rPr>
                  <w:rFonts w:ascii="Arial" w:hAnsi="Arial" w:cs="Arial"/>
                  <w:sz w:val="18"/>
                </w:rPr>
                <w:delText>Navn på et parameterfelt i en opkrævningmeddelelseskabelon.</w:delText>
              </w:r>
            </w:del>
          </w:p>
          <w:p w14:paraId="0BC90A1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17" w:author="Hanne Erdman Thomsen" w:date="2023-06-20T11:11:00Z"/>
                <w:rFonts w:ascii="Arial" w:hAnsi="Arial" w:cs="Arial"/>
                <w:sz w:val="18"/>
              </w:rPr>
            </w:pPr>
          </w:p>
          <w:p w14:paraId="3A95535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18" w:author="Hanne Erdman Thomsen" w:date="2023-06-20T11:11:00Z"/>
                <w:rFonts w:ascii="Arial" w:hAnsi="Arial" w:cs="Arial"/>
                <w:sz w:val="18"/>
              </w:rPr>
            </w:pPr>
          </w:p>
        </w:tc>
      </w:tr>
      <w:tr w:rsidR="002B6607" w14:paraId="49235480" w14:textId="77777777" w:rsidTr="002B6607">
        <w:trPr>
          <w:del w:id="1019" w:author="Hanne Erdman Thomsen" w:date="2023-06-20T11:11:00Z"/>
        </w:trPr>
        <w:tc>
          <w:tcPr>
            <w:tcW w:w="3401" w:type="dxa"/>
          </w:tcPr>
          <w:p w14:paraId="013EE48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1020" w:author="Hanne Erdman Thomsen" w:date="2023-06-20T11:11:00Z"/>
                <w:rFonts w:ascii="Arial" w:hAnsi="Arial" w:cs="Arial"/>
                <w:sz w:val="18"/>
              </w:rPr>
            </w:pPr>
            <w:del w:id="1021" w:author="Hanne Erdman Thomsen" w:date="2023-06-20T11:11:00Z">
              <w:r>
                <w:rPr>
                  <w:rFonts w:ascii="Arial" w:hAnsi="Arial" w:cs="Arial"/>
                  <w:sz w:val="18"/>
                </w:rPr>
                <w:delText>OpkrævningSpecifikationParameterSats</w:delText>
              </w:r>
            </w:del>
          </w:p>
        </w:tc>
        <w:tc>
          <w:tcPr>
            <w:tcW w:w="1701" w:type="dxa"/>
          </w:tcPr>
          <w:p w14:paraId="64D1E44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22" w:author="Hanne Erdman Thomsen" w:date="2023-06-20T11:11:00Z"/>
                <w:rFonts w:ascii="Arial" w:hAnsi="Arial" w:cs="Arial"/>
                <w:sz w:val="18"/>
              </w:rPr>
            </w:pPr>
            <w:del w:id="1023" w:author="Hanne Erdman Thomsen" w:date="2023-06-20T11:11:00Z">
              <w:r>
                <w:rPr>
                  <w:rFonts w:ascii="Arial" w:hAnsi="Arial" w:cs="Arial"/>
                  <w:sz w:val="18"/>
                </w:rPr>
                <w:delText>base: decimal</w:delText>
              </w:r>
            </w:del>
          </w:p>
          <w:p w14:paraId="63309FA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24" w:author="Hanne Erdman Thomsen" w:date="2023-06-20T11:11:00Z"/>
                <w:rFonts w:ascii="Arial" w:hAnsi="Arial" w:cs="Arial"/>
                <w:sz w:val="18"/>
              </w:rPr>
            </w:pPr>
            <w:del w:id="1025" w:author="Hanne Erdman Thomsen" w:date="2023-06-20T11:11:00Z">
              <w:r>
                <w:rPr>
                  <w:rFonts w:ascii="Arial" w:hAnsi="Arial" w:cs="Arial"/>
                  <w:sz w:val="18"/>
                </w:rPr>
                <w:delText>totalDigits: 13</w:delText>
              </w:r>
            </w:del>
          </w:p>
          <w:p w14:paraId="5B6A107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26" w:author="Hanne Erdman Thomsen" w:date="2023-06-20T11:11:00Z"/>
                <w:rFonts w:ascii="Arial" w:hAnsi="Arial" w:cs="Arial"/>
                <w:sz w:val="18"/>
              </w:rPr>
            </w:pPr>
            <w:del w:id="1027" w:author="Hanne Erdman Thomsen" w:date="2023-06-20T11:11:00Z">
              <w:r>
                <w:rPr>
                  <w:rFonts w:ascii="Arial" w:hAnsi="Arial" w:cs="Arial"/>
                  <w:sz w:val="18"/>
                </w:rPr>
                <w:delText>fractionDigits: 2</w:delText>
              </w:r>
            </w:del>
          </w:p>
        </w:tc>
        <w:tc>
          <w:tcPr>
            <w:tcW w:w="4671" w:type="dxa"/>
          </w:tcPr>
          <w:p w14:paraId="0F0607D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28" w:author="Hanne Erdman Thomsen" w:date="2023-06-20T11:11:00Z"/>
                <w:rFonts w:ascii="Arial" w:hAnsi="Arial" w:cs="Arial"/>
                <w:sz w:val="18"/>
              </w:rPr>
            </w:pPr>
            <w:del w:id="1029" w:author="Hanne Erdman Thomsen" w:date="2023-06-20T11:11:00Z">
              <w:r>
                <w:rPr>
                  <w:rFonts w:ascii="Arial" w:hAnsi="Arial" w:cs="Arial"/>
                  <w:sz w:val="18"/>
                </w:rPr>
                <w:delText>Indhold i et felt i en opkrævningsmeddelelseskabelon som indholder en sats (konteksafhængig)</w:delText>
              </w:r>
            </w:del>
          </w:p>
          <w:p w14:paraId="756854F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30" w:author="Hanne Erdman Thomsen" w:date="2023-06-20T11:11:00Z"/>
                <w:rFonts w:ascii="Arial" w:hAnsi="Arial" w:cs="Arial"/>
                <w:sz w:val="18"/>
              </w:rPr>
            </w:pPr>
          </w:p>
          <w:p w14:paraId="3E9083F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31" w:author="Hanne Erdman Thomsen" w:date="2023-06-20T11:11:00Z"/>
                <w:rFonts w:ascii="Arial" w:hAnsi="Arial" w:cs="Arial"/>
                <w:sz w:val="18"/>
              </w:rPr>
            </w:pPr>
          </w:p>
        </w:tc>
      </w:tr>
      <w:tr w:rsidR="002B6607" w14:paraId="7E3D87A9" w14:textId="77777777" w:rsidTr="002B6607">
        <w:trPr>
          <w:del w:id="1032" w:author="Hanne Erdman Thomsen" w:date="2023-06-20T11:11:00Z"/>
        </w:trPr>
        <w:tc>
          <w:tcPr>
            <w:tcW w:w="3401" w:type="dxa"/>
          </w:tcPr>
          <w:p w14:paraId="6B6D8E0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1033" w:author="Hanne Erdman Thomsen" w:date="2023-06-20T11:11:00Z"/>
                <w:rFonts w:ascii="Arial" w:hAnsi="Arial" w:cs="Arial"/>
                <w:sz w:val="18"/>
              </w:rPr>
            </w:pPr>
            <w:del w:id="1034" w:author="Hanne Erdman Thomsen" w:date="2023-06-20T11:11:00Z">
              <w:r>
                <w:rPr>
                  <w:rFonts w:ascii="Arial" w:hAnsi="Arial" w:cs="Arial"/>
                  <w:sz w:val="18"/>
                </w:rPr>
                <w:delText>OpkrævningSpecifikationParameterTekst</w:delText>
              </w:r>
            </w:del>
          </w:p>
        </w:tc>
        <w:tc>
          <w:tcPr>
            <w:tcW w:w="1701" w:type="dxa"/>
          </w:tcPr>
          <w:p w14:paraId="64EFD44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35" w:author="Hanne Erdman Thomsen" w:date="2023-06-20T11:11:00Z"/>
                <w:rFonts w:ascii="Arial" w:hAnsi="Arial" w:cs="Arial"/>
                <w:sz w:val="18"/>
              </w:rPr>
            </w:pPr>
            <w:del w:id="1036" w:author="Hanne Erdman Thomsen" w:date="2023-06-20T11:11:00Z">
              <w:r>
                <w:rPr>
                  <w:rFonts w:ascii="Arial" w:hAnsi="Arial" w:cs="Arial"/>
                  <w:sz w:val="18"/>
                </w:rPr>
                <w:delText>base: string</w:delText>
              </w:r>
            </w:del>
          </w:p>
          <w:p w14:paraId="5FB07BB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37" w:author="Hanne Erdman Thomsen" w:date="2023-06-20T11:11:00Z"/>
                <w:rFonts w:ascii="Arial" w:hAnsi="Arial" w:cs="Arial"/>
                <w:sz w:val="18"/>
              </w:rPr>
            </w:pPr>
            <w:del w:id="1038" w:author="Hanne Erdman Thomsen" w:date="2023-06-20T11:11:00Z">
              <w:r>
                <w:rPr>
                  <w:rFonts w:ascii="Arial" w:hAnsi="Arial" w:cs="Arial"/>
                  <w:sz w:val="18"/>
                </w:rPr>
                <w:delText>maxLength: 500</w:delText>
              </w:r>
            </w:del>
          </w:p>
        </w:tc>
        <w:tc>
          <w:tcPr>
            <w:tcW w:w="4671" w:type="dxa"/>
          </w:tcPr>
          <w:p w14:paraId="108805D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39" w:author="Hanne Erdman Thomsen" w:date="2023-06-20T11:11:00Z"/>
                <w:rFonts w:ascii="Arial" w:hAnsi="Arial" w:cs="Arial"/>
                <w:sz w:val="18"/>
              </w:rPr>
            </w:pPr>
            <w:del w:id="1040" w:author="Hanne Erdman Thomsen" w:date="2023-06-20T11:11:00Z">
              <w:r>
                <w:rPr>
                  <w:rFonts w:ascii="Arial" w:hAnsi="Arial" w:cs="Arial"/>
                  <w:sz w:val="18"/>
                </w:rPr>
                <w:delText>Indhold i et felt i en opkrævningmeddelseskabelon, som indeholder fritekst</w:delText>
              </w:r>
            </w:del>
          </w:p>
          <w:p w14:paraId="4D54A61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41" w:author="Hanne Erdman Thomsen" w:date="2023-06-20T11:11:00Z"/>
                <w:rFonts w:ascii="Arial" w:hAnsi="Arial" w:cs="Arial"/>
                <w:sz w:val="18"/>
              </w:rPr>
            </w:pPr>
          </w:p>
          <w:p w14:paraId="4375189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42" w:author="Hanne Erdman Thomsen" w:date="2023-06-20T11:11:00Z"/>
                <w:rFonts w:ascii="Arial" w:hAnsi="Arial" w:cs="Arial"/>
                <w:sz w:val="18"/>
              </w:rPr>
            </w:pPr>
          </w:p>
        </w:tc>
      </w:tr>
      <w:tr w:rsidR="00821F76" w14:paraId="379ED46C" w14:textId="77777777" w:rsidTr="00821F76">
        <w:tc>
          <w:tcPr>
            <w:tcW w:w="3401" w:type="dxa"/>
          </w:tcPr>
          <w:p w14:paraId="0C4F0EB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14:paraId="4FF412A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17CE69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14:paraId="0FA6F8B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13A121E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279DAFE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72BBE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B23427F" w14:textId="77777777" w:rsidTr="00821F76">
        <w:tc>
          <w:tcPr>
            <w:tcW w:w="3401" w:type="dxa"/>
          </w:tcPr>
          <w:p w14:paraId="63480EB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ProduktionEnhedNummer</w:t>
            </w:r>
            <w:proofErr w:type="spellEnd"/>
          </w:p>
        </w:tc>
        <w:tc>
          <w:tcPr>
            <w:tcW w:w="1701" w:type="dxa"/>
          </w:tcPr>
          <w:p w14:paraId="5E69A0B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547F16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0404397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14:paraId="311C225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5DC38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12DA5DE" w14:textId="77777777" w:rsidTr="00821F76">
        <w:tc>
          <w:tcPr>
            <w:tcW w:w="3401" w:type="dxa"/>
          </w:tcPr>
          <w:p w14:paraId="42BAF94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PåHoldRegistreringstidspunkt</w:t>
            </w:r>
            <w:proofErr w:type="spellEnd"/>
          </w:p>
        </w:tc>
        <w:tc>
          <w:tcPr>
            <w:tcW w:w="1701" w:type="dxa"/>
          </w:tcPr>
          <w:p w14:paraId="19F9C51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1E0A512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0CD82A8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et </w:t>
            </w:r>
            <w:proofErr w:type="spellStart"/>
            <w:r>
              <w:rPr>
                <w:rFonts w:ascii="Arial" w:hAnsi="Arial" w:cs="Arial"/>
                <w:sz w:val="18"/>
              </w:rPr>
              <w:t>EjendomEjerskab</w:t>
            </w:r>
            <w:proofErr w:type="spellEnd"/>
            <w:r>
              <w:rPr>
                <w:rFonts w:ascii="Arial" w:hAnsi="Arial" w:cs="Arial"/>
                <w:sz w:val="18"/>
              </w:rPr>
              <w:t xml:space="preserve"> er sat "på hold" fordi ejeren er død, og der derfor ikke længere skal beregnes grundskyld på ejerskabet.</w:t>
            </w:r>
          </w:p>
          <w:p w14:paraId="5BE50D7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43129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1E1196C" w14:textId="77777777" w:rsidTr="00821F76">
        <w:tc>
          <w:tcPr>
            <w:tcW w:w="3401" w:type="dxa"/>
          </w:tcPr>
          <w:p w14:paraId="1F40FC4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RegistreringTidspunkt</w:t>
            </w:r>
            <w:proofErr w:type="spellEnd"/>
          </w:p>
        </w:tc>
        <w:tc>
          <w:tcPr>
            <w:tcW w:w="1701" w:type="dxa"/>
          </w:tcPr>
          <w:p w14:paraId="1B1C213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21321B0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1A42FD2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tidspunkt for, hvornår data om et forretningsobjekt er registreret i et system.</w:t>
            </w:r>
          </w:p>
          <w:p w14:paraId="16F5E04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typisk som udsøgningskriterie i en service eller rapport.</w:t>
            </w:r>
          </w:p>
          <w:p w14:paraId="71AA2FA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F3F3E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65B00E97" w14:textId="77777777" w:rsidTr="002B6607">
        <w:trPr>
          <w:del w:id="1043" w:author="Hanne Erdman Thomsen" w:date="2023-06-20T11:11:00Z"/>
        </w:trPr>
        <w:tc>
          <w:tcPr>
            <w:tcW w:w="3401" w:type="dxa"/>
          </w:tcPr>
          <w:p w14:paraId="198A55A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1044" w:author="Hanne Erdman Thomsen" w:date="2023-06-20T11:11:00Z"/>
                <w:rFonts w:ascii="Arial" w:hAnsi="Arial" w:cs="Arial"/>
                <w:sz w:val="18"/>
              </w:rPr>
            </w:pPr>
            <w:del w:id="1045" w:author="Hanne Erdman Thomsen" w:date="2023-06-20T11:11:00Z">
              <w:r>
                <w:rPr>
                  <w:rFonts w:ascii="Arial" w:hAnsi="Arial" w:cs="Arial"/>
                  <w:sz w:val="18"/>
                </w:rPr>
                <w:delText>RessourceNummer</w:delText>
              </w:r>
            </w:del>
          </w:p>
        </w:tc>
        <w:tc>
          <w:tcPr>
            <w:tcW w:w="1701" w:type="dxa"/>
          </w:tcPr>
          <w:p w14:paraId="6B05D4A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46" w:author="Hanne Erdman Thomsen" w:date="2023-06-20T11:11:00Z"/>
                <w:rFonts w:ascii="Arial" w:hAnsi="Arial" w:cs="Arial"/>
                <w:sz w:val="18"/>
              </w:rPr>
            </w:pPr>
            <w:del w:id="1047" w:author="Hanne Erdman Thomsen" w:date="2023-06-20T11:11:00Z">
              <w:r>
                <w:rPr>
                  <w:rFonts w:ascii="Arial" w:hAnsi="Arial" w:cs="Arial"/>
                  <w:sz w:val="18"/>
                </w:rPr>
                <w:delText>base: string</w:delText>
              </w:r>
            </w:del>
          </w:p>
          <w:p w14:paraId="59BB8F0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48" w:author="Hanne Erdman Thomsen" w:date="2023-06-20T11:11:00Z"/>
                <w:rFonts w:ascii="Arial" w:hAnsi="Arial" w:cs="Arial"/>
                <w:sz w:val="18"/>
              </w:rPr>
            </w:pPr>
            <w:del w:id="1049" w:author="Hanne Erdman Thomsen" w:date="2023-06-20T11:11:00Z">
              <w:r>
                <w:rPr>
                  <w:rFonts w:ascii="Arial" w:hAnsi="Arial" w:cs="Arial"/>
                  <w:sz w:val="18"/>
                </w:rPr>
                <w:delText>maxLength: 11</w:delText>
              </w:r>
            </w:del>
          </w:p>
        </w:tc>
        <w:tc>
          <w:tcPr>
            <w:tcW w:w="4671" w:type="dxa"/>
          </w:tcPr>
          <w:p w14:paraId="0B6A549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50" w:author="Hanne Erdman Thomsen" w:date="2023-06-20T11:11:00Z"/>
                <w:rFonts w:ascii="Arial" w:hAnsi="Arial" w:cs="Arial"/>
                <w:sz w:val="18"/>
              </w:rPr>
            </w:pPr>
            <w:del w:id="1051" w:author="Hanne Erdman Thomsen" w:date="2023-06-20T11:11:00Z">
              <w:r>
                <w:rPr>
                  <w:rFonts w:ascii="Arial" w:hAnsi="Arial" w:cs="Arial"/>
                  <w:sz w:val="18"/>
                </w:rPr>
                <w:delText>Unik identifikation af en SKAT-ressource.</w:delText>
              </w:r>
            </w:del>
          </w:p>
          <w:p w14:paraId="093CBB7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52" w:author="Hanne Erdman Thomsen" w:date="2023-06-20T11:11:00Z"/>
                <w:rFonts w:ascii="Arial" w:hAnsi="Arial" w:cs="Arial"/>
                <w:sz w:val="18"/>
              </w:rPr>
            </w:pPr>
          </w:p>
          <w:p w14:paraId="79EF9E9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53" w:author="Hanne Erdman Thomsen" w:date="2023-06-20T11:11:00Z"/>
                <w:rFonts w:ascii="Arial" w:hAnsi="Arial" w:cs="Arial"/>
                <w:sz w:val="18"/>
              </w:rPr>
            </w:pPr>
            <w:del w:id="1054" w:author="Hanne Erdman Thomsen" w:date="2023-06-20T11:11:00Z">
              <w:r>
                <w:rPr>
                  <w:rFonts w:ascii="Arial" w:hAnsi="Arial" w:cs="Arial"/>
                  <w:sz w:val="18"/>
                </w:rPr>
                <w:delText>SKAT-ressourcer omfatter både SKATs medarbejdere (identificeret w-nummer), tjenestebiler (køretøjets nummer), mødelokaler mv.</w:delText>
              </w:r>
            </w:del>
          </w:p>
          <w:p w14:paraId="78A2E33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55" w:author="Hanne Erdman Thomsen" w:date="2023-06-20T11:11:00Z"/>
                <w:rFonts w:ascii="Arial" w:hAnsi="Arial" w:cs="Arial"/>
                <w:sz w:val="18"/>
              </w:rPr>
            </w:pPr>
          </w:p>
          <w:p w14:paraId="1BF373D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56" w:author="Hanne Erdman Thomsen" w:date="2023-06-20T11:11:00Z"/>
                <w:rFonts w:ascii="Arial" w:hAnsi="Arial" w:cs="Arial"/>
                <w:sz w:val="18"/>
              </w:rPr>
            </w:pPr>
          </w:p>
        </w:tc>
      </w:tr>
      <w:tr w:rsidR="00821F76" w14:paraId="67510C1A" w14:textId="77777777" w:rsidTr="00821F76">
        <w:tc>
          <w:tcPr>
            <w:tcW w:w="3401" w:type="dxa"/>
          </w:tcPr>
          <w:p w14:paraId="23990DA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w:t>
            </w:r>
          </w:p>
        </w:tc>
        <w:tc>
          <w:tcPr>
            <w:tcW w:w="1701" w:type="dxa"/>
          </w:tcPr>
          <w:p w14:paraId="41AE0CE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D319AB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030A0D9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 anvendes i forbindelse med paginering og er her en angivelse af hvilken side der ønskes returneret i servicekaldet.</w:t>
            </w:r>
          </w:p>
          <w:p w14:paraId="33B7436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udfyldt returneres side 1.</w:t>
            </w:r>
          </w:p>
          <w:p w14:paraId="18A1841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551D4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F1A0614" w14:textId="77777777" w:rsidTr="00821F76">
        <w:tc>
          <w:tcPr>
            <w:tcW w:w="3401" w:type="dxa"/>
          </w:tcPr>
          <w:p w14:paraId="2B4A1D1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Sidestørrelse</w:t>
            </w:r>
          </w:p>
        </w:tc>
        <w:tc>
          <w:tcPr>
            <w:tcW w:w="1701" w:type="dxa"/>
          </w:tcPr>
          <w:p w14:paraId="554A8E1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839CB9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4C4350E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i forbindelse med paginering og er her en angivelse af antallet af elementer i en side (Side) i servicekaldet.</w:t>
            </w:r>
          </w:p>
          <w:p w14:paraId="4D83252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35195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6AD9353" w14:textId="77777777" w:rsidTr="00821F76">
        <w:tc>
          <w:tcPr>
            <w:tcW w:w="3401" w:type="dxa"/>
          </w:tcPr>
          <w:p w14:paraId="2468278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ValutaOplysningKode</w:t>
            </w:r>
            <w:proofErr w:type="spellEnd"/>
          </w:p>
        </w:tc>
        <w:tc>
          <w:tcPr>
            <w:tcW w:w="1701" w:type="dxa"/>
          </w:tcPr>
          <w:p w14:paraId="4AC2107B" w14:textId="77777777" w:rsidR="00821F76" w:rsidRPr="00D671BC"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1BC">
              <w:rPr>
                <w:rFonts w:ascii="Arial" w:hAnsi="Arial" w:cs="Arial"/>
                <w:sz w:val="18"/>
                <w:lang w:val="en-US"/>
              </w:rPr>
              <w:t>base: string</w:t>
            </w:r>
          </w:p>
          <w:p w14:paraId="11FF2ABC" w14:textId="77777777" w:rsidR="00821F76" w:rsidRPr="00D671BC"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1BC">
              <w:rPr>
                <w:rFonts w:ascii="Arial" w:hAnsi="Arial" w:cs="Arial"/>
                <w:sz w:val="18"/>
                <w:lang w:val="en-US"/>
              </w:rPr>
              <w:t>maxLength: 3</w:t>
            </w:r>
          </w:p>
          <w:p w14:paraId="05171EEE" w14:textId="77777777" w:rsidR="00821F76" w:rsidRPr="00D671BC"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1BC">
              <w:rPr>
                <w:rFonts w:ascii="Arial" w:hAnsi="Arial" w:cs="Arial"/>
                <w:sz w:val="18"/>
                <w:lang w:val="en-US"/>
              </w:rPr>
              <w:t>pattern: [A-Z]{2,3}</w:t>
            </w:r>
          </w:p>
        </w:tc>
        <w:tc>
          <w:tcPr>
            <w:tcW w:w="4671" w:type="dxa"/>
          </w:tcPr>
          <w:p w14:paraId="630A3F8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14:paraId="1B33877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E1ACC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C82858A" w14:textId="77777777" w:rsidTr="00821F76">
        <w:tc>
          <w:tcPr>
            <w:tcW w:w="3401" w:type="dxa"/>
          </w:tcPr>
          <w:p w14:paraId="0BF9B2D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14:paraId="054FAEB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CEE619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p w14:paraId="4021F5A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71D9084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2E1FE0D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0074F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494D73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14:paraId="3D103F0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4DD8C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1EA31BDE" w14:textId="77777777" w:rsidTr="002B6607">
        <w:trPr>
          <w:del w:id="1057" w:author="Hanne Erdman Thomsen" w:date="2023-06-20T11:11:00Z"/>
        </w:trPr>
        <w:tc>
          <w:tcPr>
            <w:tcW w:w="3401" w:type="dxa"/>
          </w:tcPr>
          <w:p w14:paraId="2E2CB0F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1058" w:author="Hanne Erdman Thomsen" w:date="2023-06-20T11:11:00Z"/>
                <w:rFonts w:ascii="Arial" w:hAnsi="Arial" w:cs="Arial"/>
                <w:sz w:val="18"/>
              </w:rPr>
            </w:pPr>
            <w:del w:id="1059" w:author="Hanne Erdman Thomsen" w:date="2023-06-20T11:11:00Z">
              <w:r>
                <w:rPr>
                  <w:rFonts w:ascii="Arial" w:hAnsi="Arial" w:cs="Arial"/>
                  <w:sz w:val="18"/>
                </w:rPr>
                <w:delText>VirksomhedSENummer</w:delText>
              </w:r>
            </w:del>
          </w:p>
        </w:tc>
        <w:tc>
          <w:tcPr>
            <w:tcW w:w="1701" w:type="dxa"/>
          </w:tcPr>
          <w:p w14:paraId="038EB69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60" w:author="Hanne Erdman Thomsen" w:date="2023-06-20T11:11:00Z"/>
                <w:rFonts w:ascii="Arial" w:hAnsi="Arial" w:cs="Arial"/>
                <w:sz w:val="18"/>
              </w:rPr>
            </w:pPr>
            <w:del w:id="1061" w:author="Hanne Erdman Thomsen" w:date="2023-06-20T11:11:00Z">
              <w:r>
                <w:rPr>
                  <w:rFonts w:ascii="Arial" w:hAnsi="Arial" w:cs="Arial"/>
                  <w:sz w:val="18"/>
                </w:rPr>
                <w:delText>base: integer</w:delText>
              </w:r>
            </w:del>
          </w:p>
          <w:p w14:paraId="14FFD98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62" w:author="Hanne Erdman Thomsen" w:date="2023-06-20T11:11:00Z"/>
                <w:rFonts w:ascii="Arial" w:hAnsi="Arial" w:cs="Arial"/>
                <w:sz w:val="18"/>
              </w:rPr>
            </w:pPr>
            <w:del w:id="1063" w:author="Hanne Erdman Thomsen" w:date="2023-06-20T11:11:00Z">
              <w:r>
                <w:rPr>
                  <w:rFonts w:ascii="Arial" w:hAnsi="Arial" w:cs="Arial"/>
                  <w:sz w:val="18"/>
                </w:rPr>
                <w:delText>totalDigits: 8</w:delText>
              </w:r>
            </w:del>
          </w:p>
          <w:p w14:paraId="3648267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64" w:author="Hanne Erdman Thomsen" w:date="2023-06-20T11:11:00Z"/>
                <w:rFonts w:ascii="Arial" w:hAnsi="Arial" w:cs="Arial"/>
                <w:sz w:val="18"/>
              </w:rPr>
            </w:pPr>
            <w:del w:id="1065" w:author="Hanne Erdman Thomsen" w:date="2023-06-20T11:11:00Z">
              <w:r>
                <w:rPr>
                  <w:rFonts w:ascii="Arial" w:hAnsi="Arial" w:cs="Arial"/>
                  <w:sz w:val="18"/>
                </w:rPr>
                <w:delText>pattern: [0-9]{8}</w:delText>
              </w:r>
            </w:del>
          </w:p>
        </w:tc>
        <w:tc>
          <w:tcPr>
            <w:tcW w:w="4671" w:type="dxa"/>
          </w:tcPr>
          <w:p w14:paraId="08F8A60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66" w:author="Hanne Erdman Thomsen" w:date="2023-06-20T11:11:00Z"/>
                <w:rFonts w:ascii="Arial" w:hAnsi="Arial" w:cs="Arial"/>
                <w:sz w:val="18"/>
              </w:rPr>
            </w:pPr>
            <w:del w:id="1067" w:author="Hanne Erdman Thomsen" w:date="2023-06-20T11:11:00Z">
              <w:r>
                <w:rPr>
                  <w:rFonts w:ascii="Arial" w:hAnsi="Arial" w:cs="Arial"/>
                  <w:sz w:val="18"/>
                </w:rPr>
                <w:delText>8-cifret nummer,  der entydigt identificerer en registreret virksomhed i SKAT.</w:delText>
              </w:r>
            </w:del>
          </w:p>
          <w:p w14:paraId="4607467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68" w:author="Hanne Erdman Thomsen" w:date="2023-06-20T11:11:00Z"/>
                <w:rFonts w:ascii="Arial" w:hAnsi="Arial" w:cs="Arial"/>
                <w:sz w:val="18"/>
              </w:rPr>
            </w:pPr>
          </w:p>
          <w:p w14:paraId="20274C3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69" w:author="Hanne Erdman Thomsen" w:date="2023-06-20T11:11:00Z"/>
                <w:rFonts w:ascii="Arial" w:hAnsi="Arial" w:cs="Arial"/>
                <w:sz w:val="18"/>
              </w:rPr>
            </w:pPr>
          </w:p>
        </w:tc>
      </w:tr>
      <w:tr w:rsidR="00821F76" w14:paraId="785DC23A" w14:textId="77777777" w:rsidTr="00821F76">
        <w:tc>
          <w:tcPr>
            <w:tcW w:w="3401" w:type="dxa"/>
          </w:tcPr>
          <w:p w14:paraId="4649D5E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VurderingsejendomID</w:t>
            </w:r>
            <w:proofErr w:type="spellEnd"/>
          </w:p>
        </w:tc>
        <w:tc>
          <w:tcPr>
            <w:tcW w:w="1701" w:type="dxa"/>
          </w:tcPr>
          <w:p w14:paraId="199FBF6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07FC7D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6123282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identifikation for en Vurderingsejendom som den forventes at se ud i det fremtidige Ejendomsvurderingssystem ICE.</w:t>
            </w:r>
          </w:p>
          <w:p w14:paraId="1CC822D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EDF85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31D4CEA" w14:textId="77777777" w:rsidTr="00821F76">
        <w:tc>
          <w:tcPr>
            <w:tcW w:w="3401" w:type="dxa"/>
          </w:tcPr>
          <w:p w14:paraId="3FF11EF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ÅrsejerperiodeAntalDage</w:t>
            </w:r>
            <w:proofErr w:type="spellEnd"/>
          </w:p>
        </w:tc>
        <w:tc>
          <w:tcPr>
            <w:tcW w:w="1701" w:type="dxa"/>
          </w:tcPr>
          <w:p w14:paraId="203E836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9433EA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43C6CC9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i et givet år et ejendomsejerskab gælder.</w:t>
            </w:r>
          </w:p>
          <w:p w14:paraId="3CA4248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ud fra et år på 360 dage, dvs. 30 dage pr. måned uanset månedens faktiske længde.</w:t>
            </w:r>
          </w:p>
          <w:p w14:paraId="001A678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024BA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D0CB6D1" w14:textId="77777777" w:rsidTr="00821F76">
        <w:tc>
          <w:tcPr>
            <w:tcW w:w="3401" w:type="dxa"/>
          </w:tcPr>
          <w:p w14:paraId="561C8FE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ÅrsejerperiodeSlutDato</w:t>
            </w:r>
            <w:proofErr w:type="spellEnd"/>
          </w:p>
        </w:tc>
        <w:tc>
          <w:tcPr>
            <w:tcW w:w="1701" w:type="dxa"/>
          </w:tcPr>
          <w:p w14:paraId="20C91CE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E66CC8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sidste dag i ejerperioden i et givet </w:t>
            </w:r>
            <w:proofErr w:type="spellStart"/>
            <w:r>
              <w:rPr>
                <w:rFonts w:ascii="Arial" w:hAnsi="Arial" w:cs="Arial"/>
                <w:sz w:val="18"/>
              </w:rPr>
              <w:t>IndkomstÅr</w:t>
            </w:r>
            <w:proofErr w:type="spellEnd"/>
            <w:r>
              <w:rPr>
                <w:rFonts w:ascii="Arial" w:hAnsi="Arial" w:cs="Arial"/>
                <w:sz w:val="18"/>
              </w:rPr>
              <w:t>.</w:t>
            </w:r>
          </w:p>
          <w:p w14:paraId="28C0D4C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IKKE bliver afhændet før </w:t>
            </w:r>
            <w:proofErr w:type="spellStart"/>
            <w:r>
              <w:rPr>
                <w:rFonts w:ascii="Arial" w:hAnsi="Arial" w:cs="Arial"/>
                <w:sz w:val="18"/>
              </w:rPr>
              <w:t>IndkomstÅrets</w:t>
            </w:r>
            <w:proofErr w:type="spellEnd"/>
            <w:r>
              <w:rPr>
                <w:rFonts w:ascii="Arial" w:hAnsi="Arial" w:cs="Arial"/>
                <w:sz w:val="18"/>
              </w:rPr>
              <w:t xml:space="preserve"> afslutning, er Slutdatoen 31. december i </w:t>
            </w:r>
            <w:proofErr w:type="spellStart"/>
            <w:r>
              <w:rPr>
                <w:rFonts w:ascii="Arial" w:hAnsi="Arial" w:cs="Arial"/>
                <w:sz w:val="18"/>
              </w:rPr>
              <w:t>IndkomstÅret</w:t>
            </w:r>
            <w:proofErr w:type="spellEnd"/>
            <w:r>
              <w:rPr>
                <w:rFonts w:ascii="Arial" w:hAnsi="Arial" w:cs="Arial"/>
                <w:sz w:val="18"/>
              </w:rPr>
              <w:t>. Ellers er det datoen for afhændelsen.</w:t>
            </w:r>
          </w:p>
          <w:p w14:paraId="08B05EB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2E6CB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241CF64" w14:textId="77777777" w:rsidTr="00821F76">
        <w:tc>
          <w:tcPr>
            <w:tcW w:w="3401" w:type="dxa"/>
          </w:tcPr>
          <w:p w14:paraId="0BCE34C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ÅrsejerperiodeStartdato</w:t>
            </w:r>
            <w:proofErr w:type="spellEnd"/>
          </w:p>
        </w:tc>
        <w:tc>
          <w:tcPr>
            <w:tcW w:w="1701" w:type="dxa"/>
          </w:tcPr>
          <w:p w14:paraId="00CBDA1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77A5A6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første dag i ejerperioden i et givet </w:t>
            </w:r>
            <w:proofErr w:type="spellStart"/>
            <w:r>
              <w:rPr>
                <w:rFonts w:ascii="Arial" w:hAnsi="Arial" w:cs="Arial"/>
                <w:sz w:val="18"/>
              </w:rPr>
              <w:t>IndkomstÅr</w:t>
            </w:r>
            <w:proofErr w:type="spellEnd"/>
            <w:r>
              <w:rPr>
                <w:rFonts w:ascii="Arial" w:hAnsi="Arial" w:cs="Arial"/>
                <w:sz w:val="18"/>
              </w:rPr>
              <w:t xml:space="preserve">. </w:t>
            </w:r>
          </w:p>
          <w:p w14:paraId="1BEA13A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er erhvervet før </w:t>
            </w:r>
            <w:proofErr w:type="spellStart"/>
            <w:r>
              <w:rPr>
                <w:rFonts w:ascii="Arial" w:hAnsi="Arial" w:cs="Arial"/>
                <w:sz w:val="18"/>
              </w:rPr>
              <w:t>IndkomstÅrets</w:t>
            </w:r>
            <w:proofErr w:type="spellEnd"/>
            <w:r>
              <w:rPr>
                <w:rFonts w:ascii="Arial" w:hAnsi="Arial" w:cs="Arial"/>
                <w:sz w:val="18"/>
              </w:rPr>
              <w:t xml:space="preserve"> begyndelse, er Startdatoen 1. januar i </w:t>
            </w:r>
            <w:proofErr w:type="spellStart"/>
            <w:r>
              <w:rPr>
                <w:rFonts w:ascii="Arial" w:hAnsi="Arial" w:cs="Arial"/>
                <w:sz w:val="18"/>
              </w:rPr>
              <w:t>IndkomstÅret</w:t>
            </w:r>
            <w:proofErr w:type="spellEnd"/>
            <w:r>
              <w:rPr>
                <w:rFonts w:ascii="Arial" w:hAnsi="Arial" w:cs="Arial"/>
                <w:sz w:val="18"/>
              </w:rPr>
              <w:t>.</w:t>
            </w:r>
          </w:p>
          <w:p w14:paraId="7E00DFE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9A3DC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61BE1B1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21F76" w:rsidRPr="00821F76" w:rsidSect="00821F76">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F2A51" w14:textId="77777777" w:rsidR="00D671BC" w:rsidRDefault="00D671BC" w:rsidP="00D671BC">
      <w:r>
        <w:separator/>
      </w:r>
    </w:p>
  </w:endnote>
  <w:endnote w:type="continuationSeparator" w:id="0">
    <w:p w14:paraId="00B75558" w14:textId="77777777" w:rsidR="00D671BC" w:rsidRDefault="00D671BC" w:rsidP="00D671BC">
      <w:r>
        <w:continuationSeparator/>
      </w:r>
    </w:p>
  </w:endnote>
  <w:endnote w:type="continuationNotice" w:id="1">
    <w:p w14:paraId="5934B89B" w14:textId="77777777" w:rsidR="00D671BC" w:rsidRDefault="00D671BC" w:rsidP="00D671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53BA9" w14:textId="77777777" w:rsidR="00821F76" w:rsidRDefault="00821F76">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432E0" w14:textId="629B0124" w:rsidR="00821F76" w:rsidRPr="00821F76" w:rsidRDefault="00821F76" w:rsidP="00821F76">
    <w:pPr>
      <w:pStyle w:val="Sidefod"/>
      <w:rPr>
        <w:rFonts w:ascii="Arial" w:hAnsi="Arial" w:cs="Arial"/>
        <w:sz w:val="16"/>
      </w:rPr>
    </w:pPr>
    <w:r w:rsidRPr="00821F76">
      <w:rPr>
        <w:rFonts w:ascii="Arial" w:hAnsi="Arial" w:cs="Arial"/>
        <w:sz w:val="16"/>
      </w:rPr>
      <w:fldChar w:fldCharType="begin"/>
    </w:r>
    <w:r w:rsidRPr="00821F76">
      <w:rPr>
        <w:rFonts w:ascii="Arial" w:hAnsi="Arial" w:cs="Arial"/>
        <w:sz w:val="16"/>
      </w:rPr>
      <w:instrText xml:space="preserve"> CREATEDATE  \@ "d. MMMM yyyy"  \* MERGEFORMAT </w:instrText>
    </w:r>
    <w:r w:rsidRPr="00821F76">
      <w:rPr>
        <w:rFonts w:ascii="Arial" w:hAnsi="Arial" w:cs="Arial"/>
        <w:sz w:val="16"/>
      </w:rPr>
      <w:fldChar w:fldCharType="separate"/>
    </w:r>
    <w:del w:id="116" w:author="Hanne Erdman Thomsen" w:date="2023-06-20T11:11:00Z">
      <w:r w:rsidR="002B6607" w:rsidRPr="002B6607">
        <w:rPr>
          <w:rFonts w:ascii="Arial" w:hAnsi="Arial" w:cs="Arial"/>
          <w:noProof/>
          <w:sz w:val="16"/>
        </w:rPr>
        <w:delText>7. marts</w:delText>
      </w:r>
    </w:del>
    <w:ins w:id="117" w:author="Hanne Erdman Thomsen" w:date="2023-06-20T11:11:00Z">
      <w:r w:rsidRPr="00821F76">
        <w:rPr>
          <w:rFonts w:ascii="Arial" w:hAnsi="Arial" w:cs="Arial"/>
          <w:noProof/>
          <w:sz w:val="16"/>
        </w:rPr>
        <w:t>20. juni</w:t>
      </w:r>
    </w:ins>
    <w:r w:rsidRPr="00821F76">
      <w:rPr>
        <w:rFonts w:ascii="Arial" w:hAnsi="Arial" w:cs="Arial"/>
        <w:noProof/>
        <w:sz w:val="16"/>
      </w:rPr>
      <w:t xml:space="preserve"> 2023</w:t>
    </w:r>
    <w:r w:rsidRPr="00821F76">
      <w:rPr>
        <w:rFonts w:ascii="Arial" w:hAnsi="Arial" w:cs="Arial"/>
        <w:sz w:val="16"/>
      </w:rPr>
      <w:fldChar w:fldCharType="end"/>
    </w:r>
    <w:r w:rsidRPr="00821F76">
      <w:rPr>
        <w:rFonts w:ascii="Arial" w:hAnsi="Arial" w:cs="Arial"/>
        <w:sz w:val="16"/>
      </w:rPr>
      <w:tab/>
    </w:r>
    <w:r w:rsidRPr="00821F76">
      <w:rPr>
        <w:rFonts w:ascii="Arial" w:hAnsi="Arial" w:cs="Arial"/>
        <w:sz w:val="16"/>
      </w:rPr>
      <w:tab/>
      <w:t xml:space="preserve">Ejendomsskat Side </w:t>
    </w:r>
    <w:r w:rsidRPr="00821F76">
      <w:rPr>
        <w:rFonts w:ascii="Arial" w:hAnsi="Arial" w:cs="Arial"/>
        <w:sz w:val="16"/>
      </w:rPr>
      <w:fldChar w:fldCharType="begin"/>
    </w:r>
    <w:r w:rsidRPr="00821F76">
      <w:rPr>
        <w:rFonts w:ascii="Arial" w:hAnsi="Arial" w:cs="Arial"/>
        <w:sz w:val="16"/>
      </w:rPr>
      <w:instrText xml:space="preserve"> PAGE  \* MERGEFORMAT </w:instrText>
    </w:r>
    <w:r w:rsidRPr="00821F76">
      <w:rPr>
        <w:rFonts w:ascii="Arial" w:hAnsi="Arial" w:cs="Arial"/>
        <w:sz w:val="16"/>
      </w:rPr>
      <w:fldChar w:fldCharType="separate"/>
    </w:r>
    <w:r w:rsidRPr="00821F76">
      <w:rPr>
        <w:rFonts w:ascii="Arial" w:hAnsi="Arial" w:cs="Arial"/>
        <w:noProof/>
        <w:sz w:val="16"/>
      </w:rPr>
      <w:t>1</w:t>
    </w:r>
    <w:r w:rsidRPr="00821F76">
      <w:rPr>
        <w:rFonts w:ascii="Arial" w:hAnsi="Arial" w:cs="Arial"/>
        <w:sz w:val="16"/>
      </w:rPr>
      <w:fldChar w:fldCharType="end"/>
    </w:r>
    <w:r w:rsidRPr="00821F76">
      <w:rPr>
        <w:rFonts w:ascii="Arial" w:hAnsi="Arial" w:cs="Arial"/>
        <w:sz w:val="16"/>
      </w:rPr>
      <w:t xml:space="preserve"> af </w:t>
    </w:r>
    <w:r w:rsidRPr="00821F76">
      <w:rPr>
        <w:rFonts w:ascii="Arial" w:hAnsi="Arial" w:cs="Arial"/>
        <w:sz w:val="16"/>
      </w:rPr>
      <w:fldChar w:fldCharType="begin"/>
    </w:r>
    <w:r w:rsidRPr="00821F76">
      <w:rPr>
        <w:rFonts w:ascii="Arial" w:hAnsi="Arial" w:cs="Arial"/>
        <w:sz w:val="16"/>
      </w:rPr>
      <w:instrText xml:space="preserve"> NUMPAGES  \* MERGEFORMAT </w:instrText>
    </w:r>
    <w:r w:rsidRPr="00821F76">
      <w:rPr>
        <w:rFonts w:ascii="Arial" w:hAnsi="Arial" w:cs="Arial"/>
        <w:sz w:val="16"/>
      </w:rPr>
      <w:fldChar w:fldCharType="separate"/>
    </w:r>
    <w:r w:rsidRPr="00821F76">
      <w:rPr>
        <w:rFonts w:ascii="Arial" w:hAnsi="Arial" w:cs="Arial"/>
        <w:noProof/>
        <w:sz w:val="16"/>
      </w:rPr>
      <w:t>1</w:t>
    </w:r>
    <w:r w:rsidRPr="00821F76">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C0D0" w14:textId="77777777" w:rsidR="00821F76" w:rsidRDefault="00821F76">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C88A8" w14:textId="6F87B697" w:rsidR="00821F76" w:rsidRPr="00821F76" w:rsidRDefault="00821F76" w:rsidP="00821F7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642" w:author="Hanne Erdman Thomsen" w:date="2023-06-20T11:11:00Z">
      <w:r w:rsidR="002B6607">
        <w:rPr>
          <w:rFonts w:ascii="Arial" w:hAnsi="Arial" w:cs="Arial"/>
          <w:noProof/>
          <w:sz w:val="16"/>
        </w:rPr>
        <w:delText>7. marts</w:delText>
      </w:r>
    </w:del>
    <w:ins w:id="643" w:author="Hanne Erdman Thomsen" w:date="2023-06-20T11:11:00Z">
      <w:r>
        <w:rPr>
          <w:rFonts w:ascii="Arial" w:hAnsi="Arial" w:cs="Arial"/>
          <w:noProof/>
          <w:sz w:val="16"/>
        </w:rPr>
        <w:t>20. juni</w:t>
      </w:r>
    </w:ins>
    <w:r>
      <w:rPr>
        <w:rFonts w:ascii="Arial" w:hAnsi="Arial" w:cs="Arial"/>
        <w:noProof/>
        <w:sz w:val="16"/>
      </w:rPr>
      <w:t xml:space="preserve"> 2023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0D361" w14:textId="77777777" w:rsidR="00D671BC" w:rsidRDefault="00D671BC" w:rsidP="00D671BC">
      <w:r>
        <w:separator/>
      </w:r>
    </w:p>
  </w:footnote>
  <w:footnote w:type="continuationSeparator" w:id="0">
    <w:p w14:paraId="7CCA52F0" w14:textId="77777777" w:rsidR="00D671BC" w:rsidRDefault="00D671BC" w:rsidP="00D671BC">
      <w:r>
        <w:continuationSeparator/>
      </w:r>
    </w:p>
  </w:footnote>
  <w:footnote w:type="continuationNotice" w:id="1">
    <w:p w14:paraId="6DFDEC7D" w14:textId="77777777" w:rsidR="00D671BC" w:rsidRDefault="00D671BC" w:rsidP="00D671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80AA4" w14:textId="77777777" w:rsidR="00821F76" w:rsidRDefault="00821F7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E0BE" w14:textId="77777777" w:rsidR="00821F76" w:rsidRPr="00821F76" w:rsidRDefault="00821F76" w:rsidP="00821F76">
    <w:pPr>
      <w:pStyle w:val="Sidehoved"/>
      <w:jc w:val="center"/>
      <w:rPr>
        <w:rFonts w:ascii="Arial" w:hAnsi="Arial"/>
        <w:sz w:val="22"/>
        <w:rPrChange w:id="113" w:author="Hanne Erdman Thomsen" w:date="2023-06-20T11:11:00Z">
          <w:rPr>
            <w:rFonts w:ascii="Arial" w:hAnsi="Arial"/>
          </w:rPr>
        </w:rPrChange>
      </w:rPr>
    </w:pPr>
    <w:r w:rsidRPr="00821F76">
      <w:rPr>
        <w:rFonts w:ascii="Arial" w:hAnsi="Arial"/>
        <w:sz w:val="22"/>
        <w:rPrChange w:id="114" w:author="Hanne Erdman Thomsen" w:date="2023-06-20T11:11:00Z">
          <w:rPr>
            <w:rFonts w:ascii="Arial" w:hAnsi="Arial"/>
          </w:rPr>
        </w:rPrChange>
      </w:rPr>
      <w:t>Servicebeskrivelse</w:t>
    </w:r>
  </w:p>
  <w:p w14:paraId="6DC79A0F" w14:textId="77777777" w:rsidR="00821F76" w:rsidRPr="00821F76" w:rsidRDefault="00821F76" w:rsidP="00821F76">
    <w:pPr>
      <w:pStyle w:val="Sidehoved"/>
      <w:jc w:val="center"/>
      <w:rPr>
        <w:rFonts w:ascii="Arial" w:hAnsi="Arial"/>
        <w:sz w:val="22"/>
        <w:rPrChange w:id="115" w:author="Hanne Erdman Thomsen" w:date="2023-06-20T11:11:00Z">
          <w:rPr>
            <w:rFonts w:ascii="Arial" w:hAnsi="Arial"/>
          </w:rPr>
        </w:rPrChang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48B27" w14:textId="77777777" w:rsidR="00821F76" w:rsidRDefault="00821F76">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75CE7" w14:textId="77777777" w:rsidR="00821F76" w:rsidRPr="00821F76" w:rsidRDefault="00821F76" w:rsidP="00821F76">
    <w:pPr>
      <w:pStyle w:val="Sidehoved"/>
      <w:jc w:val="center"/>
      <w:rPr>
        <w:rFonts w:ascii="Arial" w:hAnsi="Arial"/>
        <w:sz w:val="22"/>
        <w:rPrChange w:id="639" w:author="Hanne Erdman Thomsen" w:date="2023-06-20T11:11:00Z">
          <w:rPr>
            <w:rFonts w:ascii="Arial" w:hAnsi="Arial"/>
          </w:rPr>
        </w:rPrChange>
      </w:rPr>
    </w:pPr>
    <w:r w:rsidRPr="00821F76">
      <w:rPr>
        <w:rFonts w:ascii="Arial" w:hAnsi="Arial"/>
        <w:sz w:val="22"/>
        <w:rPrChange w:id="640" w:author="Hanne Erdman Thomsen" w:date="2023-06-20T11:11:00Z">
          <w:rPr>
            <w:rFonts w:ascii="Arial" w:hAnsi="Arial"/>
          </w:rPr>
        </w:rPrChange>
      </w:rPr>
      <w:t>Datastrukturer</w:t>
    </w:r>
  </w:p>
  <w:p w14:paraId="4C83ABEF" w14:textId="77777777" w:rsidR="00821F76" w:rsidRPr="00821F76" w:rsidRDefault="00821F76" w:rsidP="00821F76">
    <w:pPr>
      <w:pStyle w:val="Sidehoved"/>
      <w:jc w:val="center"/>
      <w:rPr>
        <w:rFonts w:ascii="Arial" w:hAnsi="Arial"/>
        <w:sz w:val="22"/>
        <w:rPrChange w:id="641" w:author="Hanne Erdman Thomsen" w:date="2023-06-20T11:11:00Z">
          <w:rPr>
            <w:rFonts w:ascii="Arial" w:hAnsi="Arial"/>
          </w:rPr>
        </w:rPrChang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687C" w14:textId="77777777" w:rsidR="00821F76" w:rsidRDefault="00821F76" w:rsidP="00821F76">
    <w:pPr>
      <w:pStyle w:val="Sidehoved"/>
      <w:jc w:val="center"/>
      <w:rPr>
        <w:rFonts w:ascii="Arial" w:hAnsi="Arial"/>
        <w:sz w:val="22"/>
        <w:rPrChange w:id="1070" w:author="Hanne Erdman Thomsen" w:date="2023-06-20T11:11:00Z">
          <w:rPr>
            <w:rFonts w:ascii="Arial" w:hAnsi="Arial"/>
          </w:rPr>
        </w:rPrChange>
      </w:rPr>
    </w:pPr>
    <w:r>
      <w:rPr>
        <w:rFonts w:ascii="Arial" w:hAnsi="Arial"/>
        <w:sz w:val="22"/>
        <w:rPrChange w:id="1071" w:author="Hanne Erdman Thomsen" w:date="2023-06-20T11:11:00Z">
          <w:rPr>
            <w:rFonts w:ascii="Arial" w:hAnsi="Arial"/>
          </w:rPr>
        </w:rPrChange>
      </w:rPr>
      <w:t>Data elementer</w:t>
    </w:r>
  </w:p>
  <w:p w14:paraId="4FC62A72" w14:textId="77777777" w:rsidR="00821F76" w:rsidRPr="00821F76" w:rsidRDefault="00821F76" w:rsidP="00821F76">
    <w:pPr>
      <w:pStyle w:val="Sidehoved"/>
      <w:jc w:val="center"/>
      <w:rPr>
        <w:rFonts w:ascii="Arial" w:hAnsi="Arial"/>
        <w:sz w:val="22"/>
        <w:rPrChange w:id="1072" w:author="Hanne Erdman Thomsen" w:date="2023-06-20T11:11:00Z">
          <w:rPr>
            <w:rFonts w:ascii="Arial" w:hAnsi="Arial"/>
          </w:rPr>
        </w:rPrChang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626B"/>
    <w:multiLevelType w:val="multilevel"/>
    <w:tmpl w:val="014E49B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15:restartNumberingAfterBreak="0">
    <w:nsid w:val="5E354EC5"/>
    <w:multiLevelType w:val="multilevel"/>
    <w:tmpl w:val="290AB10E"/>
    <w:lvl w:ilvl="0">
      <w:start w:val="1"/>
      <w:numFmt w:val="decimal"/>
      <w:lvlRestart w:val="0"/>
      <w:lvlText w:val="%1"/>
      <w:lvlJc w:val="left"/>
      <w:pPr>
        <w:tabs>
          <w:tab w:val="num" w:pos="567"/>
        </w:tabs>
        <w:ind w:left="0" w:firstLine="0"/>
      </w:pPr>
    </w:lvl>
    <w:lvl w:ilvl="1">
      <w:start w:val="1"/>
      <w:numFmt w:val="decimal"/>
      <w:lvlText w:val="%1.%2"/>
      <w:lvlJc w:val="left"/>
      <w:pPr>
        <w:tabs>
          <w:tab w:val="num" w:pos="680"/>
        </w:tabs>
        <w:ind w:left="794" w:hanging="794"/>
      </w:pPr>
    </w:lvl>
    <w:lvl w:ilvl="2">
      <w:start w:val="1"/>
      <w:numFmt w:val="decimal"/>
      <w:lvlText w:val="%1.%2.%3"/>
      <w:lvlJc w:val="left"/>
      <w:pPr>
        <w:tabs>
          <w:tab w:val="num" w:pos="680"/>
        </w:tabs>
        <w:ind w:left="794" w:hanging="794"/>
      </w:pPr>
    </w:lvl>
    <w:lvl w:ilvl="3">
      <w:start w:val="1"/>
      <w:numFmt w:val="decimal"/>
      <w:lvlText w:val="%1.%2.%3.%4"/>
      <w:lvlJc w:val="left"/>
      <w:pPr>
        <w:tabs>
          <w:tab w:val="num" w:pos="862"/>
        </w:tabs>
        <w:ind w:left="862" w:hanging="862"/>
      </w:p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num w:numId="1" w16cid:durableId="534346794">
    <w:abstractNumId w:val="0"/>
  </w:num>
  <w:num w:numId="2" w16cid:durableId="10741603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e Erdman Thomsen">
    <w15:presenceInfo w15:providerId="AD" w15:userId="S::Hanne.Erdman.Thomsen@UFST.DK::54a7aa0d-41a2-49e3-8778-0e71be9ad7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4"/>
  <w:proofState w:spelling="clean" w:grammar="clean"/>
  <w:revisionView w:formatting="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76"/>
    <w:rsid w:val="000D7AE9"/>
    <w:rsid w:val="0014206B"/>
    <w:rsid w:val="00241E5E"/>
    <w:rsid w:val="00253942"/>
    <w:rsid w:val="002B2FC0"/>
    <w:rsid w:val="002B6607"/>
    <w:rsid w:val="002C0A86"/>
    <w:rsid w:val="002C13EF"/>
    <w:rsid w:val="002E5A7E"/>
    <w:rsid w:val="003248EB"/>
    <w:rsid w:val="00390FBD"/>
    <w:rsid w:val="00404597"/>
    <w:rsid w:val="004353FA"/>
    <w:rsid w:val="004E114B"/>
    <w:rsid w:val="00504D88"/>
    <w:rsid w:val="005540A2"/>
    <w:rsid w:val="0059673A"/>
    <w:rsid w:val="005A0D6E"/>
    <w:rsid w:val="00620C86"/>
    <w:rsid w:val="00633C9F"/>
    <w:rsid w:val="00821F76"/>
    <w:rsid w:val="00877D5D"/>
    <w:rsid w:val="009414AB"/>
    <w:rsid w:val="00AB71CA"/>
    <w:rsid w:val="00AB769D"/>
    <w:rsid w:val="00B0333D"/>
    <w:rsid w:val="00BC5359"/>
    <w:rsid w:val="00BF1E46"/>
    <w:rsid w:val="00BF660A"/>
    <w:rsid w:val="00C900C5"/>
    <w:rsid w:val="00D0400B"/>
    <w:rsid w:val="00D671B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C31A"/>
  <w15:chartTrackingRefBased/>
  <w15:docId w15:val="{DF9A4497-8020-41B9-859A-6E5630FD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1BC"/>
    <w:pPr>
      <w:spacing w:after="0" w:line="240" w:lineRule="auto"/>
      <w:pPrChange w:id="0" w:author="Hanne Erdman Thomsen" w:date="2023-06-20T11:11:00Z">
        <w:pPr>
          <w:spacing w:line="259" w:lineRule="auto"/>
        </w:pPr>
      </w:pPrChange>
    </w:pPr>
    <w:rPr>
      <w:rFonts w:ascii="Times New Roman" w:hAnsi="Times New Roman" w:cs="Times New Roman"/>
      <w:sz w:val="24"/>
      <w:szCs w:val="24"/>
      <w:lang w:eastAsia="da-DK"/>
      <w:rPrChange w:id="0" w:author="Hanne Erdman Thomsen" w:date="2023-06-20T11:11:00Z">
        <w:rPr>
          <w:rFonts w:asciiTheme="minorHAnsi" w:eastAsiaTheme="minorHAnsi" w:hAnsiTheme="minorHAnsi" w:cstheme="minorBidi"/>
          <w:sz w:val="22"/>
          <w:szCs w:val="22"/>
          <w:lang w:val="da-DK" w:eastAsia="en-US" w:bidi="ar-SA"/>
        </w:rPr>
      </w:rPrChange>
    </w:rPr>
  </w:style>
  <w:style w:type="paragraph" w:styleId="Overskrift1">
    <w:name w:val="heading 1"/>
    <w:basedOn w:val="Normal"/>
    <w:next w:val="Normal"/>
    <w:link w:val="Overskrift1Tegn"/>
    <w:autoRedefine/>
    <w:uiPriority w:val="9"/>
    <w:qFormat/>
    <w:rsid w:val="00D671BC"/>
    <w:pPr>
      <w:keepLines/>
      <w:numPr>
        <w:numId w:val="1"/>
      </w:numPr>
      <w:spacing w:after="360"/>
      <w:outlineLvl w:val="0"/>
      <w:pPrChange w:id="1" w:author="Hanne Erdman Thomsen" w:date="2023-06-20T11:11:00Z">
        <w:pPr>
          <w:keepLines/>
          <w:numPr>
            <w:numId w:val="2"/>
          </w:numPr>
          <w:tabs>
            <w:tab w:val="num" w:pos="567"/>
          </w:tabs>
          <w:spacing w:after="360"/>
          <w:outlineLvl w:val="0"/>
        </w:pPr>
      </w:pPrChange>
    </w:pPr>
    <w:rPr>
      <w:rFonts w:ascii="Arial" w:hAnsi="Arial" w:cs="Arial"/>
      <w:b/>
      <w:bCs/>
      <w:sz w:val="30"/>
      <w:szCs w:val="32"/>
      <w:rPrChange w:id="1" w:author="Hanne Erdman Thomsen" w:date="2023-06-20T11:11:00Z">
        <w:rPr>
          <w:rFonts w:ascii="Arial" w:eastAsiaTheme="majorEastAsia" w:hAnsi="Arial" w:cs="Arial"/>
          <w:b/>
          <w:sz w:val="30"/>
          <w:szCs w:val="32"/>
          <w:lang w:val="da-DK" w:eastAsia="en-US" w:bidi="ar-SA"/>
        </w:rPr>
      </w:rPrChange>
    </w:rPr>
  </w:style>
  <w:style w:type="paragraph" w:styleId="Overskrift2">
    <w:name w:val="heading 2"/>
    <w:basedOn w:val="Normal"/>
    <w:next w:val="Normal"/>
    <w:link w:val="Overskrift2Tegn"/>
    <w:uiPriority w:val="9"/>
    <w:qFormat/>
    <w:rsid w:val="00D671BC"/>
    <w:pPr>
      <w:keepLines/>
      <w:numPr>
        <w:ilvl w:val="1"/>
        <w:numId w:val="1"/>
      </w:numPr>
      <w:suppressAutoHyphens/>
      <w:outlineLvl w:val="1"/>
      <w:pPrChange w:id="2" w:author="Hanne Erdman Thomsen" w:date="2023-06-20T11:11:00Z">
        <w:pPr>
          <w:keepLines/>
          <w:numPr>
            <w:ilvl w:val="1"/>
            <w:numId w:val="2"/>
          </w:numPr>
          <w:tabs>
            <w:tab w:val="num" w:pos="680"/>
          </w:tabs>
          <w:suppressAutoHyphens/>
          <w:ind w:left="794" w:hanging="794"/>
          <w:outlineLvl w:val="1"/>
        </w:pPr>
      </w:pPrChange>
    </w:pPr>
    <w:rPr>
      <w:rFonts w:ascii="Arial" w:hAnsi="Arial" w:cs="Arial"/>
      <w:b/>
      <w:bCs/>
      <w:iCs/>
      <w:szCs w:val="28"/>
      <w:rPrChange w:id="2" w:author="Hanne Erdman Thomsen" w:date="2023-06-20T11:11:00Z">
        <w:rPr>
          <w:rFonts w:ascii="Arial" w:eastAsiaTheme="majorEastAsia" w:hAnsi="Arial" w:cs="Arial"/>
          <w:b/>
          <w:sz w:val="24"/>
          <w:szCs w:val="26"/>
          <w:lang w:val="da-DK" w:eastAsia="en-US" w:bidi="ar-SA"/>
        </w:rPr>
      </w:rPrChange>
    </w:rPr>
  </w:style>
  <w:style w:type="paragraph" w:styleId="Overskrift3">
    <w:name w:val="heading 3"/>
    <w:basedOn w:val="Normal"/>
    <w:next w:val="Normal"/>
    <w:link w:val="Overskrift3Tegn"/>
    <w:autoRedefine/>
    <w:uiPriority w:val="9"/>
    <w:qFormat/>
    <w:rsid w:val="00D671BC"/>
    <w:pPr>
      <w:keepNext/>
      <w:numPr>
        <w:ilvl w:val="2"/>
        <w:numId w:val="1"/>
      </w:numPr>
      <w:spacing w:before="240" w:after="60"/>
      <w:outlineLvl w:val="2"/>
      <w:pPrChange w:id="3" w:author="Hanne Erdman Thomsen" w:date="2023-06-20T11:11:00Z">
        <w:pPr>
          <w:keepNext/>
          <w:keepLines/>
          <w:numPr>
            <w:ilvl w:val="2"/>
            <w:numId w:val="2"/>
          </w:numPr>
          <w:tabs>
            <w:tab w:val="num" w:pos="680"/>
          </w:tabs>
          <w:spacing w:before="40" w:line="259" w:lineRule="auto"/>
          <w:ind w:left="794" w:hanging="794"/>
          <w:outlineLvl w:val="2"/>
        </w:pPr>
      </w:pPrChange>
    </w:pPr>
    <w:rPr>
      <w:rFonts w:ascii="Arial" w:hAnsi="Arial" w:cs="Arial"/>
      <w:b/>
      <w:bCs/>
      <w:sz w:val="20"/>
      <w:szCs w:val="26"/>
      <w:rPrChange w:id="3" w:author="Hanne Erdman Thomsen" w:date="2023-06-20T11:11:00Z">
        <w:rPr>
          <w:rFonts w:ascii="Arial" w:eastAsiaTheme="majorEastAsia" w:hAnsi="Arial" w:cs="Arial"/>
          <w:b/>
          <w:szCs w:val="24"/>
          <w:lang w:val="da-DK" w:eastAsia="en-US" w:bidi="ar-SA"/>
        </w:rPr>
      </w:rPrChange>
    </w:rPr>
  </w:style>
  <w:style w:type="paragraph" w:styleId="Overskrift4">
    <w:name w:val="heading 4"/>
    <w:basedOn w:val="Normal"/>
    <w:next w:val="Normal"/>
    <w:link w:val="Overskrift4Tegn"/>
    <w:uiPriority w:val="9"/>
    <w:qFormat/>
    <w:rsid w:val="00D671BC"/>
    <w:pPr>
      <w:keepLines/>
      <w:numPr>
        <w:ilvl w:val="3"/>
        <w:numId w:val="1"/>
      </w:numPr>
      <w:suppressAutoHyphens/>
      <w:outlineLvl w:val="3"/>
      <w:pPrChange w:id="4" w:author="Hanne Erdman Thomsen" w:date="2023-06-20T11:11:00Z">
        <w:pPr>
          <w:keepNext/>
          <w:keepLines/>
          <w:numPr>
            <w:ilvl w:val="3"/>
            <w:numId w:val="2"/>
          </w:numPr>
          <w:tabs>
            <w:tab w:val="num" w:pos="862"/>
          </w:tabs>
          <w:spacing w:before="40" w:line="259" w:lineRule="auto"/>
          <w:ind w:left="862" w:hanging="862"/>
          <w:outlineLvl w:val="3"/>
        </w:pPr>
      </w:pPrChange>
    </w:pPr>
    <w:rPr>
      <w:bCs/>
      <w:i/>
      <w:szCs w:val="28"/>
      <w:rPrChange w:id="4" w:author="Hanne Erdman Thomsen" w:date="2023-06-20T11:11:00Z">
        <w:rPr>
          <w:rFonts w:asciiTheme="majorHAnsi" w:eastAsiaTheme="majorEastAsia" w:hAnsiTheme="majorHAnsi" w:cstheme="majorBidi"/>
          <w:i/>
          <w:iCs/>
          <w:color w:val="2F5496" w:themeColor="accent1" w:themeShade="BF"/>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D671BC"/>
    <w:pPr>
      <w:keepNext/>
      <w:keepLines/>
      <w:numPr>
        <w:ilvl w:val="4"/>
        <w:numId w:val="1"/>
      </w:numPr>
      <w:spacing w:before="40"/>
      <w:outlineLvl w:val="4"/>
      <w:pPrChange w:id="5" w:author="Hanne Erdman Thomsen" w:date="2023-06-20T11:11:00Z">
        <w:pPr>
          <w:keepNext/>
          <w:keepLines/>
          <w:numPr>
            <w:ilvl w:val="4"/>
            <w:numId w:val="2"/>
          </w:numPr>
          <w:tabs>
            <w:tab w:val="num" w:pos="1009"/>
          </w:tabs>
          <w:spacing w:before="40" w:line="259" w:lineRule="auto"/>
          <w:ind w:left="1009" w:hanging="1009"/>
          <w:outlineLvl w:val="4"/>
        </w:pPr>
      </w:pPrChange>
    </w:pPr>
    <w:rPr>
      <w:rFonts w:asciiTheme="majorHAnsi" w:eastAsiaTheme="majorEastAsia" w:hAnsiTheme="majorHAnsi" w:cstheme="majorBidi"/>
      <w:color w:val="2F5496" w:themeColor="accent1" w:themeShade="BF"/>
      <w:rPrChange w:id="5" w:author="Hanne Erdman Thomsen" w:date="2023-06-20T11:11:00Z">
        <w:rPr>
          <w:rFonts w:asciiTheme="majorHAnsi" w:eastAsiaTheme="majorEastAsia" w:hAnsiTheme="majorHAnsi" w:cstheme="majorBidi"/>
          <w:color w:val="2F5496" w:themeColor="accent1" w:themeShade="B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D671BC"/>
    <w:pPr>
      <w:keepNext/>
      <w:keepLines/>
      <w:numPr>
        <w:ilvl w:val="5"/>
        <w:numId w:val="1"/>
      </w:numPr>
      <w:spacing w:before="40"/>
      <w:outlineLvl w:val="5"/>
      <w:pPrChange w:id="6" w:author="Hanne Erdman Thomsen" w:date="2023-06-20T11:11:00Z">
        <w:pPr>
          <w:keepNext/>
          <w:keepLines/>
          <w:numPr>
            <w:ilvl w:val="5"/>
            <w:numId w:val="2"/>
          </w:numPr>
          <w:tabs>
            <w:tab w:val="num" w:pos="1151"/>
          </w:tabs>
          <w:spacing w:before="40" w:line="259" w:lineRule="auto"/>
          <w:ind w:left="1151" w:hanging="1151"/>
          <w:outlineLvl w:val="5"/>
        </w:pPr>
      </w:pPrChange>
    </w:pPr>
    <w:rPr>
      <w:rFonts w:asciiTheme="majorHAnsi" w:eastAsiaTheme="majorEastAsia" w:hAnsiTheme="majorHAnsi" w:cstheme="majorBidi"/>
      <w:color w:val="1F3763" w:themeColor="accent1" w:themeShade="7F"/>
      <w:rPrChange w:id="6" w:author="Hanne Erdman Thomsen" w:date="2023-06-20T11:11:00Z">
        <w:rPr>
          <w:rFonts w:asciiTheme="majorHAnsi" w:eastAsiaTheme="majorEastAsia" w:hAnsiTheme="majorHAnsi" w:cstheme="majorBidi"/>
          <w:color w:val="1F3763"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D671BC"/>
    <w:pPr>
      <w:keepNext/>
      <w:keepLines/>
      <w:numPr>
        <w:ilvl w:val="6"/>
        <w:numId w:val="1"/>
      </w:numPr>
      <w:spacing w:before="40"/>
      <w:outlineLvl w:val="6"/>
      <w:pPrChange w:id="7" w:author="Hanne Erdman Thomsen" w:date="2023-06-20T11:11:00Z">
        <w:pPr>
          <w:keepNext/>
          <w:keepLines/>
          <w:numPr>
            <w:ilvl w:val="6"/>
            <w:numId w:val="2"/>
          </w:numPr>
          <w:tabs>
            <w:tab w:val="num" w:pos="1298"/>
          </w:tabs>
          <w:spacing w:before="40" w:line="259" w:lineRule="auto"/>
          <w:ind w:left="1298" w:hanging="1298"/>
          <w:outlineLvl w:val="6"/>
        </w:pPr>
      </w:pPrChange>
    </w:pPr>
    <w:rPr>
      <w:rFonts w:asciiTheme="majorHAnsi" w:eastAsiaTheme="majorEastAsia" w:hAnsiTheme="majorHAnsi" w:cstheme="majorBidi"/>
      <w:i/>
      <w:iCs/>
      <w:color w:val="1F3763" w:themeColor="accent1" w:themeShade="7F"/>
      <w:rPrChange w:id="7" w:author="Hanne Erdman Thomsen" w:date="2023-06-20T11:11:00Z">
        <w:rPr>
          <w:rFonts w:asciiTheme="majorHAnsi" w:eastAsiaTheme="majorEastAsia" w:hAnsiTheme="majorHAnsi" w:cstheme="majorBidi"/>
          <w:i/>
          <w:iCs/>
          <w:color w:val="1F3763" w:themeColor="accent1" w:themeShade="7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D671BC"/>
    <w:pPr>
      <w:keepNext/>
      <w:keepLines/>
      <w:numPr>
        <w:ilvl w:val="7"/>
        <w:numId w:val="1"/>
      </w:numPr>
      <w:spacing w:before="40"/>
      <w:outlineLvl w:val="7"/>
      <w:pPrChange w:id="8" w:author="Hanne Erdman Thomsen" w:date="2023-06-20T11:11:00Z">
        <w:pPr>
          <w:keepNext/>
          <w:keepLines/>
          <w:numPr>
            <w:ilvl w:val="7"/>
            <w:numId w:val="2"/>
          </w:numPr>
          <w:tabs>
            <w:tab w:val="num" w:pos="1440"/>
          </w:tabs>
          <w:spacing w:before="40" w:line="259" w:lineRule="auto"/>
          <w:ind w:left="1440" w:hanging="1440"/>
          <w:outlineLvl w:val="7"/>
        </w:pPr>
      </w:pPrChange>
    </w:pPr>
    <w:rPr>
      <w:rFonts w:asciiTheme="majorHAnsi" w:eastAsiaTheme="majorEastAsia" w:hAnsiTheme="majorHAnsi" w:cstheme="majorBidi"/>
      <w:color w:val="272727" w:themeColor="text1" w:themeTint="D8"/>
      <w:sz w:val="21"/>
      <w:szCs w:val="21"/>
      <w:rPrChange w:id="8" w:author="Hanne Erdman Thomsen" w:date="2023-06-20T11:11:00Z">
        <w:rPr>
          <w:rFonts w:asciiTheme="majorHAnsi" w:eastAsiaTheme="majorEastAsia" w:hAnsiTheme="majorHAnsi" w:cstheme="majorBidi"/>
          <w:color w:val="272727" w:themeColor="text1" w:themeTint="D8"/>
          <w:sz w:val="21"/>
          <w:szCs w:val="21"/>
          <w:lang w:val="da-DK" w:eastAsia="en-US" w:bidi="ar-SA"/>
        </w:rPr>
      </w:rPrChange>
    </w:rPr>
  </w:style>
  <w:style w:type="paragraph" w:styleId="Overskrift9">
    <w:name w:val="heading 9"/>
    <w:basedOn w:val="Normal"/>
    <w:next w:val="Normal"/>
    <w:link w:val="Overskrift9Tegn"/>
    <w:uiPriority w:val="9"/>
    <w:semiHidden/>
    <w:unhideWhenUsed/>
    <w:qFormat/>
    <w:rsid w:val="00D671BC"/>
    <w:pPr>
      <w:keepNext/>
      <w:keepLines/>
      <w:numPr>
        <w:ilvl w:val="8"/>
        <w:numId w:val="1"/>
      </w:numPr>
      <w:spacing w:before="40"/>
      <w:outlineLvl w:val="8"/>
      <w:pPrChange w:id="9" w:author="Hanne Erdman Thomsen" w:date="2023-06-20T11:11:00Z">
        <w:pPr>
          <w:keepNext/>
          <w:keepLines/>
          <w:numPr>
            <w:ilvl w:val="8"/>
            <w:numId w:val="2"/>
          </w:numPr>
          <w:tabs>
            <w:tab w:val="num" w:pos="1582"/>
          </w:tabs>
          <w:spacing w:before="40" w:line="259" w:lineRule="auto"/>
          <w:ind w:left="1582" w:hanging="1582"/>
          <w:outlineLvl w:val="8"/>
        </w:pPr>
      </w:pPrChange>
    </w:pPr>
    <w:rPr>
      <w:rFonts w:asciiTheme="majorHAnsi" w:eastAsiaTheme="majorEastAsia" w:hAnsiTheme="majorHAnsi" w:cstheme="majorBidi"/>
      <w:i/>
      <w:iCs/>
      <w:color w:val="272727" w:themeColor="text1" w:themeTint="D8"/>
      <w:sz w:val="21"/>
      <w:szCs w:val="21"/>
      <w:rPrChange w:id="9" w:author="Hanne Erdman Thomsen" w:date="2023-06-20T11:11:00Z">
        <w:rPr>
          <w:rFonts w:asciiTheme="majorHAnsi" w:eastAsiaTheme="majorEastAsia" w:hAnsiTheme="majorHAnsi" w:cstheme="majorBidi"/>
          <w:i/>
          <w:iCs/>
          <w:color w:val="272727" w:themeColor="text1" w:themeTint="D8"/>
          <w:sz w:val="21"/>
          <w:szCs w:val="21"/>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77D5D"/>
    <w:rPr>
      <w:rFonts w:ascii="Arial" w:hAnsi="Arial" w:cs="Arial"/>
      <w:b/>
      <w:bCs/>
      <w:sz w:val="30"/>
      <w:szCs w:val="32"/>
      <w:lang w:eastAsia="da-DK"/>
    </w:rPr>
  </w:style>
  <w:style w:type="character" w:customStyle="1" w:styleId="Overskrift2Tegn">
    <w:name w:val="Overskrift 2 Tegn"/>
    <w:basedOn w:val="Standardskrifttypeiafsnit"/>
    <w:link w:val="Overskrift2"/>
    <w:uiPriority w:val="9"/>
    <w:rsid w:val="00877D5D"/>
    <w:rPr>
      <w:rFonts w:ascii="Arial" w:hAnsi="Arial" w:cs="Arial"/>
      <w:b/>
      <w:bCs/>
      <w:iCs/>
      <w:sz w:val="24"/>
      <w:szCs w:val="28"/>
      <w:lang w:eastAsia="da-DK"/>
    </w:rPr>
  </w:style>
  <w:style w:type="character" w:customStyle="1" w:styleId="Overskrift3Tegn">
    <w:name w:val="Overskrift 3 Tegn"/>
    <w:basedOn w:val="Standardskrifttypeiafsnit"/>
    <w:link w:val="Overskrift3"/>
    <w:uiPriority w:val="9"/>
    <w:rsid w:val="00877D5D"/>
    <w:rPr>
      <w:rFonts w:ascii="Arial" w:hAnsi="Arial" w:cs="Arial"/>
      <w:b/>
      <w:bCs/>
      <w:sz w:val="20"/>
      <w:szCs w:val="26"/>
      <w:lang w:eastAsia="da-DK"/>
    </w:rPr>
  </w:style>
  <w:style w:type="character" w:customStyle="1" w:styleId="Overskrift4Tegn">
    <w:name w:val="Overskrift 4 Tegn"/>
    <w:basedOn w:val="Standardskrifttypeiafsnit"/>
    <w:link w:val="Overskrift4"/>
    <w:uiPriority w:val="9"/>
    <w:rsid w:val="00877D5D"/>
    <w:rPr>
      <w:rFonts w:ascii="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821F76"/>
    <w:rPr>
      <w:rFonts w:asciiTheme="majorHAnsi" w:eastAsiaTheme="majorEastAsia" w:hAnsiTheme="majorHAnsi" w:cstheme="majorBidi"/>
      <w:color w:val="2F5496" w:themeColor="accent1" w:themeShade="BF"/>
      <w:sz w:val="24"/>
      <w:szCs w:val="24"/>
      <w:lang w:eastAsia="da-DK"/>
    </w:rPr>
  </w:style>
  <w:style w:type="character" w:customStyle="1" w:styleId="Overskrift6Tegn">
    <w:name w:val="Overskrift 6 Tegn"/>
    <w:basedOn w:val="Standardskrifttypeiafsnit"/>
    <w:link w:val="Overskrift6"/>
    <w:uiPriority w:val="9"/>
    <w:semiHidden/>
    <w:rsid w:val="00821F76"/>
    <w:rPr>
      <w:rFonts w:asciiTheme="majorHAnsi" w:eastAsiaTheme="majorEastAsia" w:hAnsiTheme="majorHAnsi" w:cstheme="majorBidi"/>
      <w:color w:val="1F3763" w:themeColor="accent1" w:themeShade="7F"/>
      <w:sz w:val="24"/>
      <w:szCs w:val="24"/>
      <w:lang w:eastAsia="da-DK"/>
    </w:rPr>
  </w:style>
  <w:style w:type="character" w:customStyle="1" w:styleId="Overskrift7Tegn">
    <w:name w:val="Overskrift 7 Tegn"/>
    <w:basedOn w:val="Standardskrifttypeiafsnit"/>
    <w:link w:val="Overskrift7"/>
    <w:uiPriority w:val="9"/>
    <w:semiHidden/>
    <w:rsid w:val="00821F76"/>
    <w:rPr>
      <w:rFonts w:asciiTheme="majorHAnsi" w:eastAsiaTheme="majorEastAsia" w:hAnsiTheme="majorHAnsi" w:cstheme="majorBidi"/>
      <w:i/>
      <w:iCs/>
      <w:color w:val="1F3763" w:themeColor="accent1" w:themeShade="7F"/>
      <w:sz w:val="24"/>
      <w:szCs w:val="24"/>
      <w:lang w:eastAsia="da-DK"/>
    </w:rPr>
  </w:style>
  <w:style w:type="character" w:customStyle="1" w:styleId="Overskrift8Tegn">
    <w:name w:val="Overskrift 8 Tegn"/>
    <w:basedOn w:val="Standardskrifttypeiafsnit"/>
    <w:link w:val="Overskrift8"/>
    <w:uiPriority w:val="9"/>
    <w:semiHidden/>
    <w:rsid w:val="00821F76"/>
    <w:rPr>
      <w:rFonts w:asciiTheme="majorHAnsi" w:eastAsiaTheme="majorEastAsia" w:hAnsiTheme="majorHAnsi" w:cstheme="majorBidi"/>
      <w:color w:val="272727" w:themeColor="text1" w:themeTint="D8"/>
      <w:sz w:val="21"/>
      <w:szCs w:val="21"/>
      <w:lang w:eastAsia="da-DK"/>
    </w:rPr>
  </w:style>
  <w:style w:type="character" w:customStyle="1" w:styleId="Overskrift9Tegn">
    <w:name w:val="Overskrift 9 Tegn"/>
    <w:basedOn w:val="Standardskrifttypeiafsnit"/>
    <w:link w:val="Overskrift9"/>
    <w:uiPriority w:val="9"/>
    <w:semiHidden/>
    <w:rsid w:val="00821F76"/>
    <w:rPr>
      <w:rFonts w:asciiTheme="majorHAnsi" w:eastAsiaTheme="majorEastAsia" w:hAnsiTheme="majorHAnsi" w:cstheme="majorBidi"/>
      <w:i/>
      <w:iCs/>
      <w:color w:val="272727" w:themeColor="text1" w:themeTint="D8"/>
      <w:sz w:val="21"/>
      <w:szCs w:val="21"/>
      <w:lang w:eastAsia="da-DK"/>
    </w:rPr>
  </w:style>
  <w:style w:type="paragraph" w:customStyle="1" w:styleId="Overskrift1a">
    <w:name w:val="Overskrift 1a"/>
    <w:basedOn w:val="Normal"/>
    <w:next w:val="Normal"/>
    <w:link w:val="Overskrift1aTegn"/>
    <w:autoRedefine/>
    <w:rsid w:val="00D671BC"/>
    <w:pPr>
      <w:keepLines/>
      <w:spacing w:after="360"/>
      <w:outlineLvl w:val="0"/>
      <w:pPrChange w:id="10" w:author="Hanne Erdman Thomsen" w:date="2023-06-20T11:11:00Z">
        <w:pPr>
          <w:keepLines/>
          <w:spacing w:after="360"/>
          <w:outlineLvl w:val="0"/>
        </w:pPr>
      </w:pPrChange>
    </w:pPr>
    <w:rPr>
      <w:rFonts w:ascii="Arial" w:hAnsi="Arial" w:cs="Arial"/>
      <w:b/>
      <w:sz w:val="30"/>
      <w:rPrChange w:id="10" w:author="Hanne Erdman Thomsen" w:date="2023-06-20T11:11:00Z">
        <w:rPr>
          <w:rFonts w:ascii="Arial" w:eastAsiaTheme="minorHAnsi" w:hAnsi="Arial" w:cs="Arial"/>
          <w:b/>
          <w:sz w:val="30"/>
          <w:szCs w:val="22"/>
          <w:lang w:val="da-DK" w:eastAsia="en-US" w:bidi="ar-SA"/>
        </w:rPr>
      </w:rPrChange>
    </w:rPr>
  </w:style>
  <w:style w:type="character" w:customStyle="1" w:styleId="Overskrift1aTegn">
    <w:name w:val="Overskrift 1a Tegn"/>
    <w:basedOn w:val="Standardskrifttypeiafsnit"/>
    <w:link w:val="Overskrift1a"/>
    <w:rsid w:val="00821F76"/>
    <w:rPr>
      <w:rFonts w:ascii="Arial" w:hAnsi="Arial" w:cs="Arial"/>
      <w:b/>
      <w:sz w:val="30"/>
      <w:szCs w:val="24"/>
      <w:lang w:eastAsia="da-DK"/>
    </w:rPr>
  </w:style>
  <w:style w:type="paragraph" w:customStyle="1" w:styleId="Overskrift211pkt">
    <w:name w:val="Overskrift 2 + 11 pkt"/>
    <w:basedOn w:val="Normal"/>
    <w:link w:val="Overskrift211pktTegn"/>
    <w:rsid w:val="00D671BC"/>
    <w:pPr>
      <w:keepLines/>
      <w:suppressAutoHyphens/>
      <w:ind w:left="794" w:hanging="794"/>
      <w:outlineLvl w:val="1"/>
      <w:pPrChange w:id="11" w:author="Hanne Erdman Thomsen" w:date="2023-06-20T11:11:00Z">
        <w:pPr>
          <w:keepLines/>
          <w:suppressAutoHyphens/>
          <w:ind w:left="794" w:hanging="794"/>
          <w:outlineLvl w:val="1"/>
        </w:pPr>
      </w:pPrChange>
    </w:pPr>
    <w:rPr>
      <w:rFonts w:ascii="Arial" w:hAnsi="Arial" w:cs="Arial"/>
      <w:b/>
      <w:sz w:val="22"/>
      <w:rPrChange w:id="11" w:author="Hanne Erdman Thomsen" w:date="2023-06-20T11:11:00Z">
        <w:rPr>
          <w:rFonts w:ascii="Arial" w:eastAsiaTheme="minorHAnsi" w:hAnsi="Arial" w:cs="Arial"/>
          <w:b/>
          <w:sz w:val="22"/>
          <w:szCs w:val="22"/>
          <w:lang w:val="da-DK" w:eastAsia="en-US" w:bidi="ar-SA"/>
        </w:rPr>
      </w:rPrChange>
    </w:rPr>
  </w:style>
  <w:style w:type="character" w:customStyle="1" w:styleId="Overskrift211pktTegn">
    <w:name w:val="Overskrift 2 + 11 pkt Tegn"/>
    <w:basedOn w:val="Standardskrifttypeiafsnit"/>
    <w:link w:val="Overskrift211pkt"/>
    <w:rsid w:val="00821F76"/>
    <w:rPr>
      <w:rFonts w:ascii="Arial" w:hAnsi="Arial" w:cs="Arial"/>
      <w:b/>
      <w:szCs w:val="24"/>
      <w:lang w:eastAsia="da-DK"/>
    </w:rPr>
  </w:style>
  <w:style w:type="paragraph" w:customStyle="1" w:styleId="Normal11">
    <w:name w:val="Normal + 11"/>
    <w:basedOn w:val="Normal"/>
    <w:link w:val="Normal11Tegn"/>
    <w:rsid w:val="00D671BC"/>
    <w:pPr>
      <w:pPrChange w:id="12" w:author="Hanne Erdman Thomsen" w:date="2023-06-20T11:11:00Z">
        <w:pPr/>
      </w:pPrChange>
    </w:pPr>
    <w:rPr>
      <w:sz w:val="22"/>
      <w:rPrChange w:id="12" w:author="Hanne Erdman Thomsen" w:date="2023-06-20T11:11:00Z">
        <w:rPr>
          <w:rFonts w:eastAsiaTheme="minorHAnsi"/>
          <w:sz w:val="22"/>
          <w:szCs w:val="22"/>
          <w:lang w:val="da-DK" w:eastAsia="en-US" w:bidi="ar-SA"/>
        </w:rPr>
      </w:rPrChange>
    </w:rPr>
  </w:style>
  <w:style w:type="character" w:customStyle="1" w:styleId="Normal11Tegn">
    <w:name w:val="Normal + 11 Tegn"/>
    <w:basedOn w:val="Standardskrifttypeiafsnit"/>
    <w:link w:val="Normal11"/>
    <w:rsid w:val="00821F76"/>
    <w:rPr>
      <w:rFonts w:ascii="Times New Roman" w:hAnsi="Times New Roman" w:cs="Times New Roman"/>
      <w:szCs w:val="24"/>
      <w:lang w:eastAsia="da-DK"/>
    </w:rPr>
  </w:style>
  <w:style w:type="paragraph" w:styleId="Sidehoved">
    <w:name w:val="header"/>
    <w:basedOn w:val="Normal"/>
    <w:link w:val="SidehovedTegn"/>
    <w:uiPriority w:val="99"/>
    <w:unhideWhenUsed/>
    <w:rsid w:val="00D671BC"/>
    <w:pPr>
      <w:tabs>
        <w:tab w:val="center" w:pos="4819"/>
        <w:tab w:val="right" w:pos="9638"/>
      </w:tabs>
      <w:pPrChange w:id="13" w:author="Hanne Erdman Thomsen" w:date="2023-06-20T11:11:00Z">
        <w:pPr>
          <w:tabs>
            <w:tab w:val="center" w:pos="4819"/>
            <w:tab w:val="right" w:pos="9638"/>
          </w:tabs>
        </w:pPr>
      </w:pPrChange>
    </w:pPr>
    <w:rPr>
      <w:rPrChange w:id="13" w:author="Hanne Erdman Thomsen" w:date="2023-06-20T11:11:00Z">
        <w:rPr>
          <w:rFonts w:asciiTheme="minorHAnsi" w:eastAsiaTheme="minorHAnsi" w:hAnsiTheme="minorHAnsi" w:cstheme="minorBidi"/>
          <w:sz w:val="22"/>
          <w:szCs w:val="22"/>
          <w:lang w:val="da-DK" w:eastAsia="en-US" w:bidi="ar-SA"/>
        </w:rPr>
      </w:rPrChange>
    </w:rPr>
  </w:style>
  <w:style w:type="character" w:customStyle="1" w:styleId="SidehovedTegn">
    <w:name w:val="Sidehoved Tegn"/>
    <w:basedOn w:val="Standardskrifttypeiafsnit"/>
    <w:link w:val="Sidehoved"/>
    <w:uiPriority w:val="99"/>
    <w:rsid w:val="00821F76"/>
    <w:rPr>
      <w:rFonts w:ascii="Times New Roman" w:hAnsi="Times New Roman" w:cs="Times New Roman"/>
      <w:sz w:val="24"/>
      <w:szCs w:val="24"/>
      <w:lang w:eastAsia="da-DK"/>
    </w:rPr>
  </w:style>
  <w:style w:type="paragraph" w:styleId="Sidefod">
    <w:name w:val="footer"/>
    <w:basedOn w:val="Normal"/>
    <w:link w:val="SidefodTegn"/>
    <w:uiPriority w:val="99"/>
    <w:unhideWhenUsed/>
    <w:rsid w:val="00D671BC"/>
    <w:pPr>
      <w:tabs>
        <w:tab w:val="center" w:pos="4819"/>
        <w:tab w:val="right" w:pos="9638"/>
      </w:tabs>
      <w:pPrChange w:id="14" w:author="Hanne Erdman Thomsen" w:date="2023-06-20T11:11:00Z">
        <w:pPr>
          <w:tabs>
            <w:tab w:val="center" w:pos="4819"/>
            <w:tab w:val="right" w:pos="9638"/>
          </w:tabs>
        </w:pPr>
      </w:pPrChange>
    </w:pPr>
    <w:rPr>
      <w:rPrChange w:id="14" w:author="Hanne Erdman Thomsen" w:date="2023-06-20T11:11:00Z">
        <w:rPr>
          <w:rFonts w:asciiTheme="minorHAnsi" w:eastAsiaTheme="minorHAnsi" w:hAnsiTheme="minorHAnsi" w:cstheme="minorBidi"/>
          <w:sz w:val="22"/>
          <w:szCs w:val="22"/>
          <w:lang w:val="da-DK" w:eastAsia="en-US" w:bidi="ar-SA"/>
        </w:rPr>
      </w:rPrChange>
    </w:rPr>
  </w:style>
  <w:style w:type="character" w:customStyle="1" w:styleId="SidefodTegn">
    <w:name w:val="Sidefod Tegn"/>
    <w:basedOn w:val="Standardskrifttypeiafsnit"/>
    <w:link w:val="Sidefod"/>
    <w:uiPriority w:val="99"/>
    <w:rsid w:val="00821F76"/>
    <w:rPr>
      <w:rFonts w:ascii="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79d73b-6a7a-4260-851c-2db4f77b37d6}" enabled="1" method="Standard" siteId="{2e93f0ed-ff36-46d4-9ce6-e0d902050cf5}"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20</Pages>
  <Words>6482</Words>
  <Characters>39545</Characters>
  <Application>Microsoft Office Word</Application>
  <DocSecurity>0</DocSecurity>
  <Lines>329</Lines>
  <Paragraphs>91</Paragraphs>
  <ScaleCrop>false</ScaleCrop>
  <Company/>
  <LinksUpToDate>false</LinksUpToDate>
  <CharactersWithSpaces>45936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2023-06-20T09:08:00Z</dcterms:created>
  <dcterms:modified xsi:type="dcterms:W3CDTF">2023-06-20T09:14:00Z</dcterms:modified>
</cp:coreProperties>
</file>