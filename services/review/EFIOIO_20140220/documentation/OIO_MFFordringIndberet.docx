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54E82"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7371"/>
        <w:gridCol w:w="1840"/>
      </w:tblGrid>
      <w:tr w:rsidR="00DF7518" w:rsidTr="00DF7518">
        <w:trPr>
          <w:trHeight w:hRule="exact" w:val="113"/>
        </w:trPr>
        <w:tc>
          <w:tcPr>
            <w:tcW w:w="10345" w:type="dxa"/>
            <w:gridSpan w:val="3"/>
            <w:shd w:val="clear" w:color="auto" w:fill="B3B3B3"/>
          </w:tcPr>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F7518" w:rsidTr="00DF7518">
        <w:trPr>
          <w:trHeight w:val="283"/>
        </w:trPr>
        <w:tc>
          <w:tcPr>
            <w:tcW w:w="10345" w:type="dxa"/>
            <w:gridSpan w:val="3"/>
            <w:tcBorders>
              <w:bottom w:val="single" w:sz="6" w:space="0" w:color="auto"/>
            </w:tcBorders>
          </w:tcPr>
          <w:p w:rsidR="00DF7518" w:rsidRP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DF7518">
              <w:rPr>
                <w:rFonts w:ascii="Arial" w:hAnsi="Arial" w:cs="Arial"/>
                <w:b/>
                <w:sz w:val="30"/>
              </w:rPr>
              <w:t>MFFordringIndberet</w:t>
            </w:r>
          </w:p>
        </w:tc>
      </w:tr>
      <w:tr w:rsidR="00282478" w:rsidTr="00A54E82">
        <w:trPr>
          <w:trHeight w:val="283"/>
        </w:trPr>
        <w:tc>
          <w:tcPr>
            <w:tcW w:w="1134" w:type="dxa"/>
            <w:tcBorders>
              <w:top w:val="single" w:sz="6" w:space="0" w:color="auto"/>
              <w:bottom w:val="nil"/>
            </w:tcBorders>
            <w:shd w:val="clear" w:color="auto" w:fill="auto"/>
            <w:vAlign w:val="center"/>
          </w:tcPr>
          <w:p w:rsidR="00282478" w:rsidRPr="00DF7518" w:rsidRDefault="0028247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7371" w:type="dxa"/>
            <w:tcBorders>
              <w:top w:val="single" w:sz="6" w:space="0" w:color="auto"/>
              <w:bottom w:val="nil"/>
            </w:tcBorders>
            <w:shd w:val="clear" w:color="auto" w:fill="auto"/>
            <w:vAlign w:val="center"/>
          </w:tcPr>
          <w:p w:rsidR="00282478" w:rsidRPr="00DF7518" w:rsidRDefault="0028247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p>
        </w:tc>
        <w:tc>
          <w:tcPr>
            <w:tcW w:w="1840" w:type="dxa"/>
            <w:tcBorders>
              <w:top w:val="single" w:sz="6" w:space="0" w:color="auto"/>
              <w:bottom w:val="nil"/>
            </w:tcBorders>
            <w:shd w:val="clear" w:color="auto" w:fill="auto"/>
            <w:vAlign w:val="center"/>
          </w:tcPr>
          <w:p w:rsidR="00282478" w:rsidRPr="00DF7518" w:rsidRDefault="0028247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282478" w:rsidTr="00A54E82">
        <w:trPr>
          <w:trHeight w:val="283"/>
        </w:trPr>
        <w:tc>
          <w:tcPr>
            <w:tcW w:w="1134" w:type="dxa"/>
            <w:tcBorders>
              <w:top w:val="nil"/>
            </w:tcBorders>
            <w:shd w:val="clear" w:color="auto" w:fill="auto"/>
            <w:vAlign w:val="center"/>
          </w:tcPr>
          <w:p w:rsidR="00282478" w:rsidRPr="00DF7518" w:rsidRDefault="0028247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w:t>
            </w:r>
          </w:p>
        </w:tc>
        <w:tc>
          <w:tcPr>
            <w:tcW w:w="7371" w:type="dxa"/>
            <w:tcBorders>
              <w:top w:val="nil"/>
            </w:tcBorders>
            <w:shd w:val="clear" w:color="auto" w:fill="auto"/>
            <w:vAlign w:val="center"/>
          </w:tcPr>
          <w:p w:rsidR="00282478" w:rsidRPr="00DF7518" w:rsidRDefault="0028247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c>
          <w:tcPr>
            <w:tcW w:w="1840" w:type="dxa"/>
            <w:tcBorders>
              <w:top w:val="nil"/>
            </w:tcBorders>
            <w:shd w:val="clear" w:color="auto" w:fill="auto"/>
            <w:vAlign w:val="center"/>
          </w:tcPr>
          <w:p w:rsidR="00282478" w:rsidRPr="00DF7518" w:rsidRDefault="00444AF4" w:rsidP="00444A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del w:id="0" w:author="Lasse Steven Levarett Buck" w:date="2014-02-24T21:20:00Z">
              <w:r w:rsidDel="0067340D">
                <w:rPr>
                  <w:rFonts w:ascii="Arial" w:hAnsi="Arial" w:cs="Arial"/>
                  <w:sz w:val="18"/>
                </w:rPr>
                <w:delText>4</w:delText>
              </w:r>
              <w:r w:rsidR="00282478" w:rsidDel="0067340D">
                <w:rPr>
                  <w:rFonts w:ascii="Arial" w:hAnsi="Arial" w:cs="Arial"/>
                  <w:sz w:val="18"/>
                </w:rPr>
                <w:delText>-</w:delText>
              </w:r>
              <w:r w:rsidDel="0067340D">
                <w:rPr>
                  <w:rFonts w:ascii="Arial" w:hAnsi="Arial" w:cs="Arial"/>
                  <w:sz w:val="18"/>
                </w:rPr>
                <w:delText>10</w:delText>
              </w:r>
              <w:r w:rsidR="00282478" w:rsidDel="0067340D">
                <w:rPr>
                  <w:rFonts w:ascii="Arial" w:hAnsi="Arial" w:cs="Arial"/>
                  <w:sz w:val="18"/>
                </w:rPr>
                <w:delText>-201</w:delText>
              </w:r>
              <w:r w:rsidR="00357791" w:rsidDel="0067340D">
                <w:rPr>
                  <w:rFonts w:ascii="Arial" w:hAnsi="Arial" w:cs="Arial"/>
                  <w:sz w:val="18"/>
                </w:rPr>
                <w:delText>2</w:delText>
              </w:r>
            </w:del>
            <w:ins w:id="1" w:author="Lasse Steven Levarett Buck" w:date="2014-02-24T21:20:00Z">
              <w:r w:rsidR="0067340D">
                <w:rPr>
                  <w:rFonts w:ascii="Arial" w:hAnsi="Arial" w:cs="Arial"/>
                  <w:sz w:val="18"/>
                </w:rPr>
                <w:t>20-2-2014</w:t>
              </w:r>
            </w:ins>
          </w:p>
        </w:tc>
      </w:tr>
      <w:tr w:rsidR="00DF7518" w:rsidTr="00DF7518">
        <w:trPr>
          <w:trHeight w:val="283"/>
        </w:trPr>
        <w:tc>
          <w:tcPr>
            <w:tcW w:w="10345" w:type="dxa"/>
            <w:gridSpan w:val="3"/>
            <w:shd w:val="clear" w:color="auto" w:fill="B3B3B3"/>
            <w:vAlign w:val="center"/>
          </w:tcPr>
          <w:p w:rsidR="00DF7518" w:rsidRP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DF7518" w:rsidTr="00DF7518">
        <w:trPr>
          <w:trHeight w:val="283"/>
        </w:trPr>
        <w:tc>
          <w:tcPr>
            <w:tcW w:w="10345" w:type="dxa"/>
            <w:gridSpan w:val="3"/>
            <w:vAlign w:val="center"/>
          </w:tcPr>
          <w:p w:rsidR="00DF7518" w:rsidRP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Benyttes til indberetning af fordringsaktioner fra en fordringshaver. En fordringaktion er enten en ny fordring der skal oprettes eller en ændring til en tidligere indberettet fordring.</w:t>
            </w:r>
          </w:p>
        </w:tc>
      </w:tr>
      <w:tr w:rsidR="00DF7518" w:rsidTr="00DF7518">
        <w:trPr>
          <w:trHeight w:val="283"/>
        </w:trPr>
        <w:tc>
          <w:tcPr>
            <w:tcW w:w="10345" w:type="dxa"/>
            <w:gridSpan w:val="3"/>
            <w:shd w:val="clear" w:color="auto" w:fill="B3B3B3"/>
            <w:vAlign w:val="center"/>
          </w:tcPr>
          <w:p w:rsidR="00DF7518" w:rsidRP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DF7518" w:rsidTr="00DF7518">
        <w:trPr>
          <w:trHeight w:val="283"/>
        </w:trPr>
        <w:tc>
          <w:tcPr>
            <w:tcW w:w="10345" w:type="dxa"/>
            <w:gridSpan w:val="3"/>
          </w:tcPr>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benyttes til batch indberetninger fra et eksternt fordringhaversystem der understøtter en eller flere fordringhavere der i deres fordringhaveraftale angiver at de benytter sig af system til system integration.</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har ansvaret for at validere indberettede fordringer, registrere fordringen i DMI og EFI, samt registrere eventuelle medsendte noter og dokumenter i Captia.</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Fordringhavere og fordringshaveraftaler *** </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Alle fordringhavere skal have en fordringhaver aftale identificeret ved et DMIFordringHaverID. En aftale kan oprettes internt på IP platformen med servicen MFAftaleAEndr som benyttes af administrationsportalen.</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fordringhaver der indberetter fordring aktionen og hvis aftale benyttes til validering skal angive sit DMIFordringHaverID på FordringAktion strukturen. Denne fordringhaver skal være en af fordringhaverne i FordringHaverRelationStruktur på en MFOpretFordringStruktur.</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Underfordringer tilknyttet en hovedfordring ***</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 Afgift og Gebyr fordringer  (som angivet af DMIFordringTypeKode) kan tilknyttes en hovedfordring på en af to måder:</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1) Hvis hovedfordringen allerede er indberettet så angives hovedfordringens DMIFordringEFIFordringID i feltet  DMIFordringEFIHovedFordringID.</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2) Hvis hovedfordring og underfordringer skal indberettes på samme tid så angives hovedfordringen i  MFOpretFordringStruktur og underfordringer angives i OpretUnderfordringSamling. I dette tilfælde vil MFFordringIndberet sørge for at underfordringernes DMIFordringEFIHovedFordringID sættes til det DMIFordringEFIFordringID som tildeles hovedfordringen.</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Service svar  ***</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MFFordringIndberet svarer med en liste af MFAktionStruktur'er der angiver status for hver FordringAktion i input. Hvis der er elementer i OpretUnderfordringSamling vil der desuden være en tilsvarende MFAktionStruktur i svaret. Hver MFAktionStruktur vil forekomme i svaret i samme rækkefølge som i input (med OpretUnderfordringSamling aktioner fladet ud). Se også MFAktionStruktur dokumentation.</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7518" w:rsidRP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Resultatet af den efterfølgende asynkrone behandling af aktioner hentes med servicen MFKvitteringHent.</w:t>
            </w:r>
          </w:p>
        </w:tc>
      </w:tr>
      <w:tr w:rsidR="00DF7518" w:rsidTr="00DF7518">
        <w:trPr>
          <w:trHeight w:val="283"/>
        </w:trPr>
        <w:tc>
          <w:tcPr>
            <w:tcW w:w="10345" w:type="dxa"/>
            <w:gridSpan w:val="3"/>
            <w:shd w:val="clear" w:color="auto" w:fill="B3B3B3"/>
            <w:vAlign w:val="center"/>
          </w:tcPr>
          <w:p w:rsidR="00DF7518" w:rsidRP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DF7518" w:rsidTr="00DF7518">
        <w:trPr>
          <w:trHeight w:val="283"/>
        </w:trPr>
        <w:tc>
          <w:tcPr>
            <w:tcW w:w="10345" w:type="dxa"/>
            <w:gridSpan w:val="3"/>
            <w:shd w:val="clear" w:color="auto" w:fill="FFFFFF"/>
          </w:tcPr>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Oprettelse og ændring af fordringer indberettes som fordringaktioner. Hver fordringaktion angives med en MFAktionKode og udfyldning af den tilsvarende struktur i AktionValg. Se den uddybende dokumentation på de enkelte aktionsstrukturer.</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er services beregnet til portal brug som svarer til de enkelte fordringsaktioner: MFFordringOpret, MFFordringAEndr, MFFordringNedskriv, MFFordringOpskriv og MFFordringTilbagekald. Disse services behandler kun en aktion af gangen og giver et synkront svar der kan vises i portalen, men deler ellers forretningslogik med MFFordringIndberet pånær de batch orienterede mekanismer.</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Kunder ***</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indberettede fordring kan have en eller flere hæftelsesforhold til kunder . En kunde identificeres med en MFKundeStruktur der kan indeholde PersonCPRNummer, VirksomhedSENummer, AlternativKontaktID eller  EFIAlternativKontaktStruktur. AlternativKontaktID eller EFIAlternativKontaktStruktur anvendes for udenlandske kunder.</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Sagsbehandling før oprettelse i EFI ***</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En transport der indsendes med et transportdokument som ikke er godkendt , dvs TransportUdlaegAcceptDato sat af en myndighed, vil starte en sagsbehandlingsopgave som skal afsluttes før transporten kan oprettes i EFI. </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fordring der indsendes med EFIAlternativKontaktStruktur kan resultere i en sagsbehandlingsopgave i RIM, som skal afsluttes før fordringen kan oprettes i EFI. Der startes en opgave hvis man ikke udfra EFIAlternativKontaktStruktur entydigt kan identificere eller oprette en AlternativKontakt.</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fordring der er sendt til sagsbehandling vil returnere MFAktionStatusKode= SAGSBEHAND  hvis der hentes en kvitttering med MFKvitteringHent. Efter endt sagsbehandling kan fordringen være AFVIST.</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Sagsbehandling efter oprettelse i EFI **</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en fordring oprettes med noter i SagsbemærkningSamling vil der blive startet en sagsbehandlings opgave efter oprettelsen i EFI.</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Sagsnoter ***</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modtagne fordring kan have sagsbehandler noter både på fordringen og på hæftelsesforhold. Disse noter bliver overført til EFI og registreret som hhv. FordringNote og KundeNote. EFI vil starte en sagsbehandling efter oprettelsen.</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Berigelse af fordring ***</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Fordringshaver aftalen kan specificere om udvalgte felter kan, skal eller ej må indsendes, samt en beregningsmodel for berigelse med informationen hvis feltet ikke indsendes. Pt. drejer det sig om DMIFordringStiftelseTidspunkt og RenteValgStruktur som kan angives om de kan, skal eller ej må indsendes, DMIFordringStiftelseTidspunkt kan sættes op med en beregningskode hvis den ikke er sat til skal indberettes.</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RenteValgStruktur ***</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 kan indberettes på fordringen. Hvis den udelades anvendes en eventuel RenteBeregningModel på fordringshaveraftalen, og ellers defaults sat op for fordringtypen.</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Max størrelser af indberetning ***</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 maksimale antal af fordringer (inkl. underfordringer) og dokumenter som kan indberettes styres af tekniske parametre. </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samlede antal af fordringer (MF.AKTION.MAXANTAL) sættes initielt til 1000.</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Det samlede antal af dokumenter (MF.DOKUMENT.MAXANTAL) sættes initielt til 100. </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Den maksimale størrelse af en dokumentfil (MF.DOKUMENT.MAXSIZE) sættes initielt til 1 MB. </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Disse tal kan ændres efter performance test og tuning af servicen.</w:t>
            </w:r>
          </w:p>
          <w:p w:rsidR="00DF7518" w:rsidRDefault="00DF7518" w:rsidP="00A54E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58EA" w:rsidRDefault="003458EA" w:rsidP="00A54E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Perioder ***</w:t>
            </w:r>
          </w:p>
          <w:p w:rsidR="003458EA" w:rsidRPr="00DF7518" w:rsidRDefault="003458EA" w:rsidP="00345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Hvor der i periodeangivelser er anvendt typen DateInterval, understøttes kun start- og slutdato. Dvs. DurationMeasure understøttes ikke. Hvor det er relevant, er det muligt at angive åbne perioder, ved kun at angive den ene dato.</w:t>
            </w:r>
          </w:p>
        </w:tc>
      </w:tr>
      <w:tr w:rsidR="00DF7518" w:rsidTr="00DF7518">
        <w:trPr>
          <w:trHeight w:val="283"/>
        </w:trPr>
        <w:tc>
          <w:tcPr>
            <w:tcW w:w="10345" w:type="dxa"/>
            <w:gridSpan w:val="3"/>
            <w:shd w:val="clear" w:color="auto" w:fill="B3B3B3"/>
            <w:vAlign w:val="center"/>
          </w:tcPr>
          <w:p w:rsidR="00DF7518" w:rsidRP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Datastrukturer</w:t>
            </w:r>
          </w:p>
        </w:tc>
      </w:tr>
      <w:tr w:rsidR="00DF7518" w:rsidTr="00DF7518">
        <w:trPr>
          <w:trHeight w:val="283"/>
        </w:trPr>
        <w:tc>
          <w:tcPr>
            <w:tcW w:w="10345" w:type="dxa"/>
            <w:gridSpan w:val="3"/>
            <w:shd w:val="clear" w:color="auto" w:fill="FFFFFF"/>
            <w:vAlign w:val="center"/>
          </w:tcPr>
          <w:p w:rsidR="00DF7518" w:rsidRP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DF7518" w:rsidTr="00DF7518">
        <w:trPr>
          <w:trHeight w:val="283"/>
        </w:trPr>
        <w:tc>
          <w:tcPr>
            <w:tcW w:w="10345" w:type="dxa"/>
            <w:gridSpan w:val="3"/>
            <w:shd w:val="clear" w:color="auto" w:fill="FFFFFF"/>
          </w:tcPr>
          <w:p w:rsidR="00DF7518" w:rsidRP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MFFordringIndberet_I</w:t>
            </w:r>
          </w:p>
        </w:tc>
      </w:tr>
      <w:tr w:rsidR="00DF7518" w:rsidTr="00DF7518">
        <w:trPr>
          <w:trHeight w:val="283"/>
        </w:trPr>
        <w:tc>
          <w:tcPr>
            <w:tcW w:w="10345" w:type="dxa"/>
            <w:gridSpan w:val="3"/>
            <w:shd w:val="clear" w:color="auto" w:fill="FFFFFF"/>
          </w:tcPr>
          <w:p w:rsidR="00DF7518" w:rsidRDefault="00A54E82"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r w:rsidRPr="00FA701A">
              <w:rPr>
                <w:rFonts w:ascii="Arial" w:hAnsi="Arial" w:cs="Arial"/>
                <w:sz w:val="18"/>
              </w:rPr>
              <w:t>MFFordringIndberet_I.xsd</w:t>
            </w:r>
            <w:r>
              <w:rPr>
                <w:rFonts w:ascii="Arial" w:hAnsi="Arial" w:cs="Arial"/>
                <w:sz w:val="18"/>
              </w:rPr>
              <w:t>)</w:t>
            </w:r>
          </w:p>
          <w:p w:rsidR="00B20C88" w:rsidRPr="00DF7518" w:rsidRDefault="00F8582B"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noProof/>
                <w:sz w:val="18"/>
                <w:lang w:eastAsia="da-DK"/>
              </w:rPr>
              <w:drawing>
                <wp:inline distT="0" distB="0" distL="0" distR="0">
                  <wp:extent cx="6480175" cy="4064635"/>
                  <wp:effectExtent l="0" t="0" r="0" b="0"/>
                  <wp:docPr id="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db_i.emf"/>
                          <pic:cNvPicPr/>
                        </pic:nvPicPr>
                        <pic:blipFill>
                          <a:blip r:embed="rId9">
                            <a:extLst>
                              <a:ext uri="{28A0092B-C50C-407E-A947-70E740481C1C}">
                                <a14:useLocalDpi xmlns:a14="http://schemas.microsoft.com/office/drawing/2010/main" val="0"/>
                              </a:ext>
                            </a:extLst>
                          </a:blip>
                          <a:stretch>
                            <a:fillRect/>
                          </a:stretch>
                        </pic:blipFill>
                        <pic:spPr>
                          <a:xfrm>
                            <a:off x="0" y="0"/>
                            <a:ext cx="6480175" cy="4064635"/>
                          </a:xfrm>
                          <a:prstGeom prst="rect">
                            <a:avLst/>
                          </a:prstGeom>
                        </pic:spPr>
                      </pic:pic>
                    </a:graphicData>
                  </a:graphic>
                </wp:inline>
              </w:drawing>
            </w:r>
          </w:p>
        </w:tc>
      </w:tr>
      <w:tr w:rsidR="00DF7518" w:rsidTr="00DF7518">
        <w:trPr>
          <w:trHeight w:val="283"/>
        </w:trPr>
        <w:tc>
          <w:tcPr>
            <w:tcW w:w="10345" w:type="dxa"/>
            <w:gridSpan w:val="3"/>
            <w:shd w:val="clear" w:color="auto" w:fill="FFFFFF"/>
            <w:vAlign w:val="center"/>
          </w:tcPr>
          <w:p w:rsidR="00DF7518" w:rsidRP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DF7518" w:rsidTr="00DF7518">
        <w:trPr>
          <w:trHeight w:val="283"/>
        </w:trPr>
        <w:tc>
          <w:tcPr>
            <w:tcW w:w="10345" w:type="dxa"/>
            <w:gridSpan w:val="3"/>
            <w:shd w:val="clear" w:color="auto" w:fill="FFFFFF"/>
          </w:tcPr>
          <w:p w:rsidR="00DF7518" w:rsidRP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MFFordringIndberet_O</w:t>
            </w:r>
          </w:p>
        </w:tc>
      </w:tr>
      <w:tr w:rsidR="00DF7518" w:rsidTr="00DF7518">
        <w:trPr>
          <w:trHeight w:val="283"/>
        </w:trPr>
        <w:tc>
          <w:tcPr>
            <w:tcW w:w="10345" w:type="dxa"/>
            <w:gridSpan w:val="3"/>
            <w:shd w:val="clear" w:color="auto" w:fill="FFFFFF"/>
          </w:tcPr>
          <w:p w:rsidR="00DF7518" w:rsidRDefault="00A54E82" w:rsidP="00A54E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r w:rsidRPr="00FA701A">
              <w:rPr>
                <w:rFonts w:ascii="Arial" w:hAnsi="Arial" w:cs="Arial"/>
                <w:sz w:val="18"/>
              </w:rPr>
              <w:t>MFFordringIndberet_</w:t>
            </w:r>
            <w:r>
              <w:rPr>
                <w:rFonts w:ascii="Arial" w:hAnsi="Arial" w:cs="Arial"/>
                <w:sz w:val="18"/>
              </w:rPr>
              <w:t>O</w:t>
            </w:r>
            <w:r w:rsidRPr="00FA701A">
              <w:rPr>
                <w:rFonts w:ascii="Arial" w:hAnsi="Arial" w:cs="Arial"/>
                <w:sz w:val="18"/>
              </w:rPr>
              <w:t>.xsd</w:t>
            </w:r>
            <w:r>
              <w:rPr>
                <w:rFonts w:ascii="Arial" w:hAnsi="Arial" w:cs="Arial"/>
                <w:sz w:val="18"/>
              </w:rPr>
              <w:t>)</w:t>
            </w:r>
          </w:p>
          <w:p w:rsidR="00B20C88" w:rsidRPr="00DF7518" w:rsidRDefault="00B20C88" w:rsidP="00A54E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noProof/>
                <w:sz w:val="18"/>
                <w:lang w:eastAsia="da-DK"/>
              </w:rPr>
              <w:drawing>
                <wp:inline distT="0" distB="0" distL="0" distR="0">
                  <wp:extent cx="6480175" cy="4933950"/>
                  <wp:effectExtent l="0" t="0" r="0" b="0"/>
                  <wp:docPr id="2"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db_o.emf"/>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480175" cy="4933950"/>
                          </a:xfrm>
                          <a:prstGeom prst="rect">
                            <a:avLst/>
                          </a:prstGeom>
                        </pic:spPr>
                      </pic:pic>
                    </a:graphicData>
                  </a:graphic>
                </wp:inline>
              </w:drawing>
            </w:r>
          </w:p>
        </w:tc>
      </w:tr>
      <w:tr w:rsidR="00DF7518" w:rsidTr="00DF7518">
        <w:trPr>
          <w:trHeight w:val="283"/>
        </w:trPr>
        <w:tc>
          <w:tcPr>
            <w:tcW w:w="10345" w:type="dxa"/>
            <w:gridSpan w:val="3"/>
            <w:shd w:val="clear" w:color="auto" w:fill="B3B3B3"/>
            <w:vAlign w:val="center"/>
          </w:tcPr>
          <w:p w:rsidR="00DF7518" w:rsidRP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Valideringer</w:t>
            </w:r>
          </w:p>
        </w:tc>
      </w:tr>
      <w:tr w:rsidR="00DF7518" w:rsidTr="00DF7518">
        <w:trPr>
          <w:trHeight w:val="283"/>
        </w:trPr>
        <w:tc>
          <w:tcPr>
            <w:tcW w:w="10345" w:type="dxa"/>
            <w:gridSpan w:val="3"/>
            <w:shd w:val="clear" w:color="auto" w:fill="FFFFFF"/>
            <w:vAlign w:val="center"/>
          </w:tcPr>
          <w:p w:rsidR="00DF7518" w:rsidRP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Generel beskrivelse</w:t>
            </w:r>
          </w:p>
        </w:tc>
      </w:tr>
      <w:tr w:rsidR="00DF7518" w:rsidTr="00DF7518">
        <w:trPr>
          <w:trHeight w:val="283"/>
        </w:trPr>
        <w:tc>
          <w:tcPr>
            <w:tcW w:w="10345" w:type="dxa"/>
            <w:gridSpan w:val="3"/>
            <w:shd w:val="clear" w:color="auto" w:fill="FFFFFF"/>
            <w:vAlign w:val="center"/>
          </w:tcPr>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Ukendt fordringhaversystem</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170</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Kald kan ikke behandles, da FordringhaverSystemIDStruktur\VirksomhedSENummer ikke er registreret som fordringhaversystem på nogen fordringhaveraftale</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FordringhaverSystemIDStruktur\VirksomhedSENummer</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MFLeveranceID er allerede behandlet</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171</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Kald kan ikke behandles, da (FordringhaverSystemIDStruktur\VirksomhedSENummer, MFLeveranceID) par allerede er behandlet</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FordringhaverSystemIDStruktur\VirksomhedSENummer, MFLeveranceID</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Flere dokumentfiler i leverancen end tilladt</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175</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Kald kan ikke behandles da antallet af dokumentfiler overstiger grænsen</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aktuelt antal dokumentfiler, MF.DOKUMENT.MAXANTAL</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Flere fordring aktioner i leverancen end tilladt</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176</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Kald kan ikke behandles da antallet af fordringaktioner overstiger grænsen</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aktuelt antal aktioner, MF.AKTION.MAXANTAL</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84E55" w:rsidRDefault="00084E55"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XML fejl</w:t>
            </w:r>
          </w:p>
          <w:p w:rsidR="00084E55" w:rsidRDefault="00084E55"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208</w:t>
            </w:r>
          </w:p>
          <w:p w:rsidR="00084E55" w:rsidRDefault="00084E55"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Kald kan ikke behandles pga. XML schema valideringsfejl.</w:t>
            </w:r>
          </w:p>
          <w:p w:rsidR="00084E55" w:rsidRDefault="00084E55"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Generel fejl der kræver analyse af Systemadministrator</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900</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Kald kan ikke behandles pga. uforudset teknisk fejl.</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Mulige afvisningsnumre i MFAktionAfvistStruktur *** </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7518" w:rsidRP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 MFAktionAfvistStruktur for en beskrivelse af fejlnumre der kan returneres for de enkelte fordringaktioner der indberettes.</w:t>
            </w:r>
          </w:p>
        </w:tc>
      </w:tr>
    </w:tbl>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DF7518" w:rsidSect="00DF7518">
          <w:headerReference w:type="default" r:id="rId11"/>
          <w:footerReference w:type="default" r:id="rId12"/>
          <w:pgSz w:w="11906" w:h="16838"/>
          <w:pgMar w:top="567" w:right="567" w:bottom="567" w:left="1134" w:header="283" w:footer="708" w:gutter="0"/>
          <w:cols w:space="708"/>
          <w:docGrid w:linePitch="360"/>
        </w:sectPr>
      </w:pP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Fælles datastrukturer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DF7518" w:rsidTr="00DF7518">
        <w:trPr>
          <w:trHeight w:hRule="exact" w:val="113"/>
        </w:trPr>
        <w:tc>
          <w:tcPr>
            <w:tcW w:w="10345" w:type="dxa"/>
            <w:shd w:val="clear" w:color="auto" w:fill="B3B3B3"/>
          </w:tcPr>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F7518" w:rsidTr="00DF7518">
        <w:tc>
          <w:tcPr>
            <w:tcW w:w="10345" w:type="dxa"/>
            <w:vAlign w:val="center"/>
          </w:tcPr>
          <w:p w:rsidR="00DF7518" w:rsidRP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r>
              <w:rPr>
                <w:rFonts w:ascii="Arial" w:hAnsi="Arial" w:cs="Arial"/>
                <w:sz w:val="22"/>
              </w:rPr>
              <w:t>AlternativKontaktReferenceStruktur</w:t>
            </w:r>
          </w:p>
        </w:tc>
      </w:tr>
      <w:tr w:rsidR="00DF7518" w:rsidTr="00DF7518">
        <w:tc>
          <w:tcPr>
            <w:tcW w:w="10345" w:type="dxa"/>
            <w:vAlign w:val="center"/>
          </w:tcPr>
          <w:p w:rsidR="00DF7518" w:rsidRDefault="00A54E82"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r w:rsidRPr="00FA701A">
              <w:rPr>
                <w:rFonts w:ascii="Arial" w:hAnsi="Arial" w:cs="Arial"/>
                <w:sz w:val="18"/>
              </w:rPr>
              <w:t>AlternativKontaktReferenceStruktur.xsd</w:t>
            </w:r>
            <w:r>
              <w:rPr>
                <w:rFonts w:ascii="Arial" w:hAnsi="Arial" w:cs="Arial"/>
                <w:sz w:val="18"/>
              </w:rPr>
              <w:t>)</w:t>
            </w:r>
          </w:p>
          <w:p w:rsidR="00FB097C" w:rsidRPr="00DF7518" w:rsidRDefault="00FB097C"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noProof/>
                <w:sz w:val="18"/>
                <w:lang w:eastAsia="da-DK"/>
              </w:rPr>
              <w:drawing>
                <wp:inline distT="0" distB="0" distL="0" distR="0">
                  <wp:extent cx="6480175" cy="2586355"/>
                  <wp:effectExtent l="0" t="0" r="0" b="4445"/>
                  <wp:docPr id="4" name="Bille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tkontaktref.emf"/>
                          <pic:cNvPicPr/>
                        </pic:nvPicPr>
                        <pic:blipFill>
                          <a:blip r:embed="rId13">
                            <a:extLst>
                              <a:ext uri="{28A0092B-C50C-407E-A947-70E740481C1C}">
                                <a14:useLocalDpi xmlns:a14="http://schemas.microsoft.com/office/drawing/2010/main" val="0"/>
                              </a:ext>
                            </a:extLst>
                          </a:blip>
                          <a:stretch>
                            <a:fillRect/>
                          </a:stretch>
                        </pic:blipFill>
                        <pic:spPr>
                          <a:xfrm>
                            <a:off x="0" y="0"/>
                            <a:ext cx="6480175" cy="2586355"/>
                          </a:xfrm>
                          <a:prstGeom prst="rect">
                            <a:avLst/>
                          </a:prstGeom>
                        </pic:spPr>
                      </pic:pic>
                    </a:graphicData>
                  </a:graphic>
                </wp:inline>
              </w:drawing>
            </w:r>
          </w:p>
        </w:tc>
      </w:tr>
    </w:tbl>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DF7518" w:rsidTr="00DF7518">
        <w:trPr>
          <w:trHeight w:hRule="exact" w:val="113"/>
        </w:trPr>
        <w:tc>
          <w:tcPr>
            <w:tcW w:w="10345" w:type="dxa"/>
            <w:shd w:val="clear" w:color="auto" w:fill="B3B3B3"/>
          </w:tcPr>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F7518" w:rsidTr="00DF7518">
        <w:tc>
          <w:tcPr>
            <w:tcW w:w="10345" w:type="dxa"/>
            <w:vAlign w:val="center"/>
          </w:tcPr>
          <w:p w:rsidR="00DF7518" w:rsidRP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r>
              <w:rPr>
                <w:rFonts w:ascii="Arial" w:hAnsi="Arial" w:cs="Arial"/>
                <w:sz w:val="22"/>
              </w:rPr>
              <w:t>EFIAlternativKontaktStruktur</w:t>
            </w:r>
          </w:p>
        </w:tc>
      </w:tr>
      <w:tr w:rsidR="00DF7518" w:rsidTr="00DF7518">
        <w:tc>
          <w:tcPr>
            <w:tcW w:w="10345" w:type="dxa"/>
            <w:vAlign w:val="center"/>
          </w:tcPr>
          <w:p w:rsidR="00DF7518" w:rsidRDefault="00A54E82"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r w:rsidRPr="00F00879">
              <w:rPr>
                <w:rFonts w:ascii="Arial" w:hAnsi="Arial" w:cs="Arial"/>
                <w:sz w:val="18"/>
              </w:rPr>
              <w:t>EFIAlternativKontaktStruktur.xsd</w:t>
            </w:r>
            <w:r>
              <w:rPr>
                <w:rFonts w:ascii="Arial" w:hAnsi="Arial" w:cs="Arial"/>
                <w:sz w:val="18"/>
              </w:rPr>
              <w:t>)</w:t>
            </w:r>
          </w:p>
          <w:p w:rsidR="00FB097C" w:rsidRPr="00DF7518" w:rsidRDefault="00FB097C"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noProof/>
                <w:sz w:val="18"/>
                <w:lang w:eastAsia="da-DK"/>
              </w:rPr>
              <w:drawing>
                <wp:inline distT="0" distB="0" distL="0" distR="0">
                  <wp:extent cx="6480175" cy="9857105"/>
                  <wp:effectExtent l="0" t="0" r="0" b="0"/>
                  <wp:docPr id="5" name="Bille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fialtkont.emf"/>
                          <pic:cNvPicPr/>
                        </pic:nvPicPr>
                        <pic:blipFill>
                          <a:blip r:embed="rId14">
                            <a:extLst>
                              <a:ext uri="{28A0092B-C50C-407E-A947-70E740481C1C}">
                                <a14:useLocalDpi xmlns:a14="http://schemas.microsoft.com/office/drawing/2010/main" val="0"/>
                              </a:ext>
                            </a:extLst>
                          </a:blip>
                          <a:stretch>
                            <a:fillRect/>
                          </a:stretch>
                        </pic:blipFill>
                        <pic:spPr>
                          <a:xfrm>
                            <a:off x="0" y="0"/>
                            <a:ext cx="6480175" cy="9857105"/>
                          </a:xfrm>
                          <a:prstGeom prst="rect">
                            <a:avLst/>
                          </a:prstGeom>
                        </pic:spPr>
                      </pic:pic>
                    </a:graphicData>
                  </a:graphic>
                </wp:inline>
              </w:drawing>
            </w:r>
          </w:p>
        </w:tc>
      </w:tr>
      <w:tr w:rsidR="00DF7518" w:rsidTr="00DF7518">
        <w:tc>
          <w:tcPr>
            <w:tcW w:w="10345" w:type="dxa"/>
            <w:shd w:val="clear" w:color="auto" w:fill="B3B3B3"/>
            <w:vAlign w:val="center"/>
          </w:tcPr>
          <w:p w:rsidR="00DF7518" w:rsidRP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DF7518" w:rsidTr="00DF7518">
        <w:tc>
          <w:tcPr>
            <w:tcW w:w="10345" w:type="dxa"/>
            <w:shd w:val="clear" w:color="auto" w:fill="FFFFFF"/>
            <w:vAlign w:val="center"/>
          </w:tcPr>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EFIAlternativKontaktStruktur anvendes af fordringhaver til at identificere eller oprette en udenlandsk kunde (en alternativ kontakt), når fordringhaver ikke kender et eksisterende AlternativKontaktID. </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er tre mulige udfald af at indberette en fordring med en hæfter angivet med EFIAlternativKontaktStruktur:</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Eksisterende kunde identificeret</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Der er et unikt match mellem de indsendte oplysninger og en eksisterende kunde. </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Unikt match kræver at der indsendes mindst en AlternativKontaktReference og at den første AlternativKontaktReference samt de øvrige indsendte oplysninger matcher en AlternativKontakt.</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Kunden vil nu være identificeret som en AKR kunde medmindre AKR har en henvisning til et CPR eller SE nummer. </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identificerede kunde kan hentes med MFFordringKvittering service.</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AlternativKontakt oprettet på baggrund af de indsendte oplysninger</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er ingen potentielle match mellem de indsendte oplysninger (udover alternativ kontakt referencer) og en eksisterende kunde. Oprettelse kræver at der indsendes mindst en AlternativKontaktReference.</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Kunden vil blive oprettet som en AlternativKontakt i AKR. </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identificerede kunde kan hentes med MFFordringKvittering service.</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Sagsbehandling</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Kriterierne for automatisk identifikation eller oprettelse er ikke opfyldt, dvs. der er flere potentielle match mellem de indsendte oplysninger og eksisterende kunder. En sagsbehandlingsopgave startes inden fordring kan oprettes. Sagsbehandler kan manuelt oprette og redigere i AKR. Efter endt sagsbehandling kan kunden være identificeret eller oprettet eller fordringen kan være afvist af sagsbehandler. En kunde indsendt uden AlternativKontaktReference vil altid medføre sagsbehandling.</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identificerede kunde eller afvisningen kan hentes med MFFordringKvittering service.</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Udeståender:</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Det er ikke endelig afklaret om EFI/DMI kunder i AKR holdes adskilt fra DMR kunder i AKR (ÆA 72). Et adskilt design medfører at samme kunde kan oprettes flere gange med efterfølgende vedligeholdelelses udfordring, hvis MF skal kopiere en evt. DMR kunde som EFI/DMI kunde</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AlternativKontaktType værdier er ikke dokumenteret fra AKR</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3) Karl: Skal adresse altid kræves? </w:t>
            </w:r>
          </w:p>
          <w:p w:rsidR="00DF7518" w:rsidRP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Karl: Skal MF kræve mindst en alternativkontaktreference uanset hvad (akr gør ikke).</w:t>
            </w:r>
          </w:p>
        </w:tc>
      </w:tr>
    </w:tbl>
    <w:p w:rsidR="00DF7518" w:rsidRDefault="00DF7518" w:rsidP="00FB097C"/>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FB097C" w:rsidTr="00FB097C">
        <w:trPr>
          <w:trHeight w:hRule="exact" w:val="113"/>
        </w:trPr>
        <w:tc>
          <w:tcPr>
            <w:tcW w:w="10345" w:type="dxa"/>
            <w:shd w:val="clear" w:color="auto" w:fill="B3B3B3"/>
          </w:tcPr>
          <w:p w:rsidR="00FB097C" w:rsidRDefault="00FB097C" w:rsidP="00FB09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B097C" w:rsidTr="00FB097C">
        <w:tc>
          <w:tcPr>
            <w:tcW w:w="10345" w:type="dxa"/>
            <w:vAlign w:val="center"/>
          </w:tcPr>
          <w:p w:rsidR="00FB097C" w:rsidRPr="00DF7518" w:rsidRDefault="00FB097C" w:rsidP="00FB09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r>
              <w:rPr>
                <w:rFonts w:ascii="Arial" w:hAnsi="Arial" w:cs="Arial"/>
                <w:sz w:val="22"/>
              </w:rPr>
              <w:t>EFIKundeIdentStruktur</w:t>
            </w:r>
          </w:p>
        </w:tc>
      </w:tr>
      <w:tr w:rsidR="00FB097C" w:rsidTr="00FB097C">
        <w:tc>
          <w:tcPr>
            <w:tcW w:w="10345" w:type="dxa"/>
            <w:vAlign w:val="center"/>
          </w:tcPr>
          <w:p w:rsidR="00FB097C" w:rsidRDefault="00FB097C" w:rsidP="00FB09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w:t>
            </w:r>
            <w:r w:rsidRPr="00F00879">
              <w:rPr>
                <w:rFonts w:ascii="Arial" w:hAnsi="Arial" w:cs="Arial"/>
                <w:sz w:val="18"/>
              </w:rPr>
              <w:t>F</w:t>
            </w:r>
            <w:r>
              <w:rPr>
                <w:rFonts w:ascii="Arial" w:hAnsi="Arial" w:cs="Arial"/>
                <w:sz w:val="18"/>
              </w:rPr>
              <w:t>IKundeIdentS</w:t>
            </w:r>
            <w:r w:rsidRPr="00F00879">
              <w:rPr>
                <w:rFonts w:ascii="Arial" w:hAnsi="Arial" w:cs="Arial"/>
                <w:sz w:val="18"/>
              </w:rPr>
              <w:t>truktur.xsd</w:t>
            </w:r>
            <w:r>
              <w:rPr>
                <w:rFonts w:ascii="Arial" w:hAnsi="Arial" w:cs="Arial"/>
                <w:sz w:val="18"/>
              </w:rPr>
              <w:t>)</w:t>
            </w:r>
          </w:p>
          <w:p w:rsidR="00FB097C" w:rsidRPr="00DF7518" w:rsidRDefault="00FB097C" w:rsidP="00FB09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noProof/>
                <w:sz w:val="18"/>
                <w:lang w:eastAsia="da-DK"/>
              </w:rPr>
              <w:drawing>
                <wp:inline distT="0" distB="0" distL="0" distR="0">
                  <wp:extent cx="6480175" cy="8777605"/>
                  <wp:effectExtent l="0" t="0" r="0" b="4445"/>
                  <wp:docPr id="6" name="Billed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fikundeid.emf"/>
                          <pic:cNvPicPr/>
                        </pic:nvPicPr>
                        <pic:blipFill>
                          <a:blip r:embed="rId15">
                            <a:extLst>
                              <a:ext uri="{28A0092B-C50C-407E-A947-70E740481C1C}">
                                <a14:useLocalDpi xmlns:a14="http://schemas.microsoft.com/office/drawing/2010/main" val="0"/>
                              </a:ext>
                            </a:extLst>
                          </a:blip>
                          <a:stretch>
                            <a:fillRect/>
                          </a:stretch>
                        </pic:blipFill>
                        <pic:spPr>
                          <a:xfrm>
                            <a:off x="0" y="0"/>
                            <a:ext cx="6480175" cy="8777605"/>
                          </a:xfrm>
                          <a:prstGeom prst="rect">
                            <a:avLst/>
                          </a:prstGeom>
                        </pic:spPr>
                      </pic:pic>
                    </a:graphicData>
                  </a:graphic>
                </wp:inline>
              </w:drawing>
            </w:r>
          </w:p>
        </w:tc>
      </w:tr>
    </w:tbl>
    <w:p w:rsidR="00FB097C" w:rsidRDefault="00FB097C" w:rsidP="00FB097C"/>
    <w:p w:rsidR="00FB097C" w:rsidRDefault="00FB097C" w:rsidP="00FB097C"/>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DF7518" w:rsidTr="00DF7518">
        <w:trPr>
          <w:trHeight w:hRule="exact" w:val="113"/>
        </w:trPr>
        <w:tc>
          <w:tcPr>
            <w:tcW w:w="10345" w:type="dxa"/>
            <w:shd w:val="clear" w:color="auto" w:fill="B3B3B3"/>
          </w:tcPr>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F7518" w:rsidTr="00DF7518">
        <w:tc>
          <w:tcPr>
            <w:tcW w:w="10345" w:type="dxa"/>
            <w:vAlign w:val="center"/>
          </w:tcPr>
          <w:p w:rsidR="00DF7518" w:rsidRP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r>
              <w:rPr>
                <w:rFonts w:ascii="Arial" w:hAnsi="Arial" w:cs="Arial"/>
                <w:sz w:val="22"/>
              </w:rPr>
              <w:t>FordringBeløbStruktur</w:t>
            </w:r>
          </w:p>
        </w:tc>
      </w:tr>
      <w:tr w:rsidR="00DF7518" w:rsidTr="00DF7518">
        <w:tc>
          <w:tcPr>
            <w:tcW w:w="10345" w:type="dxa"/>
            <w:vAlign w:val="center"/>
          </w:tcPr>
          <w:p w:rsidR="00FB097C" w:rsidRDefault="00A54E82" w:rsidP="00A54E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r w:rsidRPr="00F00879">
              <w:rPr>
                <w:rFonts w:ascii="Arial" w:hAnsi="Arial" w:cs="Arial"/>
                <w:sz w:val="18"/>
              </w:rPr>
              <w:t>FordringBeloebStruktur.xsd</w:t>
            </w:r>
            <w:r>
              <w:rPr>
                <w:rFonts w:ascii="Arial" w:hAnsi="Arial" w:cs="Arial"/>
                <w:sz w:val="18"/>
              </w:rPr>
              <w:t>)</w:t>
            </w:r>
          </w:p>
          <w:p w:rsidR="00FB097C" w:rsidRPr="00DF7518" w:rsidRDefault="00FB097C" w:rsidP="00A54E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noProof/>
                <w:sz w:val="18"/>
                <w:lang w:eastAsia="da-DK"/>
              </w:rPr>
              <w:drawing>
                <wp:inline distT="0" distB="0" distL="0" distR="0">
                  <wp:extent cx="5349708" cy="5378744"/>
                  <wp:effectExtent l="0" t="0" r="3810" b="0"/>
                  <wp:docPr id="7" name="Bille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rdrbeloebstr.emf"/>
                          <pic:cNvPicPr/>
                        </pic:nvPicPr>
                        <pic:blipFill>
                          <a:blip r:embed="rId16">
                            <a:extLst>
                              <a:ext uri="{28A0092B-C50C-407E-A947-70E740481C1C}">
                                <a14:useLocalDpi xmlns:a14="http://schemas.microsoft.com/office/drawing/2010/main" val="0"/>
                              </a:ext>
                            </a:extLst>
                          </a:blip>
                          <a:stretch>
                            <a:fillRect/>
                          </a:stretch>
                        </pic:blipFill>
                        <pic:spPr>
                          <a:xfrm>
                            <a:off x="0" y="0"/>
                            <a:ext cx="5349708" cy="5378744"/>
                          </a:xfrm>
                          <a:prstGeom prst="rect">
                            <a:avLst/>
                          </a:prstGeom>
                        </pic:spPr>
                      </pic:pic>
                    </a:graphicData>
                  </a:graphic>
                </wp:inline>
              </w:drawing>
            </w:r>
          </w:p>
        </w:tc>
      </w:tr>
    </w:tbl>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DF7518" w:rsidTr="00DF7518">
        <w:trPr>
          <w:trHeight w:hRule="exact" w:val="113"/>
        </w:trPr>
        <w:tc>
          <w:tcPr>
            <w:tcW w:w="10345" w:type="dxa"/>
            <w:shd w:val="clear" w:color="auto" w:fill="B3B3B3"/>
          </w:tcPr>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F7518" w:rsidTr="00DF7518">
        <w:tc>
          <w:tcPr>
            <w:tcW w:w="10345" w:type="dxa"/>
            <w:vAlign w:val="center"/>
          </w:tcPr>
          <w:p w:rsidR="00DF7518" w:rsidRP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r>
              <w:rPr>
                <w:rFonts w:ascii="Arial" w:hAnsi="Arial" w:cs="Arial"/>
                <w:sz w:val="22"/>
              </w:rPr>
              <w:t>FordringOprindeligBeløbStruktur</w:t>
            </w:r>
          </w:p>
        </w:tc>
      </w:tr>
      <w:tr w:rsidR="00DF7518" w:rsidTr="00DF7518">
        <w:tc>
          <w:tcPr>
            <w:tcW w:w="10345" w:type="dxa"/>
            <w:vAlign w:val="center"/>
          </w:tcPr>
          <w:p w:rsidR="00DF7518" w:rsidRDefault="00A54E82"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r w:rsidRPr="00F00879">
              <w:rPr>
                <w:rFonts w:ascii="Arial" w:hAnsi="Arial" w:cs="Arial"/>
                <w:sz w:val="18"/>
              </w:rPr>
              <w:t>FordringOprindeligBeloebStruktur.xsd</w:t>
            </w:r>
            <w:r>
              <w:rPr>
                <w:rFonts w:ascii="Arial" w:hAnsi="Arial" w:cs="Arial"/>
                <w:sz w:val="18"/>
              </w:rPr>
              <w:t>)</w:t>
            </w:r>
          </w:p>
          <w:p w:rsidR="00FB097C" w:rsidRPr="00DF7518" w:rsidRDefault="00FB097C"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noProof/>
                <w:sz w:val="18"/>
                <w:lang w:eastAsia="da-DK"/>
              </w:rPr>
              <w:drawing>
                <wp:inline distT="0" distB="0" distL="0" distR="0">
                  <wp:extent cx="6480175" cy="4211955"/>
                  <wp:effectExtent l="0" t="0" r="0" b="0"/>
                  <wp:docPr id="8" name="Billed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rdroprbeloeb.emf"/>
                          <pic:cNvPicPr/>
                        </pic:nvPicPr>
                        <pic:blipFill>
                          <a:blip r:embed="rId17">
                            <a:extLst>
                              <a:ext uri="{28A0092B-C50C-407E-A947-70E740481C1C}">
                                <a14:useLocalDpi xmlns:a14="http://schemas.microsoft.com/office/drawing/2010/main" val="0"/>
                              </a:ext>
                            </a:extLst>
                          </a:blip>
                          <a:stretch>
                            <a:fillRect/>
                          </a:stretch>
                        </pic:blipFill>
                        <pic:spPr>
                          <a:xfrm>
                            <a:off x="0" y="0"/>
                            <a:ext cx="6480175" cy="4211955"/>
                          </a:xfrm>
                          <a:prstGeom prst="rect">
                            <a:avLst/>
                          </a:prstGeom>
                        </pic:spPr>
                      </pic:pic>
                    </a:graphicData>
                  </a:graphic>
                </wp:inline>
              </w:drawing>
            </w:r>
          </w:p>
        </w:tc>
      </w:tr>
      <w:tr w:rsidR="00DF7518" w:rsidTr="00DF7518">
        <w:tc>
          <w:tcPr>
            <w:tcW w:w="10345" w:type="dxa"/>
            <w:shd w:val="clear" w:color="auto" w:fill="B3B3B3"/>
            <w:vAlign w:val="center"/>
          </w:tcPr>
          <w:p w:rsidR="00DF7518" w:rsidRP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DF7518" w:rsidTr="00DF7518">
        <w:tc>
          <w:tcPr>
            <w:tcW w:w="10345" w:type="dxa"/>
            <w:shd w:val="clear" w:color="auto" w:fill="FFFFFF"/>
            <w:vAlign w:val="center"/>
          </w:tcPr>
          <w:p w:rsidR="00DF7518" w:rsidRP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Fordringens oprindelige beløb, også kaldet hovedstolen. Ved indberetning skal det beregnede felt EFIFordringOprindeligBeløbDKK ikke angives.</w:t>
            </w:r>
          </w:p>
        </w:tc>
      </w:tr>
    </w:tbl>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DF7518" w:rsidTr="00DF7518">
        <w:trPr>
          <w:trHeight w:hRule="exact" w:val="113"/>
        </w:trPr>
        <w:tc>
          <w:tcPr>
            <w:tcW w:w="10345" w:type="dxa"/>
            <w:shd w:val="clear" w:color="auto" w:fill="B3B3B3"/>
          </w:tcPr>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F7518" w:rsidTr="00DF7518">
        <w:tc>
          <w:tcPr>
            <w:tcW w:w="10345" w:type="dxa"/>
            <w:vAlign w:val="center"/>
          </w:tcPr>
          <w:p w:rsidR="00DF7518" w:rsidRP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r>
              <w:rPr>
                <w:rFonts w:ascii="Arial" w:hAnsi="Arial" w:cs="Arial"/>
                <w:sz w:val="22"/>
              </w:rPr>
              <w:t>FordringPeriodeStruktur</w:t>
            </w:r>
          </w:p>
        </w:tc>
      </w:tr>
      <w:tr w:rsidR="00DF7518" w:rsidTr="00DF7518">
        <w:tc>
          <w:tcPr>
            <w:tcW w:w="10345" w:type="dxa"/>
            <w:vAlign w:val="center"/>
          </w:tcPr>
          <w:p w:rsidR="00DF7518" w:rsidRDefault="00A54E82"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r w:rsidRPr="00F00879">
              <w:rPr>
                <w:rFonts w:ascii="Arial" w:hAnsi="Arial" w:cs="Arial"/>
                <w:sz w:val="18"/>
              </w:rPr>
              <w:t>FordringPeriodeStruktur.xsd</w:t>
            </w:r>
            <w:r>
              <w:rPr>
                <w:rFonts w:ascii="Arial" w:hAnsi="Arial" w:cs="Arial"/>
                <w:sz w:val="18"/>
              </w:rPr>
              <w:t>)</w:t>
            </w:r>
          </w:p>
          <w:p w:rsidR="00FB097C" w:rsidRPr="00DF7518" w:rsidRDefault="00FB097C"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noProof/>
                <w:sz w:val="18"/>
                <w:lang w:eastAsia="da-DK"/>
              </w:rPr>
              <w:drawing>
                <wp:inline distT="0" distB="0" distL="0" distR="0">
                  <wp:extent cx="6480175" cy="2637155"/>
                  <wp:effectExtent l="0" t="0" r="0" b="0"/>
                  <wp:docPr id="9" name="Billed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rdrperiode.emf"/>
                          <pic:cNvPicPr/>
                        </pic:nvPicPr>
                        <pic:blipFill>
                          <a:blip r:embed="rId18">
                            <a:extLst>
                              <a:ext uri="{28A0092B-C50C-407E-A947-70E740481C1C}">
                                <a14:useLocalDpi xmlns:a14="http://schemas.microsoft.com/office/drawing/2010/main" val="0"/>
                              </a:ext>
                            </a:extLst>
                          </a:blip>
                          <a:stretch>
                            <a:fillRect/>
                          </a:stretch>
                        </pic:blipFill>
                        <pic:spPr>
                          <a:xfrm>
                            <a:off x="0" y="0"/>
                            <a:ext cx="6480175" cy="2637155"/>
                          </a:xfrm>
                          <a:prstGeom prst="rect">
                            <a:avLst/>
                          </a:prstGeom>
                        </pic:spPr>
                      </pic:pic>
                    </a:graphicData>
                  </a:graphic>
                </wp:inline>
              </w:drawing>
            </w:r>
          </w:p>
        </w:tc>
      </w:tr>
      <w:tr w:rsidR="00DF7518" w:rsidTr="00DF7518">
        <w:tc>
          <w:tcPr>
            <w:tcW w:w="10345" w:type="dxa"/>
            <w:shd w:val="clear" w:color="auto" w:fill="B3B3B3"/>
            <w:vAlign w:val="center"/>
          </w:tcPr>
          <w:p w:rsidR="00DF7518" w:rsidRP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DF7518" w:rsidTr="00DF7518">
        <w:tc>
          <w:tcPr>
            <w:tcW w:w="10345" w:type="dxa"/>
            <w:shd w:val="clear" w:color="auto" w:fill="FFFFFF"/>
            <w:vAlign w:val="center"/>
          </w:tcPr>
          <w:p w:rsidR="00DF7518" w:rsidRP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Perioden som en fordring vedrører. Begge datoer er inklusive. PeriodeType er ren informativ tekst, f.eks. "Andet kvartal 2010" </w:t>
            </w:r>
          </w:p>
        </w:tc>
      </w:tr>
    </w:tbl>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DF7518" w:rsidTr="00DF7518">
        <w:trPr>
          <w:trHeight w:hRule="exact" w:val="113"/>
        </w:trPr>
        <w:tc>
          <w:tcPr>
            <w:tcW w:w="10345" w:type="dxa"/>
            <w:shd w:val="clear" w:color="auto" w:fill="B3B3B3"/>
          </w:tcPr>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F7518" w:rsidTr="00DF7518">
        <w:tc>
          <w:tcPr>
            <w:tcW w:w="10345" w:type="dxa"/>
            <w:vAlign w:val="center"/>
          </w:tcPr>
          <w:p w:rsidR="00DF7518" w:rsidRP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r>
              <w:rPr>
                <w:rFonts w:ascii="Arial" w:hAnsi="Arial" w:cs="Arial"/>
                <w:sz w:val="22"/>
              </w:rPr>
              <w:t>FordringhaverSystemIDStruktur</w:t>
            </w:r>
          </w:p>
        </w:tc>
      </w:tr>
      <w:tr w:rsidR="00DF7518" w:rsidTr="00DF7518">
        <w:tc>
          <w:tcPr>
            <w:tcW w:w="10345" w:type="dxa"/>
            <w:vAlign w:val="center"/>
          </w:tcPr>
          <w:p w:rsidR="00DF7518" w:rsidRDefault="00A54E82"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r w:rsidRPr="00F00879">
              <w:rPr>
                <w:rFonts w:ascii="Arial" w:hAnsi="Arial" w:cs="Arial"/>
                <w:sz w:val="18"/>
              </w:rPr>
              <w:t>FordringhaverSystemIDStruktur.xsd</w:t>
            </w:r>
            <w:r>
              <w:rPr>
                <w:rFonts w:ascii="Arial" w:hAnsi="Arial" w:cs="Arial"/>
                <w:sz w:val="18"/>
              </w:rPr>
              <w:t>)</w:t>
            </w:r>
          </w:p>
          <w:p w:rsidR="00FB097C" w:rsidRPr="00DF7518" w:rsidRDefault="00FB097C"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noProof/>
                <w:sz w:val="18"/>
                <w:lang w:eastAsia="da-DK"/>
              </w:rPr>
              <w:drawing>
                <wp:inline distT="0" distB="0" distL="0" distR="0">
                  <wp:extent cx="6480175" cy="1583055"/>
                  <wp:effectExtent l="0" t="0" r="0" b="0"/>
                  <wp:docPr id="10" name="Billed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rdrhaversystemid.emf"/>
                          <pic:cNvPicPr/>
                        </pic:nvPicPr>
                        <pic:blipFill>
                          <a:blip r:embed="rId19">
                            <a:extLst>
                              <a:ext uri="{28A0092B-C50C-407E-A947-70E740481C1C}">
                                <a14:useLocalDpi xmlns:a14="http://schemas.microsoft.com/office/drawing/2010/main" val="0"/>
                              </a:ext>
                            </a:extLst>
                          </a:blip>
                          <a:stretch>
                            <a:fillRect/>
                          </a:stretch>
                        </pic:blipFill>
                        <pic:spPr>
                          <a:xfrm>
                            <a:off x="0" y="0"/>
                            <a:ext cx="6480175" cy="1583055"/>
                          </a:xfrm>
                          <a:prstGeom prst="rect">
                            <a:avLst/>
                          </a:prstGeom>
                        </pic:spPr>
                      </pic:pic>
                    </a:graphicData>
                  </a:graphic>
                </wp:inline>
              </w:drawing>
            </w:r>
          </w:p>
        </w:tc>
      </w:tr>
      <w:tr w:rsidR="00DF7518" w:rsidTr="00DF7518">
        <w:tc>
          <w:tcPr>
            <w:tcW w:w="10345" w:type="dxa"/>
            <w:shd w:val="clear" w:color="auto" w:fill="B3B3B3"/>
            <w:vAlign w:val="center"/>
          </w:tcPr>
          <w:p w:rsidR="00DF7518" w:rsidRP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DF7518" w:rsidTr="00DF7518">
        <w:tc>
          <w:tcPr>
            <w:tcW w:w="10345" w:type="dxa"/>
            <w:shd w:val="clear" w:color="auto" w:fill="FFFFFF"/>
            <w:vAlign w:val="center"/>
          </w:tcPr>
          <w:p w:rsidR="00DF7518" w:rsidRP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Identificerer fordringshaverens system via SE nummer. SE nummer tages fra det anvendte certifikat i OIO udgaven af servicen.</w:t>
            </w:r>
          </w:p>
        </w:tc>
      </w:tr>
    </w:tbl>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DF7518" w:rsidTr="00DF7518">
        <w:trPr>
          <w:trHeight w:hRule="exact" w:val="113"/>
        </w:trPr>
        <w:tc>
          <w:tcPr>
            <w:tcW w:w="10345" w:type="dxa"/>
            <w:shd w:val="clear" w:color="auto" w:fill="B3B3B3"/>
          </w:tcPr>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F7518" w:rsidTr="00DF7518">
        <w:tc>
          <w:tcPr>
            <w:tcW w:w="10345" w:type="dxa"/>
            <w:vAlign w:val="center"/>
          </w:tcPr>
          <w:p w:rsidR="00DF7518" w:rsidRP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r>
              <w:rPr>
                <w:rFonts w:ascii="Arial" w:hAnsi="Arial" w:cs="Arial"/>
                <w:sz w:val="22"/>
              </w:rPr>
              <w:t>HovedFordringTilbagekaldÅrsagStruktur</w:t>
            </w:r>
          </w:p>
        </w:tc>
      </w:tr>
      <w:tr w:rsidR="00A54E82" w:rsidTr="00DF7518">
        <w:tc>
          <w:tcPr>
            <w:tcW w:w="10345" w:type="dxa"/>
            <w:vAlign w:val="center"/>
          </w:tcPr>
          <w:p w:rsidR="00A54E82" w:rsidRDefault="00A54E82" w:rsidP="00A54E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r w:rsidRPr="00F00879">
              <w:rPr>
                <w:rFonts w:ascii="Arial" w:hAnsi="Arial" w:cs="Arial"/>
                <w:sz w:val="18"/>
              </w:rPr>
              <w:t>HovedFordringTilbagekaldAarsagStruktur.xsd</w:t>
            </w:r>
            <w:r>
              <w:rPr>
                <w:rFonts w:ascii="Arial" w:hAnsi="Arial" w:cs="Arial"/>
                <w:sz w:val="18"/>
              </w:rPr>
              <w:t>)</w:t>
            </w:r>
          </w:p>
          <w:p w:rsidR="00FB097C" w:rsidRPr="003C17E9" w:rsidRDefault="00FB097C" w:rsidP="00A54E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noProof/>
                <w:sz w:val="18"/>
                <w:lang w:eastAsia="da-DK"/>
              </w:rPr>
              <w:drawing>
                <wp:inline distT="0" distB="0" distL="0" distR="0">
                  <wp:extent cx="6480175" cy="4180205"/>
                  <wp:effectExtent l="0" t="0" r="0" b="0"/>
                  <wp:docPr id="11" name="Billed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vfordrtilbagekaldaarsag.emf"/>
                          <pic:cNvPicPr/>
                        </pic:nvPicPr>
                        <pic:blipFill>
                          <a:blip r:embed="rId20">
                            <a:extLst>
                              <a:ext uri="{28A0092B-C50C-407E-A947-70E740481C1C}">
                                <a14:useLocalDpi xmlns:a14="http://schemas.microsoft.com/office/drawing/2010/main" val="0"/>
                              </a:ext>
                            </a:extLst>
                          </a:blip>
                          <a:stretch>
                            <a:fillRect/>
                          </a:stretch>
                        </pic:blipFill>
                        <pic:spPr>
                          <a:xfrm>
                            <a:off x="0" y="0"/>
                            <a:ext cx="6480175" cy="4180205"/>
                          </a:xfrm>
                          <a:prstGeom prst="rect">
                            <a:avLst/>
                          </a:prstGeom>
                        </pic:spPr>
                      </pic:pic>
                    </a:graphicData>
                  </a:graphic>
                </wp:inline>
              </w:drawing>
            </w:r>
          </w:p>
        </w:tc>
      </w:tr>
    </w:tbl>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DF7518" w:rsidTr="00DF7518">
        <w:trPr>
          <w:trHeight w:hRule="exact" w:val="113"/>
        </w:trPr>
        <w:tc>
          <w:tcPr>
            <w:tcW w:w="10345" w:type="dxa"/>
            <w:shd w:val="clear" w:color="auto" w:fill="B3B3B3"/>
          </w:tcPr>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F7518" w:rsidTr="00DF7518">
        <w:tc>
          <w:tcPr>
            <w:tcW w:w="10345" w:type="dxa"/>
            <w:vAlign w:val="center"/>
          </w:tcPr>
          <w:p w:rsidR="00DF7518" w:rsidRP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r>
              <w:rPr>
                <w:rFonts w:ascii="Arial" w:hAnsi="Arial" w:cs="Arial"/>
                <w:sz w:val="22"/>
              </w:rPr>
              <w:t>HæftelseBegrænsetBeløbStruktur</w:t>
            </w:r>
          </w:p>
        </w:tc>
      </w:tr>
      <w:tr w:rsidR="00A54E82" w:rsidTr="00DF7518">
        <w:tc>
          <w:tcPr>
            <w:tcW w:w="10345" w:type="dxa"/>
            <w:vAlign w:val="center"/>
          </w:tcPr>
          <w:p w:rsidR="00A54E82" w:rsidRDefault="00A54E82" w:rsidP="00A54E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r w:rsidRPr="00F00879">
              <w:rPr>
                <w:rFonts w:ascii="Arial" w:hAnsi="Arial" w:cs="Arial"/>
                <w:sz w:val="18"/>
              </w:rPr>
              <w:t>HaeftelseBegraensetBeloebStruktur.xsd</w:t>
            </w:r>
            <w:r>
              <w:rPr>
                <w:rFonts w:ascii="Arial" w:hAnsi="Arial" w:cs="Arial"/>
                <w:sz w:val="18"/>
              </w:rPr>
              <w:t>)</w:t>
            </w:r>
          </w:p>
          <w:p w:rsidR="00FB097C" w:rsidRPr="003C17E9" w:rsidRDefault="00FB097C" w:rsidP="00A54E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noProof/>
                <w:sz w:val="18"/>
                <w:lang w:eastAsia="da-DK"/>
              </w:rPr>
              <w:drawing>
                <wp:inline distT="0" distB="0" distL="0" distR="0">
                  <wp:extent cx="6480175" cy="4345305"/>
                  <wp:effectExtent l="0" t="0" r="0" b="0"/>
                  <wp:docPr id="12" name="Billed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aeftbegrbeloeb.emf"/>
                          <pic:cNvPicPr/>
                        </pic:nvPicPr>
                        <pic:blipFill>
                          <a:blip r:embed="rId21">
                            <a:extLst>
                              <a:ext uri="{28A0092B-C50C-407E-A947-70E740481C1C}">
                                <a14:useLocalDpi xmlns:a14="http://schemas.microsoft.com/office/drawing/2010/main" val="0"/>
                              </a:ext>
                            </a:extLst>
                          </a:blip>
                          <a:stretch>
                            <a:fillRect/>
                          </a:stretch>
                        </pic:blipFill>
                        <pic:spPr>
                          <a:xfrm>
                            <a:off x="0" y="0"/>
                            <a:ext cx="6480175" cy="4345305"/>
                          </a:xfrm>
                          <a:prstGeom prst="rect">
                            <a:avLst/>
                          </a:prstGeom>
                        </pic:spPr>
                      </pic:pic>
                    </a:graphicData>
                  </a:graphic>
                </wp:inline>
              </w:drawing>
            </w:r>
          </w:p>
        </w:tc>
      </w:tr>
    </w:tbl>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DF7518" w:rsidTr="00DF7518">
        <w:trPr>
          <w:trHeight w:hRule="exact" w:val="113"/>
        </w:trPr>
        <w:tc>
          <w:tcPr>
            <w:tcW w:w="10345" w:type="dxa"/>
            <w:shd w:val="clear" w:color="auto" w:fill="B3B3B3"/>
          </w:tcPr>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F7518" w:rsidTr="00DF7518">
        <w:tc>
          <w:tcPr>
            <w:tcW w:w="10345" w:type="dxa"/>
            <w:vAlign w:val="center"/>
          </w:tcPr>
          <w:p w:rsidR="00DF7518" w:rsidRP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r>
              <w:rPr>
                <w:rFonts w:ascii="Arial" w:hAnsi="Arial" w:cs="Arial"/>
                <w:sz w:val="22"/>
              </w:rPr>
              <w:t>HæftelseBeløbStruktur</w:t>
            </w:r>
          </w:p>
        </w:tc>
      </w:tr>
      <w:tr w:rsidR="00DF7518" w:rsidTr="00DF7518">
        <w:tc>
          <w:tcPr>
            <w:tcW w:w="10345" w:type="dxa"/>
            <w:vAlign w:val="center"/>
          </w:tcPr>
          <w:p w:rsidR="00DF7518" w:rsidRDefault="00A54E82"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r w:rsidRPr="00F00879">
              <w:rPr>
                <w:rFonts w:ascii="Arial" w:hAnsi="Arial" w:cs="Arial"/>
                <w:sz w:val="18"/>
              </w:rPr>
              <w:t>HaeftelseBeloebStruktur.xsd</w:t>
            </w:r>
            <w:r>
              <w:rPr>
                <w:rFonts w:ascii="Arial" w:hAnsi="Arial" w:cs="Arial"/>
                <w:sz w:val="18"/>
              </w:rPr>
              <w:t>)</w:t>
            </w:r>
          </w:p>
          <w:p w:rsidR="00FB097C" w:rsidRPr="00DF7518" w:rsidRDefault="00FB097C"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noProof/>
                <w:sz w:val="18"/>
                <w:lang w:eastAsia="da-DK"/>
              </w:rPr>
              <w:drawing>
                <wp:inline distT="0" distB="0" distL="0" distR="0">
                  <wp:extent cx="5476779" cy="4681029"/>
                  <wp:effectExtent l="0" t="0" r="0" b="5715"/>
                  <wp:docPr id="13" name="Billed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aeftbeloeb.emf"/>
                          <pic:cNvPicPr/>
                        </pic:nvPicPr>
                        <pic:blipFill>
                          <a:blip r:embed="rId22">
                            <a:extLst>
                              <a:ext uri="{28A0092B-C50C-407E-A947-70E740481C1C}">
                                <a14:useLocalDpi xmlns:a14="http://schemas.microsoft.com/office/drawing/2010/main" val="0"/>
                              </a:ext>
                            </a:extLst>
                          </a:blip>
                          <a:stretch>
                            <a:fillRect/>
                          </a:stretch>
                        </pic:blipFill>
                        <pic:spPr>
                          <a:xfrm>
                            <a:off x="0" y="0"/>
                            <a:ext cx="5476779" cy="4681029"/>
                          </a:xfrm>
                          <a:prstGeom prst="rect">
                            <a:avLst/>
                          </a:prstGeom>
                        </pic:spPr>
                      </pic:pic>
                    </a:graphicData>
                  </a:graphic>
                </wp:inline>
              </w:drawing>
            </w:r>
          </w:p>
        </w:tc>
      </w:tr>
    </w:tbl>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DF7518" w:rsidTr="00DF7518">
        <w:trPr>
          <w:trHeight w:hRule="exact" w:val="113"/>
        </w:trPr>
        <w:tc>
          <w:tcPr>
            <w:tcW w:w="10345" w:type="dxa"/>
            <w:shd w:val="clear" w:color="auto" w:fill="B3B3B3"/>
          </w:tcPr>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F7518" w:rsidTr="00DF7518">
        <w:tc>
          <w:tcPr>
            <w:tcW w:w="10345" w:type="dxa"/>
            <w:vAlign w:val="center"/>
          </w:tcPr>
          <w:p w:rsidR="00DF7518" w:rsidRP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r>
              <w:rPr>
                <w:rFonts w:ascii="Arial" w:hAnsi="Arial" w:cs="Arial"/>
                <w:sz w:val="22"/>
              </w:rPr>
              <w:t>MFAktionAfvistStruktur</w:t>
            </w:r>
          </w:p>
        </w:tc>
      </w:tr>
      <w:tr w:rsidR="00DF7518" w:rsidTr="00DF7518">
        <w:tc>
          <w:tcPr>
            <w:tcW w:w="10345" w:type="dxa"/>
            <w:vAlign w:val="center"/>
          </w:tcPr>
          <w:p w:rsidR="00DF7518" w:rsidRDefault="00A54E82"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r w:rsidRPr="00F00879">
              <w:rPr>
                <w:rFonts w:ascii="Arial" w:hAnsi="Arial" w:cs="Arial"/>
                <w:sz w:val="18"/>
              </w:rPr>
              <w:t>MFAktionAfvistStruktur.xsd</w:t>
            </w:r>
            <w:r>
              <w:rPr>
                <w:rFonts w:ascii="Arial" w:hAnsi="Arial" w:cs="Arial"/>
                <w:sz w:val="18"/>
              </w:rPr>
              <w:t>)</w:t>
            </w:r>
          </w:p>
          <w:p w:rsidR="00FB097C" w:rsidRPr="00DF7518" w:rsidRDefault="00FB097C"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noProof/>
                <w:sz w:val="18"/>
                <w:lang w:eastAsia="da-DK"/>
              </w:rPr>
              <w:drawing>
                <wp:inline distT="0" distB="0" distL="0" distR="0">
                  <wp:extent cx="6480175" cy="2264410"/>
                  <wp:effectExtent l="0" t="0" r="0" b="2540"/>
                  <wp:docPr id="14" name="Billed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faktionafvist.emf"/>
                          <pic:cNvPicPr/>
                        </pic:nvPicPr>
                        <pic:blipFill>
                          <a:blip r:embed="rId23">
                            <a:extLst>
                              <a:ext uri="{28A0092B-C50C-407E-A947-70E740481C1C}">
                                <a14:useLocalDpi xmlns:a14="http://schemas.microsoft.com/office/drawing/2010/main" val="0"/>
                              </a:ext>
                            </a:extLst>
                          </a:blip>
                          <a:stretch>
                            <a:fillRect/>
                          </a:stretch>
                        </pic:blipFill>
                        <pic:spPr>
                          <a:xfrm>
                            <a:off x="0" y="0"/>
                            <a:ext cx="6480175" cy="2264410"/>
                          </a:xfrm>
                          <a:prstGeom prst="rect">
                            <a:avLst/>
                          </a:prstGeom>
                        </pic:spPr>
                      </pic:pic>
                    </a:graphicData>
                  </a:graphic>
                </wp:inline>
              </w:drawing>
            </w:r>
          </w:p>
        </w:tc>
      </w:tr>
      <w:tr w:rsidR="00DF7518" w:rsidTr="00DF7518">
        <w:tc>
          <w:tcPr>
            <w:tcW w:w="10345" w:type="dxa"/>
            <w:shd w:val="clear" w:color="auto" w:fill="B3B3B3"/>
            <w:vAlign w:val="center"/>
          </w:tcPr>
          <w:p w:rsidR="00DF7518" w:rsidRP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DF7518" w:rsidTr="00DF7518">
        <w:tc>
          <w:tcPr>
            <w:tcW w:w="10345" w:type="dxa"/>
            <w:shd w:val="clear" w:color="auto" w:fill="FFFFFF"/>
            <w:vAlign w:val="center"/>
          </w:tcPr>
          <w:p w:rsidR="00523400" w:rsidRPr="00523400" w:rsidRDefault="00523400" w:rsidP="005234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 xml:space="preserve">Udfyldes for en fordringaktion der returneres med MFAktionStatusKode = AFVIST. </w:t>
            </w:r>
          </w:p>
          <w:p w:rsidR="00523400" w:rsidRPr="00523400" w:rsidRDefault="00523400" w:rsidP="005234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23400" w:rsidRPr="00523400" w:rsidRDefault="00523400" w:rsidP="005234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Strukturen er modelleret på samme måde som fejl og advis i HovedOplysningerSvar men er eksplicit begrebsmodelleret af hensyn til den fælles model for asynkron behandling mellem MFFordringIndberet og MFKvitteringHent, samt udstilling som OIO services.</w:t>
            </w:r>
          </w:p>
          <w:p w:rsidR="00523400" w:rsidRPr="00523400" w:rsidRDefault="00523400" w:rsidP="005234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23400" w:rsidRPr="00523400" w:rsidRDefault="00523400" w:rsidP="005234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 xml:space="preserve">Følgende liste angiver de mulige værdier: </w:t>
            </w:r>
          </w:p>
          <w:p w:rsidR="00523400" w:rsidRPr="00523400" w:rsidRDefault="00523400" w:rsidP="005234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23400" w:rsidRPr="00523400" w:rsidRDefault="00523400" w:rsidP="005234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Afvist årsag: Fordringhaveraftale findes ikke</w:t>
            </w:r>
          </w:p>
          <w:p w:rsidR="00523400" w:rsidRPr="00523400" w:rsidRDefault="00523400" w:rsidP="005234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 xml:space="preserve">MFAktionAfvistNummer: 002 </w:t>
            </w:r>
          </w:p>
          <w:p w:rsidR="00523400" w:rsidRPr="00523400" w:rsidRDefault="00523400" w:rsidP="005234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MFAktionAfvistParamSamling: MFAktionID, DMIFordringHaverID</w:t>
            </w:r>
          </w:p>
          <w:p w:rsidR="00523400" w:rsidRPr="00523400" w:rsidRDefault="00523400" w:rsidP="005234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23400" w:rsidRPr="00523400" w:rsidRDefault="00523400" w:rsidP="005234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 xml:space="preserve">Afvist årsag: Kunde der er angivet findes ikke </w:t>
            </w:r>
          </w:p>
          <w:p w:rsidR="00523400" w:rsidRPr="00523400" w:rsidRDefault="00523400" w:rsidP="005234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MFAktionAfvistNummer: 005</w:t>
            </w:r>
          </w:p>
          <w:p w:rsidR="00523400" w:rsidRPr="00523400" w:rsidRDefault="00523400" w:rsidP="005234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MFAktionAfvistParamSamling: MFAktionID, VirksomhedSENummer | PersonCPRNummer |AlternativKontaktID</w:t>
            </w:r>
          </w:p>
          <w:p w:rsidR="00523400" w:rsidRPr="00523400" w:rsidRDefault="00523400" w:rsidP="005234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23400" w:rsidRPr="00523400" w:rsidRDefault="00523400" w:rsidP="005234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 xml:space="preserve">Afvist årsag: Fordring der ønskes opdateret findes ikke </w:t>
            </w:r>
          </w:p>
          <w:p w:rsidR="00523400" w:rsidRPr="00523400" w:rsidRDefault="00523400" w:rsidP="005234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MFAktionAfvistNummer: 008</w:t>
            </w:r>
          </w:p>
          <w:p w:rsidR="00523400" w:rsidRPr="00523400" w:rsidRDefault="00523400" w:rsidP="005234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MFAktionAfvistParamSamling: MFAktionID, DMIFordringEFIFordringID</w:t>
            </w:r>
          </w:p>
          <w:p w:rsidR="00523400" w:rsidRPr="00523400" w:rsidRDefault="00523400" w:rsidP="005234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23400" w:rsidRPr="00523400" w:rsidRDefault="00523400" w:rsidP="005234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Afvist årsag: Ugyldig årsagskode for opskriv/nedskriv/tilbagekald</w:t>
            </w:r>
          </w:p>
          <w:p w:rsidR="00523400" w:rsidRPr="00523400" w:rsidRDefault="00523400" w:rsidP="005234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MFAktionAfvistNummer: 010</w:t>
            </w:r>
          </w:p>
          <w:p w:rsidR="00523400" w:rsidRPr="00523400" w:rsidRDefault="00523400" w:rsidP="005234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MFAktionAfvistParamSamling: MFAktionID, FordringNedskrivningÅrsagKode | FordringOpskrivningÅrsagKode | HovedFordringTilbagekaldÅrsagStruktur</w:t>
            </w:r>
          </w:p>
          <w:p w:rsidR="00523400" w:rsidRPr="00523400" w:rsidRDefault="00523400" w:rsidP="005234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23400" w:rsidRPr="00523400" w:rsidRDefault="00523400" w:rsidP="005234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Afvist årsag: Fordring er afregnet og kan ikke tilbagekaldes med årsagskoden</w:t>
            </w:r>
          </w:p>
          <w:p w:rsidR="00523400" w:rsidRPr="00523400" w:rsidRDefault="00523400" w:rsidP="005234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MFAktionAfvistNummer: 012</w:t>
            </w:r>
          </w:p>
          <w:p w:rsidR="00523400" w:rsidRPr="00523400" w:rsidRDefault="00523400" w:rsidP="005234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MFAktionAfvistParamSamling: MFAktionID, HovedFordringTilbagekaldÅrsagStruktur</w:t>
            </w:r>
          </w:p>
          <w:p w:rsidR="00523400" w:rsidRPr="00523400" w:rsidRDefault="00523400" w:rsidP="005234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23400" w:rsidRPr="00523400" w:rsidRDefault="00523400" w:rsidP="005234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Afvist årsag: Ugyldigt skifte af Fordringart</w:t>
            </w:r>
          </w:p>
          <w:p w:rsidR="00523400" w:rsidRPr="00523400" w:rsidRDefault="00523400" w:rsidP="005234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MFAktionAfvistNummer: 013</w:t>
            </w:r>
          </w:p>
          <w:p w:rsidR="00523400" w:rsidRPr="00523400" w:rsidRDefault="00523400" w:rsidP="005234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MFAktionAfvistParamSamling: MFAktionID, DMIFordringFordringArtKode</w:t>
            </w:r>
          </w:p>
          <w:p w:rsidR="00523400" w:rsidRPr="00523400" w:rsidRDefault="00523400" w:rsidP="005234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23400" w:rsidRPr="00523400" w:rsidRDefault="00523400" w:rsidP="005234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Afvist årsag: Validering af hvorvidt Transportfordring må opdateres</w:t>
            </w:r>
          </w:p>
          <w:p w:rsidR="00523400" w:rsidRPr="00523400" w:rsidRDefault="00523400" w:rsidP="005234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MFAktionAfvistNummer: 014</w:t>
            </w:r>
          </w:p>
          <w:p w:rsidR="00523400" w:rsidRPr="00523400" w:rsidRDefault="00523400" w:rsidP="005234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MFAktionAfvistParamSamling: MFAktionID</w:t>
            </w:r>
          </w:p>
          <w:p w:rsidR="00523400" w:rsidRPr="00523400" w:rsidRDefault="00523400" w:rsidP="005234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23400" w:rsidRPr="00523400" w:rsidRDefault="00523400" w:rsidP="005234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 xml:space="preserve">Afvist årsag: Transportfordring må ikke være Hovedfordring </w:t>
            </w:r>
          </w:p>
          <w:p w:rsidR="00523400" w:rsidRPr="00523400" w:rsidRDefault="00523400" w:rsidP="005234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MFAktionAfvistNummer: 015</w:t>
            </w:r>
          </w:p>
          <w:p w:rsidR="00523400" w:rsidRPr="00523400" w:rsidRDefault="00523400" w:rsidP="005234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MFAktionAfvistParamSamling: MFAktionID, DMIFordringEFIHovedFordringID</w:t>
            </w:r>
          </w:p>
          <w:p w:rsidR="00523400" w:rsidRPr="00523400" w:rsidRDefault="00523400" w:rsidP="005234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23400" w:rsidRPr="00523400" w:rsidRDefault="00523400" w:rsidP="005234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Afvist årsag: DMIFordringTypeKode ikke gyldig</w:t>
            </w:r>
          </w:p>
          <w:p w:rsidR="00523400" w:rsidRPr="00523400" w:rsidRDefault="00523400" w:rsidP="005234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MFAktionAfvistNummer: 150</w:t>
            </w:r>
          </w:p>
          <w:p w:rsidR="00523400" w:rsidRPr="00523400" w:rsidRDefault="00523400" w:rsidP="005234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MFAktionAfvistParamSamling: MFAktionID, DMIFordringTypeKode</w:t>
            </w:r>
          </w:p>
          <w:p w:rsidR="00523400" w:rsidRPr="00523400" w:rsidRDefault="00523400" w:rsidP="005234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23400" w:rsidRPr="00523400" w:rsidRDefault="00523400" w:rsidP="005234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Afvist årsag: Der må ikke indberettes på denne DMIFordringTypeKode ifølge fordringhaveraftale</w:t>
            </w:r>
          </w:p>
          <w:p w:rsidR="00523400" w:rsidRPr="00523400" w:rsidRDefault="00523400" w:rsidP="005234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MFAktionAfvistNummer: 151</w:t>
            </w:r>
          </w:p>
          <w:p w:rsidR="00523400" w:rsidRPr="00523400" w:rsidRDefault="00523400" w:rsidP="005234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MFAktionAfvistParamSamling: MFAktionID, DMIFordringTypeKode, DMIFordringHaverID</w:t>
            </w:r>
          </w:p>
          <w:p w:rsidR="00523400" w:rsidRPr="00523400" w:rsidRDefault="00523400" w:rsidP="005234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23400" w:rsidRPr="00523400" w:rsidRDefault="00523400" w:rsidP="005234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Afvist årsag: Der må ikke indberettes på denne ValutaKode ifølge fordringhaveraftale</w:t>
            </w:r>
          </w:p>
          <w:p w:rsidR="00523400" w:rsidRPr="00523400" w:rsidRDefault="00523400" w:rsidP="005234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MFAktionAfvistNummer: 152</w:t>
            </w:r>
          </w:p>
          <w:p w:rsidR="00523400" w:rsidRPr="00523400" w:rsidRDefault="00523400" w:rsidP="005234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MFAktionAfvistParamSamling: MFAktionID, ValutaKode</w:t>
            </w:r>
          </w:p>
          <w:p w:rsidR="00523400" w:rsidRPr="00523400" w:rsidRDefault="00523400" w:rsidP="005234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23400" w:rsidRPr="00523400" w:rsidRDefault="00523400" w:rsidP="005234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Afvist årsag: Der må ikke indberettes på denne DMIFordringFordringArtKode ifølge fordringhaveraftale</w:t>
            </w:r>
          </w:p>
          <w:p w:rsidR="00523400" w:rsidRPr="00523400" w:rsidRDefault="00523400" w:rsidP="005234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MFAktionAfvistNummer: 153</w:t>
            </w:r>
          </w:p>
          <w:p w:rsidR="00523400" w:rsidRPr="00523400" w:rsidRDefault="00523400" w:rsidP="005234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MFAktionAfvistParamSamling: MFAktionID, DMIFordringFordringArtKode</w:t>
            </w:r>
          </w:p>
          <w:p w:rsidR="00523400" w:rsidRPr="00523400" w:rsidRDefault="00523400" w:rsidP="005234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23400" w:rsidRPr="00523400" w:rsidRDefault="00523400" w:rsidP="005234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Afvist årsag: Felt angivet som SKAL på fordringhaveraftale er ikke udfyldt</w:t>
            </w:r>
          </w:p>
          <w:p w:rsidR="00523400" w:rsidRPr="00523400" w:rsidRDefault="00523400" w:rsidP="005234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MFAktionAfvistNummer: 154</w:t>
            </w:r>
          </w:p>
          <w:p w:rsidR="00523400" w:rsidRPr="00523400" w:rsidRDefault="00523400" w:rsidP="005234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MFAktionAfvistParamSamling: MFAktionID, MFFordringFeltKode</w:t>
            </w:r>
          </w:p>
          <w:p w:rsidR="00523400" w:rsidRPr="00523400" w:rsidRDefault="00523400" w:rsidP="005234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23400" w:rsidRPr="00523400" w:rsidRDefault="00523400" w:rsidP="005234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Afvist årsag: Felt angivet som EJ på fordringhaveraftale er udfyldt</w:t>
            </w:r>
          </w:p>
          <w:p w:rsidR="00523400" w:rsidRPr="00523400" w:rsidRDefault="00523400" w:rsidP="005234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MFAktionAfvistNummer: 155</w:t>
            </w:r>
          </w:p>
          <w:p w:rsidR="00523400" w:rsidRPr="00523400" w:rsidRDefault="00523400" w:rsidP="005234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MFAktionAfvistParamSamling: MFAktionID, MFFordringFeltKode</w:t>
            </w:r>
          </w:p>
          <w:p w:rsidR="00523400" w:rsidRPr="00523400" w:rsidRDefault="00523400" w:rsidP="005234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23400" w:rsidRPr="00523400" w:rsidRDefault="00523400" w:rsidP="005234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Afvist årsag: MFAftaleSystemIntegration på fordringhaveraftalen er falsk</w:t>
            </w:r>
          </w:p>
          <w:p w:rsidR="00523400" w:rsidRPr="00523400" w:rsidRDefault="00523400" w:rsidP="005234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MFAktionAfvistNummer: 156</w:t>
            </w:r>
          </w:p>
          <w:p w:rsidR="00523400" w:rsidRPr="00523400" w:rsidRDefault="00523400" w:rsidP="005234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MFAktionAfvistParamSamling: MFAktionID</w:t>
            </w:r>
          </w:p>
          <w:p w:rsidR="00523400" w:rsidRPr="00523400" w:rsidRDefault="00523400" w:rsidP="005234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23400" w:rsidRPr="00523400" w:rsidRDefault="00523400" w:rsidP="005234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Afvist årsag: MFAftaleDeaktiveret på fordringhaveraftalen er sat</w:t>
            </w:r>
          </w:p>
          <w:p w:rsidR="00523400" w:rsidRPr="00523400" w:rsidRDefault="00523400" w:rsidP="005234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MFAktionAfvistNummer: 157</w:t>
            </w:r>
          </w:p>
          <w:p w:rsidR="00523400" w:rsidRPr="00523400" w:rsidRDefault="00523400" w:rsidP="005234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 xml:space="preserve">MFAktionAfvistParamSamling: MFAktionID </w:t>
            </w:r>
          </w:p>
          <w:p w:rsidR="00523400" w:rsidRPr="00523400" w:rsidRDefault="00523400" w:rsidP="005234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23400" w:rsidRPr="00523400" w:rsidRDefault="00523400" w:rsidP="005234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Afvist årsag: Fordring afvist af sagsbehandler</w:t>
            </w:r>
          </w:p>
          <w:p w:rsidR="00523400" w:rsidRPr="00523400" w:rsidRDefault="00523400" w:rsidP="005234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 xml:space="preserve">MFAktionAfvistNummer: 159 </w:t>
            </w:r>
          </w:p>
          <w:p w:rsidR="00523400" w:rsidRPr="00523400" w:rsidRDefault="00523400" w:rsidP="005234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MFAktionAfvistParamSamling: MFAktionID, MFOpgaveAfvisÅrsagKode, MFOpgaveAfvisÅrsagBegr, (MFOpgaveAfvisÅrsagTekst)</w:t>
            </w:r>
          </w:p>
          <w:p w:rsidR="00523400" w:rsidRPr="00523400" w:rsidRDefault="00523400" w:rsidP="005234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23400" w:rsidRPr="00523400" w:rsidRDefault="00523400" w:rsidP="005234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Afvist årsag: Fordring ejes ikke af fordringshaver der indberetter</w:t>
            </w:r>
          </w:p>
          <w:p w:rsidR="00523400" w:rsidRPr="00523400" w:rsidRDefault="00523400" w:rsidP="005234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MFAktionAfvistNummer: 160</w:t>
            </w:r>
          </w:p>
          <w:p w:rsidR="00523400" w:rsidRPr="00523400" w:rsidRDefault="00523400" w:rsidP="005234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MFAktionAfvistParamSamling: MFAktionID, DMIFordringHaverID fra indberet, DMIFordringHaverID nr 1 fra fordring , (DMIFordringHaverID nr 2 fra fordring), ....</w:t>
            </w:r>
          </w:p>
          <w:p w:rsidR="00523400" w:rsidRPr="00523400" w:rsidRDefault="00523400" w:rsidP="005234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23400" w:rsidRPr="00523400" w:rsidRDefault="00523400" w:rsidP="005234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Afvist årsag: Kunde angivet på nedskriv/opskriv er ikke hæfter på fordringen</w:t>
            </w:r>
          </w:p>
          <w:p w:rsidR="00523400" w:rsidRPr="00523400" w:rsidRDefault="00523400" w:rsidP="005234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MFAktionAfvistNummer: 161</w:t>
            </w:r>
          </w:p>
          <w:p w:rsidR="00523400" w:rsidRPr="00523400" w:rsidRDefault="00523400" w:rsidP="005234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MFAktionAfvistParamSamling: MFAktionID, VirksomhedSENummer | PersonCPRNummer |AlternativKontaktID</w:t>
            </w:r>
          </w:p>
          <w:p w:rsidR="00523400" w:rsidRPr="00523400" w:rsidRDefault="00523400" w:rsidP="005234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23400" w:rsidRPr="00523400" w:rsidRDefault="00523400" w:rsidP="005234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Afvist årsag: Hovedfordring der refereres til findes ikke</w:t>
            </w:r>
          </w:p>
          <w:p w:rsidR="00523400" w:rsidRPr="00523400" w:rsidRDefault="00523400" w:rsidP="005234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MFAktionAfvistNummer: 162</w:t>
            </w:r>
          </w:p>
          <w:p w:rsidR="00523400" w:rsidRPr="00523400" w:rsidRDefault="00523400" w:rsidP="005234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MFAktionAfvistParamSamling: MFAktionID, DMIFordringEFIHovedFordringID</w:t>
            </w:r>
          </w:p>
          <w:p w:rsidR="00523400" w:rsidRPr="00523400" w:rsidRDefault="00523400" w:rsidP="005234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23400" w:rsidRPr="00523400" w:rsidRDefault="00523400" w:rsidP="005234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 xml:space="preserve">Afvist årsag: Fordringshavers egen fordring reference findes allerede </w:t>
            </w:r>
          </w:p>
          <w:p w:rsidR="00523400" w:rsidRPr="00523400" w:rsidRDefault="00523400" w:rsidP="005234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MFAktionAfvistNummer: 163</w:t>
            </w:r>
          </w:p>
          <w:p w:rsidR="00523400" w:rsidRPr="00523400" w:rsidRDefault="00523400" w:rsidP="005234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MFAktionAfvistParamSamling: MFAktionID, DMIFordringFordringHaverRef</w:t>
            </w:r>
          </w:p>
          <w:p w:rsidR="00523400" w:rsidRPr="00523400" w:rsidRDefault="00523400" w:rsidP="005234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23400" w:rsidRPr="00523400" w:rsidRDefault="00523400" w:rsidP="005234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 xml:space="preserve">Afvist årsag: DokumentFil er større end den tilladte grænse </w:t>
            </w:r>
          </w:p>
          <w:p w:rsidR="00523400" w:rsidRPr="00523400" w:rsidRDefault="00523400" w:rsidP="005234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MFAktionAfvistNummer: 164</w:t>
            </w:r>
          </w:p>
          <w:p w:rsidR="00523400" w:rsidRPr="00523400" w:rsidRDefault="00523400" w:rsidP="005234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MFAktionAfvistParamSamling: MFAktionID, aktuel size, MF.DOKUMENT.MAXSIZE, DPDokumentArt, (DPDokumentEksternReference)</w:t>
            </w:r>
          </w:p>
          <w:p w:rsidR="00523400" w:rsidRPr="00523400" w:rsidRDefault="00523400" w:rsidP="005234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23400" w:rsidRPr="00523400" w:rsidRDefault="00523400" w:rsidP="005234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Afvist årsag: Antal dokumenter indsendt per aktion større end parameter tillader</w:t>
            </w:r>
          </w:p>
          <w:p w:rsidR="00523400" w:rsidRPr="00523400" w:rsidRDefault="00523400" w:rsidP="005234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MFAktionAfvistNummer: 181</w:t>
            </w:r>
          </w:p>
          <w:p w:rsidR="00523400" w:rsidRPr="00523400" w:rsidRDefault="00523400" w:rsidP="005234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MFAktionAfvistParamSamling: MFAktionID, aktuel antal, DMIFordringEFIHovedFordringID, MF_DOKUMENT_MAXANTAL_AKTION</w:t>
            </w:r>
          </w:p>
          <w:p w:rsidR="00523400" w:rsidRPr="00523400" w:rsidRDefault="00523400" w:rsidP="005234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23400" w:rsidRPr="00523400" w:rsidRDefault="00523400" w:rsidP="005234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Validering: Gyldig transport aftale. Aftalen skal tilhøre en udbetalende myndighed eller være en rettighedshaveraftale</w:t>
            </w:r>
          </w:p>
          <w:p w:rsidR="00523400" w:rsidRPr="00523400" w:rsidRDefault="00523400" w:rsidP="005234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MFAktionAfvistNummer: 185</w:t>
            </w:r>
          </w:p>
          <w:p w:rsidR="00523400" w:rsidRPr="00523400" w:rsidRDefault="00523400" w:rsidP="005234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MFAktionAfvistParamSamling: MFAktionID, DMIFordringHaverID</w:t>
            </w:r>
          </w:p>
          <w:p w:rsidR="00523400" w:rsidRPr="00523400" w:rsidRDefault="00523400" w:rsidP="005234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23400" w:rsidRPr="00523400" w:rsidRDefault="00523400" w:rsidP="005234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Validering: Gyldig fordringhaver angivelse. Fordringhaver kan ikke oprette fordringer for en anden fordringhaver</w:t>
            </w:r>
          </w:p>
          <w:p w:rsidR="00523400" w:rsidRPr="00523400" w:rsidRDefault="00523400" w:rsidP="005234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MFAktionAfvistNummer: 186</w:t>
            </w:r>
          </w:p>
          <w:p w:rsidR="00523400" w:rsidRPr="00523400" w:rsidRDefault="00523400" w:rsidP="005234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MFAktionAfvistParamSamling: MFAktionID, DMIFordringHaverID</w:t>
            </w:r>
          </w:p>
          <w:p w:rsidR="00523400" w:rsidRPr="00523400" w:rsidRDefault="00523400" w:rsidP="005234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23400" w:rsidRPr="00523400" w:rsidRDefault="00523400" w:rsidP="005234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Validering: Hæftelsesforhold der er beriget af EFI kan ikke ændres af fordringhaver</w:t>
            </w:r>
          </w:p>
          <w:p w:rsidR="00523400" w:rsidRPr="00523400" w:rsidRDefault="00523400" w:rsidP="005234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MFAktionAfvistNummer: 187</w:t>
            </w:r>
          </w:p>
          <w:p w:rsidR="00523400" w:rsidRPr="00523400" w:rsidRDefault="00523400" w:rsidP="005234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MFAktionAfvistParamSamling: MFAktionID, KundeNummer</w:t>
            </w:r>
          </w:p>
          <w:p w:rsidR="00523400" w:rsidRPr="00523400" w:rsidRDefault="00523400" w:rsidP="005234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23400" w:rsidRPr="00523400" w:rsidRDefault="00523400" w:rsidP="005234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Validering: Transport har procentfordring og skal nedskrives på fordringsniveau</w:t>
            </w:r>
          </w:p>
          <w:p w:rsidR="00523400" w:rsidRPr="00523400" w:rsidRDefault="00523400" w:rsidP="005234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MFAktionAfvistNummer: 188</w:t>
            </w:r>
          </w:p>
          <w:p w:rsidR="00523400" w:rsidRPr="00523400" w:rsidRDefault="00523400" w:rsidP="005234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MFAktionAfvistParamSamling: MFAktionID, DMIFordringEFIFordringID</w:t>
            </w:r>
          </w:p>
          <w:p w:rsidR="00523400" w:rsidRPr="00523400" w:rsidRDefault="00523400" w:rsidP="005234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23400" w:rsidRPr="00523400" w:rsidRDefault="00523400" w:rsidP="005234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Validering: Transport har beloebfordeling og skal nedskrives på rettighedshaverniveau</w:t>
            </w:r>
          </w:p>
          <w:p w:rsidR="00523400" w:rsidRPr="00523400" w:rsidRDefault="00523400" w:rsidP="005234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MFAktionAfvistNummer: 189</w:t>
            </w:r>
          </w:p>
          <w:p w:rsidR="00523400" w:rsidRPr="00523400" w:rsidRDefault="00523400" w:rsidP="005234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MFAktionAfvistParamSamling: MFAktionID, DMIFordringEFIFordringID</w:t>
            </w:r>
          </w:p>
          <w:p w:rsidR="00523400" w:rsidRPr="00523400" w:rsidRDefault="00523400" w:rsidP="005234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23400" w:rsidRPr="00523400" w:rsidRDefault="00523400" w:rsidP="005234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Validering: Transport har procentfordring og skal opskrives på fordringsniveau</w:t>
            </w:r>
          </w:p>
          <w:p w:rsidR="00523400" w:rsidRPr="00523400" w:rsidRDefault="00523400" w:rsidP="005234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MFAktionAfvistNummer: 190</w:t>
            </w:r>
          </w:p>
          <w:p w:rsidR="00523400" w:rsidRPr="00523400" w:rsidRDefault="00523400" w:rsidP="005234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MFAktionAfvistParamSamling: MFAktionID, DMIFordringEFIFordringID</w:t>
            </w:r>
          </w:p>
          <w:p w:rsidR="00523400" w:rsidRPr="00523400" w:rsidRDefault="00523400" w:rsidP="005234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23400" w:rsidRPr="00523400" w:rsidRDefault="00523400" w:rsidP="005234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Validering: Transport har beloebfordeling og skal opskrives på rettighedshaverniveau</w:t>
            </w:r>
          </w:p>
          <w:p w:rsidR="00523400" w:rsidRPr="00523400" w:rsidRDefault="00523400" w:rsidP="005234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MFAktionAfvistNummer: 191</w:t>
            </w:r>
          </w:p>
          <w:p w:rsidR="00523400" w:rsidRPr="00523400" w:rsidRDefault="00523400" w:rsidP="005234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MFAktionAfvistParamSamling: MFAktionID, DMIFordringEFIFordringID</w:t>
            </w:r>
          </w:p>
          <w:p w:rsidR="00523400" w:rsidRPr="00523400" w:rsidRDefault="00523400" w:rsidP="005234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23400" w:rsidRPr="00523400" w:rsidRDefault="00523400" w:rsidP="005234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Validering: Transport har fejl i rettighedshaver fordeling</w:t>
            </w:r>
          </w:p>
          <w:p w:rsidR="00523400" w:rsidRPr="00523400" w:rsidRDefault="00523400" w:rsidP="005234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MFAktionAfvistNummer: 192</w:t>
            </w:r>
          </w:p>
          <w:p w:rsidR="00523400" w:rsidRPr="00523400" w:rsidRDefault="00523400" w:rsidP="005234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MFAktionAfvistParamSamling: MFAktionID, DMIFordringEFIFordringID</w:t>
            </w:r>
          </w:p>
          <w:p w:rsidR="00523400" w:rsidRPr="00523400" w:rsidRDefault="00523400" w:rsidP="005234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23400" w:rsidRPr="00523400" w:rsidRDefault="00523400" w:rsidP="005234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 xml:space="preserve">Validering: </w:t>
            </w:r>
            <w:del w:id="2" w:author="Lasse Steven Levarett Buck" w:date="2014-02-24T21:29:00Z">
              <w:r w:rsidRPr="00523400" w:rsidDel="0067340D">
                <w:rPr>
                  <w:rFonts w:ascii="Arial" w:hAnsi="Arial" w:cs="Arial"/>
                  <w:sz w:val="18"/>
                </w:rPr>
                <w:delText>Transport har ubegrænset beløb med ikke procentvis fordeling</w:delText>
              </w:r>
            </w:del>
            <w:ins w:id="3" w:author="Lasse Steven Levarett Buck" w:date="2014-02-24T21:29:00Z">
              <w:r w:rsidR="0067340D">
                <w:rPr>
                  <w:rFonts w:ascii="Arial" w:hAnsi="Arial" w:cs="Arial"/>
                  <w:color w:val="000000"/>
                  <w:sz w:val="16"/>
                  <w:szCs w:val="16"/>
                  <w:lang w:eastAsia="da-DK"/>
                </w:rPr>
                <w:t>Transport har enten ubegrænset beløb med ikke procentvis fordeling, eller både ubegrænset beløb flag og beløb angivet</w:t>
              </w:r>
            </w:ins>
          </w:p>
          <w:p w:rsidR="00523400" w:rsidRPr="00523400" w:rsidRDefault="00523400" w:rsidP="005234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MFAktionAfvistNummer: 193</w:t>
            </w:r>
          </w:p>
          <w:p w:rsidR="00523400" w:rsidRPr="00523400" w:rsidRDefault="00523400" w:rsidP="005234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MFAktionAfvistParamSamling: MFAktionID, DMIFordringEFIFordringID</w:t>
            </w:r>
          </w:p>
          <w:p w:rsidR="00523400" w:rsidRPr="00523400" w:rsidRDefault="00523400" w:rsidP="005234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23400" w:rsidRPr="00523400" w:rsidRDefault="00523400" w:rsidP="005234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Validering : Transport har mere end en ejer</w:t>
            </w:r>
          </w:p>
          <w:p w:rsidR="00523400" w:rsidRPr="00523400" w:rsidRDefault="00523400" w:rsidP="005234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MFAktionAfvistNummer: 194</w:t>
            </w:r>
          </w:p>
          <w:p w:rsidR="00523400" w:rsidRPr="00523400" w:rsidRDefault="00523400" w:rsidP="005234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MFAktionAfvistParamSamling: MFAktionID, DMIFordringEFIFordringID</w:t>
            </w:r>
          </w:p>
          <w:p w:rsidR="00523400" w:rsidRPr="00523400" w:rsidRDefault="00523400" w:rsidP="005234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23400" w:rsidRPr="00523400" w:rsidRDefault="00523400" w:rsidP="005234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Validering: Transport har ingen rettighedshaver med 'modtag penge'-flag</w:t>
            </w:r>
          </w:p>
          <w:p w:rsidR="00523400" w:rsidRPr="00523400" w:rsidRDefault="00523400" w:rsidP="005234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MFAktionAfvistNummer: 195</w:t>
            </w:r>
          </w:p>
          <w:p w:rsidR="00523400" w:rsidRPr="00523400" w:rsidRDefault="00523400" w:rsidP="005234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MFAktionAfvistParamSamling: MFAktionID, DMIFordringEFIFordringID</w:t>
            </w:r>
          </w:p>
          <w:p w:rsidR="00523400" w:rsidRPr="00523400" w:rsidRDefault="00523400" w:rsidP="005234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23400" w:rsidRPr="00523400" w:rsidRDefault="00523400" w:rsidP="005234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Validering: Transport har ingen rettighedshaver med 'modtag besked'-flag</w:t>
            </w:r>
          </w:p>
          <w:p w:rsidR="00523400" w:rsidRPr="00523400" w:rsidRDefault="00523400" w:rsidP="005234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MFAktionAfvistNummer: 196</w:t>
            </w:r>
          </w:p>
          <w:p w:rsidR="00523400" w:rsidRPr="00523400" w:rsidRDefault="00523400" w:rsidP="005234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MFAktionAfvistParamSamling: MFAktionID, DMIFordringEFIFordringID</w:t>
            </w:r>
          </w:p>
          <w:p w:rsidR="00523400" w:rsidRPr="00523400" w:rsidRDefault="00523400" w:rsidP="005234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23400" w:rsidRPr="00523400" w:rsidRDefault="00523400" w:rsidP="005234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Validering: En transport fordring var forventet. Transport ændring kræver en transport fordring</w:t>
            </w:r>
          </w:p>
          <w:p w:rsidR="00523400" w:rsidRPr="00523400" w:rsidRDefault="00523400" w:rsidP="005234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MFAktionAfvistNummer: 197</w:t>
            </w:r>
          </w:p>
          <w:p w:rsidR="00523400" w:rsidRPr="00523400" w:rsidRDefault="00523400" w:rsidP="005234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MFAktionAfvistParamSamling: MFAktionID, DMIFordringEFIFordringID</w:t>
            </w:r>
          </w:p>
          <w:p w:rsidR="00523400" w:rsidRPr="00523400" w:rsidRDefault="00523400" w:rsidP="005234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23400" w:rsidRPr="00523400" w:rsidRDefault="00523400" w:rsidP="005234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Validering: Fordringændring kan ikke udføres på transport</w:t>
            </w:r>
          </w:p>
          <w:p w:rsidR="00523400" w:rsidRPr="00523400" w:rsidRDefault="00523400" w:rsidP="005234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MFAktionAfvistNummer: 198</w:t>
            </w:r>
          </w:p>
          <w:p w:rsidR="00523400" w:rsidRPr="00523400" w:rsidRDefault="00523400" w:rsidP="005234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MFAktionAfvistParamSamling: MFAktionID, DMIFordringEFIFordringID</w:t>
            </w:r>
          </w:p>
          <w:p w:rsidR="00523400" w:rsidRPr="00523400" w:rsidRDefault="00523400" w:rsidP="005234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23400" w:rsidRPr="00523400" w:rsidRDefault="00523400" w:rsidP="005234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Validering: Den angivne hovedfordring skal have fordringtypekategori HF, ikke selv være en underfordring og ikke være en transport</w:t>
            </w:r>
          </w:p>
          <w:p w:rsidR="00523400" w:rsidRPr="00523400" w:rsidRDefault="00523400" w:rsidP="005234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MFAktionAfvistNummer: 201</w:t>
            </w:r>
          </w:p>
          <w:p w:rsidR="00523400" w:rsidRPr="00523400" w:rsidRDefault="00523400" w:rsidP="005234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MFAktionAfvistParamSamling: MFAktionID, DMIFordringEFIFordringID, DMIFordringHovedFordringID</w:t>
            </w:r>
          </w:p>
          <w:p w:rsidR="00523400" w:rsidRPr="00523400" w:rsidRDefault="00523400" w:rsidP="005234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23400" w:rsidRPr="00523400" w:rsidRDefault="00523400" w:rsidP="005234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Validering: En fordring der refererer til en hovedfordring må ikke have fordringtype med kategorien HF</w:t>
            </w:r>
          </w:p>
          <w:p w:rsidR="00523400" w:rsidRPr="00523400" w:rsidRDefault="00523400" w:rsidP="005234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MFAktionAfvistNummer: 202</w:t>
            </w:r>
          </w:p>
          <w:p w:rsidR="00523400" w:rsidRPr="00523400" w:rsidRDefault="00523400" w:rsidP="005234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MFAktionAfvistParamSamling: MFAktionID, DMIFordringEFIFordringID, DMIFordringHovedFordringID</w:t>
            </w:r>
          </w:p>
          <w:p w:rsidR="00523400" w:rsidRPr="00523400" w:rsidRDefault="00523400" w:rsidP="005234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23400" w:rsidRPr="00523400" w:rsidRDefault="00523400" w:rsidP="005234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Validering: Fordringen afvises da hovedfordringen er afvist.</w:t>
            </w:r>
          </w:p>
          <w:p w:rsidR="00523400" w:rsidRPr="00523400" w:rsidRDefault="00523400" w:rsidP="005234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MFAktionAfvistNummer: 203</w:t>
            </w:r>
          </w:p>
          <w:p w:rsidR="00523400" w:rsidRPr="00523400" w:rsidRDefault="00523400" w:rsidP="005234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MFAktionAfvistParamSamling: MFAktionID, DMIFordringEFIFordringID, DMIFordringHovedFordringID</w:t>
            </w:r>
          </w:p>
          <w:p w:rsidR="00523400" w:rsidRPr="00523400" w:rsidRDefault="00523400" w:rsidP="005234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23400" w:rsidRPr="00523400" w:rsidRDefault="00523400" w:rsidP="005234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Validering: Hæftelseform er krævet ved opret af hæftelse forhold</w:t>
            </w:r>
          </w:p>
          <w:p w:rsidR="00523400" w:rsidRPr="00523400" w:rsidRDefault="00523400" w:rsidP="005234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MFAktionAfvistNummer: 204</w:t>
            </w:r>
          </w:p>
          <w:p w:rsidR="00523400" w:rsidRPr="00523400" w:rsidRDefault="00523400" w:rsidP="005234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MFAktionAfvistParamSamling: MFAktionID, DMIFordringEFIFordringID</w:t>
            </w:r>
          </w:p>
          <w:p w:rsidR="00523400" w:rsidRPr="00523400" w:rsidRDefault="00523400" w:rsidP="005234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23400" w:rsidRPr="00523400" w:rsidRDefault="00523400" w:rsidP="005234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Validering: Hæftelsestartdato er krævet ved opret af hæftelse forhold</w:t>
            </w:r>
          </w:p>
          <w:p w:rsidR="00523400" w:rsidRPr="00523400" w:rsidRDefault="00523400" w:rsidP="005234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MFAktionAfvistNummer: 205</w:t>
            </w:r>
          </w:p>
          <w:p w:rsidR="00523400" w:rsidRPr="00523400" w:rsidRDefault="00523400" w:rsidP="005234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MFAktionAfvistParamSamling: MFAktionID, DMIFordringEFIFordringID</w:t>
            </w:r>
          </w:p>
          <w:p w:rsidR="00523400" w:rsidRPr="00523400" w:rsidRDefault="00523400" w:rsidP="005234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23400" w:rsidRPr="00523400" w:rsidDel="0067340D" w:rsidRDefault="00523400" w:rsidP="005234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4" w:author="Lasse Steven Levarett Buck" w:date="2014-02-24T21:29:00Z"/>
                <w:rFonts w:ascii="Arial" w:hAnsi="Arial" w:cs="Arial"/>
                <w:sz w:val="18"/>
              </w:rPr>
            </w:pPr>
            <w:del w:id="5" w:author="Lasse Steven Levarett Buck" w:date="2014-02-24T21:29:00Z">
              <w:r w:rsidRPr="00523400" w:rsidDel="0067340D">
                <w:rPr>
                  <w:rFonts w:ascii="Arial" w:hAnsi="Arial" w:cs="Arial"/>
                  <w:sz w:val="18"/>
                </w:rPr>
                <w:delText>Validering: Fordringhaver der skiftes til er ikke oprettet</w:delText>
              </w:r>
            </w:del>
          </w:p>
          <w:p w:rsidR="00523400" w:rsidRPr="00523400" w:rsidDel="0067340D" w:rsidRDefault="00523400" w:rsidP="005234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6" w:author="Lasse Steven Levarett Buck" w:date="2014-02-24T21:29:00Z"/>
                <w:rFonts w:ascii="Arial" w:hAnsi="Arial" w:cs="Arial"/>
                <w:sz w:val="18"/>
              </w:rPr>
            </w:pPr>
            <w:del w:id="7" w:author="Lasse Steven Levarett Buck" w:date="2014-02-24T21:29:00Z">
              <w:r w:rsidRPr="00523400" w:rsidDel="0067340D">
                <w:rPr>
                  <w:rFonts w:ascii="Arial" w:hAnsi="Arial" w:cs="Arial"/>
                  <w:sz w:val="18"/>
                </w:rPr>
                <w:delText>MFAktionAfvistNummer: 210</w:delText>
              </w:r>
            </w:del>
          </w:p>
          <w:p w:rsidR="00523400" w:rsidRPr="00523400" w:rsidDel="0067340D" w:rsidRDefault="00523400" w:rsidP="005234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8" w:author="Lasse Steven Levarett Buck" w:date="2014-02-24T21:29:00Z"/>
                <w:rFonts w:ascii="Arial" w:hAnsi="Arial" w:cs="Arial"/>
                <w:sz w:val="18"/>
              </w:rPr>
            </w:pPr>
            <w:del w:id="9" w:author="Lasse Steven Levarett Buck" w:date="2014-02-24T21:29:00Z">
              <w:r w:rsidRPr="00523400" w:rsidDel="0067340D">
                <w:rPr>
                  <w:rFonts w:ascii="Arial" w:hAnsi="Arial" w:cs="Arial"/>
                  <w:sz w:val="18"/>
                </w:rPr>
                <w:delText>MFAktionAfvistParamSamling: MFAktionID, DMIFordringEFIFordringID, VirksomhedSENummer</w:delText>
              </w:r>
            </w:del>
          </w:p>
          <w:p w:rsidR="00523400" w:rsidRPr="00523400" w:rsidDel="0067340D" w:rsidRDefault="00523400" w:rsidP="005234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10" w:author="Lasse Steven Levarett Buck" w:date="2014-02-24T21:29:00Z"/>
                <w:rFonts w:ascii="Arial" w:hAnsi="Arial" w:cs="Arial"/>
                <w:sz w:val="18"/>
              </w:rPr>
            </w:pPr>
          </w:p>
          <w:p w:rsidR="00523400" w:rsidRPr="00523400" w:rsidRDefault="00523400" w:rsidP="005234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Validering: Der kan ikke oprettes hæfter med alternativ kontakt type UKENDT eller MYNDIGHED</w:t>
            </w:r>
          </w:p>
          <w:p w:rsidR="00523400" w:rsidRPr="00523400" w:rsidRDefault="00523400" w:rsidP="005234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MFAktionAfvistNummer : 211</w:t>
            </w:r>
          </w:p>
          <w:p w:rsidR="00523400" w:rsidRPr="00523400" w:rsidRDefault="00523400" w:rsidP="005234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MFAktionAfvistParamSamling : MFAktionID, DMIFordringEFIFordringID</w:t>
            </w:r>
          </w:p>
          <w:p w:rsidR="00523400" w:rsidRPr="00523400" w:rsidRDefault="00523400" w:rsidP="005234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23400" w:rsidRPr="00523400" w:rsidRDefault="00523400" w:rsidP="005234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 xml:space="preserve">Validering: Der kan ikke tilbagekaldes fordring under statsrefusion </w:t>
            </w:r>
          </w:p>
          <w:p w:rsidR="00523400" w:rsidRPr="00523400" w:rsidRDefault="00523400" w:rsidP="005234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 xml:space="preserve">MFAktionAfvistNummer: 212 </w:t>
            </w:r>
          </w:p>
          <w:p w:rsidR="00523400" w:rsidRPr="00523400" w:rsidRDefault="00523400" w:rsidP="005234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MFAktionAfvistParamSamling: MFAktionID, DMIFordringEFIFordringID</w:t>
            </w:r>
          </w:p>
          <w:p w:rsidR="00523400" w:rsidRPr="00523400" w:rsidRDefault="00523400" w:rsidP="005234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23400" w:rsidRPr="00523400" w:rsidRDefault="00523400" w:rsidP="005234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Validering: Årsagskode KLAG og HENS er valgt, den Indsendte virkningsdato må ikke være mere end X dage tilbage i tid.</w:t>
            </w:r>
          </w:p>
          <w:p w:rsidR="00523400" w:rsidRPr="00523400" w:rsidRDefault="00523400" w:rsidP="005234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MFAktionAfvistNummer: 213</w:t>
            </w:r>
          </w:p>
          <w:p w:rsidR="00523400" w:rsidRPr="00523400" w:rsidRDefault="00523400" w:rsidP="005234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MFAktionAfvistParamSamling: MFAktionID, DMIFordringEFIFordringID</w:t>
            </w:r>
          </w:p>
          <w:p w:rsidR="00523400" w:rsidRPr="00523400" w:rsidRDefault="00523400" w:rsidP="005234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23400" w:rsidRPr="00523400" w:rsidRDefault="00523400" w:rsidP="005234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Validering: Fordringbeløb ikke større end nedre grænse</w:t>
            </w:r>
          </w:p>
          <w:p w:rsidR="00523400" w:rsidRPr="00523400" w:rsidRDefault="00523400" w:rsidP="005234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MFAktionAfvistNummer: 215</w:t>
            </w:r>
          </w:p>
          <w:p w:rsidR="00523400" w:rsidRPr="00523400" w:rsidRDefault="00523400" w:rsidP="005234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MFAktionAfvistParamSamling: DMIFordringEFIFordringID, DMIFordringBeløb, DMIFordringBeløbNedreGrænse</w:t>
            </w:r>
          </w:p>
          <w:p w:rsidR="00523400" w:rsidRPr="00523400" w:rsidRDefault="00523400" w:rsidP="005234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23400" w:rsidRPr="00523400" w:rsidRDefault="00523400" w:rsidP="005234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Validering: Årsagskode HÆFO må ikke anvendes på fordringsniveau</w:t>
            </w:r>
          </w:p>
          <w:p w:rsidR="00523400" w:rsidRPr="00523400" w:rsidRDefault="00523400" w:rsidP="005234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MFAktionAfvistNummer: 217</w:t>
            </w:r>
          </w:p>
          <w:p w:rsidR="00523400" w:rsidRPr="00523400" w:rsidRDefault="00523400" w:rsidP="005234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MFAktionAfvistParamSamling: MFAktionID, DMIFordringEFIFordringID</w:t>
            </w:r>
          </w:p>
          <w:p w:rsidR="00523400" w:rsidRPr="00523400" w:rsidRDefault="00523400" w:rsidP="005234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23400" w:rsidRPr="00523400" w:rsidRDefault="00523400" w:rsidP="005234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Validering: Årsagskode FEJL, FAST og LIHE må ikke anvendes på hæftelsesniveau</w:t>
            </w:r>
          </w:p>
          <w:p w:rsidR="00523400" w:rsidRPr="00523400" w:rsidRDefault="00523400" w:rsidP="005234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MFAktionAfvistNummer: 218</w:t>
            </w:r>
          </w:p>
          <w:p w:rsidR="00523400" w:rsidRPr="00523400" w:rsidRDefault="00523400" w:rsidP="005234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MFAktionAfvistParamSamling: MFAktionID, DMIFordringEFIFordringID</w:t>
            </w:r>
          </w:p>
          <w:p w:rsidR="00523400" w:rsidRPr="00523400" w:rsidRDefault="00523400" w:rsidP="005234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23400" w:rsidRPr="00523400" w:rsidRDefault="00523400" w:rsidP="005234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Validering: Årsagskode TRVE må kun anvendes på transportfordringer</w:t>
            </w:r>
          </w:p>
          <w:p w:rsidR="00523400" w:rsidRPr="00523400" w:rsidRDefault="00523400" w:rsidP="005234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MFAktionAfvistNummer: 219</w:t>
            </w:r>
          </w:p>
          <w:p w:rsidR="00523400" w:rsidRPr="00523400" w:rsidRDefault="00523400" w:rsidP="005234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 xml:space="preserve">MFAktionAfvistParamSamling: MFAktionID, DMIFordringEFIFordringID </w:t>
            </w:r>
          </w:p>
          <w:p w:rsidR="00523400" w:rsidRPr="00523400" w:rsidRDefault="00523400" w:rsidP="005234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23400" w:rsidRPr="00523400" w:rsidRDefault="00523400" w:rsidP="005234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Validering: Kald kan ikke behandles da der er en eller flere sagsbemærkninger på fordringen der ikke har noget indhold</w:t>
            </w:r>
          </w:p>
          <w:p w:rsidR="00523400" w:rsidRPr="00523400" w:rsidRDefault="00523400" w:rsidP="005234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MFAktionAfvistNummer: 220</w:t>
            </w:r>
          </w:p>
          <w:p w:rsidR="00523400" w:rsidRPr="00523400" w:rsidRDefault="00523400" w:rsidP="005234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MFAktionAfvistParamSamling: MFAktionID, DMIFordringEFIFordringId</w:t>
            </w:r>
          </w:p>
          <w:p w:rsidR="00523400" w:rsidRPr="00523400" w:rsidRDefault="00523400" w:rsidP="005234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23400" w:rsidRPr="00523400" w:rsidRDefault="00523400" w:rsidP="005234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Validering: Kald kan ikke behandles da en hæftelse på fordringen ikke har noget indhold i sagsbemærkning</w:t>
            </w:r>
          </w:p>
          <w:p w:rsidR="00523400" w:rsidRPr="00523400" w:rsidRDefault="00523400" w:rsidP="005234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MFAktionAfvistNummer: 221</w:t>
            </w:r>
          </w:p>
          <w:p w:rsidR="00523400" w:rsidRPr="00523400" w:rsidRDefault="00523400" w:rsidP="005234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 xml:space="preserve">MFAktionAfvistParamSamling: MFAktionID, DMIFordringEFIFordringId, KundeNummer </w:t>
            </w:r>
          </w:p>
          <w:p w:rsidR="00523400" w:rsidRDefault="00523400" w:rsidP="005234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7340D" w:rsidRPr="00552D00" w:rsidRDefault="0067340D" w:rsidP="006734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11" w:author="Lasse Steven Levarett Buck" w:date="2014-02-24T21:30:00Z"/>
                <w:rFonts w:ascii="Arial" w:hAnsi="Arial" w:cs="Arial"/>
                <w:sz w:val="18"/>
              </w:rPr>
            </w:pPr>
            <w:ins w:id="12" w:author="Lasse Steven Levarett Buck" w:date="2014-02-24T21:30:00Z">
              <w:r w:rsidRPr="00552D00">
                <w:rPr>
                  <w:rFonts w:ascii="Arial" w:hAnsi="Arial" w:cs="Arial"/>
                  <w:sz w:val="18"/>
                </w:rPr>
                <w:t xml:space="preserve">Validering: </w:t>
              </w:r>
              <w:r w:rsidRPr="0071454F">
                <w:rPr>
                  <w:rFonts w:ascii="Arial" w:hAnsi="Arial" w:cs="Arial"/>
                  <w:sz w:val="18"/>
                </w:rPr>
                <w:t xml:space="preserve">Fordring </w:t>
              </w:r>
              <w:r>
                <w:rPr>
                  <w:rFonts w:ascii="Arial" w:hAnsi="Arial" w:cs="Arial"/>
                  <w:sz w:val="18"/>
                </w:rPr>
                <w:t>kan ikke op-/nedskrives, tilbagekaldes eller returneres</w:t>
              </w:r>
            </w:ins>
          </w:p>
          <w:p w:rsidR="0067340D" w:rsidRPr="00552D00" w:rsidRDefault="0067340D" w:rsidP="006734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13" w:author="Lasse Steven Levarett Buck" w:date="2014-02-24T21:30:00Z"/>
                <w:rFonts w:ascii="Arial" w:hAnsi="Arial" w:cs="Arial"/>
                <w:sz w:val="18"/>
              </w:rPr>
            </w:pPr>
            <w:ins w:id="14" w:author="Lasse Steven Levarett Buck" w:date="2014-02-24T21:30:00Z">
              <w:r w:rsidRPr="00552D00">
                <w:rPr>
                  <w:rFonts w:ascii="Arial" w:hAnsi="Arial" w:cs="Arial"/>
                  <w:sz w:val="18"/>
                </w:rPr>
                <w:t>MFAktionAfvistNummer: 22</w:t>
              </w:r>
              <w:r>
                <w:rPr>
                  <w:rFonts w:ascii="Arial" w:hAnsi="Arial" w:cs="Arial"/>
                  <w:sz w:val="18"/>
                </w:rPr>
                <w:t>5</w:t>
              </w:r>
            </w:ins>
          </w:p>
          <w:p w:rsidR="0067340D" w:rsidRDefault="0067340D" w:rsidP="006734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15" w:author="Lasse Steven Levarett Buck" w:date="2014-02-24T21:30:00Z"/>
                <w:rFonts w:ascii="Arial" w:hAnsi="Arial" w:cs="Arial"/>
                <w:sz w:val="18"/>
              </w:rPr>
            </w:pPr>
            <w:ins w:id="16" w:author="Lasse Steven Levarett Buck" w:date="2014-02-24T21:30:00Z">
              <w:r w:rsidRPr="00552D00">
                <w:rPr>
                  <w:rFonts w:ascii="Arial" w:hAnsi="Arial" w:cs="Arial"/>
                  <w:sz w:val="18"/>
                </w:rPr>
                <w:t xml:space="preserve">MFAktionAfvistParamSamling: MFAktionID, DMIFordringEFIFordringId </w:t>
              </w:r>
            </w:ins>
          </w:p>
          <w:p w:rsidR="0067340D" w:rsidRPr="00552D00" w:rsidRDefault="0067340D" w:rsidP="006734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17" w:author="Lasse Steven Levarett Buck" w:date="2014-02-24T21:30:00Z"/>
                <w:rFonts w:ascii="Arial" w:hAnsi="Arial" w:cs="Arial"/>
                <w:sz w:val="18"/>
              </w:rPr>
            </w:pPr>
          </w:p>
          <w:p w:rsidR="0067340D" w:rsidRPr="00552D00" w:rsidRDefault="0067340D" w:rsidP="006734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18" w:author="Lasse Steven Levarett Buck" w:date="2014-02-24T21:30:00Z"/>
                <w:rFonts w:ascii="Arial" w:hAnsi="Arial" w:cs="Arial"/>
                <w:sz w:val="18"/>
              </w:rPr>
            </w:pPr>
            <w:ins w:id="19" w:author="Lasse Steven Levarett Buck" w:date="2014-02-24T21:30:00Z">
              <w:r w:rsidRPr="00552D00">
                <w:rPr>
                  <w:rFonts w:ascii="Arial" w:hAnsi="Arial" w:cs="Arial"/>
                  <w:sz w:val="18"/>
                </w:rPr>
                <w:t xml:space="preserve">Validering: </w:t>
              </w:r>
              <w:r>
                <w:rPr>
                  <w:rFonts w:ascii="Arial" w:hAnsi="Arial" w:cs="Arial"/>
                  <w:sz w:val="18"/>
                </w:rPr>
                <w:t>Korrektion på kr. 0 ikke muligt</w:t>
              </w:r>
            </w:ins>
          </w:p>
          <w:p w:rsidR="0067340D" w:rsidRPr="00552D00" w:rsidRDefault="0067340D" w:rsidP="006734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20" w:author="Lasse Steven Levarett Buck" w:date="2014-02-24T21:30:00Z"/>
                <w:rFonts w:ascii="Arial" w:hAnsi="Arial" w:cs="Arial"/>
                <w:sz w:val="18"/>
              </w:rPr>
            </w:pPr>
            <w:ins w:id="21" w:author="Lasse Steven Levarett Buck" w:date="2014-02-24T21:30:00Z">
              <w:r w:rsidRPr="00552D00">
                <w:rPr>
                  <w:rFonts w:ascii="Arial" w:hAnsi="Arial" w:cs="Arial"/>
                  <w:sz w:val="18"/>
                </w:rPr>
                <w:t>MFAktionAfvistNummer: 22</w:t>
              </w:r>
              <w:r>
                <w:rPr>
                  <w:rFonts w:ascii="Arial" w:hAnsi="Arial" w:cs="Arial"/>
                  <w:sz w:val="18"/>
                </w:rPr>
                <w:t>7</w:t>
              </w:r>
            </w:ins>
          </w:p>
          <w:p w:rsidR="0067340D" w:rsidRDefault="0067340D" w:rsidP="006734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22" w:author="Lasse Steven Levarett Buck" w:date="2014-02-24T21:30:00Z"/>
                <w:rFonts w:ascii="Arial" w:hAnsi="Arial" w:cs="Arial"/>
                <w:sz w:val="18"/>
              </w:rPr>
            </w:pPr>
            <w:ins w:id="23" w:author="Lasse Steven Levarett Buck" w:date="2014-02-24T21:30:00Z">
              <w:r w:rsidRPr="00552D00">
                <w:rPr>
                  <w:rFonts w:ascii="Arial" w:hAnsi="Arial" w:cs="Arial"/>
                  <w:sz w:val="18"/>
                </w:rPr>
                <w:t xml:space="preserve">MFAktionAfvistParamSamling: MFAktionID, DMIFordringEFIFordringId </w:t>
              </w:r>
            </w:ins>
          </w:p>
          <w:p w:rsidR="0067340D" w:rsidRDefault="0067340D" w:rsidP="006734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24" w:author="Lasse Steven Levarett Buck" w:date="2014-02-24T21:30:00Z"/>
                <w:rFonts w:ascii="Arial" w:hAnsi="Arial" w:cs="Arial"/>
                <w:sz w:val="18"/>
              </w:rPr>
            </w:pPr>
          </w:p>
          <w:p w:rsidR="0067340D" w:rsidRPr="00552D00" w:rsidRDefault="0067340D" w:rsidP="006734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25" w:author="Lasse Steven Levarett Buck" w:date="2014-02-24T21:30:00Z"/>
                <w:rFonts w:ascii="Arial" w:hAnsi="Arial" w:cs="Arial"/>
                <w:sz w:val="18"/>
              </w:rPr>
            </w:pPr>
            <w:ins w:id="26" w:author="Lasse Steven Levarett Buck" w:date="2014-02-24T21:30:00Z">
              <w:r w:rsidRPr="00552D00">
                <w:rPr>
                  <w:rFonts w:ascii="Arial" w:hAnsi="Arial" w:cs="Arial"/>
                  <w:sz w:val="18"/>
                </w:rPr>
                <w:t xml:space="preserve">Validering: </w:t>
              </w:r>
              <w:r>
                <w:rPr>
                  <w:rFonts w:ascii="Arial" w:hAnsi="Arial" w:cs="Arial"/>
                  <w:sz w:val="18"/>
                </w:rPr>
                <w:t xml:space="preserve">Årsagskode må kun anvendes på hæftelse. Korrektion afvist </w:t>
              </w:r>
            </w:ins>
          </w:p>
          <w:p w:rsidR="0067340D" w:rsidRPr="00552D00" w:rsidRDefault="0067340D" w:rsidP="006734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27" w:author="Lasse Steven Levarett Buck" w:date="2014-02-24T21:30:00Z"/>
                <w:rFonts w:ascii="Arial" w:hAnsi="Arial" w:cs="Arial"/>
                <w:sz w:val="18"/>
              </w:rPr>
            </w:pPr>
            <w:ins w:id="28" w:author="Lasse Steven Levarett Buck" w:date="2014-02-24T21:30:00Z">
              <w:r w:rsidRPr="00552D00">
                <w:rPr>
                  <w:rFonts w:ascii="Arial" w:hAnsi="Arial" w:cs="Arial"/>
                  <w:sz w:val="18"/>
                </w:rPr>
                <w:t>MFAktionAfvistNummer: 22</w:t>
              </w:r>
              <w:r>
                <w:rPr>
                  <w:rFonts w:ascii="Arial" w:hAnsi="Arial" w:cs="Arial"/>
                  <w:sz w:val="18"/>
                </w:rPr>
                <w:t>8</w:t>
              </w:r>
            </w:ins>
          </w:p>
          <w:p w:rsidR="0067340D" w:rsidRDefault="0067340D" w:rsidP="006734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29" w:author="Lasse Steven Levarett Buck" w:date="2014-02-24T21:30:00Z"/>
                <w:rFonts w:ascii="Arial" w:hAnsi="Arial" w:cs="Arial"/>
                <w:sz w:val="18"/>
              </w:rPr>
            </w:pPr>
            <w:ins w:id="30" w:author="Lasse Steven Levarett Buck" w:date="2014-02-24T21:30:00Z">
              <w:r w:rsidRPr="00552D00">
                <w:rPr>
                  <w:rFonts w:ascii="Arial" w:hAnsi="Arial" w:cs="Arial"/>
                  <w:sz w:val="18"/>
                </w:rPr>
                <w:t xml:space="preserve">MFAktionAfvistParamSamling: DMIFordringEFIFordringId </w:t>
              </w:r>
            </w:ins>
          </w:p>
          <w:p w:rsidR="0067340D" w:rsidRDefault="0067340D" w:rsidP="006734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31" w:author="Lasse Steven Levarett Buck" w:date="2014-02-24T21:30:00Z"/>
                <w:rFonts w:ascii="Arial" w:hAnsi="Arial" w:cs="Arial"/>
                <w:sz w:val="18"/>
              </w:rPr>
            </w:pPr>
          </w:p>
          <w:p w:rsidR="00D20D85" w:rsidRPr="00D20D85" w:rsidRDefault="00D20D85" w:rsidP="00D20D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D20D85">
              <w:rPr>
                <w:rFonts w:ascii="Arial" w:hAnsi="Arial" w:cs="Arial"/>
                <w:sz w:val="18"/>
              </w:rPr>
              <w:t xml:space="preserve">Validering: </w:t>
            </w:r>
            <w:ins w:id="32" w:author="Lasse Steven Levarett Buck" w:date="2014-02-24T21:30:00Z">
              <w:r w:rsidR="0067340D" w:rsidRPr="003B7D2A">
                <w:rPr>
                  <w:rFonts w:ascii="Arial" w:hAnsi="Arial" w:cs="Arial"/>
                  <w:sz w:val="18"/>
                </w:rPr>
                <w:t>Virkningdato må ikke være fremtidig</w:t>
              </w:r>
            </w:ins>
            <w:del w:id="33" w:author="Lasse Steven Levarett Buck" w:date="2014-02-24T21:30:00Z">
              <w:r w:rsidRPr="00D20D85" w:rsidDel="0067340D">
                <w:rPr>
                  <w:rFonts w:ascii="Arial" w:hAnsi="Arial" w:cs="Arial"/>
                  <w:sz w:val="18"/>
                </w:rPr>
                <w:delText>Tilbagekald årsagskode FSKI eller FASK må ikke anvendes.</w:delText>
              </w:r>
            </w:del>
          </w:p>
          <w:p w:rsidR="00D20D85" w:rsidRPr="00D20D85" w:rsidRDefault="00D20D85" w:rsidP="00D20D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D20D85">
              <w:rPr>
                <w:rFonts w:ascii="Arial" w:hAnsi="Arial" w:cs="Arial"/>
                <w:sz w:val="18"/>
              </w:rPr>
              <w:t>MFAktionAfvistNummer: 231</w:t>
            </w:r>
          </w:p>
          <w:p w:rsidR="00D20D85" w:rsidRDefault="00D20D85" w:rsidP="00D20D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D20D85">
              <w:rPr>
                <w:rFonts w:ascii="Arial" w:hAnsi="Arial" w:cs="Arial"/>
                <w:sz w:val="18"/>
              </w:rPr>
              <w:t xml:space="preserve">MFAktionAfvistParamSamling: MFAktionID, DMIFordringEFIFordringId   </w:t>
            </w:r>
          </w:p>
          <w:p w:rsidR="00D20D85" w:rsidRPr="00523400" w:rsidRDefault="00D20D85" w:rsidP="00D20D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47712" w:rsidRPr="00552D00" w:rsidRDefault="00447712" w:rsidP="004477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34" w:author="Lasse Steven Levarett Buck" w:date="2014-02-24T21:30:00Z"/>
                <w:rFonts w:ascii="Arial" w:hAnsi="Arial" w:cs="Arial"/>
                <w:sz w:val="18"/>
              </w:rPr>
            </w:pPr>
            <w:ins w:id="35" w:author="Lasse Steven Levarett Buck" w:date="2014-02-24T21:30:00Z">
              <w:r w:rsidRPr="00552D00">
                <w:rPr>
                  <w:rFonts w:ascii="Arial" w:hAnsi="Arial" w:cs="Arial"/>
                  <w:sz w:val="18"/>
                </w:rPr>
                <w:t xml:space="preserve">Validering: </w:t>
              </w:r>
              <w:r>
                <w:rPr>
                  <w:rFonts w:ascii="Arial" w:hAnsi="Arial" w:cs="Arial"/>
                  <w:sz w:val="18"/>
                </w:rPr>
                <w:t>Virkningdato må ikke være før fordringens oprettelsesdato</w:t>
              </w:r>
            </w:ins>
          </w:p>
          <w:p w:rsidR="00447712" w:rsidRPr="00552D00" w:rsidRDefault="00447712" w:rsidP="004477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36" w:author="Lasse Steven Levarett Buck" w:date="2014-02-24T21:30:00Z"/>
                <w:rFonts w:ascii="Arial" w:hAnsi="Arial" w:cs="Arial"/>
                <w:sz w:val="18"/>
              </w:rPr>
            </w:pPr>
            <w:ins w:id="37" w:author="Lasse Steven Levarett Buck" w:date="2014-02-24T21:30:00Z">
              <w:r w:rsidRPr="00552D00">
                <w:rPr>
                  <w:rFonts w:ascii="Arial" w:hAnsi="Arial" w:cs="Arial"/>
                  <w:sz w:val="18"/>
                </w:rPr>
                <w:t>MFAktionAfvistNummer: 2</w:t>
              </w:r>
              <w:r>
                <w:rPr>
                  <w:rFonts w:ascii="Arial" w:hAnsi="Arial" w:cs="Arial"/>
                  <w:sz w:val="18"/>
                </w:rPr>
                <w:t>32</w:t>
              </w:r>
            </w:ins>
          </w:p>
          <w:p w:rsidR="00447712" w:rsidRDefault="00447712" w:rsidP="004477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38" w:author="Lasse Steven Levarett Buck" w:date="2014-02-24T21:30:00Z"/>
                <w:rFonts w:ascii="Arial" w:hAnsi="Arial" w:cs="Arial"/>
                <w:sz w:val="18"/>
              </w:rPr>
            </w:pPr>
            <w:ins w:id="39" w:author="Lasse Steven Levarett Buck" w:date="2014-02-24T21:30:00Z">
              <w:r w:rsidRPr="00552D00">
                <w:rPr>
                  <w:rFonts w:ascii="Arial" w:hAnsi="Arial" w:cs="Arial"/>
                  <w:sz w:val="18"/>
                </w:rPr>
                <w:t xml:space="preserve">MFAktionAfvistParamSamling: MFAktionID, DMIFordringEFIFordringId </w:t>
              </w:r>
            </w:ins>
          </w:p>
          <w:p w:rsidR="00447712" w:rsidRDefault="00447712" w:rsidP="004477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40" w:author="Lasse Steven Levarett Buck" w:date="2014-02-24T21:30:00Z"/>
                <w:rFonts w:ascii="Arial" w:hAnsi="Arial" w:cs="Arial"/>
                <w:sz w:val="18"/>
              </w:rPr>
            </w:pPr>
          </w:p>
          <w:p w:rsidR="00447712" w:rsidRPr="00552D00" w:rsidRDefault="00447712" w:rsidP="004477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41" w:author="Lasse Steven Levarett Buck" w:date="2014-02-24T21:30:00Z"/>
                <w:rFonts w:ascii="Arial" w:hAnsi="Arial" w:cs="Arial"/>
                <w:sz w:val="18"/>
              </w:rPr>
            </w:pPr>
            <w:ins w:id="42" w:author="Lasse Steven Levarett Buck" w:date="2014-02-24T21:30:00Z">
              <w:r w:rsidRPr="00552D00">
                <w:rPr>
                  <w:rFonts w:ascii="Arial" w:hAnsi="Arial" w:cs="Arial"/>
                  <w:sz w:val="18"/>
                </w:rPr>
                <w:t xml:space="preserve">Validering: </w:t>
              </w:r>
              <w:r>
                <w:rPr>
                  <w:rFonts w:ascii="Arial" w:hAnsi="Arial" w:cs="Arial"/>
                  <w:sz w:val="18"/>
                </w:rPr>
                <w:t>Årsagskode FSKI eller FASK må ikke  anvendes</w:t>
              </w:r>
            </w:ins>
          </w:p>
          <w:p w:rsidR="00447712" w:rsidRPr="00552D00" w:rsidRDefault="00447712" w:rsidP="004477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43" w:author="Lasse Steven Levarett Buck" w:date="2014-02-24T21:30:00Z"/>
                <w:rFonts w:ascii="Arial" w:hAnsi="Arial" w:cs="Arial"/>
                <w:sz w:val="18"/>
              </w:rPr>
            </w:pPr>
            <w:ins w:id="44" w:author="Lasse Steven Levarett Buck" w:date="2014-02-24T21:30:00Z">
              <w:r w:rsidRPr="00552D00">
                <w:rPr>
                  <w:rFonts w:ascii="Arial" w:hAnsi="Arial" w:cs="Arial"/>
                  <w:sz w:val="18"/>
                </w:rPr>
                <w:t>MFAktionAfvistNummer: 2</w:t>
              </w:r>
              <w:r>
                <w:rPr>
                  <w:rFonts w:ascii="Arial" w:hAnsi="Arial" w:cs="Arial"/>
                  <w:sz w:val="18"/>
                </w:rPr>
                <w:t>33</w:t>
              </w:r>
            </w:ins>
          </w:p>
          <w:p w:rsidR="00447712" w:rsidRDefault="00447712" w:rsidP="004477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45" w:author="Lasse Steven Levarett Buck" w:date="2014-02-24T21:30:00Z"/>
                <w:rFonts w:ascii="Arial" w:hAnsi="Arial" w:cs="Arial"/>
                <w:sz w:val="18"/>
              </w:rPr>
            </w:pPr>
            <w:ins w:id="46" w:author="Lasse Steven Levarett Buck" w:date="2014-02-24T21:30:00Z">
              <w:r w:rsidRPr="00552D00">
                <w:rPr>
                  <w:rFonts w:ascii="Arial" w:hAnsi="Arial" w:cs="Arial"/>
                  <w:sz w:val="18"/>
                </w:rPr>
                <w:t xml:space="preserve">MFAktionAfvistParamSamling: MFAktionID, DMIFordringEFIFordringId </w:t>
              </w:r>
            </w:ins>
          </w:p>
          <w:p w:rsidR="00447712" w:rsidRPr="003F05F4" w:rsidRDefault="00447712" w:rsidP="004477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47" w:author="Lasse Steven Levarett Buck" w:date="2014-02-24T21:30:00Z"/>
                <w:rFonts w:ascii="Arial" w:hAnsi="Arial" w:cs="Arial"/>
                <w:sz w:val="18"/>
              </w:rPr>
            </w:pPr>
          </w:p>
          <w:p w:rsidR="00447712" w:rsidRPr="00223565" w:rsidRDefault="00447712" w:rsidP="004477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48" w:author="Lasse Steven Levarett Buck" w:date="2014-02-24T21:30:00Z"/>
                <w:rFonts w:ascii="Arial" w:hAnsi="Arial" w:cs="Arial"/>
                <w:sz w:val="18"/>
              </w:rPr>
            </w:pPr>
            <w:ins w:id="49" w:author="Lasse Steven Levarett Buck" w:date="2014-02-24T21:30:00Z">
              <w:r w:rsidRPr="00223565">
                <w:rPr>
                  <w:rFonts w:ascii="Arial" w:hAnsi="Arial" w:cs="Arial"/>
                  <w:sz w:val="18"/>
                </w:rPr>
                <w:t>Validering: Transport i denne myndighedudbetalingstype skal registreres på en person kunde</w:t>
              </w:r>
            </w:ins>
          </w:p>
          <w:p w:rsidR="00447712" w:rsidRPr="00223565" w:rsidRDefault="00447712" w:rsidP="004477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50" w:author="Lasse Steven Levarett Buck" w:date="2014-02-24T21:30:00Z"/>
                <w:rFonts w:ascii="Arial" w:hAnsi="Arial" w:cs="Arial"/>
                <w:sz w:val="18"/>
              </w:rPr>
            </w:pPr>
            <w:ins w:id="51" w:author="Lasse Steven Levarett Buck" w:date="2014-02-24T21:30:00Z">
              <w:r w:rsidRPr="00223565">
                <w:rPr>
                  <w:rFonts w:ascii="Arial" w:hAnsi="Arial" w:cs="Arial"/>
                  <w:sz w:val="18"/>
                </w:rPr>
                <w:t>MFAktionAfvistNummer: 236</w:t>
              </w:r>
            </w:ins>
          </w:p>
          <w:p w:rsidR="00447712" w:rsidRPr="00223565" w:rsidRDefault="00447712" w:rsidP="004477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52" w:author="Lasse Steven Levarett Buck" w:date="2014-02-24T21:30:00Z"/>
                <w:rFonts w:ascii="Arial" w:hAnsi="Arial" w:cs="Arial"/>
                <w:sz w:val="18"/>
              </w:rPr>
            </w:pPr>
            <w:ins w:id="53" w:author="Lasse Steven Levarett Buck" w:date="2014-02-24T21:30:00Z">
              <w:r w:rsidRPr="00223565">
                <w:rPr>
                  <w:rFonts w:ascii="Arial" w:hAnsi="Arial" w:cs="Arial"/>
                  <w:sz w:val="18"/>
                </w:rPr>
                <w:t>MFAktionAfvistParamSamling: MFAktionID, DMIFordringEFIFordringId, MyndighedUdbetalingsTypeKode</w:t>
              </w:r>
            </w:ins>
          </w:p>
          <w:p w:rsidR="00447712" w:rsidRPr="00223565" w:rsidRDefault="00447712" w:rsidP="004477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54" w:author="Lasse Steven Levarett Buck" w:date="2014-02-24T21:30:00Z"/>
                <w:rFonts w:ascii="Arial" w:hAnsi="Arial" w:cs="Arial"/>
                <w:sz w:val="18"/>
              </w:rPr>
            </w:pPr>
          </w:p>
          <w:p w:rsidR="00447712" w:rsidRPr="00223565" w:rsidRDefault="00447712" w:rsidP="004477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55" w:author="Lasse Steven Levarett Buck" w:date="2014-02-24T21:30:00Z"/>
                <w:rFonts w:ascii="Arial" w:hAnsi="Arial" w:cs="Arial"/>
                <w:sz w:val="18"/>
              </w:rPr>
            </w:pPr>
            <w:ins w:id="56" w:author="Lasse Steven Levarett Buck" w:date="2014-02-24T21:30:00Z">
              <w:r w:rsidRPr="00223565">
                <w:rPr>
                  <w:rFonts w:ascii="Arial" w:hAnsi="Arial" w:cs="Arial"/>
                  <w:sz w:val="18"/>
                </w:rPr>
                <w:t>Validering: Transport i denne myndighedudbetalingstype skal registreres på en virksomhed kunde</w:t>
              </w:r>
            </w:ins>
          </w:p>
          <w:p w:rsidR="00447712" w:rsidRPr="00223565" w:rsidRDefault="00447712" w:rsidP="004477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57" w:author="Lasse Steven Levarett Buck" w:date="2014-02-24T21:30:00Z"/>
                <w:rFonts w:ascii="Arial" w:hAnsi="Arial" w:cs="Arial"/>
                <w:sz w:val="18"/>
              </w:rPr>
            </w:pPr>
            <w:ins w:id="58" w:author="Lasse Steven Levarett Buck" w:date="2014-02-24T21:30:00Z">
              <w:r w:rsidRPr="00223565">
                <w:rPr>
                  <w:rFonts w:ascii="Arial" w:hAnsi="Arial" w:cs="Arial"/>
                  <w:sz w:val="18"/>
                </w:rPr>
                <w:t>MFAktionAfvistNummer: 237</w:t>
              </w:r>
            </w:ins>
          </w:p>
          <w:p w:rsidR="00447712" w:rsidRPr="00223565" w:rsidRDefault="00447712" w:rsidP="004477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59" w:author="Lasse Steven Levarett Buck" w:date="2014-02-24T21:30:00Z"/>
                <w:rFonts w:ascii="Arial" w:hAnsi="Arial" w:cs="Arial"/>
                <w:sz w:val="18"/>
              </w:rPr>
            </w:pPr>
            <w:ins w:id="60" w:author="Lasse Steven Levarett Buck" w:date="2014-02-24T21:30:00Z">
              <w:r w:rsidRPr="00223565">
                <w:rPr>
                  <w:rFonts w:ascii="Arial" w:hAnsi="Arial" w:cs="Arial"/>
                  <w:sz w:val="18"/>
                </w:rPr>
                <w:t>MFAktionAfvistParamSamling: MFAktionID, DMIFordringEFIFordringId</w:t>
              </w:r>
              <w:r>
                <w:rPr>
                  <w:rFonts w:ascii="Arial" w:hAnsi="Arial" w:cs="Arial"/>
                  <w:sz w:val="18"/>
                </w:rPr>
                <w:t xml:space="preserve">, </w:t>
              </w:r>
              <w:r w:rsidRPr="007E21F0">
                <w:rPr>
                  <w:rFonts w:ascii="Arial" w:hAnsi="Arial" w:cs="Arial"/>
                  <w:sz w:val="18"/>
                </w:rPr>
                <w:t>, MyndighedUdbetalingsTypeKode</w:t>
              </w:r>
            </w:ins>
          </w:p>
          <w:p w:rsidR="00447712" w:rsidRPr="00223565" w:rsidRDefault="00447712" w:rsidP="004477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61" w:author="Lasse Steven Levarett Buck" w:date="2014-02-24T21:30:00Z"/>
                <w:rFonts w:ascii="Arial" w:hAnsi="Arial" w:cs="Arial"/>
                <w:sz w:val="18"/>
              </w:rPr>
            </w:pPr>
          </w:p>
          <w:p w:rsidR="00447712" w:rsidRPr="00223565" w:rsidRDefault="00447712" w:rsidP="004477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62" w:author="Lasse Steven Levarett Buck" w:date="2014-02-24T21:30:00Z"/>
                <w:rFonts w:ascii="Arial" w:hAnsi="Arial" w:cs="Arial"/>
                <w:sz w:val="18"/>
              </w:rPr>
            </w:pPr>
            <w:ins w:id="63" w:author="Lasse Steven Levarett Buck" w:date="2014-02-24T21:30:00Z">
              <w:r w:rsidRPr="00223565">
                <w:rPr>
                  <w:rFonts w:ascii="Arial" w:hAnsi="Arial" w:cs="Arial"/>
                  <w:sz w:val="18"/>
                </w:rPr>
                <w:t>Validering: Der må ikke registreres en t</w:t>
              </w:r>
              <w:r w:rsidRPr="00727C7A">
                <w:rPr>
                  <w:rFonts w:ascii="Arial" w:hAnsi="Arial" w:cs="Arial"/>
                  <w:sz w:val="18"/>
                </w:rPr>
                <w:t>ransport i den</w:t>
              </w:r>
              <w:r>
                <w:rPr>
                  <w:rFonts w:ascii="Arial" w:hAnsi="Arial" w:cs="Arial"/>
                  <w:sz w:val="18"/>
                </w:rPr>
                <w:t xml:space="preserve"> angivne</w:t>
              </w:r>
              <w:r w:rsidRPr="00223565">
                <w:rPr>
                  <w:rFonts w:ascii="Arial" w:hAnsi="Arial" w:cs="Arial"/>
                  <w:sz w:val="18"/>
                </w:rPr>
                <w:t xml:space="preserve"> myndighedudbetalingstype.</w:t>
              </w:r>
            </w:ins>
          </w:p>
          <w:p w:rsidR="00447712" w:rsidRPr="00223565" w:rsidRDefault="00447712" w:rsidP="004477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64" w:author="Lasse Steven Levarett Buck" w:date="2014-02-24T21:30:00Z"/>
                <w:rFonts w:ascii="Arial" w:hAnsi="Arial" w:cs="Arial"/>
                <w:sz w:val="18"/>
              </w:rPr>
            </w:pPr>
            <w:ins w:id="65" w:author="Lasse Steven Levarett Buck" w:date="2014-02-24T21:30:00Z">
              <w:r w:rsidRPr="00223565">
                <w:rPr>
                  <w:rFonts w:ascii="Arial" w:hAnsi="Arial" w:cs="Arial"/>
                  <w:sz w:val="18"/>
                </w:rPr>
                <w:t>MFAktionAfvistNummer: 238</w:t>
              </w:r>
            </w:ins>
          </w:p>
          <w:p w:rsidR="00447712" w:rsidRPr="00223565" w:rsidRDefault="00447712" w:rsidP="004477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66" w:author="Lasse Steven Levarett Buck" w:date="2014-02-24T21:30:00Z"/>
                <w:rFonts w:ascii="Arial" w:hAnsi="Arial" w:cs="Arial"/>
                <w:sz w:val="18"/>
              </w:rPr>
            </w:pPr>
            <w:ins w:id="67" w:author="Lasse Steven Levarett Buck" w:date="2014-02-24T21:30:00Z">
              <w:r w:rsidRPr="00223565">
                <w:rPr>
                  <w:rFonts w:ascii="Arial" w:hAnsi="Arial" w:cs="Arial"/>
                  <w:sz w:val="18"/>
                </w:rPr>
                <w:t>MFAktionAfvistParamSamling: MFAktionID, DMIFordringEFIFordringId</w:t>
              </w:r>
              <w:r w:rsidRPr="007E21F0">
                <w:rPr>
                  <w:rFonts w:ascii="Arial" w:hAnsi="Arial" w:cs="Arial"/>
                  <w:sz w:val="18"/>
                </w:rPr>
                <w:t>, MyndighedUdbetalingsTypeKode</w:t>
              </w:r>
            </w:ins>
          </w:p>
          <w:p w:rsidR="00447712" w:rsidRDefault="00447712" w:rsidP="004477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68" w:author="Lasse Steven Levarett Buck" w:date="2014-02-24T21:30:00Z"/>
                <w:rFonts w:ascii="Arial" w:hAnsi="Arial" w:cs="Arial"/>
                <w:sz w:val="18"/>
              </w:rPr>
            </w:pPr>
          </w:p>
          <w:p w:rsidR="00447712" w:rsidRPr="00223565" w:rsidRDefault="00447712" w:rsidP="004477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69" w:author="Lasse Steven Levarett Buck" w:date="2014-02-24T21:30:00Z"/>
                <w:rFonts w:ascii="Arial" w:hAnsi="Arial" w:cs="Arial"/>
                <w:sz w:val="18"/>
              </w:rPr>
            </w:pPr>
            <w:ins w:id="70" w:author="Lasse Steven Levarett Buck" w:date="2014-02-24T21:30:00Z">
              <w:r w:rsidRPr="00223565">
                <w:rPr>
                  <w:rFonts w:ascii="Arial" w:hAnsi="Arial" w:cs="Arial"/>
                  <w:sz w:val="18"/>
                </w:rPr>
                <w:t xml:space="preserve">Validering:  </w:t>
              </w:r>
              <w:r>
                <w:rPr>
                  <w:rFonts w:ascii="Arial" w:hAnsi="Arial" w:cs="Arial"/>
                  <w:sz w:val="18"/>
                </w:rPr>
                <w:t xml:space="preserve">Den angfivne </w:t>
              </w:r>
              <w:r w:rsidRPr="00223565">
                <w:rPr>
                  <w:rFonts w:ascii="Arial" w:hAnsi="Arial" w:cs="Arial"/>
                  <w:sz w:val="18"/>
                </w:rPr>
                <w:t>myndighedudbetalingstype</w:t>
              </w:r>
              <w:r>
                <w:rPr>
                  <w:rFonts w:ascii="Arial" w:hAnsi="Arial" w:cs="Arial"/>
                  <w:sz w:val="18"/>
                </w:rPr>
                <w:t xml:space="preserve"> er ukendt.</w:t>
              </w:r>
              <w:r w:rsidRPr="00223565">
                <w:rPr>
                  <w:rFonts w:ascii="Arial" w:hAnsi="Arial" w:cs="Arial"/>
                  <w:sz w:val="18"/>
                </w:rPr>
                <w:t>.</w:t>
              </w:r>
            </w:ins>
          </w:p>
          <w:p w:rsidR="00447712" w:rsidRPr="00223565" w:rsidRDefault="00447712" w:rsidP="004477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71" w:author="Lasse Steven Levarett Buck" w:date="2014-02-24T21:30:00Z"/>
                <w:rFonts w:ascii="Arial" w:hAnsi="Arial" w:cs="Arial"/>
                <w:sz w:val="18"/>
              </w:rPr>
            </w:pPr>
            <w:ins w:id="72" w:author="Lasse Steven Levarett Buck" w:date="2014-02-24T21:30:00Z">
              <w:r w:rsidRPr="00223565">
                <w:rPr>
                  <w:rFonts w:ascii="Arial" w:hAnsi="Arial" w:cs="Arial"/>
                  <w:sz w:val="18"/>
                </w:rPr>
                <w:t>MFAktionAfvistNummer: 23</w:t>
              </w:r>
              <w:r>
                <w:rPr>
                  <w:rFonts w:ascii="Arial" w:hAnsi="Arial" w:cs="Arial"/>
                  <w:sz w:val="18"/>
                </w:rPr>
                <w:t>9</w:t>
              </w:r>
            </w:ins>
          </w:p>
          <w:p w:rsidR="00447712" w:rsidRPr="00223565" w:rsidRDefault="00447712" w:rsidP="004477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73" w:author="Lasse Steven Levarett Buck" w:date="2014-02-24T21:30:00Z"/>
                <w:rFonts w:ascii="Arial" w:hAnsi="Arial" w:cs="Arial"/>
                <w:sz w:val="18"/>
              </w:rPr>
            </w:pPr>
            <w:ins w:id="74" w:author="Lasse Steven Levarett Buck" w:date="2014-02-24T21:30:00Z">
              <w:r w:rsidRPr="00223565">
                <w:rPr>
                  <w:rFonts w:ascii="Arial" w:hAnsi="Arial" w:cs="Arial"/>
                  <w:sz w:val="18"/>
                </w:rPr>
                <w:t>MFAktionAfvistParamSamling: MFAktionID, DMIFordringEFIFordringId</w:t>
              </w:r>
              <w:r w:rsidRPr="007E21F0">
                <w:rPr>
                  <w:rFonts w:ascii="Arial" w:hAnsi="Arial" w:cs="Arial"/>
                  <w:sz w:val="18"/>
                </w:rPr>
                <w:t>, MyndighedUdbetalingsTypeKode</w:t>
              </w:r>
              <w:r>
                <w:rPr>
                  <w:rStyle w:val="Kommentarhenvisning"/>
                </w:rPr>
                <w:commentReference w:id="75"/>
              </w:r>
            </w:ins>
          </w:p>
          <w:p w:rsidR="00447712" w:rsidRDefault="00447712" w:rsidP="004477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76" w:author="Lasse Steven Levarett Buck" w:date="2014-02-24T21:30:00Z"/>
                <w:rFonts w:ascii="Arial" w:hAnsi="Arial" w:cs="Arial"/>
                <w:sz w:val="18"/>
              </w:rPr>
            </w:pPr>
          </w:p>
          <w:p w:rsidR="00523400" w:rsidRPr="00523400" w:rsidRDefault="00523400" w:rsidP="005234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Validering: Fordring er allerede dækket på en måde at nedskrivning/tilbagekald ikke er tilladt</w:t>
            </w:r>
          </w:p>
          <w:p w:rsidR="00523400" w:rsidRPr="00523400" w:rsidRDefault="00523400" w:rsidP="005234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MFAktionAfvistNummer: 253</w:t>
            </w:r>
          </w:p>
          <w:p w:rsidR="00BB6FD8" w:rsidRDefault="00523400" w:rsidP="005234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77" w:author="Lasse Steven Levarett Buck" w:date="2014-02-24T21:30:00Z"/>
                <w:rFonts w:ascii="Arial" w:hAnsi="Arial" w:cs="Arial"/>
                <w:sz w:val="18"/>
              </w:rPr>
            </w:pPr>
            <w:r w:rsidRPr="00523400">
              <w:rPr>
                <w:rFonts w:ascii="Arial" w:hAnsi="Arial" w:cs="Arial"/>
                <w:sz w:val="18"/>
              </w:rPr>
              <w:t>MFAktionAfvistParamSamling: MFAktionID, DMIFordringEFIFordringId</w:t>
            </w:r>
          </w:p>
          <w:p w:rsidR="00447712" w:rsidRDefault="00447712" w:rsidP="005234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78" w:author="Lasse Steven Levarett Buck" w:date="2014-02-24T21:30:00Z"/>
                <w:rFonts w:ascii="Arial" w:hAnsi="Arial" w:cs="Arial"/>
                <w:sz w:val="18"/>
              </w:rPr>
            </w:pPr>
          </w:p>
          <w:p w:rsidR="00447712" w:rsidRPr="00552D00" w:rsidRDefault="00447712" w:rsidP="004477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79" w:author="Lasse Steven Levarett Buck" w:date="2014-02-24T21:31:00Z"/>
                <w:rFonts w:ascii="Arial" w:hAnsi="Arial" w:cs="Arial"/>
                <w:sz w:val="18"/>
              </w:rPr>
            </w:pPr>
            <w:ins w:id="80" w:author="Lasse Steven Levarett Buck" w:date="2014-02-24T21:31:00Z">
              <w:r w:rsidRPr="00552D00">
                <w:rPr>
                  <w:rFonts w:ascii="Arial" w:hAnsi="Arial" w:cs="Arial"/>
                  <w:sz w:val="18"/>
                </w:rPr>
                <w:t xml:space="preserve">Validering: </w:t>
              </w:r>
              <w:r>
                <w:rPr>
                  <w:rFonts w:ascii="Arial" w:hAnsi="Arial" w:cs="Arial"/>
                  <w:sz w:val="18"/>
                </w:rPr>
                <w:t>Ugyldig alternativ kontakt</w:t>
              </w:r>
            </w:ins>
          </w:p>
          <w:p w:rsidR="00447712" w:rsidRPr="00552D00" w:rsidRDefault="00447712" w:rsidP="004477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81" w:author="Lasse Steven Levarett Buck" w:date="2014-02-24T21:31:00Z"/>
                <w:rFonts w:ascii="Arial" w:hAnsi="Arial" w:cs="Arial"/>
                <w:sz w:val="18"/>
              </w:rPr>
            </w:pPr>
            <w:ins w:id="82" w:author="Lasse Steven Levarett Buck" w:date="2014-02-24T21:31:00Z">
              <w:r w:rsidRPr="00552D00">
                <w:rPr>
                  <w:rFonts w:ascii="Arial" w:hAnsi="Arial" w:cs="Arial"/>
                  <w:sz w:val="18"/>
                </w:rPr>
                <w:t>MFAktionAfvistNummer: 2</w:t>
              </w:r>
              <w:r>
                <w:rPr>
                  <w:rFonts w:ascii="Arial" w:hAnsi="Arial" w:cs="Arial"/>
                  <w:sz w:val="18"/>
                </w:rPr>
                <w:t>69</w:t>
              </w:r>
            </w:ins>
          </w:p>
          <w:p w:rsidR="00447712" w:rsidRPr="00DF7518" w:rsidRDefault="00447712" w:rsidP="004477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ins w:id="83" w:author="Lasse Steven Levarett Buck" w:date="2014-02-24T21:31:00Z">
              <w:r w:rsidRPr="00552D00">
                <w:rPr>
                  <w:rFonts w:ascii="Arial" w:hAnsi="Arial" w:cs="Arial"/>
                  <w:sz w:val="18"/>
                </w:rPr>
                <w:t xml:space="preserve">MFAktionAfvistParamSamling: </w:t>
              </w:r>
              <w:r>
                <w:rPr>
                  <w:rFonts w:ascii="Arial" w:hAnsi="Arial" w:cs="Arial"/>
                  <w:sz w:val="18"/>
                </w:rPr>
                <w:t>Ingen</w:t>
              </w:r>
            </w:ins>
          </w:p>
        </w:tc>
      </w:tr>
    </w:tbl>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DF7518" w:rsidTr="00DF7518">
        <w:trPr>
          <w:trHeight w:hRule="exact" w:val="113"/>
        </w:trPr>
        <w:tc>
          <w:tcPr>
            <w:tcW w:w="10345" w:type="dxa"/>
            <w:shd w:val="clear" w:color="auto" w:fill="B3B3B3"/>
          </w:tcPr>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F7518" w:rsidTr="00DF7518">
        <w:tc>
          <w:tcPr>
            <w:tcW w:w="10345" w:type="dxa"/>
            <w:vAlign w:val="center"/>
          </w:tcPr>
          <w:p w:rsidR="00DF7518" w:rsidRP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r>
              <w:rPr>
                <w:rFonts w:ascii="Arial" w:hAnsi="Arial" w:cs="Arial"/>
                <w:sz w:val="22"/>
              </w:rPr>
              <w:t>MFAktionStruktur</w:t>
            </w:r>
          </w:p>
        </w:tc>
      </w:tr>
      <w:tr w:rsidR="00DF7518" w:rsidTr="00DF7518">
        <w:tc>
          <w:tcPr>
            <w:tcW w:w="10345" w:type="dxa"/>
            <w:vAlign w:val="center"/>
          </w:tcPr>
          <w:p w:rsidR="00DF7518" w:rsidRDefault="005D489E" w:rsidP="005D48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r w:rsidRPr="00F00879">
              <w:rPr>
                <w:rFonts w:ascii="Arial" w:hAnsi="Arial" w:cs="Arial"/>
                <w:sz w:val="18"/>
              </w:rPr>
              <w:t>MF</w:t>
            </w:r>
            <w:r>
              <w:rPr>
                <w:rFonts w:ascii="Arial" w:hAnsi="Arial" w:cs="Arial"/>
                <w:sz w:val="18"/>
              </w:rPr>
              <w:t>Aktion</w:t>
            </w:r>
            <w:r w:rsidRPr="00F00879">
              <w:rPr>
                <w:rFonts w:ascii="Arial" w:hAnsi="Arial" w:cs="Arial"/>
                <w:sz w:val="18"/>
              </w:rPr>
              <w:t>Struktur.xsd</w:t>
            </w:r>
            <w:r>
              <w:rPr>
                <w:rFonts w:ascii="Arial" w:hAnsi="Arial" w:cs="Arial"/>
                <w:sz w:val="18"/>
              </w:rPr>
              <w:t>)</w:t>
            </w:r>
          </w:p>
          <w:p w:rsidR="00FB097C" w:rsidRPr="00DF7518" w:rsidRDefault="004113B2" w:rsidP="005D48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noProof/>
                <w:sz w:val="18"/>
                <w:lang w:eastAsia="da-DK"/>
              </w:rPr>
              <w:drawing>
                <wp:inline distT="0" distB="0" distL="0" distR="0">
                  <wp:extent cx="6480175" cy="5930900"/>
                  <wp:effectExtent l="0" t="0" r="0" b="0"/>
                  <wp:docPr id="36" name="Billed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ktionstr.emf"/>
                          <pic:cNvPicPr/>
                        </pic:nvPicPr>
                        <pic:blipFill>
                          <a:blip r:embed="rId25">
                            <a:extLst>
                              <a:ext uri="{28A0092B-C50C-407E-A947-70E740481C1C}">
                                <a14:useLocalDpi xmlns:a14="http://schemas.microsoft.com/office/drawing/2010/main" val="0"/>
                              </a:ext>
                            </a:extLst>
                          </a:blip>
                          <a:stretch>
                            <a:fillRect/>
                          </a:stretch>
                        </pic:blipFill>
                        <pic:spPr>
                          <a:xfrm>
                            <a:off x="0" y="0"/>
                            <a:ext cx="6480175" cy="5930900"/>
                          </a:xfrm>
                          <a:prstGeom prst="rect">
                            <a:avLst/>
                          </a:prstGeom>
                        </pic:spPr>
                      </pic:pic>
                    </a:graphicData>
                  </a:graphic>
                </wp:inline>
              </w:drawing>
            </w:r>
          </w:p>
        </w:tc>
      </w:tr>
      <w:tr w:rsidR="00DF7518" w:rsidTr="00DF7518">
        <w:tc>
          <w:tcPr>
            <w:tcW w:w="10345" w:type="dxa"/>
            <w:shd w:val="clear" w:color="auto" w:fill="B3B3B3"/>
            <w:vAlign w:val="center"/>
          </w:tcPr>
          <w:p w:rsidR="00DF7518" w:rsidRP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DF7518" w:rsidTr="00DF7518">
        <w:tc>
          <w:tcPr>
            <w:tcW w:w="10345" w:type="dxa"/>
            <w:shd w:val="clear" w:color="auto" w:fill="FFFFFF"/>
            <w:vAlign w:val="center"/>
          </w:tcPr>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status for for en FordringAktion der er indberettet med MFFordringIndberet servicen.  Returneres direkte fra MFFordringIndberet og kan hentes med MFKvitteringHent servicen.</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MFFordringIndberet svar ***</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MFAktionStatusKode kan i svaret fra MFFordringIndberet kun antage værdierne MODTAGET og AFVIST. Den synkrone behandling ved modtagelse validerer kun mod fordringhaveraftale men aktionerne udføres ikke, så der afvises kun pga. manglende aftale eller ikke udfyldte felter.</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Alle aktioner tildeles et unikt MFAktionID. Aktioner med MFAktionKode =OPRETFORDRING | OPRETTRANSPORT tildeles et unikt DMIFordringEFIFordringID (også selvom de afvises før oprettelse i EFI/DMI).</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MFKvitteringHent svar ***</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Resultatet af den asynkrone behandling af de indberettede aktioner hentes med MFKvitteringHent servicen. Hver kvittering indeholder en MFAktionStruktur men også en KundeSamling med evt. allokerede AlternativKontaktID og berigede hæftelsesforhold. MFAktionStatusKode i en kvitttering kan antage alle værdierne MODTAGET, SAGSBEHAND, AFVIST og UDFOERT. </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7518" w:rsidRP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og UDFOERT er endelige tilstande.</w:t>
            </w:r>
          </w:p>
        </w:tc>
      </w:tr>
    </w:tbl>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DF7518" w:rsidTr="00DF7518">
        <w:trPr>
          <w:trHeight w:hRule="exact" w:val="113"/>
        </w:trPr>
        <w:tc>
          <w:tcPr>
            <w:tcW w:w="10345" w:type="dxa"/>
            <w:shd w:val="clear" w:color="auto" w:fill="B3B3B3"/>
          </w:tcPr>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F7518" w:rsidTr="00DF7518">
        <w:tc>
          <w:tcPr>
            <w:tcW w:w="10345" w:type="dxa"/>
            <w:vAlign w:val="center"/>
          </w:tcPr>
          <w:p w:rsidR="00DF7518" w:rsidRP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r>
              <w:rPr>
                <w:rFonts w:ascii="Arial" w:hAnsi="Arial" w:cs="Arial"/>
                <w:sz w:val="22"/>
              </w:rPr>
              <w:t>MFDokumentStruktur</w:t>
            </w:r>
          </w:p>
        </w:tc>
      </w:tr>
      <w:tr w:rsidR="00DF7518" w:rsidTr="00DF7518">
        <w:tc>
          <w:tcPr>
            <w:tcW w:w="10345" w:type="dxa"/>
            <w:vAlign w:val="center"/>
          </w:tcPr>
          <w:p w:rsidR="00DF7518" w:rsidRDefault="005D489E"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r w:rsidRPr="00F00879">
              <w:rPr>
                <w:rFonts w:ascii="Arial" w:hAnsi="Arial" w:cs="Arial"/>
                <w:sz w:val="18"/>
              </w:rPr>
              <w:t>MFDokumentStruktur.xsd</w:t>
            </w:r>
            <w:r>
              <w:rPr>
                <w:rFonts w:ascii="Arial" w:hAnsi="Arial" w:cs="Arial"/>
                <w:sz w:val="18"/>
              </w:rPr>
              <w:t>)</w:t>
            </w:r>
          </w:p>
          <w:p w:rsidR="00FB097C" w:rsidRPr="00DF7518" w:rsidRDefault="00FB097C"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noProof/>
                <w:sz w:val="18"/>
                <w:lang w:eastAsia="da-DK"/>
              </w:rPr>
              <w:drawing>
                <wp:inline distT="0" distB="0" distL="0" distR="0">
                  <wp:extent cx="6480175" cy="1753870"/>
                  <wp:effectExtent l="0" t="0" r="0" b="0"/>
                  <wp:docPr id="16" name="Billed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fdok.emf"/>
                          <pic:cNvPicPr/>
                        </pic:nvPicPr>
                        <pic:blipFill>
                          <a:blip r:embed="rId26">
                            <a:extLst>
                              <a:ext uri="{28A0092B-C50C-407E-A947-70E740481C1C}">
                                <a14:useLocalDpi xmlns:a14="http://schemas.microsoft.com/office/drawing/2010/main" val="0"/>
                              </a:ext>
                            </a:extLst>
                          </a:blip>
                          <a:stretch>
                            <a:fillRect/>
                          </a:stretch>
                        </pic:blipFill>
                        <pic:spPr>
                          <a:xfrm>
                            <a:off x="0" y="0"/>
                            <a:ext cx="6480175" cy="1753870"/>
                          </a:xfrm>
                          <a:prstGeom prst="rect">
                            <a:avLst/>
                          </a:prstGeom>
                        </pic:spPr>
                      </pic:pic>
                    </a:graphicData>
                  </a:graphic>
                </wp:inline>
              </w:drawing>
            </w:r>
          </w:p>
        </w:tc>
      </w:tr>
      <w:tr w:rsidR="00DF7518" w:rsidTr="00DF7518">
        <w:tc>
          <w:tcPr>
            <w:tcW w:w="10345" w:type="dxa"/>
            <w:shd w:val="clear" w:color="auto" w:fill="B3B3B3"/>
            <w:vAlign w:val="center"/>
          </w:tcPr>
          <w:p w:rsidR="00DF7518" w:rsidRP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DF7518" w:rsidTr="00DF7518">
        <w:tc>
          <w:tcPr>
            <w:tcW w:w="10345" w:type="dxa"/>
            <w:shd w:val="clear" w:color="auto" w:fill="FFFFFF"/>
            <w:vAlign w:val="center"/>
          </w:tcPr>
          <w:p w:rsidR="00DF7518" w:rsidRP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Dokument modtaget fra fordringhaver. Fordringhaveren kan angive sin egen dokument reference (journalnummer). Eksterne fordringshavere skal sende dokumentindhold binært. Interne fordringshavere kan vælge mellem enten binært dokumentindhold eller en reference til et Captia dokument (DokumentNummer) der allerede er uploadet i et midlertidigt Captia område. Når fordringen registreres i EFI vil dokumentet blive oprettet i, eller flyttet til, den korrekte sag.</w:t>
            </w:r>
          </w:p>
        </w:tc>
      </w:tr>
    </w:tbl>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DF7518" w:rsidTr="00DF7518">
        <w:trPr>
          <w:trHeight w:hRule="exact" w:val="113"/>
        </w:trPr>
        <w:tc>
          <w:tcPr>
            <w:tcW w:w="10345" w:type="dxa"/>
            <w:shd w:val="clear" w:color="auto" w:fill="B3B3B3"/>
          </w:tcPr>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F7518" w:rsidTr="00DF7518">
        <w:tc>
          <w:tcPr>
            <w:tcW w:w="10345" w:type="dxa"/>
            <w:vAlign w:val="center"/>
          </w:tcPr>
          <w:p w:rsidR="00DF7518" w:rsidRP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r>
              <w:rPr>
                <w:rFonts w:ascii="Arial" w:hAnsi="Arial" w:cs="Arial"/>
                <w:sz w:val="22"/>
              </w:rPr>
              <w:t>MFHæftelseStruktur</w:t>
            </w:r>
          </w:p>
        </w:tc>
      </w:tr>
      <w:tr w:rsidR="00DF7518" w:rsidTr="00DF7518">
        <w:tc>
          <w:tcPr>
            <w:tcW w:w="10345" w:type="dxa"/>
            <w:vAlign w:val="center"/>
          </w:tcPr>
          <w:p w:rsidR="00DF7518" w:rsidRDefault="005D489E"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r w:rsidRPr="00F00879">
              <w:rPr>
                <w:rFonts w:ascii="Arial" w:hAnsi="Arial" w:cs="Arial"/>
                <w:sz w:val="18"/>
              </w:rPr>
              <w:t>MFHaeftelseStruktur.xsd</w:t>
            </w:r>
            <w:r>
              <w:rPr>
                <w:rFonts w:ascii="Arial" w:hAnsi="Arial" w:cs="Arial"/>
                <w:sz w:val="18"/>
              </w:rPr>
              <w:t>)</w:t>
            </w:r>
          </w:p>
          <w:p w:rsidR="00FB097C" w:rsidRPr="00DF7518" w:rsidRDefault="0082381C"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noProof/>
                <w:sz w:val="18"/>
                <w:lang w:eastAsia="da-DK"/>
              </w:rPr>
              <w:drawing>
                <wp:inline distT="0" distB="0" distL="0" distR="0">
                  <wp:extent cx="5529580" cy="9972040"/>
                  <wp:effectExtent l="0" t="0" r="0" b="0"/>
                  <wp:docPr id="15" name="Billed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emf"/>
                          <pic:cNvPicPr/>
                        </pic:nvPicPr>
                        <pic:blipFill>
                          <a:blip r:embed="rId27">
                            <a:extLst>
                              <a:ext uri="{28A0092B-C50C-407E-A947-70E740481C1C}">
                                <a14:useLocalDpi xmlns:a14="http://schemas.microsoft.com/office/drawing/2010/main" val="0"/>
                              </a:ext>
                            </a:extLst>
                          </a:blip>
                          <a:stretch>
                            <a:fillRect/>
                          </a:stretch>
                        </pic:blipFill>
                        <pic:spPr>
                          <a:xfrm>
                            <a:off x="0" y="0"/>
                            <a:ext cx="5529580" cy="9972040"/>
                          </a:xfrm>
                          <a:prstGeom prst="rect">
                            <a:avLst/>
                          </a:prstGeom>
                        </pic:spPr>
                      </pic:pic>
                    </a:graphicData>
                  </a:graphic>
                </wp:inline>
              </w:drawing>
            </w:r>
          </w:p>
        </w:tc>
      </w:tr>
      <w:tr w:rsidR="00DF7518" w:rsidTr="00DF7518">
        <w:tc>
          <w:tcPr>
            <w:tcW w:w="10345" w:type="dxa"/>
            <w:shd w:val="clear" w:color="auto" w:fill="B3B3B3"/>
            <w:vAlign w:val="center"/>
          </w:tcPr>
          <w:p w:rsidR="00DF7518" w:rsidRP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DF7518" w:rsidTr="00DF7518">
        <w:tc>
          <w:tcPr>
            <w:tcW w:w="10345" w:type="dxa"/>
            <w:shd w:val="clear" w:color="auto" w:fill="FFFFFF"/>
            <w:vAlign w:val="center"/>
          </w:tcPr>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Hæftelseforhold modtaget fra fordringhaver.  </w:t>
            </w:r>
          </w:p>
          <w:p w:rsidR="000A2E51" w:rsidRDefault="000A2E51"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A2E51" w:rsidRPr="000A2E51" w:rsidRDefault="000A2E51" w:rsidP="000A2E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0A2E51">
              <w:rPr>
                <w:rFonts w:ascii="Arial" w:hAnsi="Arial" w:cs="Arial"/>
                <w:sz w:val="18"/>
              </w:rPr>
              <w:t>Bemærk:</w:t>
            </w:r>
          </w:p>
          <w:p w:rsidR="000A2E51" w:rsidRPr="000A2E51" w:rsidRDefault="000A2E51" w:rsidP="000A2E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0A2E51">
              <w:rPr>
                <w:rFonts w:ascii="Arial" w:hAnsi="Arial" w:cs="Arial"/>
                <w:sz w:val="18"/>
              </w:rPr>
              <w:t>Der er pt. ingen funktionalitet bagved følgende:</w:t>
            </w:r>
          </w:p>
          <w:p w:rsidR="000A2E51" w:rsidRPr="000A2E51" w:rsidRDefault="000A2E51" w:rsidP="000A2E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0A2E51">
              <w:rPr>
                <w:rFonts w:ascii="Arial" w:hAnsi="Arial" w:cs="Arial"/>
                <w:sz w:val="18"/>
              </w:rPr>
              <w:t>- ValgHaeftelse</w:t>
            </w:r>
            <w:r>
              <w:rPr>
                <w:rFonts w:ascii="Arial" w:hAnsi="Arial" w:cs="Arial"/>
                <w:sz w:val="18"/>
              </w:rPr>
              <w:t xml:space="preserve"> (med underelementer)</w:t>
            </w:r>
          </w:p>
          <w:p w:rsidR="000A2E51" w:rsidRPr="000A2E51" w:rsidRDefault="000A2E51" w:rsidP="000A2E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0A2E51">
              <w:rPr>
                <w:rFonts w:ascii="Arial" w:hAnsi="Arial" w:cs="Arial"/>
                <w:sz w:val="18"/>
              </w:rPr>
              <w:t>- HaeftelseBegraensetBeløbStruktur</w:t>
            </w:r>
          </w:p>
          <w:p w:rsidR="000A2E51" w:rsidRPr="00DF7518" w:rsidRDefault="000A2E51" w:rsidP="000A2E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0A2E51">
              <w:rPr>
                <w:rFonts w:ascii="Arial" w:hAnsi="Arial" w:cs="Arial"/>
                <w:sz w:val="18"/>
              </w:rPr>
              <w:t>- HaeftelseSlutDato</w:t>
            </w:r>
          </w:p>
        </w:tc>
      </w:tr>
    </w:tbl>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DF7518" w:rsidTr="00DF7518">
        <w:trPr>
          <w:trHeight w:hRule="exact" w:val="113"/>
        </w:trPr>
        <w:tc>
          <w:tcPr>
            <w:tcW w:w="10345" w:type="dxa"/>
            <w:shd w:val="clear" w:color="auto" w:fill="B3B3B3"/>
          </w:tcPr>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F7518" w:rsidTr="00DF7518">
        <w:tc>
          <w:tcPr>
            <w:tcW w:w="10345" w:type="dxa"/>
            <w:vAlign w:val="center"/>
          </w:tcPr>
          <w:p w:rsidR="00DF7518" w:rsidRP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r>
              <w:rPr>
                <w:rFonts w:ascii="Arial" w:hAnsi="Arial" w:cs="Arial"/>
                <w:sz w:val="22"/>
              </w:rPr>
              <w:t>MFKundeStruktur</w:t>
            </w:r>
          </w:p>
        </w:tc>
      </w:tr>
      <w:tr w:rsidR="005D489E" w:rsidTr="00DF7518">
        <w:tc>
          <w:tcPr>
            <w:tcW w:w="10345" w:type="dxa"/>
            <w:vAlign w:val="center"/>
          </w:tcPr>
          <w:p w:rsidR="005D489E" w:rsidRDefault="005D489E" w:rsidP="008C033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r w:rsidRPr="00F00879">
              <w:rPr>
                <w:rFonts w:ascii="Arial" w:hAnsi="Arial" w:cs="Arial"/>
                <w:sz w:val="18"/>
              </w:rPr>
              <w:t>MFKundeStruktur.xsd</w:t>
            </w:r>
            <w:r>
              <w:rPr>
                <w:rFonts w:ascii="Arial" w:hAnsi="Arial" w:cs="Arial"/>
                <w:sz w:val="18"/>
              </w:rPr>
              <w:t>)</w:t>
            </w:r>
          </w:p>
          <w:p w:rsidR="00FB097C" w:rsidRPr="003C17E9" w:rsidRDefault="00FB097C" w:rsidP="008C033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noProof/>
                <w:sz w:val="18"/>
                <w:lang w:eastAsia="da-DK"/>
              </w:rPr>
              <w:drawing>
                <wp:inline distT="0" distB="0" distL="0" distR="0">
                  <wp:extent cx="6471285" cy="9972040"/>
                  <wp:effectExtent l="0" t="0" r="5715" b="0"/>
                  <wp:docPr id="18" name="Billed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fkunde.emf"/>
                          <pic:cNvPicPr/>
                        </pic:nvPicPr>
                        <pic:blipFill>
                          <a:blip r:embed="rId28">
                            <a:extLst>
                              <a:ext uri="{28A0092B-C50C-407E-A947-70E740481C1C}">
                                <a14:useLocalDpi xmlns:a14="http://schemas.microsoft.com/office/drawing/2010/main" val="0"/>
                              </a:ext>
                            </a:extLst>
                          </a:blip>
                          <a:stretch>
                            <a:fillRect/>
                          </a:stretch>
                        </pic:blipFill>
                        <pic:spPr>
                          <a:xfrm>
                            <a:off x="0" y="0"/>
                            <a:ext cx="6471285" cy="9972040"/>
                          </a:xfrm>
                          <a:prstGeom prst="rect">
                            <a:avLst/>
                          </a:prstGeom>
                        </pic:spPr>
                      </pic:pic>
                    </a:graphicData>
                  </a:graphic>
                </wp:inline>
              </w:drawing>
            </w:r>
          </w:p>
        </w:tc>
      </w:tr>
      <w:tr w:rsidR="00DF7518" w:rsidTr="00DF7518">
        <w:tc>
          <w:tcPr>
            <w:tcW w:w="10345" w:type="dxa"/>
            <w:shd w:val="clear" w:color="auto" w:fill="B3B3B3"/>
            <w:vAlign w:val="center"/>
          </w:tcPr>
          <w:p w:rsidR="00DF7518" w:rsidRP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DF7518" w:rsidTr="00DF7518">
        <w:tc>
          <w:tcPr>
            <w:tcW w:w="10345" w:type="dxa"/>
            <w:shd w:val="clear" w:color="auto" w:fill="FFFFFF"/>
            <w:vAlign w:val="center"/>
          </w:tcPr>
          <w:p w:rsidR="00DF7518" w:rsidRP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Fordringer indberettes med hæftere (kunder) og rettighedshavere angivet med denne struktur. Kunder er identificeret unikt ved SE nummer, CPR nummer eller AKR ID for udenlandske kunder. For udenlandske kunder hvor fordringhaver ikke kender AKR ID kan de kendte oplysninger alternativt angives i en EFIAlternativKontaktStruktur (se dokumentationen på denne struktur for yderligere detaljer).</w:t>
            </w:r>
          </w:p>
        </w:tc>
      </w:tr>
    </w:tbl>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DF7518" w:rsidTr="00DF7518">
        <w:trPr>
          <w:trHeight w:hRule="exact" w:val="113"/>
        </w:trPr>
        <w:tc>
          <w:tcPr>
            <w:tcW w:w="10345" w:type="dxa"/>
            <w:shd w:val="clear" w:color="auto" w:fill="B3B3B3"/>
          </w:tcPr>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F7518" w:rsidTr="00DF7518">
        <w:tc>
          <w:tcPr>
            <w:tcW w:w="10345" w:type="dxa"/>
            <w:vAlign w:val="center"/>
          </w:tcPr>
          <w:p w:rsidR="00DF7518" w:rsidRP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r>
              <w:rPr>
                <w:rFonts w:ascii="Arial" w:hAnsi="Arial" w:cs="Arial"/>
                <w:sz w:val="22"/>
              </w:rPr>
              <w:t>MFNedskrivFordringStruktur</w:t>
            </w:r>
          </w:p>
        </w:tc>
      </w:tr>
      <w:tr w:rsidR="005D489E" w:rsidTr="00DF7518">
        <w:tc>
          <w:tcPr>
            <w:tcW w:w="10345" w:type="dxa"/>
            <w:vAlign w:val="center"/>
          </w:tcPr>
          <w:p w:rsidR="005D489E" w:rsidRDefault="005D489E" w:rsidP="008C033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r w:rsidRPr="00F00879">
              <w:rPr>
                <w:rFonts w:ascii="Arial" w:hAnsi="Arial" w:cs="Arial"/>
                <w:sz w:val="18"/>
              </w:rPr>
              <w:t>MFNedskrivFordringStruktur.xsd</w:t>
            </w:r>
            <w:r>
              <w:rPr>
                <w:rFonts w:ascii="Arial" w:hAnsi="Arial" w:cs="Arial"/>
                <w:sz w:val="18"/>
              </w:rPr>
              <w:t>)</w:t>
            </w:r>
          </w:p>
          <w:p w:rsidR="00FB097C" w:rsidRPr="003C17E9" w:rsidRDefault="00FB097C" w:rsidP="008C033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noProof/>
                <w:sz w:val="18"/>
                <w:lang w:eastAsia="da-DK"/>
              </w:rPr>
              <w:drawing>
                <wp:inline distT="0" distB="0" distL="0" distR="0">
                  <wp:extent cx="6480175" cy="7386320"/>
                  <wp:effectExtent l="0" t="0" r="0" b="5080"/>
                  <wp:docPr id="19" name="Billed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fnedskrivfordr.emf"/>
                          <pic:cNvPicPr/>
                        </pic:nvPicPr>
                        <pic:blipFill>
                          <a:blip r:embed="rId29">
                            <a:extLst>
                              <a:ext uri="{28A0092B-C50C-407E-A947-70E740481C1C}">
                                <a14:useLocalDpi xmlns:a14="http://schemas.microsoft.com/office/drawing/2010/main" val="0"/>
                              </a:ext>
                            </a:extLst>
                          </a:blip>
                          <a:stretch>
                            <a:fillRect/>
                          </a:stretch>
                        </pic:blipFill>
                        <pic:spPr>
                          <a:xfrm>
                            <a:off x="0" y="0"/>
                            <a:ext cx="6480175" cy="7386320"/>
                          </a:xfrm>
                          <a:prstGeom prst="rect">
                            <a:avLst/>
                          </a:prstGeom>
                        </pic:spPr>
                      </pic:pic>
                    </a:graphicData>
                  </a:graphic>
                </wp:inline>
              </w:drawing>
            </w:r>
          </w:p>
        </w:tc>
      </w:tr>
      <w:tr w:rsidR="00DF7518" w:rsidTr="00DF7518">
        <w:tc>
          <w:tcPr>
            <w:tcW w:w="10345" w:type="dxa"/>
            <w:shd w:val="clear" w:color="auto" w:fill="B3B3B3"/>
            <w:vAlign w:val="center"/>
          </w:tcPr>
          <w:p w:rsidR="00DF7518" w:rsidRP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DF7518" w:rsidTr="00DF7518">
        <w:tc>
          <w:tcPr>
            <w:tcW w:w="10345" w:type="dxa"/>
            <w:shd w:val="clear" w:color="auto" w:fill="FFFFFF"/>
            <w:vAlign w:val="center"/>
          </w:tcPr>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Nedskrivning af en fordring vil sige at fordringshaver/rettighedshaver, f.eks. pga. en indbetaling til eget system, ønsker at gøre sin fordring mindre. Fordringen opdateres i  så saldo nedskrives med det ønskede beløb. </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RIM (systemkomponenten DMI) har ansvaret for evt. genberegning af renter, f.eks. renter som er påløbet efter den dato fordringen ønskes nedskrevet fra, samt ansvaret for at afregne evt. beløb med fordringshaver.</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Ved angivelse af en MFKundeStruktur er det et specifikt hæftelses forhold der nedskrives og ellers hele fordringen. </w:t>
            </w:r>
          </w:p>
          <w:p w:rsidR="00CC7B0B" w:rsidRDefault="00CC7B0B"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C7B0B" w:rsidRPr="00CC7B0B" w:rsidRDefault="00CC7B0B" w:rsidP="00CC7B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CC7B0B">
              <w:rPr>
                <w:rFonts w:ascii="Arial" w:hAnsi="Arial" w:cs="Arial"/>
                <w:sz w:val="18"/>
              </w:rPr>
              <w:t>Følgende årsagskoder kan kun anvendes på hæftelsesniveau: HÆFO=Hæftelse forkert.</w:t>
            </w:r>
          </w:p>
          <w:p w:rsidR="00CC7B0B" w:rsidRPr="00CC7B0B" w:rsidRDefault="00CC7B0B" w:rsidP="00CC7B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C7B0B" w:rsidRPr="00CC7B0B" w:rsidRDefault="00CC7B0B" w:rsidP="00CC7B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CC7B0B">
              <w:rPr>
                <w:rFonts w:ascii="Arial" w:hAnsi="Arial" w:cs="Arial"/>
                <w:sz w:val="18"/>
              </w:rPr>
              <w:t>Følgende årsagskoder kan kun anvendes på fordringsniveau: FEJL=Fejlagtig påligning, FAST=Endelig fastsættelse, TRVE=Transport verificeret og LIHE=Ligningsmæssig Henstand.</w:t>
            </w:r>
          </w:p>
          <w:p w:rsidR="00CC7B0B" w:rsidRPr="00CC7B0B" w:rsidRDefault="00CC7B0B" w:rsidP="00CC7B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C7B0B" w:rsidRPr="00DF7518" w:rsidRDefault="00CC7B0B" w:rsidP="00CC7B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CC7B0B">
              <w:rPr>
                <w:rFonts w:ascii="Arial" w:hAnsi="Arial" w:cs="Arial"/>
                <w:sz w:val="18"/>
              </w:rPr>
              <w:t>Følgende årsagskoder kan anvende på både hæftelsesniveau og fordringsniveau: INDB=Indbetaling, REGU=regulering og ANDN=Anden.</w:t>
            </w:r>
          </w:p>
        </w:tc>
      </w:tr>
    </w:tbl>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DF7518" w:rsidTr="00DF7518">
        <w:trPr>
          <w:trHeight w:hRule="exact" w:val="113"/>
        </w:trPr>
        <w:tc>
          <w:tcPr>
            <w:tcW w:w="10345" w:type="dxa"/>
            <w:shd w:val="clear" w:color="auto" w:fill="B3B3B3"/>
          </w:tcPr>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F7518" w:rsidTr="00DF7518">
        <w:tc>
          <w:tcPr>
            <w:tcW w:w="10345" w:type="dxa"/>
            <w:vAlign w:val="center"/>
          </w:tcPr>
          <w:p w:rsidR="00DF7518" w:rsidRP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r>
              <w:rPr>
                <w:rFonts w:ascii="Arial" w:hAnsi="Arial" w:cs="Arial"/>
                <w:sz w:val="22"/>
              </w:rPr>
              <w:t>MFNoteStruktur</w:t>
            </w:r>
          </w:p>
        </w:tc>
      </w:tr>
      <w:tr w:rsidR="005D489E" w:rsidTr="00DF7518">
        <w:tc>
          <w:tcPr>
            <w:tcW w:w="10345" w:type="dxa"/>
            <w:vAlign w:val="center"/>
          </w:tcPr>
          <w:p w:rsidR="005D489E" w:rsidRPr="003C17E9" w:rsidRDefault="005D489E" w:rsidP="008C033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r w:rsidRPr="00F00879">
              <w:rPr>
                <w:rFonts w:ascii="Arial" w:hAnsi="Arial" w:cs="Arial"/>
                <w:sz w:val="18"/>
              </w:rPr>
              <w:t>MFNoteStruktur.xsd</w:t>
            </w:r>
            <w:r>
              <w:rPr>
                <w:rFonts w:ascii="Arial" w:hAnsi="Arial" w:cs="Arial"/>
                <w:sz w:val="18"/>
              </w:rPr>
              <w:t>)</w:t>
            </w:r>
            <w:r w:rsidR="00FB097C">
              <w:rPr>
                <w:rFonts w:ascii="Arial" w:hAnsi="Arial" w:cs="Arial"/>
                <w:noProof/>
                <w:sz w:val="18"/>
                <w:lang w:eastAsia="da-DK"/>
              </w:rPr>
              <w:drawing>
                <wp:inline distT="0" distB="0" distL="0" distR="0">
                  <wp:extent cx="5591144" cy="3780343"/>
                  <wp:effectExtent l="0" t="0" r="0" b="0"/>
                  <wp:docPr id="20" name="Billed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fnote.emf"/>
                          <pic:cNvPicPr/>
                        </pic:nvPicPr>
                        <pic:blipFill>
                          <a:blip r:embed="rId30">
                            <a:extLst>
                              <a:ext uri="{28A0092B-C50C-407E-A947-70E740481C1C}">
                                <a14:useLocalDpi xmlns:a14="http://schemas.microsoft.com/office/drawing/2010/main" val="0"/>
                              </a:ext>
                            </a:extLst>
                          </a:blip>
                          <a:stretch>
                            <a:fillRect/>
                          </a:stretch>
                        </pic:blipFill>
                        <pic:spPr>
                          <a:xfrm>
                            <a:off x="0" y="0"/>
                            <a:ext cx="5591144" cy="3780343"/>
                          </a:xfrm>
                          <a:prstGeom prst="rect">
                            <a:avLst/>
                          </a:prstGeom>
                        </pic:spPr>
                      </pic:pic>
                    </a:graphicData>
                  </a:graphic>
                </wp:inline>
              </w:drawing>
            </w:r>
          </w:p>
        </w:tc>
      </w:tr>
      <w:tr w:rsidR="00DF7518" w:rsidTr="00DF7518">
        <w:tc>
          <w:tcPr>
            <w:tcW w:w="10345" w:type="dxa"/>
            <w:shd w:val="clear" w:color="auto" w:fill="B3B3B3"/>
            <w:vAlign w:val="center"/>
          </w:tcPr>
          <w:p w:rsidR="00DF7518" w:rsidRP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DF7518" w:rsidTr="00DF7518">
        <w:tc>
          <w:tcPr>
            <w:tcW w:w="10345" w:type="dxa"/>
            <w:shd w:val="clear" w:color="auto" w:fill="FFFFFF"/>
            <w:vAlign w:val="center"/>
          </w:tcPr>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note indberettet af fordringshaver sammen med fordringen. Et sagsbehandler opgave vil blive startet efter oprettelse i EFI til at kigge på noten.</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7518" w:rsidRP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MFNoteOprettetAf kan optionelt angive en medarbejder hos fordringhaveren og er til kontakt information. </w:t>
            </w:r>
          </w:p>
        </w:tc>
      </w:tr>
    </w:tbl>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DF7518" w:rsidTr="00DF7518">
        <w:trPr>
          <w:trHeight w:hRule="exact" w:val="113"/>
        </w:trPr>
        <w:tc>
          <w:tcPr>
            <w:tcW w:w="10345" w:type="dxa"/>
            <w:shd w:val="clear" w:color="auto" w:fill="B3B3B3"/>
          </w:tcPr>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F7518" w:rsidTr="00DF7518">
        <w:tc>
          <w:tcPr>
            <w:tcW w:w="10345" w:type="dxa"/>
            <w:vAlign w:val="center"/>
          </w:tcPr>
          <w:p w:rsidR="00DF7518" w:rsidRP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r>
              <w:rPr>
                <w:rFonts w:ascii="Arial" w:hAnsi="Arial" w:cs="Arial"/>
                <w:sz w:val="22"/>
              </w:rPr>
              <w:t>MFOpretFordringStruktur</w:t>
            </w:r>
          </w:p>
        </w:tc>
      </w:tr>
      <w:tr w:rsidR="005D489E" w:rsidTr="00DF7518">
        <w:tc>
          <w:tcPr>
            <w:tcW w:w="10345" w:type="dxa"/>
            <w:vAlign w:val="center"/>
          </w:tcPr>
          <w:p w:rsidR="005D489E" w:rsidRDefault="005D489E" w:rsidP="008C033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r w:rsidRPr="00F00879">
              <w:rPr>
                <w:rFonts w:ascii="Arial" w:hAnsi="Arial" w:cs="Arial"/>
                <w:sz w:val="18"/>
              </w:rPr>
              <w:t>MFOpretFordringStruktur.xsd</w:t>
            </w:r>
            <w:r>
              <w:rPr>
                <w:rFonts w:ascii="Arial" w:hAnsi="Arial" w:cs="Arial"/>
                <w:sz w:val="18"/>
              </w:rPr>
              <w:t>)</w:t>
            </w:r>
          </w:p>
          <w:p w:rsidR="00FB097C" w:rsidRPr="003C17E9" w:rsidRDefault="008A2899" w:rsidP="008C033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noProof/>
                <w:sz w:val="18"/>
                <w:lang w:eastAsia="da-DK"/>
              </w:rPr>
              <w:drawing>
                <wp:inline distT="0" distB="0" distL="0" distR="0">
                  <wp:extent cx="4168232" cy="9535020"/>
                  <wp:effectExtent l="0" t="0" r="3810" b="9525"/>
                  <wp:docPr id="21" name="Billed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fopret.emf"/>
                          <pic:cNvPicPr/>
                        </pic:nvPicPr>
                        <pic:blipFill>
                          <a:blip r:embed="rId31" cstate="print">
                            <a:extLst>
                              <a:ext uri="{28A0092B-C50C-407E-A947-70E740481C1C}">
                                <a14:useLocalDpi xmlns:a14="http://schemas.microsoft.com/office/drawing/2010/main" val="0"/>
                              </a:ext>
                            </a:extLst>
                          </a:blip>
                          <a:stretch>
                            <a:fillRect/>
                          </a:stretch>
                        </pic:blipFill>
                        <pic:spPr>
                          <a:xfrm>
                            <a:off x="0" y="0"/>
                            <a:ext cx="4169751" cy="9538495"/>
                          </a:xfrm>
                          <a:prstGeom prst="rect">
                            <a:avLst/>
                          </a:prstGeom>
                        </pic:spPr>
                      </pic:pic>
                    </a:graphicData>
                  </a:graphic>
                </wp:inline>
              </w:drawing>
            </w:r>
          </w:p>
        </w:tc>
      </w:tr>
      <w:tr w:rsidR="00DF7518" w:rsidTr="00DF7518">
        <w:tc>
          <w:tcPr>
            <w:tcW w:w="10345" w:type="dxa"/>
            <w:shd w:val="clear" w:color="auto" w:fill="B3B3B3"/>
            <w:vAlign w:val="center"/>
          </w:tcPr>
          <w:p w:rsidR="00DF7518" w:rsidRP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DF7518" w:rsidTr="00DF7518">
        <w:tc>
          <w:tcPr>
            <w:tcW w:w="10345" w:type="dxa"/>
            <w:shd w:val="clear" w:color="auto" w:fill="FFFFFF"/>
            <w:vAlign w:val="center"/>
          </w:tcPr>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Oplysninger til oprettelse af en fordring og dens hæftelsesesforhold. Fordringen oprettes i EFI og DMI.</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Strukturen benyttes for  fordringarterne inddrivelse (INDR), opkrævning (OPKR) og modregning (MODR). Strukturen MFOpretTransportStruktur benyttes for fordringarten transport (TRAN).</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Den indberettede fordring kan have en eller flere fordringshavere, som angives med FordringHaverRelationStruktur. Hvis der er flere fordringshavere angives fordelingen af indbetalinger med en fordelingsprocent. </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Fordringer kan modtages i fremmed valuta. Ved modtagelse i DMI omregnes DMIFordringBeløb til danske kroner efter dagens kurs.</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 har ansvaret for at tilskrive oprettelsesgebyr til kundens konto.</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7518" w:rsidRP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 hæftelsesforhold der angives i HæftelseSamling bliver oprettet på fordringen. Den generelle MFHæftelseStruktur indeholder en HæftelseOphørÅrsagStruktur, der ikke kan benyttes ved oprettelse men kun ved ændringer.</w:t>
            </w:r>
          </w:p>
        </w:tc>
      </w:tr>
    </w:tbl>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DF7518" w:rsidTr="00DF7518">
        <w:trPr>
          <w:trHeight w:hRule="exact" w:val="113"/>
        </w:trPr>
        <w:tc>
          <w:tcPr>
            <w:tcW w:w="10345" w:type="dxa"/>
            <w:shd w:val="clear" w:color="auto" w:fill="B3B3B3"/>
          </w:tcPr>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F7518" w:rsidTr="00DF7518">
        <w:tc>
          <w:tcPr>
            <w:tcW w:w="10345" w:type="dxa"/>
            <w:vAlign w:val="center"/>
          </w:tcPr>
          <w:p w:rsidR="00DF7518" w:rsidRP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r>
              <w:rPr>
                <w:rFonts w:ascii="Arial" w:hAnsi="Arial" w:cs="Arial"/>
                <w:sz w:val="22"/>
              </w:rPr>
              <w:t>MFOpretTransportStruktur</w:t>
            </w:r>
          </w:p>
        </w:tc>
      </w:tr>
      <w:tr w:rsidR="005D489E" w:rsidTr="00DF7518">
        <w:tc>
          <w:tcPr>
            <w:tcW w:w="10345" w:type="dxa"/>
            <w:vAlign w:val="center"/>
          </w:tcPr>
          <w:p w:rsidR="005D489E" w:rsidRDefault="005D489E" w:rsidP="008C033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r w:rsidRPr="001F125D">
              <w:rPr>
                <w:rFonts w:ascii="Arial" w:hAnsi="Arial" w:cs="Arial"/>
                <w:sz w:val="18"/>
              </w:rPr>
              <w:t>MFOpretTransportStruktur.xsd</w:t>
            </w:r>
            <w:r>
              <w:rPr>
                <w:rFonts w:ascii="Arial" w:hAnsi="Arial" w:cs="Arial"/>
                <w:sz w:val="18"/>
              </w:rPr>
              <w:t>)</w:t>
            </w:r>
          </w:p>
          <w:p w:rsidR="00353B3F" w:rsidRPr="003C17E9" w:rsidRDefault="00960555" w:rsidP="008C033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noProof/>
                <w:sz w:val="18"/>
                <w:lang w:eastAsia="da-DK"/>
              </w:rPr>
              <w:drawing>
                <wp:inline distT="0" distB="0" distL="0" distR="0">
                  <wp:extent cx="6480175" cy="5833110"/>
                  <wp:effectExtent l="0" t="0" r="0" b="0"/>
                  <wp:docPr id="38" name="Billed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prettransport.emf"/>
                          <pic:cNvPicPr/>
                        </pic:nvPicPr>
                        <pic:blipFill>
                          <a:blip r:embed="rId32">
                            <a:extLst>
                              <a:ext uri="{28A0092B-C50C-407E-A947-70E740481C1C}">
                                <a14:useLocalDpi xmlns:a14="http://schemas.microsoft.com/office/drawing/2010/main" val="0"/>
                              </a:ext>
                            </a:extLst>
                          </a:blip>
                          <a:stretch>
                            <a:fillRect/>
                          </a:stretch>
                        </pic:blipFill>
                        <pic:spPr>
                          <a:xfrm>
                            <a:off x="0" y="0"/>
                            <a:ext cx="6480175" cy="5833110"/>
                          </a:xfrm>
                          <a:prstGeom prst="rect">
                            <a:avLst/>
                          </a:prstGeom>
                        </pic:spPr>
                      </pic:pic>
                    </a:graphicData>
                  </a:graphic>
                </wp:inline>
              </w:drawing>
            </w:r>
          </w:p>
        </w:tc>
      </w:tr>
      <w:tr w:rsidR="00DF7518" w:rsidTr="00DF7518">
        <w:tc>
          <w:tcPr>
            <w:tcW w:w="10345" w:type="dxa"/>
            <w:shd w:val="clear" w:color="auto" w:fill="B3B3B3"/>
            <w:vAlign w:val="center"/>
          </w:tcPr>
          <w:p w:rsidR="00DF7518" w:rsidRP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DF7518" w:rsidTr="00DF7518">
        <w:tc>
          <w:tcPr>
            <w:tcW w:w="10345" w:type="dxa"/>
            <w:shd w:val="clear" w:color="auto" w:fill="FFFFFF"/>
            <w:vAlign w:val="center"/>
          </w:tcPr>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Oplysninger til oprettelse af en transport fordring, dvs. fordringarten transport (TRAN). </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DMIFordringFordringArtKode skal sættes til transport (TRAN).</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Transporter kan være godkendte af sagsbehandler eller myndigheder. </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7518" w:rsidRPr="00DF7518" w:rsidRDefault="00DF7518" w:rsidP="00A54E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fordringshaver ikke er en myndighed skal FordringBeløbStruktur og TransportUdlægAcceptDato udelades, og en manuel sagsbehandling vil blive igangsat baseret på TransportDokumentet.</w:t>
            </w:r>
          </w:p>
        </w:tc>
      </w:tr>
    </w:tbl>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DF7518" w:rsidTr="00DF7518">
        <w:trPr>
          <w:trHeight w:hRule="exact" w:val="113"/>
        </w:trPr>
        <w:tc>
          <w:tcPr>
            <w:tcW w:w="10345" w:type="dxa"/>
            <w:shd w:val="clear" w:color="auto" w:fill="B3B3B3"/>
          </w:tcPr>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F7518" w:rsidTr="00DF7518">
        <w:tc>
          <w:tcPr>
            <w:tcW w:w="10345" w:type="dxa"/>
            <w:vAlign w:val="center"/>
          </w:tcPr>
          <w:p w:rsidR="00DF7518" w:rsidRP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r>
              <w:rPr>
                <w:rFonts w:ascii="Arial" w:hAnsi="Arial" w:cs="Arial"/>
                <w:sz w:val="22"/>
              </w:rPr>
              <w:t>MFOpskrivFordringStruktur</w:t>
            </w:r>
          </w:p>
        </w:tc>
      </w:tr>
      <w:tr w:rsidR="005D489E" w:rsidTr="00DF7518">
        <w:tc>
          <w:tcPr>
            <w:tcW w:w="10345" w:type="dxa"/>
            <w:vAlign w:val="center"/>
          </w:tcPr>
          <w:p w:rsidR="005D489E" w:rsidRDefault="005D489E" w:rsidP="008C033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r w:rsidRPr="001F125D">
              <w:rPr>
                <w:rFonts w:ascii="Arial" w:hAnsi="Arial" w:cs="Arial"/>
                <w:sz w:val="18"/>
              </w:rPr>
              <w:t>MFOpskrivFordringStruktur.xsd</w:t>
            </w:r>
            <w:r>
              <w:rPr>
                <w:rFonts w:ascii="Arial" w:hAnsi="Arial" w:cs="Arial"/>
                <w:sz w:val="18"/>
              </w:rPr>
              <w:t>)</w:t>
            </w:r>
          </w:p>
          <w:p w:rsidR="00353B3F" w:rsidRPr="003C17E9" w:rsidRDefault="00353B3F" w:rsidP="008C033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noProof/>
                <w:sz w:val="18"/>
                <w:lang w:eastAsia="da-DK"/>
              </w:rPr>
              <w:drawing>
                <wp:inline distT="0" distB="0" distL="0" distR="0">
                  <wp:extent cx="6480175" cy="4565015"/>
                  <wp:effectExtent l="0" t="0" r="0" b="6985"/>
                  <wp:docPr id="23" name="Billed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fopskrivfordr.emf"/>
                          <pic:cNvPicPr/>
                        </pic:nvPicPr>
                        <pic:blipFill>
                          <a:blip r:embed="rId33">
                            <a:extLst>
                              <a:ext uri="{28A0092B-C50C-407E-A947-70E740481C1C}">
                                <a14:useLocalDpi xmlns:a14="http://schemas.microsoft.com/office/drawing/2010/main" val="0"/>
                              </a:ext>
                            </a:extLst>
                          </a:blip>
                          <a:stretch>
                            <a:fillRect/>
                          </a:stretch>
                        </pic:blipFill>
                        <pic:spPr>
                          <a:xfrm>
                            <a:off x="0" y="0"/>
                            <a:ext cx="6480175" cy="4565015"/>
                          </a:xfrm>
                          <a:prstGeom prst="rect">
                            <a:avLst/>
                          </a:prstGeom>
                        </pic:spPr>
                      </pic:pic>
                    </a:graphicData>
                  </a:graphic>
                </wp:inline>
              </w:drawing>
            </w:r>
          </w:p>
        </w:tc>
      </w:tr>
      <w:tr w:rsidR="00DF7518" w:rsidTr="00DF7518">
        <w:tc>
          <w:tcPr>
            <w:tcW w:w="10345" w:type="dxa"/>
            <w:shd w:val="clear" w:color="auto" w:fill="B3B3B3"/>
            <w:vAlign w:val="center"/>
          </w:tcPr>
          <w:p w:rsidR="00DF7518" w:rsidRP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DF7518" w:rsidTr="00DF7518">
        <w:tc>
          <w:tcPr>
            <w:tcW w:w="10345" w:type="dxa"/>
            <w:shd w:val="clear" w:color="auto" w:fill="FFFFFF"/>
            <w:vAlign w:val="center"/>
          </w:tcPr>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Opskrivning af fordringer vil sige at fordringshaver/rettighedshaver ønsker at gøre sin fordring større. Fordringen opdateres i RMI (systemkomponenten DMI) så saldo opskrives med det ønskede beløb. </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7518" w:rsidRPr="00DF7518" w:rsidRDefault="00DF7518" w:rsidP="00A54E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Ved angivelse af en MFKundeStruktur er det et specifikt hæftelses forhold der opskrives og ellers hele fordringen. </w:t>
            </w:r>
          </w:p>
        </w:tc>
      </w:tr>
    </w:tbl>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DF7518" w:rsidTr="00DF7518">
        <w:trPr>
          <w:trHeight w:hRule="exact" w:val="113"/>
        </w:trPr>
        <w:tc>
          <w:tcPr>
            <w:tcW w:w="10345" w:type="dxa"/>
            <w:shd w:val="clear" w:color="auto" w:fill="B3B3B3"/>
          </w:tcPr>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F7518" w:rsidTr="00DF7518">
        <w:tc>
          <w:tcPr>
            <w:tcW w:w="10345" w:type="dxa"/>
            <w:vAlign w:val="center"/>
          </w:tcPr>
          <w:p w:rsidR="00DF7518" w:rsidRP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r>
              <w:rPr>
                <w:rFonts w:ascii="Arial" w:hAnsi="Arial" w:cs="Arial"/>
                <w:sz w:val="22"/>
              </w:rPr>
              <w:t>MFTilbagekaldFordringStruktur</w:t>
            </w:r>
          </w:p>
        </w:tc>
      </w:tr>
      <w:tr w:rsidR="005D489E" w:rsidTr="00DF7518">
        <w:tc>
          <w:tcPr>
            <w:tcW w:w="10345" w:type="dxa"/>
            <w:vAlign w:val="center"/>
          </w:tcPr>
          <w:p w:rsidR="005D489E" w:rsidRDefault="005D489E" w:rsidP="008C033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r w:rsidRPr="001F125D">
              <w:rPr>
                <w:rFonts w:ascii="Arial" w:hAnsi="Arial" w:cs="Arial"/>
                <w:sz w:val="18"/>
              </w:rPr>
              <w:t>MFTilbagekaldFordringStruktur.xsd</w:t>
            </w:r>
            <w:r>
              <w:rPr>
                <w:rFonts w:ascii="Arial" w:hAnsi="Arial" w:cs="Arial"/>
                <w:sz w:val="18"/>
              </w:rPr>
              <w:t>)</w:t>
            </w:r>
          </w:p>
          <w:p w:rsidR="00353B3F" w:rsidRPr="003C17E9" w:rsidRDefault="00353B3F" w:rsidP="008C033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noProof/>
                <w:sz w:val="18"/>
                <w:lang w:eastAsia="da-DK"/>
              </w:rPr>
              <w:drawing>
                <wp:inline distT="0" distB="0" distL="0" distR="0">
                  <wp:extent cx="6480175" cy="6036945"/>
                  <wp:effectExtent l="0" t="0" r="0" b="1905"/>
                  <wp:docPr id="24" name="Billed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ftilbagekaldfordr.emf"/>
                          <pic:cNvPicPr/>
                        </pic:nvPicPr>
                        <pic:blipFill>
                          <a:blip r:embed="rId34">
                            <a:extLst>
                              <a:ext uri="{28A0092B-C50C-407E-A947-70E740481C1C}">
                                <a14:useLocalDpi xmlns:a14="http://schemas.microsoft.com/office/drawing/2010/main" val="0"/>
                              </a:ext>
                            </a:extLst>
                          </a:blip>
                          <a:stretch>
                            <a:fillRect/>
                          </a:stretch>
                        </pic:blipFill>
                        <pic:spPr>
                          <a:xfrm>
                            <a:off x="0" y="0"/>
                            <a:ext cx="6480175" cy="6036945"/>
                          </a:xfrm>
                          <a:prstGeom prst="rect">
                            <a:avLst/>
                          </a:prstGeom>
                        </pic:spPr>
                      </pic:pic>
                    </a:graphicData>
                  </a:graphic>
                </wp:inline>
              </w:drawing>
            </w:r>
          </w:p>
        </w:tc>
      </w:tr>
      <w:tr w:rsidR="00DF7518" w:rsidTr="00DF7518">
        <w:tc>
          <w:tcPr>
            <w:tcW w:w="10345" w:type="dxa"/>
            <w:shd w:val="clear" w:color="auto" w:fill="B3B3B3"/>
            <w:vAlign w:val="center"/>
          </w:tcPr>
          <w:p w:rsidR="00DF7518" w:rsidRP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DF7518" w:rsidTr="00DF7518">
        <w:tc>
          <w:tcPr>
            <w:tcW w:w="10345" w:type="dxa"/>
            <w:shd w:val="clear" w:color="auto" w:fill="FFFFFF"/>
            <w:vAlign w:val="center"/>
          </w:tcPr>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Tilbagekald af en fordring vil sige at fordringshaver/rettighedshaver ønsker at få hele fordringen retur - inklusiv alle fordringens hæftelser. F.eks. Tilbagekaldes en fordring, hvis fordringshaveren er kommet til at indsende den til RIM ved en fejl.</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Fordringen opdateres i EFI/DMI således at den ikke længere er til inddrivelse. </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7518" w:rsidRP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RIM (systemkomponenten DMI) har ansvaret for evt. genberegning af renter, f.eks. renter som allerede er påskrevet fordringen, samt for at afregne med fordringshaver evt. beløb der står på fordringshavers afregningskonto for den aktuelle fordring.</w:t>
            </w:r>
          </w:p>
        </w:tc>
      </w:tr>
    </w:tbl>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DF7518" w:rsidTr="00DF7518">
        <w:trPr>
          <w:trHeight w:hRule="exact" w:val="113"/>
        </w:trPr>
        <w:tc>
          <w:tcPr>
            <w:tcW w:w="10345" w:type="dxa"/>
            <w:shd w:val="clear" w:color="auto" w:fill="B3B3B3"/>
          </w:tcPr>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F7518" w:rsidTr="00DF7518">
        <w:tc>
          <w:tcPr>
            <w:tcW w:w="10345" w:type="dxa"/>
            <w:vAlign w:val="center"/>
          </w:tcPr>
          <w:p w:rsidR="00DF7518" w:rsidRP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r>
              <w:rPr>
                <w:rFonts w:ascii="Arial" w:hAnsi="Arial" w:cs="Arial"/>
                <w:sz w:val="22"/>
              </w:rPr>
              <w:t>MFTransportRettighedshaverStruktur</w:t>
            </w:r>
          </w:p>
        </w:tc>
      </w:tr>
      <w:tr w:rsidR="00DF7518" w:rsidTr="00DF7518">
        <w:tc>
          <w:tcPr>
            <w:tcW w:w="10345" w:type="dxa"/>
            <w:vAlign w:val="center"/>
          </w:tcPr>
          <w:p w:rsidR="00DF7518" w:rsidRDefault="005D489E" w:rsidP="005D48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r w:rsidRPr="005D489E">
              <w:rPr>
                <w:rFonts w:ascii="Arial" w:hAnsi="Arial" w:cs="Arial"/>
                <w:sz w:val="18"/>
              </w:rPr>
              <w:t>MFTransportRettighedshaverStruktur.xsd)</w:t>
            </w:r>
          </w:p>
          <w:p w:rsidR="00353B3F" w:rsidRPr="00DF7518" w:rsidRDefault="00353B3F" w:rsidP="005D48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noProof/>
                <w:sz w:val="18"/>
                <w:lang w:eastAsia="da-DK"/>
              </w:rPr>
              <w:drawing>
                <wp:inline distT="0" distB="0" distL="0" distR="0">
                  <wp:extent cx="6480175" cy="4324350"/>
                  <wp:effectExtent l="0" t="0" r="0" b="0"/>
                  <wp:docPr id="25" name="Billed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ftransportrethaver.emf"/>
                          <pic:cNvPicPr/>
                        </pic:nvPicPr>
                        <pic:blipFill>
                          <a:blip r:embed="rId35">
                            <a:extLst>
                              <a:ext uri="{28A0092B-C50C-407E-A947-70E740481C1C}">
                                <a14:useLocalDpi xmlns:a14="http://schemas.microsoft.com/office/drawing/2010/main" val="0"/>
                              </a:ext>
                            </a:extLst>
                          </a:blip>
                          <a:stretch>
                            <a:fillRect/>
                          </a:stretch>
                        </pic:blipFill>
                        <pic:spPr>
                          <a:xfrm>
                            <a:off x="0" y="0"/>
                            <a:ext cx="6480175" cy="4324350"/>
                          </a:xfrm>
                          <a:prstGeom prst="rect">
                            <a:avLst/>
                          </a:prstGeom>
                        </pic:spPr>
                      </pic:pic>
                    </a:graphicData>
                  </a:graphic>
                </wp:inline>
              </w:drawing>
            </w:r>
          </w:p>
        </w:tc>
      </w:tr>
    </w:tbl>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DF7518" w:rsidTr="00DF7518">
        <w:trPr>
          <w:trHeight w:hRule="exact" w:val="113"/>
        </w:trPr>
        <w:tc>
          <w:tcPr>
            <w:tcW w:w="10345" w:type="dxa"/>
            <w:shd w:val="clear" w:color="auto" w:fill="B3B3B3"/>
          </w:tcPr>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F7518" w:rsidTr="00DF7518">
        <w:tc>
          <w:tcPr>
            <w:tcW w:w="10345" w:type="dxa"/>
            <w:vAlign w:val="center"/>
          </w:tcPr>
          <w:p w:rsidR="00DF7518" w:rsidRP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r>
              <w:rPr>
                <w:rFonts w:ascii="Arial" w:hAnsi="Arial" w:cs="Arial"/>
                <w:sz w:val="22"/>
              </w:rPr>
              <w:t>MFÆndrFordringStruktur</w:t>
            </w:r>
          </w:p>
        </w:tc>
      </w:tr>
      <w:tr w:rsidR="005D489E" w:rsidTr="00DF7518">
        <w:tc>
          <w:tcPr>
            <w:tcW w:w="10345" w:type="dxa"/>
            <w:vAlign w:val="center"/>
          </w:tcPr>
          <w:p w:rsidR="005D489E" w:rsidRDefault="005D489E" w:rsidP="008C033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bookmarkStart w:id="84" w:name="_GoBack"/>
            <w:r w:rsidRPr="001F125D">
              <w:rPr>
                <w:rFonts w:ascii="Arial" w:hAnsi="Arial" w:cs="Arial"/>
                <w:sz w:val="18"/>
              </w:rPr>
              <w:t>MFAendr</w:t>
            </w:r>
            <w:bookmarkEnd w:id="84"/>
            <w:r w:rsidRPr="001F125D">
              <w:rPr>
                <w:rFonts w:ascii="Arial" w:hAnsi="Arial" w:cs="Arial"/>
                <w:sz w:val="18"/>
              </w:rPr>
              <w:t>FordringStruktur.xsd</w:t>
            </w:r>
            <w:r>
              <w:rPr>
                <w:rFonts w:ascii="Arial" w:hAnsi="Arial" w:cs="Arial"/>
                <w:sz w:val="18"/>
              </w:rPr>
              <w:t>)</w:t>
            </w:r>
          </w:p>
          <w:p w:rsidR="00353B3F" w:rsidRPr="003C17E9" w:rsidRDefault="00FF016F" w:rsidP="008C033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del w:id="85" w:author="Lasse Steven Levarett Buck" w:date="2014-02-24T21:24:00Z">
              <w:r w:rsidDel="0067340D">
                <w:rPr>
                  <w:rFonts w:ascii="Arial" w:hAnsi="Arial" w:cs="Arial"/>
                  <w:noProof/>
                  <w:sz w:val="18"/>
                  <w:lang w:eastAsia="da-DK"/>
                </w:rPr>
                <w:drawing>
                  <wp:inline distT="0" distB="0" distL="0" distR="0" wp14:anchorId="4859DDC6" wp14:editId="3A9DDFB4">
                    <wp:extent cx="6480175" cy="6264910"/>
                    <wp:effectExtent l="0" t="0" r="0" b="2540"/>
                    <wp:docPr id="17" name="Billed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faendr.emf"/>
                            <pic:cNvPicPr/>
                          </pic:nvPicPr>
                          <pic:blipFill>
                            <a:blip r:embed="rId36">
                              <a:extLst>
                                <a:ext uri="{28A0092B-C50C-407E-A947-70E740481C1C}">
                                  <a14:useLocalDpi xmlns:a14="http://schemas.microsoft.com/office/drawing/2010/main" val="0"/>
                                </a:ext>
                              </a:extLst>
                            </a:blip>
                            <a:stretch>
                              <a:fillRect/>
                            </a:stretch>
                          </pic:blipFill>
                          <pic:spPr>
                            <a:xfrm>
                              <a:off x="0" y="0"/>
                              <a:ext cx="6480175" cy="6264910"/>
                            </a:xfrm>
                            <a:prstGeom prst="rect">
                              <a:avLst/>
                            </a:prstGeom>
                          </pic:spPr>
                        </pic:pic>
                      </a:graphicData>
                    </a:graphic>
                  </wp:inline>
                </w:drawing>
              </w:r>
            </w:del>
            <w:ins w:id="86" w:author="Lasse Steven Levarett Buck" w:date="2014-02-24T21:25:00Z">
              <w:r w:rsidR="0067340D">
                <w:rPr>
                  <w:rFonts w:ascii="Arial" w:hAnsi="Arial" w:cs="Arial"/>
                  <w:noProof/>
                  <w:sz w:val="18"/>
                  <w:lang w:eastAsia="da-DK"/>
                </w:rPr>
                <w:drawing>
                  <wp:inline distT="0" distB="0" distL="0" distR="0" wp14:anchorId="61D5657A" wp14:editId="52A2F63A">
                    <wp:extent cx="6480175" cy="9807575"/>
                    <wp:effectExtent l="0" t="0" r="0" b="3175"/>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dklip.PNG"/>
                            <pic:cNvPicPr/>
                          </pic:nvPicPr>
                          <pic:blipFill>
                            <a:blip r:embed="rId37">
                              <a:extLst>
                                <a:ext uri="{28A0092B-C50C-407E-A947-70E740481C1C}">
                                  <a14:useLocalDpi xmlns:a14="http://schemas.microsoft.com/office/drawing/2010/main" val="0"/>
                                </a:ext>
                              </a:extLst>
                            </a:blip>
                            <a:stretch>
                              <a:fillRect/>
                            </a:stretch>
                          </pic:blipFill>
                          <pic:spPr>
                            <a:xfrm>
                              <a:off x="0" y="0"/>
                              <a:ext cx="6480175" cy="9807575"/>
                            </a:xfrm>
                            <a:prstGeom prst="rect">
                              <a:avLst/>
                            </a:prstGeom>
                          </pic:spPr>
                        </pic:pic>
                      </a:graphicData>
                    </a:graphic>
                  </wp:inline>
                </w:drawing>
              </w:r>
            </w:ins>
          </w:p>
        </w:tc>
      </w:tr>
      <w:tr w:rsidR="005D489E" w:rsidTr="00DF7518">
        <w:tc>
          <w:tcPr>
            <w:tcW w:w="10345" w:type="dxa"/>
            <w:shd w:val="clear" w:color="auto" w:fill="B3B3B3"/>
            <w:vAlign w:val="center"/>
          </w:tcPr>
          <w:p w:rsidR="005D489E" w:rsidRPr="00DF7518" w:rsidRDefault="005D489E"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5D489E" w:rsidTr="00DF7518">
        <w:tc>
          <w:tcPr>
            <w:tcW w:w="10345" w:type="dxa"/>
            <w:shd w:val="clear" w:color="auto" w:fill="FFFFFF"/>
            <w:vAlign w:val="center"/>
          </w:tcPr>
          <w:p w:rsidR="005D489E" w:rsidRDefault="005D489E"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Opdatering af en ikke-transport fordring. Fordringen opdateres i EFI og DMI.</w:t>
            </w:r>
          </w:p>
          <w:p w:rsidR="005D489E" w:rsidRDefault="005D489E"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D489E" w:rsidRDefault="005D489E"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DMIFordringFordringArtKode kan kun ændres fra opkrævning (OPKR) eller modregning (MODR) til inddrivelse (INDR).</w:t>
            </w:r>
          </w:p>
          <w:p w:rsidR="005D489E" w:rsidRDefault="005D489E"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D489E" w:rsidRDefault="005D489E"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D489E" w:rsidRDefault="005D489E"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Ændringer til en hovedfordring nedarves automatisk til opkrævning- og inddrivelsesrentefordringer.</w:t>
            </w:r>
          </w:p>
          <w:p w:rsidR="005D489E" w:rsidRDefault="005D489E"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D489E" w:rsidRDefault="005D489E"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 hæftelsesforhold der angives i HæftelseSamling bliver opdateret eller tilføjet på fordringen i DMI. Der tages ikke hensyn til øvrige hæftelsesforhold på fordringen.</w:t>
            </w:r>
          </w:p>
          <w:p w:rsidR="005D489E" w:rsidRDefault="005D489E"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D489E" w:rsidRDefault="005D489E"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eksisterende hæftelsesforhold kan ændres, således at gældsforholdet eller hæftelsesformen ændres. F.eks. hvis kunden får gældssanering for en del af fordringen, så nedbringes hæftelses"andelen".</w:t>
            </w:r>
          </w:p>
          <w:p w:rsidR="005D489E" w:rsidRDefault="005D489E"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D489E" w:rsidRPr="00DF7518" w:rsidRDefault="005D489E" w:rsidP="00A54E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eksisterende hæftelsesforhold kan bringes til ophør. Dette gøres ved at nedskrive hæftelsesforholdet til kr. 0,- og sætte en HæftelsesforholdOphørÅrsagKode på.</w:t>
            </w:r>
            <w:r w:rsidRPr="00DF7518">
              <w:rPr>
                <w:rFonts w:ascii="Arial" w:hAnsi="Arial" w:cs="Arial"/>
                <w:sz w:val="18"/>
              </w:rPr>
              <w:t xml:space="preserve"> </w:t>
            </w:r>
          </w:p>
        </w:tc>
      </w:tr>
    </w:tbl>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DF7518" w:rsidTr="00DF7518">
        <w:trPr>
          <w:trHeight w:hRule="exact" w:val="113"/>
        </w:trPr>
        <w:tc>
          <w:tcPr>
            <w:tcW w:w="10345" w:type="dxa"/>
            <w:shd w:val="clear" w:color="auto" w:fill="B3B3B3"/>
          </w:tcPr>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F7518" w:rsidTr="00DF7518">
        <w:tc>
          <w:tcPr>
            <w:tcW w:w="10345" w:type="dxa"/>
            <w:vAlign w:val="center"/>
          </w:tcPr>
          <w:p w:rsidR="00DF7518" w:rsidRP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r>
              <w:rPr>
                <w:rFonts w:ascii="Arial" w:hAnsi="Arial" w:cs="Arial"/>
                <w:sz w:val="22"/>
              </w:rPr>
              <w:t>MFÆndrTransportStruktur</w:t>
            </w:r>
          </w:p>
        </w:tc>
      </w:tr>
      <w:tr w:rsidR="005D489E" w:rsidTr="00DF7518">
        <w:tc>
          <w:tcPr>
            <w:tcW w:w="10345" w:type="dxa"/>
            <w:vAlign w:val="center"/>
          </w:tcPr>
          <w:p w:rsidR="005D489E" w:rsidRDefault="005D489E" w:rsidP="008C033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r w:rsidRPr="001F125D">
              <w:rPr>
                <w:rFonts w:ascii="Arial" w:hAnsi="Arial" w:cs="Arial"/>
                <w:sz w:val="18"/>
              </w:rPr>
              <w:t>MFAendrTransportStruktur.xsd</w:t>
            </w:r>
            <w:r>
              <w:rPr>
                <w:rFonts w:ascii="Arial" w:hAnsi="Arial" w:cs="Arial"/>
                <w:sz w:val="18"/>
              </w:rPr>
              <w:t>)</w:t>
            </w:r>
          </w:p>
          <w:p w:rsidR="00353B3F" w:rsidRPr="003C17E9" w:rsidRDefault="008A2899" w:rsidP="008C033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noProof/>
                <w:sz w:val="18"/>
                <w:lang w:eastAsia="da-DK"/>
              </w:rPr>
              <w:drawing>
                <wp:inline distT="0" distB="0" distL="0" distR="0">
                  <wp:extent cx="6480175" cy="4853305"/>
                  <wp:effectExtent l="0" t="0" r="0" b="4445"/>
                  <wp:docPr id="22" name="Billed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faendrtransport.emf"/>
                          <pic:cNvPicPr/>
                        </pic:nvPicPr>
                        <pic:blipFill>
                          <a:blip r:embed="rId38">
                            <a:extLst>
                              <a:ext uri="{28A0092B-C50C-407E-A947-70E740481C1C}">
                                <a14:useLocalDpi xmlns:a14="http://schemas.microsoft.com/office/drawing/2010/main" val="0"/>
                              </a:ext>
                            </a:extLst>
                          </a:blip>
                          <a:stretch>
                            <a:fillRect/>
                          </a:stretch>
                        </pic:blipFill>
                        <pic:spPr>
                          <a:xfrm>
                            <a:off x="0" y="0"/>
                            <a:ext cx="6480175" cy="4853305"/>
                          </a:xfrm>
                          <a:prstGeom prst="rect">
                            <a:avLst/>
                          </a:prstGeom>
                        </pic:spPr>
                      </pic:pic>
                    </a:graphicData>
                  </a:graphic>
                </wp:inline>
              </w:drawing>
            </w:r>
          </w:p>
        </w:tc>
      </w:tr>
      <w:tr w:rsidR="00DF7518" w:rsidTr="00DF7518">
        <w:tc>
          <w:tcPr>
            <w:tcW w:w="10345" w:type="dxa"/>
            <w:shd w:val="clear" w:color="auto" w:fill="B3B3B3"/>
            <w:vAlign w:val="center"/>
          </w:tcPr>
          <w:p w:rsidR="00DF7518" w:rsidRP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DF7518" w:rsidTr="00DF7518">
        <w:tc>
          <w:tcPr>
            <w:tcW w:w="10345" w:type="dxa"/>
            <w:shd w:val="clear" w:color="auto" w:fill="FFFFFF"/>
            <w:vAlign w:val="center"/>
          </w:tcPr>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Opdatering af en ikke-transport fordring. Fordringen opdateres i EFI og DMI.</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7518" w:rsidRP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Gyldighedsperiode og transportrettighedshaver kan ændres. Transportrettighedshaver kan kun ændres hvis der ved opret blev registreret en TransportUnderrettighedshaver.</w:t>
            </w:r>
          </w:p>
        </w:tc>
      </w:tr>
    </w:tbl>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DF7518" w:rsidTr="00DF7518">
        <w:trPr>
          <w:trHeight w:hRule="exact" w:val="113"/>
        </w:trPr>
        <w:tc>
          <w:tcPr>
            <w:tcW w:w="10345" w:type="dxa"/>
            <w:shd w:val="clear" w:color="auto" w:fill="B3B3B3"/>
          </w:tcPr>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F7518" w:rsidTr="00DF7518">
        <w:tc>
          <w:tcPr>
            <w:tcW w:w="10345" w:type="dxa"/>
            <w:vAlign w:val="center"/>
          </w:tcPr>
          <w:p w:rsidR="00DF7518" w:rsidRP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r>
              <w:rPr>
                <w:rFonts w:ascii="Arial" w:hAnsi="Arial" w:cs="Arial"/>
                <w:sz w:val="22"/>
              </w:rPr>
              <w:t>MyndighedUdbetalingPeriodeStruktur</w:t>
            </w:r>
          </w:p>
        </w:tc>
      </w:tr>
      <w:tr w:rsidR="005D489E" w:rsidTr="00DF7518">
        <w:tc>
          <w:tcPr>
            <w:tcW w:w="10345" w:type="dxa"/>
            <w:vAlign w:val="center"/>
          </w:tcPr>
          <w:p w:rsidR="005D489E" w:rsidRDefault="005D489E" w:rsidP="008C033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r w:rsidRPr="001F125D">
              <w:rPr>
                <w:rFonts w:ascii="Arial" w:hAnsi="Arial" w:cs="Arial"/>
                <w:sz w:val="18"/>
              </w:rPr>
              <w:t>MyndighedUdbetalingPeriodeStruktur.xsd</w:t>
            </w:r>
            <w:r>
              <w:rPr>
                <w:rFonts w:ascii="Arial" w:hAnsi="Arial" w:cs="Arial"/>
                <w:sz w:val="18"/>
              </w:rPr>
              <w:t>)</w:t>
            </w:r>
          </w:p>
          <w:p w:rsidR="00353B3F" w:rsidRPr="003C17E9" w:rsidRDefault="00353B3F" w:rsidP="008C033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noProof/>
                <w:sz w:val="18"/>
                <w:lang w:eastAsia="da-DK"/>
              </w:rPr>
              <w:drawing>
                <wp:inline distT="0" distB="0" distL="0" distR="0">
                  <wp:extent cx="6480175" cy="2305685"/>
                  <wp:effectExtent l="0" t="0" r="0" b="0"/>
                  <wp:docPr id="28" name="Billed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yndudbperiode.emf"/>
                          <pic:cNvPicPr/>
                        </pic:nvPicPr>
                        <pic:blipFill>
                          <a:blip r:embed="rId39">
                            <a:extLst>
                              <a:ext uri="{28A0092B-C50C-407E-A947-70E740481C1C}">
                                <a14:useLocalDpi xmlns:a14="http://schemas.microsoft.com/office/drawing/2010/main" val="0"/>
                              </a:ext>
                            </a:extLst>
                          </a:blip>
                          <a:stretch>
                            <a:fillRect/>
                          </a:stretch>
                        </pic:blipFill>
                        <pic:spPr>
                          <a:xfrm>
                            <a:off x="0" y="0"/>
                            <a:ext cx="6480175" cy="2305685"/>
                          </a:xfrm>
                          <a:prstGeom prst="rect">
                            <a:avLst/>
                          </a:prstGeom>
                        </pic:spPr>
                      </pic:pic>
                    </a:graphicData>
                  </a:graphic>
                </wp:inline>
              </w:drawing>
            </w:r>
          </w:p>
        </w:tc>
      </w:tr>
    </w:tbl>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DF7518" w:rsidTr="00DF7518">
        <w:trPr>
          <w:trHeight w:hRule="exact" w:val="113"/>
        </w:trPr>
        <w:tc>
          <w:tcPr>
            <w:tcW w:w="10345" w:type="dxa"/>
            <w:shd w:val="clear" w:color="auto" w:fill="B3B3B3"/>
          </w:tcPr>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F7518" w:rsidTr="00DF7518">
        <w:tc>
          <w:tcPr>
            <w:tcW w:w="10345" w:type="dxa"/>
            <w:vAlign w:val="center"/>
          </w:tcPr>
          <w:p w:rsidR="00DF7518" w:rsidRP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r>
              <w:rPr>
                <w:rFonts w:ascii="Arial" w:hAnsi="Arial" w:cs="Arial"/>
                <w:sz w:val="22"/>
              </w:rPr>
              <w:t>NedskrivningBeløbStruktur</w:t>
            </w:r>
          </w:p>
        </w:tc>
      </w:tr>
      <w:tr w:rsidR="005D489E" w:rsidTr="00DF7518">
        <w:tc>
          <w:tcPr>
            <w:tcW w:w="10345" w:type="dxa"/>
            <w:vAlign w:val="center"/>
          </w:tcPr>
          <w:p w:rsidR="005D489E" w:rsidRDefault="005D489E" w:rsidP="008C033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r w:rsidRPr="001F125D">
              <w:rPr>
                <w:rFonts w:ascii="Arial" w:hAnsi="Arial" w:cs="Arial"/>
                <w:sz w:val="18"/>
              </w:rPr>
              <w:t>NedskrivningBeloebStruktur.xsd</w:t>
            </w:r>
            <w:r>
              <w:rPr>
                <w:rFonts w:ascii="Arial" w:hAnsi="Arial" w:cs="Arial"/>
                <w:sz w:val="18"/>
              </w:rPr>
              <w:t>)</w:t>
            </w:r>
          </w:p>
          <w:p w:rsidR="00353B3F" w:rsidRPr="003C17E9" w:rsidRDefault="00353B3F" w:rsidP="008C033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noProof/>
                <w:sz w:val="18"/>
                <w:lang w:eastAsia="da-DK"/>
              </w:rPr>
              <w:drawing>
                <wp:inline distT="0" distB="0" distL="0" distR="0">
                  <wp:extent cx="6480644" cy="4681029"/>
                  <wp:effectExtent l="0" t="0" r="0" b="5715"/>
                  <wp:docPr id="29" name="Billed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dskrbeloeb.emf"/>
                          <pic:cNvPicPr/>
                        </pic:nvPicPr>
                        <pic:blipFill>
                          <a:blip r:embed="rId40">
                            <a:extLst>
                              <a:ext uri="{28A0092B-C50C-407E-A947-70E740481C1C}">
                                <a14:useLocalDpi xmlns:a14="http://schemas.microsoft.com/office/drawing/2010/main" val="0"/>
                              </a:ext>
                            </a:extLst>
                          </a:blip>
                          <a:stretch>
                            <a:fillRect/>
                          </a:stretch>
                        </pic:blipFill>
                        <pic:spPr>
                          <a:xfrm>
                            <a:off x="0" y="0"/>
                            <a:ext cx="6480644" cy="4681029"/>
                          </a:xfrm>
                          <a:prstGeom prst="rect">
                            <a:avLst/>
                          </a:prstGeom>
                        </pic:spPr>
                      </pic:pic>
                    </a:graphicData>
                  </a:graphic>
                </wp:inline>
              </w:drawing>
            </w:r>
          </w:p>
        </w:tc>
      </w:tr>
    </w:tbl>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DF7518" w:rsidTr="00DF7518">
        <w:trPr>
          <w:trHeight w:hRule="exact" w:val="113"/>
        </w:trPr>
        <w:tc>
          <w:tcPr>
            <w:tcW w:w="10345" w:type="dxa"/>
            <w:shd w:val="clear" w:color="auto" w:fill="B3B3B3"/>
          </w:tcPr>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F7518" w:rsidTr="00DF7518">
        <w:tc>
          <w:tcPr>
            <w:tcW w:w="10345" w:type="dxa"/>
            <w:vAlign w:val="center"/>
          </w:tcPr>
          <w:p w:rsidR="00DF7518" w:rsidRP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r>
              <w:rPr>
                <w:rFonts w:ascii="Arial" w:hAnsi="Arial" w:cs="Arial"/>
                <w:sz w:val="22"/>
              </w:rPr>
              <w:t>NedskrivningÅrsagStruktur</w:t>
            </w:r>
          </w:p>
        </w:tc>
      </w:tr>
      <w:tr w:rsidR="00DF7518" w:rsidTr="00DF7518">
        <w:tc>
          <w:tcPr>
            <w:tcW w:w="10345" w:type="dxa"/>
            <w:vAlign w:val="center"/>
          </w:tcPr>
          <w:p w:rsidR="00DF7518" w:rsidRDefault="005D489E"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r w:rsidRPr="001F125D">
              <w:rPr>
                <w:rFonts w:ascii="Arial" w:hAnsi="Arial" w:cs="Arial"/>
                <w:sz w:val="18"/>
              </w:rPr>
              <w:t>NedskrivningAarsagStruktur.xsd</w:t>
            </w:r>
            <w:r>
              <w:rPr>
                <w:rFonts w:ascii="Arial" w:hAnsi="Arial" w:cs="Arial"/>
                <w:sz w:val="18"/>
              </w:rPr>
              <w:t>)</w:t>
            </w:r>
          </w:p>
          <w:p w:rsidR="00353B3F" w:rsidRPr="00DF7518" w:rsidRDefault="00353B3F"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noProof/>
                <w:sz w:val="18"/>
                <w:lang w:eastAsia="da-DK"/>
              </w:rPr>
              <w:drawing>
                <wp:inline distT="0" distB="0" distL="0" distR="0">
                  <wp:extent cx="6480175" cy="4114165"/>
                  <wp:effectExtent l="0" t="0" r="0" b="635"/>
                  <wp:docPr id="30" name="Billed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dskraarsag.emf"/>
                          <pic:cNvPicPr/>
                        </pic:nvPicPr>
                        <pic:blipFill>
                          <a:blip r:embed="rId41">
                            <a:extLst>
                              <a:ext uri="{28A0092B-C50C-407E-A947-70E740481C1C}">
                                <a14:useLocalDpi xmlns:a14="http://schemas.microsoft.com/office/drawing/2010/main" val="0"/>
                              </a:ext>
                            </a:extLst>
                          </a:blip>
                          <a:stretch>
                            <a:fillRect/>
                          </a:stretch>
                        </pic:blipFill>
                        <pic:spPr>
                          <a:xfrm>
                            <a:off x="0" y="0"/>
                            <a:ext cx="6480175" cy="4114165"/>
                          </a:xfrm>
                          <a:prstGeom prst="rect">
                            <a:avLst/>
                          </a:prstGeom>
                        </pic:spPr>
                      </pic:pic>
                    </a:graphicData>
                  </a:graphic>
                </wp:inline>
              </w:drawing>
            </w:r>
          </w:p>
        </w:tc>
      </w:tr>
    </w:tbl>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DF7518" w:rsidTr="00DF7518">
        <w:trPr>
          <w:trHeight w:hRule="exact" w:val="113"/>
        </w:trPr>
        <w:tc>
          <w:tcPr>
            <w:tcW w:w="10345" w:type="dxa"/>
            <w:shd w:val="clear" w:color="auto" w:fill="B3B3B3"/>
          </w:tcPr>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F7518" w:rsidTr="00DF7518">
        <w:tc>
          <w:tcPr>
            <w:tcW w:w="10345" w:type="dxa"/>
            <w:vAlign w:val="center"/>
          </w:tcPr>
          <w:p w:rsidR="00DF7518" w:rsidRP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r>
              <w:rPr>
                <w:rFonts w:ascii="Arial" w:hAnsi="Arial" w:cs="Arial"/>
                <w:sz w:val="22"/>
              </w:rPr>
              <w:t>OpskrivningBeløbStruktur</w:t>
            </w:r>
          </w:p>
        </w:tc>
      </w:tr>
      <w:tr w:rsidR="00DF7518" w:rsidTr="00DF7518">
        <w:tc>
          <w:tcPr>
            <w:tcW w:w="10345" w:type="dxa"/>
            <w:vAlign w:val="center"/>
          </w:tcPr>
          <w:p w:rsidR="00DF7518" w:rsidRDefault="005D489E"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r w:rsidRPr="001F125D">
              <w:rPr>
                <w:rFonts w:ascii="Arial" w:hAnsi="Arial" w:cs="Arial"/>
                <w:sz w:val="18"/>
              </w:rPr>
              <w:t>OpskrivningBeloebStruktur.xsd</w:t>
            </w:r>
            <w:r>
              <w:rPr>
                <w:rFonts w:ascii="Arial" w:hAnsi="Arial" w:cs="Arial"/>
                <w:sz w:val="18"/>
              </w:rPr>
              <w:t>)</w:t>
            </w:r>
          </w:p>
          <w:p w:rsidR="00353B3F" w:rsidRPr="00DF7518" w:rsidRDefault="00353B3F"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noProof/>
                <w:sz w:val="18"/>
                <w:lang w:eastAsia="da-DK"/>
              </w:rPr>
              <w:drawing>
                <wp:inline distT="0" distB="0" distL="0" distR="0">
                  <wp:extent cx="6404401" cy="4960115"/>
                  <wp:effectExtent l="0" t="0" r="0" b="0"/>
                  <wp:docPr id="31" name="Billed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pskrbeloeb.emf"/>
                          <pic:cNvPicPr/>
                        </pic:nvPicPr>
                        <pic:blipFill>
                          <a:blip r:embed="rId42">
                            <a:extLst>
                              <a:ext uri="{28A0092B-C50C-407E-A947-70E740481C1C}">
                                <a14:useLocalDpi xmlns:a14="http://schemas.microsoft.com/office/drawing/2010/main" val="0"/>
                              </a:ext>
                            </a:extLst>
                          </a:blip>
                          <a:stretch>
                            <a:fillRect/>
                          </a:stretch>
                        </pic:blipFill>
                        <pic:spPr>
                          <a:xfrm>
                            <a:off x="0" y="0"/>
                            <a:ext cx="6404401" cy="4960115"/>
                          </a:xfrm>
                          <a:prstGeom prst="rect">
                            <a:avLst/>
                          </a:prstGeom>
                        </pic:spPr>
                      </pic:pic>
                    </a:graphicData>
                  </a:graphic>
                </wp:inline>
              </w:drawing>
            </w:r>
          </w:p>
        </w:tc>
      </w:tr>
    </w:tbl>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DF7518" w:rsidTr="00DF7518">
        <w:trPr>
          <w:trHeight w:hRule="exact" w:val="113"/>
        </w:trPr>
        <w:tc>
          <w:tcPr>
            <w:tcW w:w="10345" w:type="dxa"/>
            <w:shd w:val="clear" w:color="auto" w:fill="B3B3B3"/>
          </w:tcPr>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F7518" w:rsidTr="00DF7518">
        <w:tc>
          <w:tcPr>
            <w:tcW w:w="10345" w:type="dxa"/>
            <w:vAlign w:val="center"/>
          </w:tcPr>
          <w:p w:rsidR="00DF7518" w:rsidRP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r>
              <w:rPr>
                <w:rFonts w:ascii="Arial" w:hAnsi="Arial" w:cs="Arial"/>
                <w:sz w:val="22"/>
              </w:rPr>
              <w:t>OpskrivningÅrsagStruktur</w:t>
            </w:r>
          </w:p>
        </w:tc>
      </w:tr>
      <w:tr w:rsidR="005D489E" w:rsidTr="00DF7518">
        <w:tc>
          <w:tcPr>
            <w:tcW w:w="10345" w:type="dxa"/>
            <w:vAlign w:val="center"/>
          </w:tcPr>
          <w:p w:rsidR="005D489E" w:rsidRDefault="005D489E" w:rsidP="008C033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r w:rsidRPr="001F125D">
              <w:rPr>
                <w:rFonts w:ascii="Arial" w:hAnsi="Arial" w:cs="Arial"/>
                <w:sz w:val="18"/>
              </w:rPr>
              <w:t>OpskrivningAarsagStruktur.xsd</w:t>
            </w:r>
            <w:r>
              <w:rPr>
                <w:rFonts w:ascii="Arial" w:hAnsi="Arial" w:cs="Arial"/>
                <w:sz w:val="18"/>
              </w:rPr>
              <w:t>)</w:t>
            </w:r>
          </w:p>
          <w:p w:rsidR="00353B3F" w:rsidRPr="003C17E9" w:rsidRDefault="00353B3F" w:rsidP="008C033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noProof/>
                <w:sz w:val="18"/>
                <w:lang w:eastAsia="da-DK"/>
              </w:rPr>
              <w:drawing>
                <wp:inline distT="0" distB="0" distL="0" distR="0">
                  <wp:extent cx="6417108" cy="4122858"/>
                  <wp:effectExtent l="0" t="0" r="3175" b="0"/>
                  <wp:docPr id="32" name="Billed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pskraarsag.emf"/>
                          <pic:cNvPicPr/>
                        </pic:nvPicPr>
                        <pic:blipFill>
                          <a:blip r:embed="rId43">
                            <a:extLst>
                              <a:ext uri="{28A0092B-C50C-407E-A947-70E740481C1C}">
                                <a14:useLocalDpi xmlns:a14="http://schemas.microsoft.com/office/drawing/2010/main" val="0"/>
                              </a:ext>
                            </a:extLst>
                          </a:blip>
                          <a:stretch>
                            <a:fillRect/>
                          </a:stretch>
                        </pic:blipFill>
                        <pic:spPr>
                          <a:xfrm>
                            <a:off x="0" y="0"/>
                            <a:ext cx="6417108" cy="4122858"/>
                          </a:xfrm>
                          <a:prstGeom prst="rect">
                            <a:avLst/>
                          </a:prstGeom>
                        </pic:spPr>
                      </pic:pic>
                    </a:graphicData>
                  </a:graphic>
                </wp:inline>
              </w:drawing>
            </w:r>
          </w:p>
        </w:tc>
      </w:tr>
    </w:tbl>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DF7518" w:rsidTr="00DF7518">
        <w:trPr>
          <w:trHeight w:hRule="exact" w:val="113"/>
        </w:trPr>
        <w:tc>
          <w:tcPr>
            <w:tcW w:w="10345" w:type="dxa"/>
            <w:shd w:val="clear" w:color="auto" w:fill="B3B3B3"/>
          </w:tcPr>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F7518" w:rsidTr="00DF7518">
        <w:tc>
          <w:tcPr>
            <w:tcW w:w="10345" w:type="dxa"/>
            <w:vAlign w:val="center"/>
          </w:tcPr>
          <w:p w:rsidR="00DF7518" w:rsidRP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r>
              <w:rPr>
                <w:rFonts w:ascii="Arial" w:hAnsi="Arial" w:cs="Arial"/>
                <w:sz w:val="22"/>
              </w:rPr>
              <w:t>RenteValgStruktur</w:t>
            </w:r>
          </w:p>
        </w:tc>
      </w:tr>
      <w:tr w:rsidR="008C033F" w:rsidTr="00DF7518">
        <w:tc>
          <w:tcPr>
            <w:tcW w:w="10345" w:type="dxa"/>
            <w:vAlign w:val="center"/>
          </w:tcPr>
          <w:p w:rsidR="008C033F" w:rsidRDefault="008C033F" w:rsidP="008C033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r w:rsidRPr="001F125D">
              <w:rPr>
                <w:rFonts w:ascii="Arial" w:hAnsi="Arial" w:cs="Arial"/>
                <w:sz w:val="18"/>
              </w:rPr>
              <w:t>RenteValgStruktur.xsd</w:t>
            </w:r>
            <w:r>
              <w:rPr>
                <w:rFonts w:ascii="Arial" w:hAnsi="Arial" w:cs="Arial"/>
                <w:sz w:val="18"/>
              </w:rPr>
              <w:t>)</w:t>
            </w:r>
          </w:p>
          <w:p w:rsidR="00353B3F" w:rsidRPr="003C17E9" w:rsidRDefault="008F10F6" w:rsidP="008C033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noProof/>
                <w:sz w:val="18"/>
                <w:lang w:eastAsia="da-DK"/>
              </w:rPr>
              <w:drawing>
                <wp:inline distT="0" distB="0" distL="0" distR="0">
                  <wp:extent cx="2609850" cy="1752975"/>
                  <wp:effectExtent l="0" t="0" r="0" b="0"/>
                  <wp:docPr id="26" name="Billed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ntevalg.emf"/>
                          <pic:cNvPicPr/>
                        </pic:nvPicPr>
                        <pic:blipFill>
                          <a:blip r:embed="rId44">
                            <a:extLst>
                              <a:ext uri="{28A0092B-C50C-407E-A947-70E740481C1C}">
                                <a14:useLocalDpi xmlns:a14="http://schemas.microsoft.com/office/drawing/2010/main" val="0"/>
                              </a:ext>
                            </a:extLst>
                          </a:blip>
                          <a:stretch>
                            <a:fillRect/>
                          </a:stretch>
                        </pic:blipFill>
                        <pic:spPr>
                          <a:xfrm>
                            <a:off x="0" y="0"/>
                            <a:ext cx="2609815" cy="1752951"/>
                          </a:xfrm>
                          <a:prstGeom prst="rect">
                            <a:avLst/>
                          </a:prstGeom>
                        </pic:spPr>
                      </pic:pic>
                    </a:graphicData>
                  </a:graphic>
                </wp:inline>
              </w:drawing>
            </w:r>
          </w:p>
        </w:tc>
      </w:tr>
    </w:tbl>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DF7518" w:rsidTr="00DF7518">
        <w:trPr>
          <w:trHeight w:hRule="exact" w:val="113"/>
        </w:trPr>
        <w:tc>
          <w:tcPr>
            <w:tcW w:w="10345" w:type="dxa"/>
            <w:shd w:val="clear" w:color="auto" w:fill="B3B3B3"/>
          </w:tcPr>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F7518" w:rsidTr="00DF7518">
        <w:tc>
          <w:tcPr>
            <w:tcW w:w="10345" w:type="dxa"/>
            <w:vAlign w:val="center"/>
          </w:tcPr>
          <w:p w:rsidR="00DF7518" w:rsidRP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r>
              <w:rPr>
                <w:rFonts w:ascii="Arial" w:hAnsi="Arial" w:cs="Arial"/>
                <w:sz w:val="22"/>
              </w:rPr>
              <w:t>TransportRettighedHaverBeløbStruktur</w:t>
            </w:r>
          </w:p>
        </w:tc>
      </w:tr>
      <w:tr w:rsidR="00DF7518" w:rsidTr="00DF7518">
        <w:tc>
          <w:tcPr>
            <w:tcW w:w="10345" w:type="dxa"/>
            <w:vAlign w:val="center"/>
          </w:tcPr>
          <w:p w:rsidR="00DF7518" w:rsidRDefault="008F64E3" w:rsidP="008F64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r w:rsidRPr="008F64E3">
              <w:rPr>
                <w:rFonts w:ascii="Arial" w:hAnsi="Arial" w:cs="Arial"/>
                <w:sz w:val="18"/>
              </w:rPr>
              <w:t>TransportRettighedHaverBeloebStruktur.xsd</w:t>
            </w:r>
            <w:r>
              <w:rPr>
                <w:rFonts w:ascii="Arial" w:hAnsi="Arial" w:cs="Arial"/>
                <w:sz w:val="18"/>
              </w:rPr>
              <w:t>)</w:t>
            </w:r>
          </w:p>
          <w:p w:rsidR="00353B3F" w:rsidRPr="00DF7518" w:rsidRDefault="00353B3F" w:rsidP="008F64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noProof/>
                <w:sz w:val="18"/>
                <w:lang w:eastAsia="da-DK"/>
              </w:rPr>
              <w:drawing>
                <wp:inline distT="0" distB="0" distL="0" distR="0">
                  <wp:extent cx="6480175" cy="4104005"/>
                  <wp:effectExtent l="0" t="0" r="0" b="0"/>
                  <wp:docPr id="34" name="Billed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ortrethaverbeloeb.emf"/>
                          <pic:cNvPicPr/>
                        </pic:nvPicPr>
                        <pic:blipFill>
                          <a:blip r:embed="rId45">
                            <a:extLst>
                              <a:ext uri="{28A0092B-C50C-407E-A947-70E740481C1C}">
                                <a14:useLocalDpi xmlns:a14="http://schemas.microsoft.com/office/drawing/2010/main" val="0"/>
                              </a:ext>
                            </a:extLst>
                          </a:blip>
                          <a:stretch>
                            <a:fillRect/>
                          </a:stretch>
                        </pic:blipFill>
                        <pic:spPr>
                          <a:xfrm>
                            <a:off x="0" y="0"/>
                            <a:ext cx="6480175" cy="4104005"/>
                          </a:xfrm>
                          <a:prstGeom prst="rect">
                            <a:avLst/>
                          </a:prstGeom>
                        </pic:spPr>
                      </pic:pic>
                    </a:graphicData>
                  </a:graphic>
                </wp:inline>
              </w:drawing>
            </w:r>
          </w:p>
        </w:tc>
      </w:tr>
    </w:tbl>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DF7518" w:rsidTr="00DF7518">
        <w:trPr>
          <w:trHeight w:hRule="exact" w:val="113"/>
        </w:trPr>
        <w:tc>
          <w:tcPr>
            <w:tcW w:w="10345" w:type="dxa"/>
            <w:shd w:val="clear" w:color="auto" w:fill="B3B3B3"/>
          </w:tcPr>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F7518" w:rsidTr="00DF7518">
        <w:tc>
          <w:tcPr>
            <w:tcW w:w="10345" w:type="dxa"/>
            <w:vAlign w:val="center"/>
          </w:tcPr>
          <w:p w:rsidR="00DF7518" w:rsidRP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r>
              <w:rPr>
                <w:rFonts w:ascii="Arial" w:hAnsi="Arial" w:cs="Arial"/>
                <w:sz w:val="22"/>
              </w:rPr>
              <w:t>TransportUdlægRettighedStruktur</w:t>
            </w:r>
          </w:p>
        </w:tc>
      </w:tr>
      <w:tr w:rsidR="00DF7518" w:rsidTr="00DF7518">
        <w:tc>
          <w:tcPr>
            <w:tcW w:w="10345" w:type="dxa"/>
            <w:vAlign w:val="center"/>
          </w:tcPr>
          <w:p w:rsidR="00DF7518" w:rsidRDefault="008F64E3" w:rsidP="008F64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r w:rsidRPr="008F64E3">
              <w:rPr>
                <w:rFonts w:ascii="Arial" w:hAnsi="Arial" w:cs="Arial"/>
                <w:sz w:val="18"/>
              </w:rPr>
              <w:t>TransportUdlaegRettighedStruktur.xsd</w:t>
            </w:r>
            <w:r>
              <w:rPr>
                <w:rFonts w:ascii="Arial" w:hAnsi="Arial" w:cs="Arial"/>
                <w:sz w:val="18"/>
              </w:rPr>
              <w:t>)</w:t>
            </w:r>
          </w:p>
          <w:p w:rsidR="00353B3F" w:rsidRPr="00DF7518" w:rsidRDefault="00353B3F" w:rsidP="008F64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noProof/>
                <w:sz w:val="18"/>
                <w:lang w:eastAsia="da-DK"/>
              </w:rPr>
              <w:drawing>
                <wp:inline distT="0" distB="0" distL="0" distR="0">
                  <wp:extent cx="6480175" cy="1824990"/>
                  <wp:effectExtent l="0" t="0" r="0" b="3810"/>
                  <wp:docPr id="35" name="Billed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ortudlaegret.emf"/>
                          <pic:cNvPicPr/>
                        </pic:nvPicPr>
                        <pic:blipFill>
                          <a:blip r:embed="rId46">
                            <a:extLst>
                              <a:ext uri="{28A0092B-C50C-407E-A947-70E740481C1C}">
                                <a14:useLocalDpi xmlns:a14="http://schemas.microsoft.com/office/drawing/2010/main" val="0"/>
                              </a:ext>
                            </a:extLst>
                          </a:blip>
                          <a:stretch>
                            <a:fillRect/>
                          </a:stretch>
                        </pic:blipFill>
                        <pic:spPr>
                          <a:xfrm>
                            <a:off x="0" y="0"/>
                            <a:ext cx="6480175" cy="1824990"/>
                          </a:xfrm>
                          <a:prstGeom prst="rect">
                            <a:avLst/>
                          </a:prstGeom>
                        </pic:spPr>
                      </pic:pic>
                    </a:graphicData>
                  </a:graphic>
                </wp:inline>
              </w:drawing>
            </w:r>
          </w:p>
        </w:tc>
      </w:tr>
    </w:tbl>
    <w:p w:rsidR="00B30FBC" w:rsidRDefault="00B30FBC" w:rsidP="00444A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pPr>
    </w:p>
    <w:sectPr w:rsidR="00B30FBC" w:rsidSect="00DF7518">
      <w:headerReference w:type="default" r:id="rId47"/>
      <w:pgSz w:w="11906" w:h="16838"/>
      <w:pgMar w:top="567" w:right="567" w:bottom="567" w:left="1134" w:header="283"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75" w:author="Illum.Bent YIL" w:date="2014-02-24T21:30:00Z" w:initials="IY">
    <w:p w:rsidR="00447712" w:rsidRDefault="00447712" w:rsidP="00447712">
      <w:pPr>
        <w:pStyle w:val="Kommentartekst"/>
      </w:pPr>
      <w:r>
        <w:rPr>
          <w:rStyle w:val="Kommentarhenvisning"/>
        </w:rPr>
        <w:annotationRef/>
      </w:r>
      <w:r>
        <w:t>ÆA 233/QC 9378 opdatering af dok med implementerede fejlkoder</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F19CD" w:rsidRDefault="00AF19CD" w:rsidP="00DF7518">
      <w:pPr>
        <w:spacing w:line="240" w:lineRule="auto"/>
      </w:pPr>
      <w:r>
        <w:separator/>
      </w:r>
    </w:p>
  </w:endnote>
  <w:endnote w:type="continuationSeparator" w:id="0">
    <w:p w:rsidR="00AF19CD" w:rsidRDefault="00AF19CD" w:rsidP="00DF751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Franklin Gothic Medium">
    <w:panose1 w:val="020B06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632AE" w:rsidRPr="00DF7518" w:rsidRDefault="00F632AE" w:rsidP="00DF7518">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3. maj 2011</w:t>
    </w:r>
    <w:r>
      <w:rPr>
        <w:rFonts w:ascii="Arial" w:hAnsi="Arial" w:cs="Arial"/>
        <w:sz w:val="16"/>
      </w:rPr>
      <w:fldChar w:fldCharType="end"/>
    </w:r>
    <w:r>
      <w:rPr>
        <w:rFonts w:ascii="Arial" w:hAnsi="Arial" w:cs="Arial"/>
        <w:sz w:val="16"/>
      </w:rPr>
      <w:tab/>
    </w:r>
    <w:r>
      <w:rPr>
        <w:rFonts w:ascii="Arial" w:hAnsi="Arial" w:cs="Arial"/>
        <w:sz w:val="16"/>
      </w:rPr>
      <w:tab/>
      <w:t xml:space="preserve">MFFordringIndberet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sidR="00AF19CD">
      <w:rPr>
        <w:rFonts w:ascii="Arial" w:hAnsi="Arial" w:cs="Arial"/>
        <w:noProof/>
        <w:sz w:val="16"/>
      </w:rPr>
      <w:t>1</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sidR="00AF19CD">
      <w:rPr>
        <w:rFonts w:ascii="Arial" w:hAnsi="Arial" w:cs="Arial"/>
        <w:noProof/>
        <w:sz w:val="16"/>
      </w:rPr>
      <w:t>1</w:t>
    </w:r>
    <w:r>
      <w:rPr>
        <w:rFonts w:ascii="Arial" w:hAnsi="Arial" w:cs="Arial"/>
        <w:sz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F19CD" w:rsidRDefault="00AF19CD" w:rsidP="00DF7518">
      <w:pPr>
        <w:spacing w:line="240" w:lineRule="auto"/>
      </w:pPr>
      <w:r>
        <w:separator/>
      </w:r>
    </w:p>
  </w:footnote>
  <w:footnote w:type="continuationSeparator" w:id="0">
    <w:p w:rsidR="00AF19CD" w:rsidRDefault="00AF19CD" w:rsidP="00DF7518">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632AE" w:rsidRPr="00DF7518" w:rsidRDefault="00F632AE" w:rsidP="00DF7518">
    <w:pPr>
      <w:pStyle w:val="Sidehoved"/>
      <w:jc w:val="center"/>
      <w:rPr>
        <w:rFonts w:ascii="Arial" w:hAnsi="Arial" w:cs="Arial"/>
        <w:sz w:val="22"/>
      </w:rPr>
    </w:pPr>
    <w:r w:rsidRPr="00DF7518">
      <w:rPr>
        <w:rFonts w:ascii="Arial" w:hAnsi="Arial" w:cs="Arial"/>
        <w:sz w:val="22"/>
      </w:rPr>
      <w:t>Servicebeskrivelse</w:t>
    </w:r>
  </w:p>
  <w:p w:rsidR="00F632AE" w:rsidRPr="00DF7518" w:rsidRDefault="00F632AE" w:rsidP="00DF7518">
    <w:pPr>
      <w:pStyle w:val="Sidehoved"/>
      <w:jc w:val="center"/>
      <w:rPr>
        <w:rFonts w:ascii="Arial" w:hAnsi="Arial" w:cs="Arial"/>
        <w:sz w:val="22"/>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632AE" w:rsidRDefault="00F632AE" w:rsidP="00DF7518">
    <w:pPr>
      <w:pStyle w:val="Sidehoved"/>
      <w:jc w:val="center"/>
      <w:rPr>
        <w:rFonts w:ascii="Arial" w:hAnsi="Arial" w:cs="Arial"/>
        <w:sz w:val="22"/>
      </w:rPr>
    </w:pPr>
    <w:r>
      <w:rPr>
        <w:rFonts w:ascii="Arial" w:hAnsi="Arial" w:cs="Arial"/>
        <w:sz w:val="22"/>
      </w:rPr>
      <w:t>Data elementer</w:t>
    </w:r>
  </w:p>
  <w:p w:rsidR="00F632AE" w:rsidRPr="00DF7518" w:rsidRDefault="00F632AE" w:rsidP="00DF7518">
    <w:pPr>
      <w:pStyle w:val="Sidehoved"/>
      <w:jc w:val="center"/>
      <w:rPr>
        <w:rFonts w:ascii="Arial" w:hAnsi="Arial" w:cs="Arial"/>
        <w:sz w:val="2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E1A19FF"/>
    <w:multiLevelType w:val="multilevel"/>
    <w:tmpl w:val="E8B4EDF2"/>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trackRevisions/>
  <w:defaultTabStop w:val="1304"/>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7518"/>
    <w:rsid w:val="00084E55"/>
    <w:rsid w:val="000A2E51"/>
    <w:rsid w:val="001F439C"/>
    <w:rsid w:val="00282478"/>
    <w:rsid w:val="003458EA"/>
    <w:rsid w:val="00347ACA"/>
    <w:rsid w:val="00353B3F"/>
    <w:rsid w:val="00357791"/>
    <w:rsid w:val="003B57C6"/>
    <w:rsid w:val="003C290F"/>
    <w:rsid w:val="003E2C1A"/>
    <w:rsid w:val="004113B2"/>
    <w:rsid w:val="00427F60"/>
    <w:rsid w:val="00444AF4"/>
    <w:rsid w:val="00447712"/>
    <w:rsid w:val="004A1047"/>
    <w:rsid w:val="004A50C6"/>
    <w:rsid w:val="00523400"/>
    <w:rsid w:val="0052642F"/>
    <w:rsid w:val="005D489E"/>
    <w:rsid w:val="0067340D"/>
    <w:rsid w:val="00704E95"/>
    <w:rsid w:val="00780DB4"/>
    <w:rsid w:val="007C09C7"/>
    <w:rsid w:val="00822DED"/>
    <w:rsid w:val="0082381C"/>
    <w:rsid w:val="008A2899"/>
    <w:rsid w:val="008C033F"/>
    <w:rsid w:val="008F10F6"/>
    <w:rsid w:val="008F64E3"/>
    <w:rsid w:val="009303A2"/>
    <w:rsid w:val="0094298A"/>
    <w:rsid w:val="00960555"/>
    <w:rsid w:val="00A54E82"/>
    <w:rsid w:val="00AF19CD"/>
    <w:rsid w:val="00B20C88"/>
    <w:rsid w:val="00B30FBC"/>
    <w:rsid w:val="00BB6FD8"/>
    <w:rsid w:val="00BC20DC"/>
    <w:rsid w:val="00C30167"/>
    <w:rsid w:val="00C365FF"/>
    <w:rsid w:val="00CB5939"/>
    <w:rsid w:val="00CC7B0B"/>
    <w:rsid w:val="00CD03E0"/>
    <w:rsid w:val="00D0185E"/>
    <w:rsid w:val="00D20D85"/>
    <w:rsid w:val="00D278F6"/>
    <w:rsid w:val="00D42001"/>
    <w:rsid w:val="00D438D5"/>
    <w:rsid w:val="00DB21C9"/>
    <w:rsid w:val="00DF7518"/>
    <w:rsid w:val="00E458A4"/>
    <w:rsid w:val="00E56549"/>
    <w:rsid w:val="00EE1E37"/>
    <w:rsid w:val="00F26B61"/>
    <w:rsid w:val="00F6218B"/>
    <w:rsid w:val="00F632AE"/>
    <w:rsid w:val="00F8582B"/>
    <w:rsid w:val="00FB097C"/>
    <w:rsid w:val="00FF016F"/>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09C7"/>
    <w:pPr>
      <w:spacing w:after="0"/>
    </w:pPr>
  </w:style>
  <w:style w:type="paragraph" w:styleId="Overskrift1">
    <w:name w:val="heading 1"/>
    <w:basedOn w:val="Normal"/>
    <w:next w:val="Normal"/>
    <w:link w:val="Overskrift1Tegn"/>
    <w:autoRedefine/>
    <w:uiPriority w:val="9"/>
    <w:qFormat/>
    <w:rsid w:val="00DF7518"/>
    <w:pPr>
      <w:keepLines/>
      <w:numPr>
        <w:numId w:val="1"/>
      </w:numPr>
      <w:spacing w:after="360" w:line="240" w:lineRule="auto"/>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unhideWhenUsed/>
    <w:qFormat/>
    <w:rsid w:val="00DF7518"/>
    <w:pPr>
      <w:keepLines/>
      <w:numPr>
        <w:ilvl w:val="1"/>
        <w:numId w:val="1"/>
      </w:numPr>
      <w:suppressAutoHyphens/>
      <w:spacing w:line="240" w:lineRule="auto"/>
      <w:outlineLvl w:val="1"/>
    </w:pPr>
    <w:rPr>
      <w:rFonts w:ascii="Arial" w:eastAsiaTheme="majorEastAsia" w:hAnsi="Arial" w:cs="Arial"/>
      <w:b/>
      <w:bCs/>
      <w:szCs w:val="26"/>
    </w:rPr>
  </w:style>
  <w:style w:type="paragraph" w:styleId="Overskrift3">
    <w:name w:val="heading 3"/>
    <w:basedOn w:val="Normal"/>
    <w:next w:val="Normal"/>
    <w:link w:val="Overskrift3Tegn"/>
    <w:autoRedefine/>
    <w:uiPriority w:val="9"/>
    <w:semiHidden/>
    <w:unhideWhenUsed/>
    <w:qFormat/>
    <w:rsid w:val="00DF7518"/>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DF7518"/>
    <w:pPr>
      <w:keepNext/>
      <w:keepLines/>
      <w:numPr>
        <w:ilvl w:val="3"/>
        <w:numId w:val="1"/>
      </w:numPr>
      <w:spacing w:before="200"/>
      <w:outlineLvl w:val="3"/>
    </w:pPr>
    <w:rPr>
      <w:rFonts w:asciiTheme="majorHAnsi" w:eastAsiaTheme="majorEastAsia" w:hAnsiTheme="majorHAnsi" w:cstheme="majorBidi"/>
      <w:b/>
      <w:bCs/>
      <w:i/>
      <w:iCs/>
      <w:color w:val="797B7E" w:themeColor="accent1"/>
    </w:rPr>
  </w:style>
  <w:style w:type="paragraph" w:styleId="Overskrift5">
    <w:name w:val="heading 5"/>
    <w:basedOn w:val="Normal"/>
    <w:next w:val="Normal"/>
    <w:link w:val="Overskrift5Tegn"/>
    <w:uiPriority w:val="9"/>
    <w:semiHidden/>
    <w:unhideWhenUsed/>
    <w:qFormat/>
    <w:rsid w:val="00DF7518"/>
    <w:pPr>
      <w:keepNext/>
      <w:keepLines/>
      <w:numPr>
        <w:ilvl w:val="4"/>
        <w:numId w:val="1"/>
      </w:numPr>
      <w:spacing w:before="200"/>
      <w:outlineLvl w:val="4"/>
    </w:pPr>
    <w:rPr>
      <w:rFonts w:asciiTheme="majorHAnsi" w:eastAsiaTheme="majorEastAsia" w:hAnsiTheme="majorHAnsi" w:cstheme="majorBidi"/>
      <w:color w:val="3C3D3E" w:themeColor="accent1" w:themeShade="7F"/>
    </w:rPr>
  </w:style>
  <w:style w:type="paragraph" w:styleId="Overskrift6">
    <w:name w:val="heading 6"/>
    <w:basedOn w:val="Normal"/>
    <w:next w:val="Normal"/>
    <w:link w:val="Overskrift6Tegn"/>
    <w:uiPriority w:val="9"/>
    <w:semiHidden/>
    <w:unhideWhenUsed/>
    <w:qFormat/>
    <w:rsid w:val="00DF7518"/>
    <w:pPr>
      <w:keepNext/>
      <w:keepLines/>
      <w:numPr>
        <w:ilvl w:val="5"/>
        <w:numId w:val="1"/>
      </w:numPr>
      <w:spacing w:before="200"/>
      <w:outlineLvl w:val="5"/>
    </w:pPr>
    <w:rPr>
      <w:rFonts w:asciiTheme="majorHAnsi" w:eastAsiaTheme="majorEastAsia" w:hAnsiTheme="majorHAnsi" w:cstheme="majorBidi"/>
      <w:i/>
      <w:iCs/>
      <w:color w:val="3C3D3E" w:themeColor="accent1" w:themeShade="7F"/>
    </w:rPr>
  </w:style>
  <w:style w:type="paragraph" w:styleId="Overskrift7">
    <w:name w:val="heading 7"/>
    <w:basedOn w:val="Normal"/>
    <w:next w:val="Normal"/>
    <w:link w:val="Overskrift7Tegn"/>
    <w:uiPriority w:val="9"/>
    <w:semiHidden/>
    <w:unhideWhenUsed/>
    <w:qFormat/>
    <w:rsid w:val="00DF7518"/>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DF7518"/>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DF7518"/>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DF7518"/>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rsid w:val="00DF7518"/>
    <w:rPr>
      <w:rFonts w:ascii="Arial" w:eastAsiaTheme="majorEastAsia" w:hAnsi="Arial" w:cs="Arial"/>
      <w:b/>
      <w:bCs/>
      <w:szCs w:val="26"/>
    </w:rPr>
  </w:style>
  <w:style w:type="character" w:customStyle="1" w:styleId="Overskrift3Tegn">
    <w:name w:val="Overskrift 3 Tegn"/>
    <w:basedOn w:val="Standardskrifttypeiafsnit"/>
    <w:link w:val="Overskrift3"/>
    <w:uiPriority w:val="9"/>
    <w:semiHidden/>
    <w:rsid w:val="00DF7518"/>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DF7518"/>
    <w:rPr>
      <w:rFonts w:asciiTheme="majorHAnsi" w:eastAsiaTheme="majorEastAsia" w:hAnsiTheme="majorHAnsi" w:cstheme="majorBidi"/>
      <w:b/>
      <w:bCs/>
      <w:i/>
      <w:iCs/>
      <w:color w:val="797B7E" w:themeColor="accent1"/>
    </w:rPr>
  </w:style>
  <w:style w:type="character" w:customStyle="1" w:styleId="Overskrift5Tegn">
    <w:name w:val="Overskrift 5 Tegn"/>
    <w:basedOn w:val="Standardskrifttypeiafsnit"/>
    <w:link w:val="Overskrift5"/>
    <w:uiPriority w:val="9"/>
    <w:semiHidden/>
    <w:rsid w:val="00DF7518"/>
    <w:rPr>
      <w:rFonts w:asciiTheme="majorHAnsi" w:eastAsiaTheme="majorEastAsia" w:hAnsiTheme="majorHAnsi" w:cstheme="majorBidi"/>
      <w:color w:val="3C3D3E" w:themeColor="accent1" w:themeShade="7F"/>
    </w:rPr>
  </w:style>
  <w:style w:type="character" w:customStyle="1" w:styleId="Overskrift6Tegn">
    <w:name w:val="Overskrift 6 Tegn"/>
    <w:basedOn w:val="Standardskrifttypeiafsnit"/>
    <w:link w:val="Overskrift6"/>
    <w:uiPriority w:val="9"/>
    <w:semiHidden/>
    <w:rsid w:val="00DF7518"/>
    <w:rPr>
      <w:rFonts w:asciiTheme="majorHAnsi" w:eastAsiaTheme="majorEastAsia" w:hAnsiTheme="majorHAnsi" w:cstheme="majorBidi"/>
      <w:i/>
      <w:iCs/>
      <w:color w:val="3C3D3E" w:themeColor="accent1" w:themeShade="7F"/>
    </w:rPr>
  </w:style>
  <w:style w:type="character" w:customStyle="1" w:styleId="Overskrift7Tegn">
    <w:name w:val="Overskrift 7 Tegn"/>
    <w:basedOn w:val="Standardskrifttypeiafsnit"/>
    <w:link w:val="Overskrift7"/>
    <w:uiPriority w:val="9"/>
    <w:semiHidden/>
    <w:rsid w:val="00DF7518"/>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DF7518"/>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DF7518"/>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DF7518"/>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DF7518"/>
    <w:rPr>
      <w:rFonts w:ascii="Arial" w:hAnsi="Arial" w:cs="Arial"/>
      <w:b/>
      <w:sz w:val="30"/>
    </w:rPr>
  </w:style>
  <w:style w:type="paragraph" w:customStyle="1" w:styleId="Overskrift211pkt">
    <w:name w:val="Overskrift 2 + 11 pkt"/>
    <w:basedOn w:val="Normal"/>
    <w:link w:val="Overskrift211pktTegn"/>
    <w:rsid w:val="00DF7518"/>
    <w:pPr>
      <w:keepLines/>
      <w:suppressAutoHyphens/>
      <w:spacing w:line="240" w:lineRule="auto"/>
      <w:ind w:left="794" w:hanging="794"/>
      <w:outlineLvl w:val="1"/>
    </w:pPr>
    <w:rPr>
      <w:rFonts w:ascii="Arial" w:hAnsi="Arial" w:cs="Arial"/>
      <w:b/>
      <w:sz w:val="22"/>
    </w:rPr>
  </w:style>
  <w:style w:type="character" w:customStyle="1" w:styleId="Overskrift211pktTegn">
    <w:name w:val="Overskrift 2 + 11 pkt Tegn"/>
    <w:basedOn w:val="Standardskrifttypeiafsnit"/>
    <w:link w:val="Overskrift211pkt"/>
    <w:rsid w:val="00DF7518"/>
    <w:rPr>
      <w:rFonts w:ascii="Arial" w:hAnsi="Arial" w:cs="Arial"/>
      <w:b/>
      <w:sz w:val="22"/>
    </w:rPr>
  </w:style>
  <w:style w:type="paragraph" w:customStyle="1" w:styleId="Normal11">
    <w:name w:val="Normal + 11"/>
    <w:basedOn w:val="Normal"/>
    <w:link w:val="Normal11Tegn"/>
    <w:rsid w:val="00DF7518"/>
    <w:pPr>
      <w:spacing w:line="240" w:lineRule="auto"/>
    </w:pPr>
    <w:rPr>
      <w:rFonts w:cs="Times New Roman"/>
      <w:sz w:val="22"/>
    </w:rPr>
  </w:style>
  <w:style w:type="character" w:customStyle="1" w:styleId="Normal11Tegn">
    <w:name w:val="Normal + 11 Tegn"/>
    <w:basedOn w:val="Standardskrifttypeiafsnit"/>
    <w:link w:val="Normal11"/>
    <w:rsid w:val="00DF7518"/>
    <w:rPr>
      <w:rFonts w:cs="Times New Roman"/>
      <w:sz w:val="22"/>
    </w:rPr>
  </w:style>
  <w:style w:type="paragraph" w:styleId="Sidehoved">
    <w:name w:val="header"/>
    <w:basedOn w:val="Normal"/>
    <w:link w:val="SidehovedTegn"/>
    <w:uiPriority w:val="99"/>
    <w:unhideWhenUsed/>
    <w:rsid w:val="00DF7518"/>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DF7518"/>
  </w:style>
  <w:style w:type="paragraph" w:styleId="Sidefod">
    <w:name w:val="footer"/>
    <w:basedOn w:val="Normal"/>
    <w:link w:val="SidefodTegn"/>
    <w:uiPriority w:val="99"/>
    <w:unhideWhenUsed/>
    <w:rsid w:val="00DF7518"/>
    <w:pPr>
      <w:tabs>
        <w:tab w:val="center" w:pos="4819"/>
        <w:tab w:val="right" w:pos="9638"/>
      </w:tabs>
      <w:spacing w:line="240" w:lineRule="auto"/>
    </w:pPr>
  </w:style>
  <w:style w:type="character" w:customStyle="1" w:styleId="SidefodTegn">
    <w:name w:val="Sidefod Tegn"/>
    <w:basedOn w:val="Standardskrifttypeiafsnit"/>
    <w:link w:val="Sidefod"/>
    <w:uiPriority w:val="99"/>
    <w:rsid w:val="00DF7518"/>
  </w:style>
  <w:style w:type="paragraph" w:styleId="Markeringsbobletekst">
    <w:name w:val="Balloon Text"/>
    <w:basedOn w:val="Normal"/>
    <w:link w:val="MarkeringsbobletekstTegn"/>
    <w:uiPriority w:val="99"/>
    <w:semiHidden/>
    <w:unhideWhenUsed/>
    <w:rsid w:val="00B20C88"/>
    <w:pPr>
      <w:spacing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B20C88"/>
    <w:rPr>
      <w:rFonts w:ascii="Tahoma" w:hAnsi="Tahoma" w:cs="Tahoma"/>
      <w:sz w:val="16"/>
      <w:szCs w:val="16"/>
    </w:rPr>
  </w:style>
  <w:style w:type="character" w:styleId="Hyperlink">
    <w:name w:val="Hyperlink"/>
    <w:basedOn w:val="Standardskrifttypeiafsnit"/>
    <w:uiPriority w:val="99"/>
    <w:unhideWhenUsed/>
    <w:rsid w:val="00D438D5"/>
    <w:rPr>
      <w:color w:val="0000FF"/>
      <w:u w:val="single"/>
    </w:rPr>
  </w:style>
  <w:style w:type="table" w:styleId="Tabel-Gitter">
    <w:name w:val="Table Grid"/>
    <w:basedOn w:val="Tabel-Normal"/>
    <w:uiPriority w:val="59"/>
    <w:rsid w:val="00D438D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B30FBC"/>
    <w:pPr>
      <w:spacing w:before="100" w:beforeAutospacing="1" w:after="100" w:afterAutospacing="1" w:line="240" w:lineRule="auto"/>
    </w:pPr>
    <w:rPr>
      <w:rFonts w:eastAsia="Times New Roman" w:cs="Times New Roman"/>
      <w:szCs w:val="24"/>
      <w:lang w:eastAsia="da-DK"/>
    </w:rPr>
  </w:style>
  <w:style w:type="character" w:styleId="Kommentarhenvisning">
    <w:name w:val="annotation reference"/>
    <w:uiPriority w:val="99"/>
    <w:semiHidden/>
    <w:unhideWhenUsed/>
    <w:rsid w:val="00447712"/>
    <w:rPr>
      <w:sz w:val="16"/>
      <w:szCs w:val="16"/>
    </w:rPr>
  </w:style>
  <w:style w:type="paragraph" w:styleId="Kommentartekst">
    <w:name w:val="annotation text"/>
    <w:basedOn w:val="Normal"/>
    <w:link w:val="KommentartekstTegn"/>
    <w:uiPriority w:val="99"/>
    <w:semiHidden/>
    <w:unhideWhenUsed/>
    <w:rsid w:val="00447712"/>
    <w:rPr>
      <w:rFonts w:ascii="Calibri" w:eastAsia="Calibri" w:hAnsi="Calibri" w:cs="Times New Roman"/>
      <w:sz w:val="20"/>
      <w:szCs w:val="20"/>
    </w:rPr>
  </w:style>
  <w:style w:type="character" w:customStyle="1" w:styleId="KommentartekstTegn">
    <w:name w:val="Kommentartekst Tegn"/>
    <w:basedOn w:val="Standardskrifttypeiafsnit"/>
    <w:link w:val="Kommentartekst"/>
    <w:uiPriority w:val="99"/>
    <w:semiHidden/>
    <w:rsid w:val="00447712"/>
    <w:rPr>
      <w:rFonts w:ascii="Calibri" w:eastAsia="Calibri" w:hAnsi="Calibri" w:cs="Times New Roman"/>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09C7"/>
    <w:pPr>
      <w:spacing w:after="0"/>
    </w:pPr>
  </w:style>
  <w:style w:type="paragraph" w:styleId="Overskrift1">
    <w:name w:val="heading 1"/>
    <w:basedOn w:val="Normal"/>
    <w:next w:val="Normal"/>
    <w:link w:val="Overskrift1Tegn"/>
    <w:autoRedefine/>
    <w:uiPriority w:val="9"/>
    <w:qFormat/>
    <w:rsid w:val="00DF7518"/>
    <w:pPr>
      <w:keepLines/>
      <w:numPr>
        <w:numId w:val="1"/>
      </w:numPr>
      <w:spacing w:after="360" w:line="240" w:lineRule="auto"/>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unhideWhenUsed/>
    <w:qFormat/>
    <w:rsid w:val="00DF7518"/>
    <w:pPr>
      <w:keepLines/>
      <w:numPr>
        <w:ilvl w:val="1"/>
        <w:numId w:val="1"/>
      </w:numPr>
      <w:suppressAutoHyphens/>
      <w:spacing w:line="240" w:lineRule="auto"/>
      <w:outlineLvl w:val="1"/>
    </w:pPr>
    <w:rPr>
      <w:rFonts w:ascii="Arial" w:eastAsiaTheme="majorEastAsia" w:hAnsi="Arial" w:cs="Arial"/>
      <w:b/>
      <w:bCs/>
      <w:szCs w:val="26"/>
    </w:rPr>
  </w:style>
  <w:style w:type="paragraph" w:styleId="Overskrift3">
    <w:name w:val="heading 3"/>
    <w:basedOn w:val="Normal"/>
    <w:next w:val="Normal"/>
    <w:link w:val="Overskrift3Tegn"/>
    <w:autoRedefine/>
    <w:uiPriority w:val="9"/>
    <w:semiHidden/>
    <w:unhideWhenUsed/>
    <w:qFormat/>
    <w:rsid w:val="00DF7518"/>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DF7518"/>
    <w:pPr>
      <w:keepNext/>
      <w:keepLines/>
      <w:numPr>
        <w:ilvl w:val="3"/>
        <w:numId w:val="1"/>
      </w:numPr>
      <w:spacing w:before="200"/>
      <w:outlineLvl w:val="3"/>
    </w:pPr>
    <w:rPr>
      <w:rFonts w:asciiTheme="majorHAnsi" w:eastAsiaTheme="majorEastAsia" w:hAnsiTheme="majorHAnsi" w:cstheme="majorBidi"/>
      <w:b/>
      <w:bCs/>
      <w:i/>
      <w:iCs/>
      <w:color w:val="797B7E" w:themeColor="accent1"/>
    </w:rPr>
  </w:style>
  <w:style w:type="paragraph" w:styleId="Overskrift5">
    <w:name w:val="heading 5"/>
    <w:basedOn w:val="Normal"/>
    <w:next w:val="Normal"/>
    <w:link w:val="Overskrift5Tegn"/>
    <w:uiPriority w:val="9"/>
    <w:semiHidden/>
    <w:unhideWhenUsed/>
    <w:qFormat/>
    <w:rsid w:val="00DF7518"/>
    <w:pPr>
      <w:keepNext/>
      <w:keepLines/>
      <w:numPr>
        <w:ilvl w:val="4"/>
        <w:numId w:val="1"/>
      </w:numPr>
      <w:spacing w:before="200"/>
      <w:outlineLvl w:val="4"/>
    </w:pPr>
    <w:rPr>
      <w:rFonts w:asciiTheme="majorHAnsi" w:eastAsiaTheme="majorEastAsia" w:hAnsiTheme="majorHAnsi" w:cstheme="majorBidi"/>
      <w:color w:val="3C3D3E" w:themeColor="accent1" w:themeShade="7F"/>
    </w:rPr>
  </w:style>
  <w:style w:type="paragraph" w:styleId="Overskrift6">
    <w:name w:val="heading 6"/>
    <w:basedOn w:val="Normal"/>
    <w:next w:val="Normal"/>
    <w:link w:val="Overskrift6Tegn"/>
    <w:uiPriority w:val="9"/>
    <w:semiHidden/>
    <w:unhideWhenUsed/>
    <w:qFormat/>
    <w:rsid w:val="00DF7518"/>
    <w:pPr>
      <w:keepNext/>
      <w:keepLines/>
      <w:numPr>
        <w:ilvl w:val="5"/>
        <w:numId w:val="1"/>
      </w:numPr>
      <w:spacing w:before="200"/>
      <w:outlineLvl w:val="5"/>
    </w:pPr>
    <w:rPr>
      <w:rFonts w:asciiTheme="majorHAnsi" w:eastAsiaTheme="majorEastAsia" w:hAnsiTheme="majorHAnsi" w:cstheme="majorBidi"/>
      <w:i/>
      <w:iCs/>
      <w:color w:val="3C3D3E" w:themeColor="accent1" w:themeShade="7F"/>
    </w:rPr>
  </w:style>
  <w:style w:type="paragraph" w:styleId="Overskrift7">
    <w:name w:val="heading 7"/>
    <w:basedOn w:val="Normal"/>
    <w:next w:val="Normal"/>
    <w:link w:val="Overskrift7Tegn"/>
    <w:uiPriority w:val="9"/>
    <w:semiHidden/>
    <w:unhideWhenUsed/>
    <w:qFormat/>
    <w:rsid w:val="00DF7518"/>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DF7518"/>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DF7518"/>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DF7518"/>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rsid w:val="00DF7518"/>
    <w:rPr>
      <w:rFonts w:ascii="Arial" w:eastAsiaTheme="majorEastAsia" w:hAnsi="Arial" w:cs="Arial"/>
      <w:b/>
      <w:bCs/>
      <w:szCs w:val="26"/>
    </w:rPr>
  </w:style>
  <w:style w:type="character" w:customStyle="1" w:styleId="Overskrift3Tegn">
    <w:name w:val="Overskrift 3 Tegn"/>
    <w:basedOn w:val="Standardskrifttypeiafsnit"/>
    <w:link w:val="Overskrift3"/>
    <w:uiPriority w:val="9"/>
    <w:semiHidden/>
    <w:rsid w:val="00DF7518"/>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DF7518"/>
    <w:rPr>
      <w:rFonts w:asciiTheme="majorHAnsi" w:eastAsiaTheme="majorEastAsia" w:hAnsiTheme="majorHAnsi" w:cstheme="majorBidi"/>
      <w:b/>
      <w:bCs/>
      <w:i/>
      <w:iCs/>
      <w:color w:val="797B7E" w:themeColor="accent1"/>
    </w:rPr>
  </w:style>
  <w:style w:type="character" w:customStyle="1" w:styleId="Overskrift5Tegn">
    <w:name w:val="Overskrift 5 Tegn"/>
    <w:basedOn w:val="Standardskrifttypeiafsnit"/>
    <w:link w:val="Overskrift5"/>
    <w:uiPriority w:val="9"/>
    <w:semiHidden/>
    <w:rsid w:val="00DF7518"/>
    <w:rPr>
      <w:rFonts w:asciiTheme="majorHAnsi" w:eastAsiaTheme="majorEastAsia" w:hAnsiTheme="majorHAnsi" w:cstheme="majorBidi"/>
      <w:color w:val="3C3D3E" w:themeColor="accent1" w:themeShade="7F"/>
    </w:rPr>
  </w:style>
  <w:style w:type="character" w:customStyle="1" w:styleId="Overskrift6Tegn">
    <w:name w:val="Overskrift 6 Tegn"/>
    <w:basedOn w:val="Standardskrifttypeiafsnit"/>
    <w:link w:val="Overskrift6"/>
    <w:uiPriority w:val="9"/>
    <w:semiHidden/>
    <w:rsid w:val="00DF7518"/>
    <w:rPr>
      <w:rFonts w:asciiTheme="majorHAnsi" w:eastAsiaTheme="majorEastAsia" w:hAnsiTheme="majorHAnsi" w:cstheme="majorBidi"/>
      <w:i/>
      <w:iCs/>
      <w:color w:val="3C3D3E" w:themeColor="accent1" w:themeShade="7F"/>
    </w:rPr>
  </w:style>
  <w:style w:type="character" w:customStyle="1" w:styleId="Overskrift7Tegn">
    <w:name w:val="Overskrift 7 Tegn"/>
    <w:basedOn w:val="Standardskrifttypeiafsnit"/>
    <w:link w:val="Overskrift7"/>
    <w:uiPriority w:val="9"/>
    <w:semiHidden/>
    <w:rsid w:val="00DF7518"/>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DF7518"/>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DF7518"/>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DF7518"/>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DF7518"/>
    <w:rPr>
      <w:rFonts w:ascii="Arial" w:hAnsi="Arial" w:cs="Arial"/>
      <w:b/>
      <w:sz w:val="30"/>
    </w:rPr>
  </w:style>
  <w:style w:type="paragraph" w:customStyle="1" w:styleId="Overskrift211pkt">
    <w:name w:val="Overskrift 2 + 11 pkt"/>
    <w:basedOn w:val="Normal"/>
    <w:link w:val="Overskrift211pktTegn"/>
    <w:rsid w:val="00DF7518"/>
    <w:pPr>
      <w:keepLines/>
      <w:suppressAutoHyphens/>
      <w:spacing w:line="240" w:lineRule="auto"/>
      <w:ind w:left="794" w:hanging="794"/>
      <w:outlineLvl w:val="1"/>
    </w:pPr>
    <w:rPr>
      <w:rFonts w:ascii="Arial" w:hAnsi="Arial" w:cs="Arial"/>
      <w:b/>
      <w:sz w:val="22"/>
    </w:rPr>
  </w:style>
  <w:style w:type="character" w:customStyle="1" w:styleId="Overskrift211pktTegn">
    <w:name w:val="Overskrift 2 + 11 pkt Tegn"/>
    <w:basedOn w:val="Standardskrifttypeiafsnit"/>
    <w:link w:val="Overskrift211pkt"/>
    <w:rsid w:val="00DF7518"/>
    <w:rPr>
      <w:rFonts w:ascii="Arial" w:hAnsi="Arial" w:cs="Arial"/>
      <w:b/>
      <w:sz w:val="22"/>
    </w:rPr>
  </w:style>
  <w:style w:type="paragraph" w:customStyle="1" w:styleId="Normal11">
    <w:name w:val="Normal + 11"/>
    <w:basedOn w:val="Normal"/>
    <w:link w:val="Normal11Tegn"/>
    <w:rsid w:val="00DF7518"/>
    <w:pPr>
      <w:spacing w:line="240" w:lineRule="auto"/>
    </w:pPr>
    <w:rPr>
      <w:rFonts w:cs="Times New Roman"/>
      <w:sz w:val="22"/>
    </w:rPr>
  </w:style>
  <w:style w:type="character" w:customStyle="1" w:styleId="Normal11Tegn">
    <w:name w:val="Normal + 11 Tegn"/>
    <w:basedOn w:val="Standardskrifttypeiafsnit"/>
    <w:link w:val="Normal11"/>
    <w:rsid w:val="00DF7518"/>
    <w:rPr>
      <w:rFonts w:cs="Times New Roman"/>
      <w:sz w:val="22"/>
    </w:rPr>
  </w:style>
  <w:style w:type="paragraph" w:styleId="Sidehoved">
    <w:name w:val="header"/>
    <w:basedOn w:val="Normal"/>
    <w:link w:val="SidehovedTegn"/>
    <w:uiPriority w:val="99"/>
    <w:unhideWhenUsed/>
    <w:rsid w:val="00DF7518"/>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DF7518"/>
  </w:style>
  <w:style w:type="paragraph" w:styleId="Sidefod">
    <w:name w:val="footer"/>
    <w:basedOn w:val="Normal"/>
    <w:link w:val="SidefodTegn"/>
    <w:uiPriority w:val="99"/>
    <w:unhideWhenUsed/>
    <w:rsid w:val="00DF7518"/>
    <w:pPr>
      <w:tabs>
        <w:tab w:val="center" w:pos="4819"/>
        <w:tab w:val="right" w:pos="9638"/>
      </w:tabs>
      <w:spacing w:line="240" w:lineRule="auto"/>
    </w:pPr>
  </w:style>
  <w:style w:type="character" w:customStyle="1" w:styleId="SidefodTegn">
    <w:name w:val="Sidefod Tegn"/>
    <w:basedOn w:val="Standardskrifttypeiafsnit"/>
    <w:link w:val="Sidefod"/>
    <w:uiPriority w:val="99"/>
    <w:rsid w:val="00DF7518"/>
  </w:style>
  <w:style w:type="paragraph" w:styleId="Markeringsbobletekst">
    <w:name w:val="Balloon Text"/>
    <w:basedOn w:val="Normal"/>
    <w:link w:val="MarkeringsbobletekstTegn"/>
    <w:uiPriority w:val="99"/>
    <w:semiHidden/>
    <w:unhideWhenUsed/>
    <w:rsid w:val="00B20C88"/>
    <w:pPr>
      <w:spacing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B20C88"/>
    <w:rPr>
      <w:rFonts w:ascii="Tahoma" w:hAnsi="Tahoma" w:cs="Tahoma"/>
      <w:sz w:val="16"/>
      <w:szCs w:val="16"/>
    </w:rPr>
  </w:style>
  <w:style w:type="character" w:styleId="Hyperlink">
    <w:name w:val="Hyperlink"/>
    <w:basedOn w:val="Standardskrifttypeiafsnit"/>
    <w:uiPriority w:val="99"/>
    <w:unhideWhenUsed/>
    <w:rsid w:val="00D438D5"/>
    <w:rPr>
      <w:color w:val="0000FF"/>
      <w:u w:val="single"/>
    </w:rPr>
  </w:style>
  <w:style w:type="table" w:styleId="Tabel-Gitter">
    <w:name w:val="Table Grid"/>
    <w:basedOn w:val="Tabel-Normal"/>
    <w:uiPriority w:val="59"/>
    <w:rsid w:val="00D438D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B30FBC"/>
    <w:pPr>
      <w:spacing w:before="100" w:beforeAutospacing="1" w:after="100" w:afterAutospacing="1" w:line="240" w:lineRule="auto"/>
    </w:pPr>
    <w:rPr>
      <w:rFonts w:eastAsia="Times New Roman" w:cs="Times New Roman"/>
      <w:szCs w:val="24"/>
      <w:lang w:eastAsia="da-DK"/>
    </w:rPr>
  </w:style>
  <w:style w:type="character" w:styleId="Kommentarhenvisning">
    <w:name w:val="annotation reference"/>
    <w:uiPriority w:val="99"/>
    <w:semiHidden/>
    <w:unhideWhenUsed/>
    <w:rsid w:val="00447712"/>
    <w:rPr>
      <w:sz w:val="16"/>
      <w:szCs w:val="16"/>
    </w:rPr>
  </w:style>
  <w:style w:type="paragraph" w:styleId="Kommentartekst">
    <w:name w:val="annotation text"/>
    <w:basedOn w:val="Normal"/>
    <w:link w:val="KommentartekstTegn"/>
    <w:uiPriority w:val="99"/>
    <w:semiHidden/>
    <w:unhideWhenUsed/>
    <w:rsid w:val="00447712"/>
    <w:rPr>
      <w:rFonts w:ascii="Calibri" w:eastAsia="Calibri" w:hAnsi="Calibri" w:cs="Times New Roman"/>
      <w:sz w:val="20"/>
      <w:szCs w:val="20"/>
    </w:rPr>
  </w:style>
  <w:style w:type="character" w:customStyle="1" w:styleId="KommentartekstTegn">
    <w:name w:val="Kommentartekst Tegn"/>
    <w:basedOn w:val="Standardskrifttypeiafsnit"/>
    <w:link w:val="Kommentartekst"/>
    <w:uiPriority w:val="99"/>
    <w:semiHidden/>
    <w:rsid w:val="00447712"/>
    <w:rPr>
      <w:rFonts w:ascii="Calibri" w:eastAsia="Calibri" w:hAnsi="Calibri"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272952">
      <w:bodyDiv w:val="1"/>
      <w:marLeft w:val="0"/>
      <w:marRight w:val="0"/>
      <w:marTop w:val="0"/>
      <w:marBottom w:val="0"/>
      <w:divBdr>
        <w:top w:val="none" w:sz="0" w:space="0" w:color="auto"/>
        <w:left w:val="none" w:sz="0" w:space="0" w:color="auto"/>
        <w:bottom w:val="none" w:sz="0" w:space="0" w:color="auto"/>
        <w:right w:val="none" w:sz="0" w:space="0" w:color="auto"/>
      </w:divBdr>
    </w:div>
    <w:div w:id="98726402">
      <w:bodyDiv w:val="1"/>
      <w:marLeft w:val="0"/>
      <w:marRight w:val="0"/>
      <w:marTop w:val="0"/>
      <w:marBottom w:val="0"/>
      <w:divBdr>
        <w:top w:val="none" w:sz="0" w:space="0" w:color="auto"/>
        <w:left w:val="none" w:sz="0" w:space="0" w:color="auto"/>
        <w:bottom w:val="none" w:sz="0" w:space="0" w:color="auto"/>
        <w:right w:val="none" w:sz="0" w:space="0" w:color="auto"/>
      </w:divBdr>
    </w:div>
    <w:div w:id="114258378">
      <w:bodyDiv w:val="1"/>
      <w:marLeft w:val="0"/>
      <w:marRight w:val="0"/>
      <w:marTop w:val="0"/>
      <w:marBottom w:val="0"/>
      <w:divBdr>
        <w:top w:val="none" w:sz="0" w:space="0" w:color="auto"/>
        <w:left w:val="none" w:sz="0" w:space="0" w:color="auto"/>
        <w:bottom w:val="none" w:sz="0" w:space="0" w:color="auto"/>
        <w:right w:val="none" w:sz="0" w:space="0" w:color="auto"/>
      </w:divBdr>
    </w:div>
    <w:div w:id="872770667">
      <w:bodyDiv w:val="1"/>
      <w:marLeft w:val="0"/>
      <w:marRight w:val="0"/>
      <w:marTop w:val="0"/>
      <w:marBottom w:val="0"/>
      <w:divBdr>
        <w:top w:val="none" w:sz="0" w:space="0" w:color="auto"/>
        <w:left w:val="none" w:sz="0" w:space="0" w:color="auto"/>
        <w:bottom w:val="none" w:sz="0" w:space="0" w:color="auto"/>
        <w:right w:val="none" w:sz="0" w:space="0" w:color="auto"/>
      </w:divBdr>
    </w:div>
    <w:div w:id="1258519112">
      <w:bodyDiv w:val="1"/>
      <w:marLeft w:val="0"/>
      <w:marRight w:val="0"/>
      <w:marTop w:val="0"/>
      <w:marBottom w:val="0"/>
      <w:divBdr>
        <w:top w:val="none" w:sz="0" w:space="0" w:color="auto"/>
        <w:left w:val="none" w:sz="0" w:space="0" w:color="auto"/>
        <w:bottom w:val="none" w:sz="0" w:space="0" w:color="auto"/>
        <w:right w:val="none" w:sz="0" w:space="0" w:color="auto"/>
      </w:divBdr>
    </w:div>
    <w:div w:id="1526751917">
      <w:bodyDiv w:val="1"/>
      <w:marLeft w:val="0"/>
      <w:marRight w:val="0"/>
      <w:marTop w:val="0"/>
      <w:marBottom w:val="0"/>
      <w:divBdr>
        <w:top w:val="none" w:sz="0" w:space="0" w:color="auto"/>
        <w:left w:val="none" w:sz="0" w:space="0" w:color="auto"/>
        <w:bottom w:val="none" w:sz="0" w:space="0" w:color="auto"/>
        <w:right w:val="none" w:sz="0" w:space="0" w:color="auto"/>
      </w:divBdr>
    </w:div>
    <w:div w:id="1537156556">
      <w:bodyDiv w:val="1"/>
      <w:marLeft w:val="0"/>
      <w:marRight w:val="0"/>
      <w:marTop w:val="0"/>
      <w:marBottom w:val="0"/>
      <w:divBdr>
        <w:top w:val="none" w:sz="0" w:space="0" w:color="auto"/>
        <w:left w:val="none" w:sz="0" w:space="0" w:color="auto"/>
        <w:bottom w:val="none" w:sz="0" w:space="0" w:color="auto"/>
        <w:right w:val="none" w:sz="0" w:space="0" w:color="auto"/>
      </w:divBdr>
    </w:div>
    <w:div w:id="1545171986">
      <w:bodyDiv w:val="1"/>
      <w:marLeft w:val="0"/>
      <w:marRight w:val="0"/>
      <w:marTop w:val="0"/>
      <w:marBottom w:val="0"/>
      <w:divBdr>
        <w:top w:val="none" w:sz="0" w:space="0" w:color="auto"/>
        <w:left w:val="none" w:sz="0" w:space="0" w:color="auto"/>
        <w:bottom w:val="none" w:sz="0" w:space="0" w:color="auto"/>
        <w:right w:val="none" w:sz="0" w:space="0" w:color="auto"/>
      </w:divBdr>
    </w:div>
    <w:div w:id="1666323760">
      <w:bodyDiv w:val="1"/>
      <w:marLeft w:val="0"/>
      <w:marRight w:val="0"/>
      <w:marTop w:val="0"/>
      <w:marBottom w:val="0"/>
      <w:divBdr>
        <w:top w:val="none" w:sz="0" w:space="0" w:color="auto"/>
        <w:left w:val="none" w:sz="0" w:space="0" w:color="auto"/>
        <w:bottom w:val="none" w:sz="0" w:space="0" w:color="auto"/>
        <w:right w:val="none" w:sz="0" w:space="0" w:color="auto"/>
      </w:divBdr>
    </w:div>
    <w:div w:id="1936399035">
      <w:bodyDiv w:val="1"/>
      <w:marLeft w:val="0"/>
      <w:marRight w:val="0"/>
      <w:marTop w:val="0"/>
      <w:marBottom w:val="0"/>
      <w:divBdr>
        <w:top w:val="none" w:sz="0" w:space="0" w:color="auto"/>
        <w:left w:val="none" w:sz="0" w:space="0" w:color="auto"/>
        <w:bottom w:val="none" w:sz="0" w:space="0" w:color="auto"/>
        <w:right w:val="none" w:sz="0" w:space="0" w:color="auto"/>
      </w:divBdr>
    </w:div>
    <w:div w:id="1956402232">
      <w:bodyDiv w:val="1"/>
      <w:marLeft w:val="0"/>
      <w:marRight w:val="0"/>
      <w:marTop w:val="0"/>
      <w:marBottom w:val="0"/>
      <w:divBdr>
        <w:top w:val="none" w:sz="0" w:space="0" w:color="auto"/>
        <w:left w:val="none" w:sz="0" w:space="0" w:color="auto"/>
        <w:bottom w:val="none" w:sz="0" w:space="0" w:color="auto"/>
        <w:right w:val="none" w:sz="0" w:space="0" w:color="auto"/>
      </w:divBdr>
    </w:div>
    <w:div w:id="2046368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emf"/><Relationship Id="rId18" Type="http://schemas.openxmlformats.org/officeDocument/2006/relationships/image" Target="media/image8.emf"/><Relationship Id="rId26" Type="http://schemas.openxmlformats.org/officeDocument/2006/relationships/image" Target="media/image15.emf"/><Relationship Id="rId39" Type="http://schemas.openxmlformats.org/officeDocument/2006/relationships/image" Target="media/image28.emf"/><Relationship Id="rId3" Type="http://schemas.openxmlformats.org/officeDocument/2006/relationships/styles" Target="styles.xml"/><Relationship Id="rId21" Type="http://schemas.openxmlformats.org/officeDocument/2006/relationships/image" Target="media/image11.emf"/><Relationship Id="rId34" Type="http://schemas.openxmlformats.org/officeDocument/2006/relationships/image" Target="media/image23.emf"/><Relationship Id="rId42" Type="http://schemas.openxmlformats.org/officeDocument/2006/relationships/image" Target="media/image31.emf"/><Relationship Id="rId47" Type="http://schemas.openxmlformats.org/officeDocument/2006/relationships/header" Target="header2.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image" Target="media/image7.emf"/><Relationship Id="rId25" Type="http://schemas.openxmlformats.org/officeDocument/2006/relationships/image" Target="media/image14.emf"/><Relationship Id="rId33" Type="http://schemas.openxmlformats.org/officeDocument/2006/relationships/image" Target="media/image22.emf"/><Relationship Id="rId38" Type="http://schemas.openxmlformats.org/officeDocument/2006/relationships/image" Target="media/image27.emf"/><Relationship Id="rId46" Type="http://schemas.openxmlformats.org/officeDocument/2006/relationships/image" Target="media/image35.emf"/><Relationship Id="rId2" Type="http://schemas.openxmlformats.org/officeDocument/2006/relationships/numbering" Target="numbering.xml"/><Relationship Id="rId16" Type="http://schemas.openxmlformats.org/officeDocument/2006/relationships/image" Target="media/image6.emf"/><Relationship Id="rId20" Type="http://schemas.openxmlformats.org/officeDocument/2006/relationships/image" Target="media/image10.emf"/><Relationship Id="rId29" Type="http://schemas.openxmlformats.org/officeDocument/2006/relationships/image" Target="media/image18.emf"/><Relationship Id="rId41" Type="http://schemas.openxmlformats.org/officeDocument/2006/relationships/image" Target="media/image30.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comments" Target="comments.xml"/><Relationship Id="rId32" Type="http://schemas.openxmlformats.org/officeDocument/2006/relationships/image" Target="media/image21.emf"/><Relationship Id="rId37" Type="http://schemas.openxmlformats.org/officeDocument/2006/relationships/image" Target="media/image26.PNG"/><Relationship Id="rId40" Type="http://schemas.openxmlformats.org/officeDocument/2006/relationships/image" Target="media/image29.emf"/><Relationship Id="rId45" Type="http://schemas.openxmlformats.org/officeDocument/2006/relationships/image" Target="media/image34.emf"/><Relationship Id="rId5" Type="http://schemas.openxmlformats.org/officeDocument/2006/relationships/settings" Target="settings.xml"/><Relationship Id="rId15" Type="http://schemas.openxmlformats.org/officeDocument/2006/relationships/image" Target="media/image5.emf"/><Relationship Id="rId23" Type="http://schemas.openxmlformats.org/officeDocument/2006/relationships/image" Target="media/image13.emf"/><Relationship Id="rId28" Type="http://schemas.openxmlformats.org/officeDocument/2006/relationships/image" Target="media/image17.emf"/><Relationship Id="rId36" Type="http://schemas.openxmlformats.org/officeDocument/2006/relationships/image" Target="media/image25.emf"/><Relationship Id="rId49" Type="http://schemas.openxmlformats.org/officeDocument/2006/relationships/theme" Target="theme/theme1.xml"/><Relationship Id="rId10" Type="http://schemas.openxmlformats.org/officeDocument/2006/relationships/image" Target="media/image2.emf"/><Relationship Id="rId19" Type="http://schemas.openxmlformats.org/officeDocument/2006/relationships/image" Target="media/image9.emf"/><Relationship Id="rId31" Type="http://schemas.openxmlformats.org/officeDocument/2006/relationships/image" Target="media/image20.emf"/><Relationship Id="rId44" Type="http://schemas.openxmlformats.org/officeDocument/2006/relationships/image" Target="media/image33.emf"/><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image" Target="media/image4.emf"/><Relationship Id="rId22" Type="http://schemas.openxmlformats.org/officeDocument/2006/relationships/image" Target="media/image12.emf"/><Relationship Id="rId27" Type="http://schemas.openxmlformats.org/officeDocument/2006/relationships/image" Target="media/image16.emf"/><Relationship Id="rId30" Type="http://schemas.openxmlformats.org/officeDocument/2006/relationships/image" Target="media/image19.emf"/><Relationship Id="rId35" Type="http://schemas.openxmlformats.org/officeDocument/2006/relationships/image" Target="media/image24.emf"/><Relationship Id="rId43" Type="http://schemas.openxmlformats.org/officeDocument/2006/relationships/image" Target="media/image32.emf"/><Relationship Id="rId48" Type="http://schemas.openxmlformats.org/officeDocument/2006/relationships/fontTable" Target="fontTable.xml"/><Relationship Id="rId8" Type="http://schemas.openxmlformats.org/officeDocument/2006/relationships/endnotes" Target="endnotes.xml"/></Relationships>
</file>

<file path=word/theme/_rels/theme1.xml.rels><?xml version="1.0" encoding="UTF-8" standalone="yes"?>
<Relationships xmlns="http://schemas.openxmlformats.org/package/2006/relationships"><Relationship Id="rId2" Type="http://schemas.openxmlformats.org/officeDocument/2006/relationships/image" Target="../media/image37.jpeg"/><Relationship Id="rId1" Type="http://schemas.openxmlformats.org/officeDocument/2006/relationships/image" Target="../media/image36.jpeg"/></Relationships>
</file>

<file path=word/theme/theme1.xml><?xml version="1.0" encoding="utf-8"?>
<a:theme xmlns:a="http://schemas.openxmlformats.org/drawingml/2006/main" name="Vinkler">
  <a:themeElements>
    <a:clrScheme name="Vinkler">
      <a:dk1>
        <a:srgbClr val="000000"/>
      </a:dk1>
      <a:lt1>
        <a:srgbClr val="FFFFFF"/>
      </a:lt1>
      <a:dk2>
        <a:srgbClr val="434342"/>
      </a:dk2>
      <a:lt2>
        <a:srgbClr val="CDD7D9"/>
      </a:lt2>
      <a:accent1>
        <a:srgbClr val="797B7E"/>
      </a:accent1>
      <a:accent2>
        <a:srgbClr val="F96A1B"/>
      </a:accent2>
      <a:accent3>
        <a:srgbClr val="08A1D9"/>
      </a:accent3>
      <a:accent4>
        <a:srgbClr val="7C984A"/>
      </a:accent4>
      <a:accent5>
        <a:srgbClr val="C2AD8D"/>
      </a:accent5>
      <a:accent6>
        <a:srgbClr val="506E94"/>
      </a:accent6>
      <a:hlink>
        <a:srgbClr val="5F5F5F"/>
      </a:hlink>
      <a:folHlink>
        <a:srgbClr val="969696"/>
      </a:folHlink>
    </a:clrScheme>
    <a:fontScheme name="Vinkler">
      <a:majorFont>
        <a:latin typeface="Franklin Gothic Medium"/>
        <a:ea typeface=""/>
        <a:cs typeface=""/>
        <a:font script="Jpan" typeface="HG創英角ｺﾞｼｯｸUB"/>
        <a:font script="Hang" typeface="돋움"/>
        <a:font script="Hans" typeface="微软雅黑"/>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a:ea typeface=""/>
        <a:cs typeface=""/>
        <a:font script="Jpan" typeface="ＭＳ Ｐゴシック"/>
        <a:font script="Hang" typeface="맑은 고딕"/>
        <a:font script="Hans" typeface="隶书"/>
        <a:font script="Hant" typeface="新細明體"/>
        <a:font script="Arab" typeface="Arial"/>
        <a:font script="Hebr" typeface="Arial"/>
        <a:font script="Thai" typeface="Cord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Vinkle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20400000"/>
            </a:lightRig>
          </a:scene3d>
          <a:sp3d contourW="6350">
            <a:bevelT w="41275" h="19050" prst="angle"/>
            <a:contourClr>
              <a:schemeClr val="phClr">
                <a:shade val="25000"/>
                <a:satMod val="150000"/>
              </a:schemeClr>
            </a:contourClr>
          </a:sp3d>
        </a:effectStyle>
      </a:effectStyleLst>
      <a:bgFillStyleLst>
        <a:solidFill>
          <a:schemeClr val="phClr"/>
        </a:solidFill>
        <a:blipFill rotWithShape="1">
          <a:blip xmlns:r="http://schemas.openxmlformats.org/officeDocument/2006/relationships" r:embed="rId1">
            <a:duotone>
              <a:schemeClr val="phClr">
                <a:tint val="90000"/>
                <a:shade val="85000"/>
              </a:schemeClr>
              <a:schemeClr val="phClr">
                <a:tint val="95000"/>
                <a:shade val="99000"/>
              </a:schemeClr>
            </a:duotone>
          </a:blip>
          <a:tile tx="0" ty="0" sx="100000" sy="100000" flip="none" algn="tl"/>
        </a:blipFill>
        <a:blipFill rotWithShape="1">
          <a:blip xmlns:r="http://schemas.openxmlformats.org/officeDocument/2006/relationships" r:embed="rId2">
            <a:duotone>
              <a:schemeClr val="phClr">
                <a:tint val="93000"/>
                <a:shade val="85000"/>
              </a:schemeClr>
              <a:schemeClr val="phClr">
                <a:tint val="96000"/>
                <a:shade val="99000"/>
              </a:schemeClr>
            </a:duotone>
          </a:blip>
          <a:tile tx="0" ty="0" sx="90000" sy="9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1D5D631-8764-44E7-B89B-49D11E4093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296</TotalTime>
  <Pages>1</Pages>
  <Words>4363</Words>
  <Characters>26619</Characters>
  <Application>Microsoft Office Word</Application>
  <DocSecurity>0</DocSecurity>
  <Lines>221</Lines>
  <Paragraphs>61</Paragraphs>
  <ScaleCrop>false</ScaleCrop>
  <HeadingPairs>
    <vt:vector size="2" baseType="variant">
      <vt:variant>
        <vt:lpstr>Titel</vt:lpstr>
      </vt:variant>
      <vt:variant>
        <vt:i4>1</vt:i4>
      </vt:variant>
    </vt:vector>
  </HeadingPairs>
  <TitlesOfParts>
    <vt:vector size="1" baseType="lpstr">
      <vt:lpstr/>
    </vt:vector>
  </TitlesOfParts>
  <Company>SKAT</Company>
  <LinksUpToDate>false</LinksUpToDate>
  <CharactersWithSpaces>30921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Jesper Topsøe Johansen</dc:creator>
  <cp:lastModifiedBy>Lasse Steven Levarett Buck</cp:lastModifiedBy>
  <cp:revision>13</cp:revision>
  <dcterms:created xsi:type="dcterms:W3CDTF">2012-10-04T13:38:00Z</dcterms:created>
  <dcterms:modified xsi:type="dcterms:W3CDTF">2014-02-24T20:35:00Z</dcterms:modified>
</cp:coreProperties>
</file>