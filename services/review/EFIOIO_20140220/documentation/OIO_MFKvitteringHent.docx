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819"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F14B7" w:rsidTr="00FF14B7">
        <w:trPr>
          <w:trHeight w:hRule="exact" w:val="113"/>
        </w:trPr>
        <w:tc>
          <w:tcPr>
            <w:tcW w:w="10345" w:type="dxa"/>
            <w:gridSpan w:val="3"/>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rPr>
          <w:trHeight w:val="283"/>
        </w:trPr>
        <w:tc>
          <w:tcPr>
            <w:tcW w:w="10345" w:type="dxa"/>
            <w:gridSpan w:val="3"/>
            <w:tcBorders>
              <w:bottom w:val="single" w:sz="6" w:space="0" w:color="auto"/>
            </w:tcBorders>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14B7">
              <w:rPr>
                <w:rFonts w:ascii="Arial" w:hAnsi="Arial" w:cs="Arial"/>
                <w:b/>
                <w:sz w:val="30"/>
              </w:rPr>
              <w:t>MFKvitteringHent</w:t>
            </w:r>
          </w:p>
        </w:tc>
      </w:tr>
      <w:tr w:rsidR="00C27803" w:rsidTr="00C27803">
        <w:trPr>
          <w:trHeight w:val="283"/>
        </w:trPr>
        <w:tc>
          <w:tcPr>
            <w:tcW w:w="1134"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7803" w:rsidTr="00D44819">
        <w:trPr>
          <w:trHeight w:val="283"/>
        </w:trPr>
        <w:tc>
          <w:tcPr>
            <w:tcW w:w="1134"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C27803"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0" w:author="Lasse Steven Levarett Buck" w:date="2014-02-24T18:59:00Z">
              <w:r w:rsidDel="00C52936">
                <w:rPr>
                  <w:rFonts w:ascii="Arial" w:hAnsi="Arial" w:cs="Arial"/>
                  <w:sz w:val="18"/>
                </w:rPr>
                <w:delText>28-6</w:delText>
              </w:r>
              <w:r w:rsidR="00C27803" w:rsidDel="00C52936">
                <w:rPr>
                  <w:rFonts w:ascii="Arial" w:hAnsi="Arial" w:cs="Arial"/>
                  <w:sz w:val="18"/>
                </w:rPr>
                <w:delText>-2011</w:delText>
              </w:r>
            </w:del>
            <w:ins w:id="1" w:author="Lasse Steven Levarett Buck" w:date="2014-02-24T18:59:00Z">
              <w:r w:rsidR="00C52936">
                <w:rPr>
                  <w:rFonts w:ascii="Arial" w:hAnsi="Arial" w:cs="Arial"/>
                  <w:sz w:val="18"/>
                </w:rPr>
                <w:t>20-2-2014</w:t>
              </w:r>
            </w:ins>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14B7" w:rsidTr="00FF14B7">
        <w:trPr>
          <w:trHeight w:val="283"/>
        </w:trPr>
        <w:tc>
          <w:tcPr>
            <w:tcW w:w="10345" w:type="dxa"/>
            <w:gridSpan w:val="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14B7" w:rsidTr="00FF14B7">
        <w:trPr>
          <w:trHeight w:val="283"/>
        </w:trPr>
        <w:tc>
          <w:tcPr>
            <w:tcW w:w="10345" w:type="dxa"/>
            <w:gridSpan w:val="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r w:rsidR="00C66992" w:rsidRPr="00D44819">
              <w:rPr>
                <w:rFonts w:ascii="Arial" w:hAnsi="Arial" w:cs="Arial"/>
                <w:sz w:val="18"/>
              </w:rPr>
              <w:t>Opret</w:t>
            </w:r>
            <w:r w:rsidR="00C66992">
              <w:rPr>
                <w:rFonts w:ascii="Arial" w:hAnsi="Arial" w:cs="Arial"/>
                <w:sz w:val="18"/>
              </w:rPr>
              <w:t>Ae</w:t>
            </w:r>
            <w:r w:rsidR="00C66992" w:rsidRPr="00D44819">
              <w:rPr>
                <w:rFonts w:ascii="Arial" w:hAnsi="Arial" w:cs="Arial"/>
                <w:sz w:val="18"/>
              </w:rPr>
              <w:t xml:space="preserve">ndrKvitteringStruktur  </w:t>
            </w:r>
            <w:r w:rsidRPr="00D44819">
              <w:rPr>
                <w:rFonts w:ascii="Arial" w:hAnsi="Arial" w:cs="Arial"/>
                <w:sz w:val="18"/>
              </w:rPr>
              <w:t>med KundeSamling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Del="00C52936"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 w:author="Lasse Steven Levarett Buck" w:date="2014-02-24T19:00:00Z"/>
                <w:rFonts w:ascii="Arial" w:hAnsi="Arial" w:cs="Arial"/>
                <w:sz w:val="18"/>
              </w:rPr>
            </w:pPr>
            <w:del w:id="3" w:author="Lasse Steven Levarett Buck" w:date="2014-02-24T19:00:00Z">
              <w:r w:rsidDel="00C52936">
                <w:rPr>
                  <w:rFonts w:ascii="Arial" w:hAnsi="Arial" w:cs="Arial"/>
                  <w:sz w:val="18"/>
                </w:rPr>
                <w:delText>Der kan kun være een fordringaktion per DMIFordringEFIFordringID under behandling (dvs. ikke UDFOERT eller AFVIST), så man kan spørge på specifikke fordringsaktioner ved at udfylde FordringIDSamling.</w:delText>
              </w:r>
            </w:del>
          </w:p>
          <w:p w:rsidR="00FF14B7" w:rsidDel="00C52936"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 w:author="Lasse Steven Levarett Buck" w:date="2014-02-24T19:00:00Z"/>
                <w:rFonts w:ascii="Arial" w:hAnsi="Arial" w:cs="Arial"/>
                <w:sz w:val="18"/>
              </w:rPr>
            </w:pPr>
          </w:p>
          <w:p w:rsidR="00C52936" w:rsidRDefault="00C52936" w:rsidP="00C529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Lasse Steven Levarett Buck" w:date="2014-02-24T19:00:00Z"/>
                <w:rFonts w:ascii="Arial" w:hAnsi="Arial" w:cs="Arial"/>
                <w:sz w:val="18"/>
              </w:rPr>
            </w:pPr>
            <w:ins w:id="6" w:author="Lasse Steven Levarett Buck" w:date="2014-02-24T19:00:00Z">
              <w:r>
                <w:t>Det er muligt at have flere fordringaktioner per DMIFordringEFIFordringID under behandling. EFI har en kø-funktion, som sikrer, at fordringaktionerne bliver behandlet i rækkefølge.</w:t>
              </w:r>
              <w:r w:rsidRPr="00163273" w:rsidDel="00E9278F">
                <w:rPr>
                  <w:rFonts w:ascii="Arial" w:hAnsi="Arial" w:cs="Arial"/>
                  <w:sz w:val="18"/>
                </w:rPr>
                <w:t xml:space="preserve"> </w:t>
              </w:r>
            </w:ins>
          </w:p>
          <w:p w:rsidR="00C52936" w:rsidRDefault="00C52936" w:rsidP="00C529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Lasse Steven Levarett Buck" w:date="2014-02-24T19:00:00Z"/>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14B7" w:rsidTr="00FF14B7">
        <w:trPr>
          <w:trHeight w:val="283"/>
        </w:trPr>
        <w:tc>
          <w:tcPr>
            <w:tcW w:w="10345" w:type="dxa"/>
            <w:gridSpan w:val="3"/>
            <w:shd w:val="clear" w:color="auto" w:fill="FFFFFF"/>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MFKvitteringHent_I</w:t>
            </w:r>
            <w:r>
              <w:rPr>
                <w:rFonts w:ascii="Arial" w:hAnsi="Arial" w:cs="Arial"/>
                <w:sz w:val="18"/>
              </w:rPr>
              <w:t>.xsd)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h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MFKvitteringHent_O</w:t>
            </w:r>
            <w:r>
              <w:rPr>
                <w:rFonts w:ascii="Arial" w:hAnsi="Arial" w:cs="Arial"/>
                <w:sz w:val="18"/>
              </w:rPr>
              <w:t>)</w:t>
            </w:r>
          </w:p>
          <w:p w:rsidR="00FF14B7" w:rsidRP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86334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t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863340"/>
                          </a:xfrm>
                          <a:prstGeom prst="rect">
                            <a:avLst/>
                          </a:prstGeom>
                        </pic:spPr>
                      </pic:pic>
                    </a:graphicData>
                  </a:graphic>
                </wp:inline>
              </w:drawing>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F14B7" w:rsidTr="00FF14B7">
        <w:trPr>
          <w:trHeight w:val="283"/>
        </w:trPr>
        <w:tc>
          <w:tcPr>
            <w:tcW w:w="10345" w:type="dxa"/>
            <w:gridSpan w:val="3"/>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1771E5" w:rsidRDefault="001771E5" w:rsidP="001771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XML schema valideringsfejl.</w:t>
            </w:r>
          </w:p>
          <w:p w:rsidR="001771E5" w:rsidRDefault="001771E5"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14B7" w:rsidSect="00FF14B7">
          <w:headerReference w:type="default" r:id="rId10"/>
          <w:footerReference w:type="default" r:id="rId11"/>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ins w:id="10" w:author="Lasse Steven Levarett Buck" w:date="2014-02-24T20:44:00Z"/>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66992" w:rsidTr="00784317">
        <w:trPr>
          <w:trHeight w:hRule="exact" w:val="113"/>
          <w:ins w:id="11" w:author="Lasse Steven Levarett Buck" w:date="2014-02-24T20:44:00Z"/>
        </w:trPr>
        <w:tc>
          <w:tcPr>
            <w:tcW w:w="10345" w:type="dxa"/>
            <w:shd w:val="clear" w:color="auto" w:fill="B3B3B3"/>
          </w:tcPr>
          <w:p w:rsidR="00C66992" w:rsidRDefault="00C66992"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 w:author="Lasse Steven Levarett Buck" w:date="2014-02-24T20:44:00Z"/>
                <w:rFonts w:ascii="Arial" w:hAnsi="Arial" w:cs="Arial"/>
                <w:b/>
                <w:sz w:val="48"/>
              </w:rPr>
            </w:pPr>
          </w:p>
        </w:tc>
      </w:tr>
      <w:tr w:rsidR="00C66992" w:rsidTr="00784317">
        <w:trPr>
          <w:ins w:id="13" w:author="Lasse Steven Levarett Buck" w:date="2014-02-24T20:44:00Z"/>
        </w:trPr>
        <w:tc>
          <w:tcPr>
            <w:tcW w:w="10345" w:type="dxa"/>
            <w:vAlign w:val="center"/>
          </w:tcPr>
          <w:p w:rsidR="00C66992" w:rsidRPr="00FF14B7" w:rsidRDefault="00C66992"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4" w:author="Lasse Steven Levarett Buck" w:date="2014-02-24T20:44:00Z"/>
                <w:rFonts w:ascii="Arial" w:hAnsi="Arial" w:cs="Arial"/>
                <w:sz w:val="22"/>
              </w:rPr>
            </w:pPr>
            <w:ins w:id="15" w:author="Lasse Steven Levarett Buck" w:date="2014-02-24T20:44:00Z">
              <w:r w:rsidRPr="00C66992">
                <w:rPr>
                  <w:rFonts w:ascii="Arial" w:hAnsi="Arial" w:cs="Arial"/>
                  <w:sz w:val="22"/>
                </w:rPr>
                <w:t>AlternativKontaktReferenceStruktur</w:t>
              </w:r>
            </w:ins>
          </w:p>
        </w:tc>
      </w:tr>
      <w:tr w:rsidR="00C66992" w:rsidTr="00784317">
        <w:trPr>
          <w:ins w:id="16" w:author="Lasse Steven Levarett Buck" w:date="2014-02-24T20:44:00Z"/>
        </w:trPr>
        <w:tc>
          <w:tcPr>
            <w:tcW w:w="10345" w:type="dxa"/>
            <w:vAlign w:val="center"/>
          </w:tcPr>
          <w:p w:rsidR="00C66992" w:rsidRDefault="00C66992"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Lasse Steven Levarett Buck" w:date="2014-02-24T20:44:00Z"/>
                <w:rFonts w:ascii="Arial" w:hAnsi="Arial" w:cs="Arial"/>
                <w:sz w:val="18"/>
              </w:rPr>
            </w:pPr>
            <w:ins w:id="18" w:author="Lasse Steven Levarett Buck" w:date="2014-02-24T20:44:00Z">
              <w:r>
                <w:rPr>
                  <w:rFonts w:ascii="Arial" w:hAnsi="Arial" w:cs="Arial"/>
                  <w:sz w:val="18"/>
                </w:rPr>
                <w:t xml:space="preserve"> (</w:t>
              </w:r>
            </w:ins>
            <w:ins w:id="19" w:author="Lasse Steven Levarett Buck" w:date="2014-02-24T20:45:00Z">
              <w:r w:rsidRPr="00C66992">
                <w:rPr>
                  <w:rFonts w:ascii="Arial" w:hAnsi="Arial" w:cs="Arial"/>
                  <w:sz w:val="18"/>
                </w:rPr>
                <w:t>AlternativKontaktReferenceStruktur</w:t>
              </w:r>
            </w:ins>
            <w:ins w:id="20" w:author="Lasse Steven Levarett Buck" w:date="2014-02-24T20:44:00Z">
              <w:r w:rsidRPr="00CC60F9">
                <w:rPr>
                  <w:rFonts w:ascii="Arial" w:hAnsi="Arial" w:cs="Arial"/>
                  <w:sz w:val="18"/>
                </w:rPr>
                <w:t>.xsd</w:t>
              </w:r>
              <w:r>
                <w:rPr>
                  <w:rFonts w:ascii="Arial" w:hAnsi="Arial" w:cs="Arial"/>
                  <w:sz w:val="18"/>
                </w:rPr>
                <w:t>)</w:t>
              </w:r>
            </w:ins>
          </w:p>
          <w:p w:rsidR="00C66992" w:rsidRPr="00FF14B7" w:rsidRDefault="007F0C97"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Lasse Steven Levarett Buck" w:date="2014-02-24T20:44:00Z"/>
                <w:rFonts w:ascii="Arial" w:hAnsi="Arial" w:cs="Arial"/>
                <w:sz w:val="18"/>
              </w:rPr>
            </w:pPr>
            <w:ins w:id="22" w:author="Lasse Steven Levarett Buck" w:date="2014-02-24T20:58:00Z">
              <w:r>
                <w:rPr>
                  <w:rFonts w:ascii="Arial" w:hAnsi="Arial" w:cs="Arial"/>
                  <w:noProof/>
                  <w:szCs w:val="24"/>
                  <w:lang w:eastAsia="da-DK"/>
                </w:rPr>
                <w:drawing>
                  <wp:inline distT="0" distB="0" distL="0" distR="0" wp14:anchorId="5A02032F" wp14:editId="1A40F89E">
                    <wp:extent cx="5524500" cy="211455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2114550"/>
                            </a:xfrm>
                            <a:prstGeom prst="rect">
                              <a:avLst/>
                            </a:prstGeom>
                            <a:noFill/>
                            <a:ln>
                              <a:noFill/>
                            </a:ln>
                          </pic:spPr>
                        </pic:pic>
                      </a:graphicData>
                    </a:graphic>
                  </wp:inline>
                </w:drawing>
              </w:r>
            </w:ins>
          </w:p>
        </w:tc>
      </w:tr>
    </w:tbl>
    <w:p w:rsidR="00C66992" w:rsidRDefault="00C66992"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FordringRestBeløbStruktur</w:t>
            </w:r>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FF14B7">
              <w:rPr>
                <w:rFonts w:ascii="Arial" w:hAnsi="Arial" w:cs="Arial"/>
                <w:sz w:val="18"/>
              </w:rPr>
              <w:t>(</w:t>
            </w:r>
            <w:r w:rsidRPr="00CC60F9">
              <w:rPr>
                <w:rFonts w:ascii="Arial" w:hAnsi="Arial" w:cs="Arial"/>
                <w:sz w:val="18"/>
              </w:rPr>
              <w:t>FordringRestBeloebStruktur.xsd</w:t>
            </w:r>
            <w:r w:rsidR="00FF14B7">
              <w:rPr>
                <w:rFonts w:ascii="Arial" w:hAnsi="Arial" w:cs="Arial"/>
                <w:sz w:val="18"/>
              </w:rPr>
              <w:t>)</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4914900" cy="3844033"/>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3">
                            <a:extLst>
                              <a:ext uri="{28A0092B-C50C-407E-A947-70E740481C1C}">
                                <a14:useLocalDpi xmlns:a14="http://schemas.microsoft.com/office/drawing/2010/main" val="0"/>
                              </a:ext>
                            </a:extLst>
                          </a:blip>
                          <a:stretch>
                            <a:fillRect/>
                          </a:stretch>
                        </pic:blipFill>
                        <pic:spPr>
                          <a:xfrm>
                            <a:off x="0" y="0"/>
                            <a:ext cx="4919371" cy="3847530"/>
                          </a:xfrm>
                          <a:prstGeom prst="rect">
                            <a:avLst/>
                          </a:prstGeom>
                        </pic:spPr>
                      </pic:pic>
                    </a:graphicData>
                  </a:graphic>
                </wp:inline>
              </w:drawing>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Lasse Steven Levarett Buck" w:date="2014-02-24T20:43:00Z"/>
          <w:rFonts w:ascii="Arial" w:hAnsi="Arial" w:cs="Arial"/>
          <w:b/>
          <w:sz w:val="48"/>
        </w:rPr>
      </w:pPr>
    </w:p>
    <w:p w:rsidR="00C66992" w:rsidRDefault="00C66992"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FordringhaverSystemIDStruktur</w:t>
            </w:r>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FordringhaverSystemIDStruktur.xsd</w:t>
            </w:r>
            <w:r>
              <w:rPr>
                <w:rFonts w:ascii="Arial" w:hAnsi="Arial" w:cs="Arial"/>
                <w:sz w:val="18"/>
              </w:rPr>
              <w:t>)</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263678" cy="128587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id.emf"/>
                          <pic:cNvPicPr/>
                        </pic:nvPicPr>
                        <pic:blipFill>
                          <a:blip r:embed="rId14">
                            <a:extLst>
                              <a:ext uri="{28A0092B-C50C-407E-A947-70E740481C1C}">
                                <a14:useLocalDpi xmlns:a14="http://schemas.microsoft.com/office/drawing/2010/main" val="0"/>
                              </a:ext>
                            </a:extLst>
                          </a:blip>
                          <a:stretch>
                            <a:fillRect/>
                          </a:stretch>
                        </pic:blipFill>
                        <pic:spPr>
                          <a:xfrm>
                            <a:off x="0" y="0"/>
                            <a:ext cx="5272309" cy="1287984"/>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KundeStruktur</w:t>
            </w:r>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Kunde</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565775" cy="997204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15">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vil blive beriget af MF ved modtagelse af en fordring, før den sendes videre til DMI og EFI, men er ikke garanteret at være udfyldt i alle services hvor KundeStruktur benyttes.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udfylder altid KundeNavn baseret på navne information i CSR-P, ES eller AKR.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vil MF udfylde VirksomhedCVRNummer  og DriftFormKode. Hvis DriftFormKode er Enkeltmandsfirma vil MF også udfylde EnkeltmandVirksomhedEjer.</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MFAktionAfvistStruktur</w:t>
            </w:r>
          </w:p>
        </w:tc>
      </w:tr>
      <w:tr w:rsidR="00FF14B7" w:rsidTr="00FF14B7">
        <w:tc>
          <w:tcPr>
            <w:tcW w:w="10345" w:type="dxa"/>
            <w:vAlign w:val="center"/>
          </w:tcPr>
          <w:p w:rsidR="00CC60F9"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MFAktionAfvist</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16">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Udfyldes for en fordringaktion der returneres med MFAktionStatusKode = AFVIST.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Følgende liste angiver de mulige værdier: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Fordringhaveraftale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MFAktionAfvistNummer: 002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DMIFordringHaverID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Kunde der er angivet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VirksomhedSENummer | PersonCPRNummer |AlternativKontaktID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Fordring der ønskes opdateret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008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Ugyldig årsagskode for opskriv/nedskriv/tilbagekald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FordringNedskrivningÅrsagKode | FordringOpskrivningÅrsagKode | HovedFordringTilbagekaldÅrsagStruktur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er afregnet og kan ikke tilbagekaldes med årsagskoden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HovedFordringTilbagekaldÅrsagStruktur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Ugyldigt skifte af Fordringart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DMIFordringFordringArtKode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Validering af hvorvidt Transportfordring må opdateres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Transportfordring må ikke være Hovedfordring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015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DMIFordringTypeKode ikke gyldig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DMIFordringTypeKode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Der må ikke indberettes på denne DMIFordringTypeKode ifølge fordringhaveraftale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DMIFordringTypeKode, DMIFordringHaverID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Der må ikke indberettes på denne ValutaKode ifølge fordringhaveraftale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ValutaKode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Der må ikke indberettes på denne DMIFordringFordringArtKode ifølge fordringhaveraftale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DMIFordringFordringArtKode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Felt angivet som SKAL på fordringhaveraftale er ikke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MFFordringFeltKode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Felt angivet som EJ på fordringhaveraftale er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MFFordringFeltKode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MFAftaleSystemIntegration på fordringhaveraftalen er falsk</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MFAftaleDeaktiveret på fordringhaveraftalen er sat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157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MFAktionAfvistParamSamling: MFAktionID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afvist af sagsbehandler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MFAktionAfvistNummer: 159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MFOpgaveAfvisÅrsagKode, MFOpgaveAfvisÅrsagBegr, (MFOpgaveAfvisÅrsagTekst)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ejes ikke af fordringshaver der indberetter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DMIFordringHaverID fra indberet, DMIFordringHaverID nr 1 fra fordring , (DMIFordringHaverID nr 2 fra 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Kunde angivet på nedskriv/opskriv er ikke hæfter på fordringen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VirksomhedSENummer | PersonCPRNummer |AlternativKontaktID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Hovedfordring der refereres til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Fordringshavers egen fordring reference findes allerede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DMIFordringFordringHaverRef</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DokumentFil er større end den tilladte grænse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164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aktuel size, MF.DOKUMENT.MAXSIZE, DPDokumentArt, (DPDokumentEksternReference)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Antal dokumenter indsendt per aktion større end parameter tillader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aktuel antal, DMIFordringEFIHovedFordringID, MF_DOKUMENT_MAXANTAL_AKTION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Gyldig transport aftale. Aftalen skal tilhøre en udbetalende myndighed eller være en rettighedshaveraftale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DMIFordringHaverID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Gyldig fordringhaver angivelse. Fordringhaver kan ikke oprette fordringer for en anden fordringhaver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DMIFordringHaverID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Hæftelsesforhold der er beriget af EFI kan ikke ændres af fordringhaver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KundeNummer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nedskrives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beloebfordeling og skal nedskrives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189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opskrives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beloebfordeling og skal opskrives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fejl i rettighedshaver fordeling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ins w:id="24" w:author="Lasse Steven Levarett Buck" w:date="2014-02-24T21:14:00Z">
              <w:r w:rsidR="0021112E">
                <w:rPr>
                  <w:rFonts w:ascii="Arial" w:hAnsi="Arial" w:cs="Arial"/>
                  <w:color w:val="000000"/>
                  <w:sz w:val="16"/>
                  <w:szCs w:val="16"/>
                  <w:lang w:eastAsia="da-DK"/>
                </w:rPr>
                <w:t>Transport har enten ubegrænset beløb med ikke procentvis fordeling, eller både ubegrænset beløb flag og beløb angivet</w:t>
              </w:r>
            </w:ins>
            <w:del w:id="25" w:author="Lasse Steven Levarett Buck" w:date="2014-02-24T21:14:00Z">
              <w:r w:rsidRPr="00571107" w:rsidDel="0021112E">
                <w:rPr>
                  <w:rFonts w:ascii="Arial" w:hAnsi="Arial" w:cs="Arial"/>
                  <w:sz w:val="18"/>
                </w:rPr>
                <w:delText>Transport har ubegrænset beløb med ikke procentvis fordeling</w:delText>
              </w:r>
            </w:del>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 Transport har mere end en ejer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penge'-flag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besked'-flag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En transport fordring var forventet. Transport ændring kræver en transport fordring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Fordringændring kan ikke udføres på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198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Den angivne hovedfordring skal have fordringtypekategori HF, ikke selv være en underfordring og ikke være en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 DMIFordringHovedFordringID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En fordring der refererer til en hovedfordring må ikke have fordringtype med kategorien HF</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 DMIFordringHovedFordringID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Fordringen afvises da hovedfordringen er afvist.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 DMIFordringHovedFordringID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Hæftelseform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Hæftelsestartdato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 w:author="Lasse Steven Levarett Buck" w:date="2014-02-24T21:14:00Z"/>
                <w:rFonts w:ascii="Arial" w:hAnsi="Arial" w:cs="Arial"/>
                <w:sz w:val="18"/>
              </w:rPr>
            </w:pPr>
            <w:del w:id="27" w:author="Lasse Steven Levarett Buck" w:date="2014-02-24T21:14:00Z">
              <w:r w:rsidRPr="00571107" w:rsidDel="0021112E">
                <w:rPr>
                  <w:rFonts w:ascii="Arial" w:hAnsi="Arial" w:cs="Arial"/>
                  <w:sz w:val="18"/>
                </w:rPr>
                <w:delText>Validering: Fordringhaver der skiftes til er ikke oprettet</w:delText>
              </w:r>
            </w:del>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 w:author="Lasse Steven Levarett Buck" w:date="2014-02-24T21:14:00Z"/>
                <w:rFonts w:ascii="Arial" w:hAnsi="Arial" w:cs="Arial"/>
                <w:sz w:val="18"/>
              </w:rPr>
            </w:pPr>
            <w:del w:id="29" w:author="Lasse Steven Levarett Buck" w:date="2014-02-24T21:14:00Z">
              <w:r w:rsidRPr="00571107" w:rsidDel="0021112E">
                <w:rPr>
                  <w:rFonts w:ascii="Arial" w:hAnsi="Arial" w:cs="Arial"/>
                  <w:sz w:val="18"/>
                </w:rPr>
                <w:delText>MFAktionAfvistNummer: 210</w:delText>
              </w:r>
            </w:del>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 w:author="Lasse Steven Levarett Buck" w:date="2014-02-24T21:14:00Z"/>
                <w:rFonts w:ascii="Arial" w:hAnsi="Arial" w:cs="Arial"/>
                <w:sz w:val="18"/>
              </w:rPr>
            </w:pPr>
            <w:del w:id="31" w:author="Lasse Steven Levarett Buck" w:date="2014-02-24T21:14:00Z">
              <w:r w:rsidRPr="00571107" w:rsidDel="0021112E">
                <w:rPr>
                  <w:rFonts w:ascii="Arial" w:hAnsi="Arial" w:cs="Arial"/>
                  <w:sz w:val="18"/>
                </w:rPr>
                <w:delText>MFAktionAfvistParamSamling: MFAktionID, DMIFordringEFIFordringID, VirksomhedSENummer</w:delText>
              </w:r>
            </w:del>
          </w:p>
          <w:p w:rsidR="00571107" w:rsidRPr="00571107" w:rsidDel="0021112E"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 w:author="Lasse Steven Levarett Buck" w:date="2014-02-24T21:14:00Z"/>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Der kan ikke oprettes hæfter med alternativ kontakt type UKENDT eller MYNDIGHED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 211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Der kan ikke tilbagekaldes fordring under statsrefusion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MFAktionAfvistNummer: 212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KLAG og HENS er valgt, den Indsendte virkningsdato må ikke være mere end X dage tilbage i tid.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Fordringbeløb ikke større end nedre grænse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DMIFordringEFIFordringID, DMIFordringBeløb, DMIFordringBeløbNedreGrænse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HÆFO må ikke anvendes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FEJL, FAST og LIHE må ikke anvendes på hæftelsesniveau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TRVE må kun anvendes på transportfordringer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219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MFAktionAfvistParamSamling: MFAktionID, DMIFordringEFIFordringID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Kald kan ikke behandles da der er en eller flere sagsbemærkninger på fordringen der ikke har noget indhold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220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MFAktionAfvistParamSamling: MFAktionID, DMIFordringEFIFordringId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Kald kan ikke behandles da en hæftelse på fordringen ikke har noget indhold i sagsbemærkning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221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MFAktionAfvistParamSamling: MFAktionID, DMIFordringEFIFordringId, KundeNummer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Lasse Steven Levarett Buck" w:date="2014-02-24T21:14:00Z"/>
                <w:rFonts w:ascii="Arial" w:hAnsi="Arial" w:cs="Arial"/>
                <w:sz w:val="18"/>
              </w:rPr>
            </w:pPr>
            <w:ins w:id="34" w:author="Lasse Steven Levarett Buck" w:date="2014-02-24T21:14:00Z">
              <w:r w:rsidRPr="00552D00">
                <w:rPr>
                  <w:rFonts w:ascii="Arial" w:hAnsi="Arial" w:cs="Arial"/>
                  <w:sz w:val="18"/>
                </w:rPr>
                <w:t xml:space="preserve">Validering: </w:t>
              </w:r>
              <w:r w:rsidRPr="0071454F">
                <w:rPr>
                  <w:rFonts w:ascii="Arial" w:hAnsi="Arial" w:cs="Arial"/>
                  <w:sz w:val="18"/>
                </w:rPr>
                <w:t xml:space="preserve">Fordring </w:t>
              </w:r>
              <w:r>
                <w:rPr>
                  <w:rFonts w:ascii="Arial" w:hAnsi="Arial" w:cs="Arial"/>
                  <w:sz w:val="18"/>
                </w:rPr>
                <w:t>kan ikke op-/nedskrives, tilbagekaldes eller returneres</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 w:author="Lasse Steven Levarett Buck" w:date="2014-02-24T21:14:00Z"/>
                <w:rFonts w:ascii="Arial" w:hAnsi="Arial" w:cs="Arial"/>
                <w:sz w:val="18"/>
              </w:rPr>
            </w:pPr>
            <w:ins w:id="36" w:author="Lasse Steven Levarett Buck" w:date="2014-02-24T21:14:00Z">
              <w:r w:rsidRPr="00552D00">
                <w:rPr>
                  <w:rFonts w:ascii="Arial" w:hAnsi="Arial" w:cs="Arial"/>
                  <w:sz w:val="18"/>
                </w:rPr>
                <w:t>MFAktionAfvistNummer: 22</w:t>
              </w:r>
              <w:r>
                <w:rPr>
                  <w:rFonts w:ascii="Arial" w:hAnsi="Arial" w:cs="Arial"/>
                  <w:sz w:val="18"/>
                </w:rPr>
                <w:t>5</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Lasse Steven Levarett Buck" w:date="2014-02-24T21:14:00Z"/>
                <w:rFonts w:ascii="Arial" w:hAnsi="Arial" w:cs="Arial"/>
                <w:sz w:val="18"/>
              </w:rPr>
            </w:pPr>
            <w:ins w:id="38" w:author="Lasse Steven Levarett Buck" w:date="2014-02-24T21:14:00Z">
              <w:r w:rsidRPr="00552D00">
                <w:rPr>
                  <w:rFonts w:ascii="Arial" w:hAnsi="Arial" w:cs="Arial"/>
                  <w:sz w:val="18"/>
                </w:rPr>
                <w:t xml:space="preserve">MFAktionAfvistParamSamling: MFAktionID, DMIFordringEFIFordringId </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Lasse Steven Levarett Buck" w:date="2014-02-24T21:14: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Lasse Steven Levarett Buck" w:date="2014-02-24T21:14:00Z"/>
                <w:rFonts w:ascii="Arial" w:hAnsi="Arial" w:cs="Arial"/>
                <w:sz w:val="18"/>
              </w:rPr>
            </w:pPr>
            <w:ins w:id="41" w:author="Lasse Steven Levarett Buck" w:date="2014-02-24T21:14:00Z">
              <w:r w:rsidRPr="00552D00">
                <w:rPr>
                  <w:rFonts w:ascii="Arial" w:hAnsi="Arial" w:cs="Arial"/>
                  <w:sz w:val="18"/>
                </w:rPr>
                <w:t xml:space="preserve">Validering: </w:t>
              </w:r>
              <w:r>
                <w:rPr>
                  <w:rFonts w:ascii="Arial" w:hAnsi="Arial" w:cs="Arial"/>
                  <w:sz w:val="18"/>
                </w:rPr>
                <w:t>Korrektion på kr. 0 ikke muligt</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Lasse Steven Levarett Buck" w:date="2014-02-24T21:14:00Z"/>
                <w:rFonts w:ascii="Arial" w:hAnsi="Arial" w:cs="Arial"/>
                <w:sz w:val="18"/>
              </w:rPr>
            </w:pPr>
            <w:ins w:id="43" w:author="Lasse Steven Levarett Buck" w:date="2014-02-24T21:14:00Z">
              <w:r w:rsidRPr="00552D00">
                <w:rPr>
                  <w:rFonts w:ascii="Arial" w:hAnsi="Arial" w:cs="Arial"/>
                  <w:sz w:val="18"/>
                </w:rPr>
                <w:t>MFAktionAfvistNummer: 22</w:t>
              </w:r>
              <w:r>
                <w:rPr>
                  <w:rFonts w:ascii="Arial" w:hAnsi="Arial" w:cs="Arial"/>
                  <w:sz w:val="18"/>
                </w:rPr>
                <w:t>7</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 w:author="Lasse Steven Levarett Buck" w:date="2014-02-24T21:14:00Z"/>
                <w:rFonts w:ascii="Arial" w:hAnsi="Arial" w:cs="Arial"/>
                <w:sz w:val="18"/>
              </w:rPr>
            </w:pPr>
            <w:ins w:id="45" w:author="Lasse Steven Levarett Buck" w:date="2014-02-24T21:14:00Z">
              <w:r w:rsidRPr="00552D00">
                <w:rPr>
                  <w:rFonts w:ascii="Arial" w:hAnsi="Arial" w:cs="Arial"/>
                  <w:sz w:val="18"/>
                </w:rPr>
                <w:t xml:space="preserve">MFAktionAfvistParamSamling: MFAktionID, DMIFordringEFIFordringId </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 w:author="Lasse Steven Levarett Buck" w:date="2014-02-24T21:14: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Lasse Steven Levarett Buck" w:date="2014-02-24T21:14:00Z"/>
                <w:rFonts w:ascii="Arial" w:hAnsi="Arial" w:cs="Arial"/>
                <w:sz w:val="18"/>
              </w:rPr>
            </w:pPr>
            <w:ins w:id="48" w:author="Lasse Steven Levarett Buck" w:date="2014-02-24T21:14:00Z">
              <w:r w:rsidRPr="00552D00">
                <w:rPr>
                  <w:rFonts w:ascii="Arial" w:hAnsi="Arial" w:cs="Arial"/>
                  <w:sz w:val="18"/>
                </w:rPr>
                <w:t xml:space="preserve">Validering: </w:t>
              </w:r>
              <w:r>
                <w:rPr>
                  <w:rFonts w:ascii="Arial" w:hAnsi="Arial" w:cs="Arial"/>
                  <w:sz w:val="18"/>
                </w:rPr>
                <w:t xml:space="preserve">Årsagskode må kun anvendes på hæftelse. Korrektion afvist </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Lasse Steven Levarett Buck" w:date="2014-02-24T21:14:00Z"/>
                <w:rFonts w:ascii="Arial" w:hAnsi="Arial" w:cs="Arial"/>
                <w:sz w:val="18"/>
              </w:rPr>
            </w:pPr>
            <w:ins w:id="50" w:author="Lasse Steven Levarett Buck" w:date="2014-02-24T21:14:00Z">
              <w:r w:rsidRPr="00552D00">
                <w:rPr>
                  <w:rFonts w:ascii="Arial" w:hAnsi="Arial" w:cs="Arial"/>
                  <w:sz w:val="18"/>
                </w:rPr>
                <w:t>MFAktionAfvistNummer: 22</w:t>
              </w:r>
              <w:r>
                <w:rPr>
                  <w:rFonts w:ascii="Arial" w:hAnsi="Arial" w:cs="Arial"/>
                  <w:sz w:val="18"/>
                </w:rPr>
                <w:t>8</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 w:author="Lasse Steven Levarett Buck" w:date="2014-02-24T21:14:00Z"/>
                <w:rFonts w:ascii="Arial" w:hAnsi="Arial" w:cs="Arial"/>
                <w:sz w:val="18"/>
              </w:rPr>
            </w:pPr>
            <w:ins w:id="52" w:author="Lasse Steven Levarett Buck" w:date="2014-02-24T21:14:00Z">
              <w:r w:rsidRPr="00552D00">
                <w:rPr>
                  <w:rFonts w:ascii="Arial" w:hAnsi="Arial" w:cs="Arial"/>
                  <w:sz w:val="18"/>
                </w:rPr>
                <w:t xml:space="preserve">MFAktionAfvistParamSamling: DMIFordringEFIFordringId </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 w:author="Lasse Steven Levarett Buck" w:date="2014-02-24T21:14:00Z"/>
                <w:rFonts w:ascii="Arial" w:hAnsi="Arial" w:cs="Arial"/>
                <w:sz w:val="18"/>
              </w:rPr>
            </w:pPr>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92470">
              <w:rPr>
                <w:rFonts w:ascii="Arial" w:hAnsi="Arial" w:cs="Arial"/>
                <w:sz w:val="18"/>
              </w:rPr>
              <w:t xml:space="preserve">Validering: </w:t>
            </w:r>
            <w:ins w:id="54" w:author="Lasse Steven Levarett Buck" w:date="2014-02-24T21:14:00Z">
              <w:r w:rsidR="0021112E" w:rsidRPr="003B7D2A">
                <w:rPr>
                  <w:rFonts w:ascii="Arial" w:hAnsi="Arial" w:cs="Arial"/>
                  <w:sz w:val="18"/>
                </w:rPr>
                <w:t>Virkningdato må ikke være fremtidig</w:t>
              </w:r>
            </w:ins>
            <w:del w:id="55" w:author="Lasse Steven Levarett Buck" w:date="2014-02-24T21:14:00Z">
              <w:r w:rsidRPr="00792470" w:rsidDel="0021112E">
                <w:rPr>
                  <w:rFonts w:ascii="Arial" w:hAnsi="Arial" w:cs="Arial"/>
                  <w:sz w:val="18"/>
                </w:rPr>
                <w:delText>Tilbagekald årsagskode FSKI eller FASK må ikke anvendes.</w:delText>
              </w:r>
            </w:del>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92470">
              <w:rPr>
                <w:rFonts w:ascii="Arial" w:hAnsi="Arial" w:cs="Arial"/>
                <w:sz w:val="18"/>
              </w:rPr>
              <w:t>MFAktionAfvistNummer: 231</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92470">
              <w:rPr>
                <w:rFonts w:ascii="Arial" w:hAnsi="Arial" w:cs="Arial"/>
                <w:sz w:val="18"/>
              </w:rPr>
              <w:t xml:space="preserve">MFAktionAfvistParamSamling: MFAktionID, DMIFordringEFIFordringId   </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Lasse Steven Levarett Buck" w:date="2014-02-24T21:15:00Z"/>
                <w:rFonts w:ascii="Arial" w:hAnsi="Arial" w:cs="Arial"/>
                <w:sz w:val="18"/>
              </w:rPr>
            </w:pPr>
            <w:ins w:id="57" w:author="Lasse Steven Levarett Buck" w:date="2014-02-24T21:15:00Z">
              <w:r w:rsidRPr="00552D00">
                <w:rPr>
                  <w:rFonts w:ascii="Arial" w:hAnsi="Arial" w:cs="Arial"/>
                  <w:sz w:val="18"/>
                </w:rPr>
                <w:t xml:space="preserve">Validering: </w:t>
              </w:r>
              <w:r>
                <w:rPr>
                  <w:rFonts w:ascii="Arial" w:hAnsi="Arial" w:cs="Arial"/>
                  <w:sz w:val="18"/>
                </w:rPr>
                <w:t>Virkningdato må ikke være før fordringens oprettelsesdato</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Lasse Steven Levarett Buck" w:date="2014-02-24T21:15:00Z"/>
                <w:rFonts w:ascii="Arial" w:hAnsi="Arial" w:cs="Arial"/>
                <w:sz w:val="18"/>
              </w:rPr>
            </w:pPr>
            <w:ins w:id="59" w:author="Lasse Steven Levarett Buck" w:date="2014-02-24T21:15:00Z">
              <w:r w:rsidRPr="00552D00">
                <w:rPr>
                  <w:rFonts w:ascii="Arial" w:hAnsi="Arial" w:cs="Arial"/>
                  <w:sz w:val="18"/>
                </w:rPr>
                <w:t>MFAktionAfvistNummer: 2</w:t>
              </w:r>
              <w:r>
                <w:rPr>
                  <w:rFonts w:ascii="Arial" w:hAnsi="Arial" w:cs="Arial"/>
                  <w:sz w:val="18"/>
                </w:rPr>
                <w:t>32</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Lasse Steven Levarett Buck" w:date="2014-02-24T21:15:00Z"/>
                <w:rFonts w:ascii="Arial" w:hAnsi="Arial" w:cs="Arial"/>
                <w:sz w:val="18"/>
              </w:rPr>
            </w:pPr>
            <w:ins w:id="61" w:author="Lasse Steven Levarett Buck" w:date="2014-02-24T21:15:00Z">
              <w:r w:rsidRPr="00552D00">
                <w:rPr>
                  <w:rFonts w:ascii="Arial" w:hAnsi="Arial" w:cs="Arial"/>
                  <w:sz w:val="18"/>
                </w:rPr>
                <w:t xml:space="preserve">MFAktionAfvistParamSamling: MFAktionID, DMIFordringEFIFordringId </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Lasse Steven Levarett Buck" w:date="2014-02-24T21:15: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Lasse Steven Levarett Buck" w:date="2014-02-24T21:15:00Z"/>
                <w:rFonts w:ascii="Arial" w:hAnsi="Arial" w:cs="Arial"/>
                <w:sz w:val="18"/>
              </w:rPr>
            </w:pPr>
            <w:ins w:id="64" w:author="Lasse Steven Levarett Buck" w:date="2014-02-24T21:15:00Z">
              <w:r w:rsidRPr="00552D00">
                <w:rPr>
                  <w:rFonts w:ascii="Arial" w:hAnsi="Arial" w:cs="Arial"/>
                  <w:sz w:val="18"/>
                </w:rPr>
                <w:t xml:space="preserve">Validering: </w:t>
              </w:r>
              <w:r>
                <w:rPr>
                  <w:rFonts w:ascii="Arial" w:hAnsi="Arial" w:cs="Arial"/>
                  <w:sz w:val="18"/>
                </w:rPr>
                <w:t>Årsagskode FSKI eller FASK må ikke  anvendes</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Lasse Steven Levarett Buck" w:date="2014-02-24T21:15:00Z"/>
                <w:rFonts w:ascii="Arial" w:hAnsi="Arial" w:cs="Arial"/>
                <w:sz w:val="18"/>
              </w:rPr>
            </w:pPr>
            <w:ins w:id="66" w:author="Lasse Steven Levarett Buck" w:date="2014-02-24T21:15:00Z">
              <w:r w:rsidRPr="00552D00">
                <w:rPr>
                  <w:rFonts w:ascii="Arial" w:hAnsi="Arial" w:cs="Arial"/>
                  <w:sz w:val="18"/>
                </w:rPr>
                <w:t>MFAktionAfvistNummer: 2</w:t>
              </w:r>
              <w:r>
                <w:rPr>
                  <w:rFonts w:ascii="Arial" w:hAnsi="Arial" w:cs="Arial"/>
                  <w:sz w:val="18"/>
                </w:rPr>
                <w:t>33</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Lasse Steven Levarett Buck" w:date="2014-02-24T21:15:00Z"/>
                <w:rFonts w:ascii="Arial" w:hAnsi="Arial" w:cs="Arial"/>
                <w:sz w:val="18"/>
              </w:rPr>
            </w:pPr>
            <w:ins w:id="68" w:author="Lasse Steven Levarett Buck" w:date="2014-02-24T21:15:00Z">
              <w:r w:rsidRPr="00552D00">
                <w:rPr>
                  <w:rFonts w:ascii="Arial" w:hAnsi="Arial" w:cs="Arial"/>
                  <w:sz w:val="18"/>
                </w:rPr>
                <w:t xml:space="preserve">MFAktionAfvistParamSamling: MFAktionID, DMIFordringEFIFordringId </w:t>
              </w:r>
            </w:ins>
          </w:p>
          <w:p w:rsidR="0021112E" w:rsidRPr="003F05F4"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Lasse Steven Levarett Buck" w:date="2014-02-24T21:15:00Z"/>
                <w:rFonts w:ascii="Arial" w:hAnsi="Arial" w:cs="Arial"/>
                <w:sz w:val="18"/>
              </w:rPr>
            </w:pPr>
            <w:ins w:id="71" w:author="Lasse Steven Levarett Buck" w:date="2014-02-24T21:15:00Z">
              <w:r w:rsidRPr="00223565">
                <w:rPr>
                  <w:rFonts w:ascii="Arial" w:hAnsi="Arial" w:cs="Arial"/>
                  <w:sz w:val="18"/>
                </w:rPr>
                <w:t>Validering: Transport i denne myndighedudbetalingstype skal registreres på en person kunde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Lasse Steven Levarett Buck" w:date="2014-02-24T21:15:00Z"/>
                <w:rFonts w:ascii="Arial" w:hAnsi="Arial" w:cs="Arial"/>
                <w:sz w:val="18"/>
              </w:rPr>
            </w:pPr>
            <w:ins w:id="73" w:author="Lasse Steven Levarett Buck" w:date="2014-02-24T21:15:00Z">
              <w:r w:rsidRPr="00223565">
                <w:rPr>
                  <w:rFonts w:ascii="Arial" w:hAnsi="Arial" w:cs="Arial"/>
                  <w:sz w:val="18"/>
                </w:rPr>
                <w:t>MFAktionAfvistNummer: 236</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Lasse Steven Levarett Buck" w:date="2014-02-24T21:15:00Z"/>
                <w:rFonts w:ascii="Arial" w:hAnsi="Arial" w:cs="Arial"/>
                <w:sz w:val="18"/>
              </w:rPr>
            </w:pPr>
            <w:ins w:id="75" w:author="Lasse Steven Levarett Buck" w:date="2014-02-24T21:15:00Z">
              <w:r w:rsidRPr="00223565">
                <w:rPr>
                  <w:rFonts w:ascii="Arial" w:hAnsi="Arial" w:cs="Arial"/>
                  <w:sz w:val="18"/>
                </w:rPr>
                <w:t>MFAktionAfvistParamSamling: MFAktionID, DMIFordringEFIFordringId, MyndighedUdbetalingsTypeKode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Lasse Steven Levarett Buck" w:date="2014-02-24T21:15:00Z"/>
                <w:rFonts w:ascii="Arial" w:hAnsi="Arial" w:cs="Arial"/>
                <w:sz w:val="18"/>
              </w:rPr>
            </w:pPr>
            <w:ins w:id="78" w:author="Lasse Steven Levarett Buck" w:date="2014-02-24T21:15:00Z">
              <w:r w:rsidRPr="00223565">
                <w:rPr>
                  <w:rFonts w:ascii="Arial" w:hAnsi="Arial" w:cs="Arial"/>
                  <w:sz w:val="18"/>
                </w:rPr>
                <w:t>Validering: Transport i denne myndighedudbetalingstype skal registreres på en virksomhed kunde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Lasse Steven Levarett Buck" w:date="2014-02-24T21:15:00Z"/>
                <w:rFonts w:ascii="Arial" w:hAnsi="Arial" w:cs="Arial"/>
                <w:sz w:val="18"/>
              </w:rPr>
            </w:pPr>
            <w:ins w:id="80" w:author="Lasse Steven Levarett Buck" w:date="2014-02-24T21:15:00Z">
              <w:r w:rsidRPr="00223565">
                <w:rPr>
                  <w:rFonts w:ascii="Arial" w:hAnsi="Arial" w:cs="Arial"/>
                  <w:sz w:val="18"/>
                </w:rPr>
                <w:t>MFAktionAfvistNummer: 237</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Lasse Steven Levarett Buck" w:date="2014-02-24T21:15:00Z"/>
                <w:rFonts w:ascii="Arial" w:hAnsi="Arial" w:cs="Arial"/>
                <w:sz w:val="18"/>
              </w:rPr>
            </w:pPr>
            <w:ins w:id="82" w:author="Lasse Steven Levarett Buck" w:date="2014-02-24T21:15:00Z">
              <w:r w:rsidRPr="00223565">
                <w:rPr>
                  <w:rFonts w:ascii="Arial" w:hAnsi="Arial" w:cs="Arial"/>
                  <w:sz w:val="18"/>
                </w:rPr>
                <w:t>MFAktionAfvistParamSamling: MFAktionID, DMIFordringEFIFordringId</w:t>
              </w:r>
              <w:r>
                <w:rPr>
                  <w:rFonts w:ascii="Arial" w:hAnsi="Arial" w:cs="Arial"/>
                  <w:sz w:val="18"/>
                </w:rPr>
                <w:t xml:space="preserve">, </w:t>
              </w:r>
              <w:r w:rsidRPr="007E21F0">
                <w:rPr>
                  <w:rFonts w:ascii="Arial" w:hAnsi="Arial" w:cs="Arial"/>
                  <w:sz w:val="18"/>
                </w:rPr>
                <w:t>, MyndighedUdbetalingsTypeKode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Lasse Steven Levarett Buck" w:date="2014-02-24T21:15:00Z"/>
                <w:rFonts w:ascii="Arial" w:hAnsi="Arial" w:cs="Arial"/>
                <w:sz w:val="18"/>
              </w:rPr>
            </w:pPr>
            <w:ins w:id="85" w:author="Lasse Steven Levarett Buck" w:date="2014-02-24T21:15:00Z">
              <w:r w:rsidRPr="00223565">
                <w:rPr>
                  <w:rFonts w:ascii="Arial" w:hAnsi="Arial" w:cs="Arial"/>
                  <w:sz w:val="18"/>
                </w:rPr>
                <w:t>Validering: Der må ikke registreres en t</w:t>
              </w:r>
              <w:r w:rsidRPr="00727C7A">
                <w:rPr>
                  <w:rFonts w:ascii="Arial" w:hAnsi="Arial" w:cs="Arial"/>
                  <w:sz w:val="18"/>
                </w:rPr>
                <w:t>ransport i den</w:t>
              </w:r>
              <w:r>
                <w:rPr>
                  <w:rFonts w:ascii="Arial" w:hAnsi="Arial" w:cs="Arial"/>
                  <w:sz w:val="18"/>
                </w:rPr>
                <w:t xml:space="preserve"> angivne</w:t>
              </w:r>
              <w:r w:rsidRPr="00223565">
                <w:rPr>
                  <w:rFonts w:ascii="Arial" w:hAnsi="Arial" w:cs="Arial"/>
                  <w:sz w:val="18"/>
                </w:rPr>
                <w:t xml:space="preserve"> myndighedudbetalingstype.</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Lasse Steven Levarett Buck" w:date="2014-02-24T21:15:00Z"/>
                <w:rFonts w:ascii="Arial" w:hAnsi="Arial" w:cs="Arial"/>
                <w:sz w:val="18"/>
              </w:rPr>
            </w:pPr>
            <w:ins w:id="87" w:author="Lasse Steven Levarett Buck" w:date="2014-02-24T21:15:00Z">
              <w:r w:rsidRPr="00223565">
                <w:rPr>
                  <w:rFonts w:ascii="Arial" w:hAnsi="Arial" w:cs="Arial"/>
                  <w:sz w:val="18"/>
                </w:rPr>
                <w:t>MFAktionAfvistNummer: 238</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Lasse Steven Levarett Buck" w:date="2014-02-24T21:15:00Z"/>
                <w:rFonts w:ascii="Arial" w:hAnsi="Arial" w:cs="Arial"/>
                <w:sz w:val="18"/>
              </w:rPr>
            </w:pPr>
            <w:ins w:id="89" w:author="Lasse Steven Levarett Buck" w:date="2014-02-24T21:15: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 w:author="Lasse Steven Levarett Buck" w:date="2014-02-24T21:15:00Z"/>
                <w:rFonts w:ascii="Arial" w:hAnsi="Arial" w:cs="Arial"/>
                <w:sz w:val="18"/>
              </w:rPr>
            </w:pPr>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Lasse Steven Levarett Buck" w:date="2014-02-24T21:15:00Z"/>
                <w:rFonts w:ascii="Arial" w:hAnsi="Arial" w:cs="Arial"/>
                <w:sz w:val="18"/>
              </w:rPr>
            </w:pPr>
            <w:ins w:id="92" w:author="Lasse Steven Levarett Buck" w:date="2014-02-24T21:15:00Z">
              <w:r w:rsidRPr="00223565">
                <w:rPr>
                  <w:rFonts w:ascii="Arial" w:hAnsi="Arial" w:cs="Arial"/>
                  <w:sz w:val="18"/>
                </w:rPr>
                <w:t xml:space="preserve">Validering:  </w:t>
              </w:r>
              <w:r>
                <w:rPr>
                  <w:rFonts w:ascii="Arial" w:hAnsi="Arial" w:cs="Arial"/>
                  <w:sz w:val="18"/>
                </w:rPr>
                <w:t xml:space="preserve">Den angfivne </w:t>
              </w:r>
              <w:r w:rsidRPr="00223565">
                <w:rPr>
                  <w:rFonts w:ascii="Arial" w:hAnsi="Arial" w:cs="Arial"/>
                  <w:sz w:val="18"/>
                </w:rPr>
                <w:t>myndighedudbetalingstype</w:t>
              </w:r>
              <w:r>
                <w:rPr>
                  <w:rFonts w:ascii="Arial" w:hAnsi="Arial" w:cs="Arial"/>
                  <w:sz w:val="18"/>
                </w:rPr>
                <w:t xml:space="preserve"> er ukendt.</w:t>
              </w:r>
              <w:r w:rsidRPr="00223565">
                <w:rPr>
                  <w:rFonts w:ascii="Arial" w:hAnsi="Arial" w:cs="Arial"/>
                  <w:sz w:val="18"/>
                </w:rPr>
                <w:t>.</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 w:author="Lasse Steven Levarett Buck" w:date="2014-02-24T21:15:00Z"/>
                <w:rFonts w:ascii="Arial" w:hAnsi="Arial" w:cs="Arial"/>
                <w:sz w:val="18"/>
              </w:rPr>
            </w:pPr>
            <w:ins w:id="94" w:author="Lasse Steven Levarett Buck" w:date="2014-02-24T21:15:00Z">
              <w:r w:rsidRPr="00223565">
                <w:rPr>
                  <w:rFonts w:ascii="Arial" w:hAnsi="Arial" w:cs="Arial"/>
                  <w:sz w:val="18"/>
                </w:rPr>
                <w:t>MFAktionAfvistNummer: 23</w:t>
              </w:r>
              <w:r>
                <w:rPr>
                  <w:rFonts w:ascii="Arial" w:hAnsi="Arial" w:cs="Arial"/>
                  <w:sz w:val="18"/>
                </w:rPr>
                <w:t>9</w:t>
              </w:r>
            </w:ins>
          </w:p>
          <w:p w:rsidR="0021112E" w:rsidRPr="00223565"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Lasse Steven Levarett Buck" w:date="2014-02-24T21:15:00Z"/>
                <w:rFonts w:ascii="Arial" w:hAnsi="Arial" w:cs="Arial"/>
                <w:sz w:val="18"/>
              </w:rPr>
            </w:pPr>
            <w:ins w:id="96" w:author="Lasse Steven Levarett Buck" w:date="2014-02-24T21:15: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21112E" w:rsidRPr="00013A8A"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Lasse Steven Levarett Buck" w:date="2014-02-24T21:15:00Z"/>
                <w:rFonts w:ascii="Arial" w:hAnsi="Arial" w:cs="Arial"/>
                <w:sz w:val="18"/>
              </w:rPr>
            </w:pPr>
          </w:p>
          <w:p w:rsidR="00571107" w:rsidRPr="00571107" w:rsidRDefault="00571107"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 er allerede dækket på en måde at nedskrivning/tilbagekald ikke er tilladt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MFAktionAfvistNummer: 253</w:t>
            </w:r>
          </w:p>
          <w:p w:rsidR="00FF14B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Lasse Steven Levarett Buck" w:date="2014-02-24T21:15:00Z"/>
                <w:rFonts w:ascii="Arial" w:hAnsi="Arial" w:cs="Arial"/>
                <w:sz w:val="18"/>
              </w:rPr>
            </w:pPr>
            <w:r w:rsidRPr="00571107">
              <w:rPr>
                <w:rFonts w:ascii="Arial" w:hAnsi="Arial" w:cs="Arial"/>
                <w:sz w:val="18"/>
              </w:rPr>
              <w:t>MFAktionAfvistParamSamling: MFAktionID, DMIFordringEFIFordringId</w:t>
            </w:r>
          </w:p>
          <w:p w:rsidR="0021112E" w:rsidRDefault="0021112E"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Lasse Steven Levarett Buck" w:date="2014-02-24T21:15:00Z"/>
                <w:rFonts w:ascii="Arial" w:hAnsi="Arial" w:cs="Arial"/>
                <w:sz w:val="18"/>
              </w:rPr>
            </w:pPr>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Lasse Steven Levarett Buck" w:date="2014-02-24T21:15:00Z"/>
                <w:rFonts w:ascii="Arial" w:hAnsi="Arial" w:cs="Arial"/>
                <w:sz w:val="18"/>
              </w:rPr>
            </w:pPr>
            <w:ins w:id="101" w:author="Lasse Steven Levarett Buck" w:date="2014-02-24T21:15:00Z">
              <w:r w:rsidRPr="00552D00">
                <w:rPr>
                  <w:rFonts w:ascii="Arial" w:hAnsi="Arial" w:cs="Arial"/>
                  <w:sz w:val="18"/>
                </w:rPr>
                <w:t xml:space="preserve">Validering: </w:t>
              </w:r>
              <w:r>
                <w:rPr>
                  <w:rFonts w:ascii="Arial" w:hAnsi="Arial" w:cs="Arial"/>
                  <w:sz w:val="18"/>
                </w:rPr>
                <w:t>Ugyldig alternativ kontakt</w:t>
              </w:r>
            </w:ins>
          </w:p>
          <w:p w:rsidR="0021112E" w:rsidRPr="00552D00"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 w:author="Lasse Steven Levarett Buck" w:date="2014-02-24T21:15:00Z"/>
                <w:rFonts w:ascii="Arial" w:hAnsi="Arial" w:cs="Arial"/>
                <w:sz w:val="18"/>
              </w:rPr>
            </w:pPr>
            <w:ins w:id="103" w:author="Lasse Steven Levarett Buck" w:date="2014-02-24T21:15:00Z">
              <w:r w:rsidRPr="00552D00">
                <w:rPr>
                  <w:rFonts w:ascii="Arial" w:hAnsi="Arial" w:cs="Arial"/>
                  <w:sz w:val="18"/>
                </w:rPr>
                <w:t>MFAktionAfvistNummer: 2</w:t>
              </w:r>
              <w:r>
                <w:rPr>
                  <w:rFonts w:ascii="Arial" w:hAnsi="Arial" w:cs="Arial"/>
                  <w:sz w:val="18"/>
                </w:rPr>
                <w:t>69</w:t>
              </w:r>
            </w:ins>
          </w:p>
          <w:p w:rsidR="0021112E" w:rsidRPr="00FF14B7"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4" w:author="Lasse Steven Levarett Buck" w:date="2014-02-24T21:15:00Z">
              <w:r w:rsidRPr="00552D00">
                <w:rPr>
                  <w:rFonts w:ascii="Arial" w:hAnsi="Arial" w:cs="Arial"/>
                  <w:sz w:val="18"/>
                </w:rPr>
                <w:t xml:space="preserve">MFAktionAfvistParamSamling: </w:t>
              </w:r>
              <w:r>
                <w:rPr>
                  <w:rFonts w:ascii="Arial" w:hAnsi="Arial" w:cs="Arial"/>
                  <w:sz w:val="18"/>
                </w:rPr>
                <w:t>Ingen</w:t>
              </w:r>
            </w:ins>
            <w:bookmarkStart w:id="105" w:name="_GoBack"/>
            <w:bookmarkEnd w:id="105"/>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MFAktionStruktur</w:t>
            </w:r>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(MFAktionStruktur.xsd)</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699706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struktur.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6997065"/>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w:t>
            </w:r>
            <w:r w:rsidRPr="00E468E2">
              <w:rPr>
                <w:rFonts w:ascii="Arial" w:hAnsi="Arial" w:cs="Arial"/>
              </w:rPr>
              <w:t>truktur</w:t>
            </w:r>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172075" cy="1708482"/>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emf"/>
                          <pic:cNvPicPr/>
                        </pic:nvPicPr>
                        <pic:blipFill>
                          <a:blip r:embed="rId18">
                            <a:extLst>
                              <a:ext uri="{28A0092B-C50C-407E-A947-70E740481C1C}">
                                <a14:useLocalDpi xmlns:a14="http://schemas.microsoft.com/office/drawing/2010/main" val="0"/>
                              </a:ext>
                            </a:extLst>
                          </a:blip>
                          <a:stretch>
                            <a:fillRect/>
                          </a:stretch>
                        </pic:blipFill>
                        <pic:spPr>
                          <a:xfrm>
                            <a:off x="0" y="0"/>
                            <a:ext cx="5174610" cy="1709319"/>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0098444D" w:rsidRPr="0098444D">
              <w:rPr>
                <w:rFonts w:ascii="Arial" w:hAnsi="Arial" w:cs="Arial"/>
                <w:sz w:val="18"/>
              </w:rPr>
              <w:t xml:space="preserve">ModtagFordringAktionKode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r w:rsidR="0098444D" w:rsidRPr="0098444D">
              <w:rPr>
                <w:rFonts w:ascii="Arial" w:hAnsi="Arial" w:cs="Arial"/>
                <w:sz w:val="18"/>
              </w:rPr>
              <w:t>ModtagFordringAktionStatusKode</w:t>
            </w:r>
            <w:r>
              <w:rPr>
                <w:rFonts w:ascii="Arial" w:hAnsi="Arial" w:cs="Arial"/>
                <w:sz w:val="18"/>
              </w:rPr>
              <w:t xml:space="preserve">=UDFOERT. </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r w:rsidRPr="006A63A0">
              <w:rPr>
                <w:rFonts w:ascii="Arial" w:hAnsi="Arial" w:cs="Arial"/>
                <w:sz w:val="18"/>
              </w:rPr>
              <w:t>FordringNedskrivningBel</w:t>
            </w:r>
            <w:r w:rsidR="0098444D">
              <w:rPr>
                <w:rFonts w:ascii="Arial" w:hAnsi="Arial" w:cs="Arial"/>
                <w:sz w:val="18"/>
              </w:rPr>
              <w:t>oe</w:t>
            </w:r>
            <w:r w:rsidRPr="006A63A0">
              <w:rPr>
                <w:rFonts w:ascii="Arial" w:hAnsi="Arial" w:cs="Arial"/>
                <w:sz w:val="18"/>
              </w:rPr>
              <w:t>b</w:t>
            </w:r>
            <w:r>
              <w:rPr>
                <w:rFonts w:ascii="Arial" w:hAnsi="Arial" w:cs="Arial"/>
                <w:sz w:val="18"/>
              </w:rPr>
              <w:t xml:space="preserve">. Såfremt DMI reducerer beløbet der nedskrives med, vil parameter </w:t>
            </w:r>
            <w:r w:rsidR="0098444D">
              <w:rPr>
                <w:rFonts w:ascii="Arial" w:hAnsi="Arial" w:cs="Arial"/>
                <w:sz w:val="18"/>
              </w:rPr>
              <w:t>Inddrivelse</w:t>
            </w:r>
            <w:r>
              <w:rPr>
                <w:rFonts w:ascii="Arial" w:hAnsi="Arial" w:cs="Arial"/>
                <w:sz w:val="18"/>
              </w:rPr>
              <w:t>ReduceretBel</w:t>
            </w:r>
            <w:r w:rsidR="0098444D">
              <w:rPr>
                <w:rFonts w:ascii="Arial" w:hAnsi="Arial" w:cs="Arial"/>
                <w:sz w:val="18"/>
              </w:rPr>
              <w:t>oe</w:t>
            </w:r>
            <w:r>
              <w:rPr>
                <w:rFonts w:ascii="Arial" w:hAnsi="Arial" w:cs="Arial"/>
                <w:sz w:val="18"/>
              </w:rPr>
              <w:t>b sættes til ’Ja’.</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w:t>
            </w:r>
            <w:r w:rsidR="0098444D">
              <w:rPr>
                <w:rFonts w:ascii="Arial" w:hAnsi="Arial" w:cs="Arial"/>
                <w:sz w:val="18"/>
              </w:rPr>
              <w:t>oe</w:t>
            </w:r>
            <w:r w:rsidRPr="006A63A0">
              <w:rPr>
                <w:rFonts w:ascii="Arial" w:hAnsi="Arial" w:cs="Arial"/>
                <w:sz w:val="18"/>
              </w:rPr>
              <w:t>b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w:t>
            </w:r>
            <w:r w:rsidRPr="00E468E2">
              <w:rPr>
                <w:rFonts w:ascii="Arial" w:hAnsi="Arial" w:cs="Arial"/>
              </w:rPr>
              <w:t>truktur</w:t>
            </w:r>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24396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ivfor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1243965"/>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0098444D" w:rsidRPr="0098444D">
              <w:rPr>
                <w:rFonts w:ascii="Arial" w:hAnsi="Arial" w:cs="Arial"/>
                <w:sz w:val="18"/>
              </w:rPr>
              <w:t>ModtagFordringAktionKode</w:t>
            </w:r>
            <w:r w:rsidR="0098444D">
              <w:rPr>
                <w:rFonts w:ascii="Arial" w:hAnsi="Arial" w:cs="Arial"/>
                <w:sz w:val="18"/>
              </w:rPr>
              <w:t xml:space="preserve"> </w:t>
            </w:r>
            <w:r>
              <w:rPr>
                <w:rFonts w:ascii="Arial" w:hAnsi="Arial" w:cs="Arial"/>
                <w:sz w:val="18"/>
              </w:rPr>
              <w:t>=</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r w:rsidR="0098444D" w:rsidRPr="0098444D">
              <w:rPr>
                <w:rFonts w:ascii="Arial" w:hAnsi="Arial" w:cs="Arial"/>
                <w:sz w:val="18"/>
              </w:rPr>
              <w:t>ModtagFordringAktionStatusKode</w:t>
            </w:r>
            <w:r>
              <w:rPr>
                <w:rFonts w:ascii="Arial" w:hAnsi="Arial" w:cs="Arial"/>
                <w:sz w:val="18"/>
              </w:rPr>
              <w:t>=UDFOERT</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restbeløb optræder i FordringRestBel</w:t>
            </w:r>
            <w:r w:rsidR="0098444D">
              <w:rPr>
                <w:rFonts w:ascii="Arial" w:hAnsi="Arial" w:cs="Arial"/>
                <w:sz w:val="18"/>
              </w:rPr>
              <w:t>oe</w:t>
            </w:r>
            <w:r w:rsidRPr="00D30248">
              <w:rPr>
                <w:rFonts w:ascii="Arial" w:hAnsi="Arial" w:cs="Arial"/>
                <w:sz w:val="18"/>
              </w:rPr>
              <w:t>b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4133CA"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4133CA">
              <w:rPr>
                <w:rFonts w:ascii="Arial" w:hAnsi="Arial" w:cs="Arial"/>
              </w:rPr>
              <w:t>OpretAendrKvitteringStruktur</w:t>
            </w:r>
          </w:p>
        </w:tc>
      </w:tr>
      <w:tr w:rsidR="00D44819" w:rsidRPr="00E468E2" w:rsidTr="00D44819">
        <w:tc>
          <w:tcPr>
            <w:tcW w:w="10345" w:type="dxa"/>
            <w:vAlign w:val="center"/>
          </w:tcPr>
          <w:p w:rsidR="00D44819" w:rsidRPr="00E468E2" w:rsidRDefault="00C45206"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6" w:author="Lasse Steven Levarett Buck" w:date="2014-02-24T21:10:00Z">
              <w:r w:rsidDel="0021112E">
                <w:rPr>
                  <w:rFonts w:ascii="Arial" w:hAnsi="Arial" w:cs="Arial"/>
                  <w:noProof/>
                  <w:sz w:val="18"/>
                  <w:lang w:eastAsia="da-DK"/>
                </w:rPr>
                <w:drawing>
                  <wp:inline distT="0" distB="0" distL="0" distR="0" wp14:anchorId="08F4BD77" wp14:editId="301527D1">
                    <wp:extent cx="5706490" cy="847725"/>
                    <wp:effectExtent l="0" t="0" r="889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aendrkvit.emf"/>
                            <pic:cNvPicPr/>
                          </pic:nvPicPr>
                          <pic:blipFill>
                            <a:blip r:embed="rId20">
                              <a:extLst>
                                <a:ext uri="{28A0092B-C50C-407E-A947-70E740481C1C}">
                                  <a14:useLocalDpi xmlns:a14="http://schemas.microsoft.com/office/drawing/2010/main" val="0"/>
                                </a:ext>
                              </a:extLst>
                            </a:blip>
                            <a:stretch>
                              <a:fillRect/>
                            </a:stretch>
                          </pic:blipFill>
                          <pic:spPr>
                            <a:xfrm>
                              <a:off x="0" y="0"/>
                              <a:ext cx="5747624" cy="853836"/>
                            </a:xfrm>
                            <a:prstGeom prst="rect">
                              <a:avLst/>
                            </a:prstGeom>
                          </pic:spPr>
                        </pic:pic>
                      </a:graphicData>
                    </a:graphic>
                  </wp:inline>
                </w:drawing>
              </w:r>
            </w:del>
            <w:ins w:id="107" w:author="Lasse Steven Levarett Buck" w:date="2014-02-24T21:10:00Z">
              <w:r w:rsidR="0021112E">
                <w:rPr>
                  <w:rFonts w:ascii="Arial" w:hAnsi="Arial" w:cs="Arial"/>
                  <w:noProof/>
                  <w:sz w:val="18"/>
                  <w:lang w:eastAsia="da-DK"/>
                </w:rPr>
                <w:drawing>
                  <wp:inline distT="0" distB="0" distL="0" distR="0">
                    <wp:extent cx="6480175" cy="772160"/>
                    <wp:effectExtent l="0" t="0" r="0" b="889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klip.PNG"/>
                            <pic:cNvPicPr/>
                          </pic:nvPicPr>
                          <pic:blipFill>
                            <a:blip r:embed="rId21">
                              <a:extLst>
                                <a:ext uri="{28A0092B-C50C-407E-A947-70E740481C1C}">
                                  <a14:useLocalDpi xmlns:a14="http://schemas.microsoft.com/office/drawing/2010/main" val="0"/>
                                </a:ext>
                              </a:extLst>
                            </a:blip>
                            <a:stretch>
                              <a:fillRect/>
                            </a:stretch>
                          </pic:blipFill>
                          <pic:spPr>
                            <a:xfrm>
                              <a:off x="0" y="0"/>
                              <a:ext cx="6480175" cy="772160"/>
                            </a:xfrm>
                            <a:prstGeom prst="rect">
                              <a:avLst/>
                            </a:prstGeom>
                          </pic:spPr>
                        </pic:pic>
                      </a:graphicData>
                    </a:graphic>
                  </wp:inline>
                </w:drawing>
              </w:r>
            </w:ins>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 w:author="Lasse Steven Levarett Buck" w:date="2014-02-24T21:11:00Z"/>
                <w:rFonts w:ascii="Arial" w:hAnsi="Arial" w:cs="Arial"/>
                <w:sz w:val="18"/>
              </w:rPr>
            </w:pPr>
            <w:r w:rsidRPr="00E468E2">
              <w:rPr>
                <w:rFonts w:ascii="Arial" w:hAnsi="Arial" w:cs="Arial"/>
                <w:sz w:val="18"/>
              </w:rPr>
              <w:t xml:space="preserve">Returneres for </w:t>
            </w:r>
            <w:r w:rsidR="0098444D" w:rsidRPr="0098444D">
              <w:rPr>
                <w:rFonts w:ascii="Arial" w:hAnsi="Arial" w:cs="Arial"/>
                <w:sz w:val="18"/>
              </w:rPr>
              <w:t>ModtagFordringAktionKode</w:t>
            </w:r>
            <w:r w:rsidRPr="00E468E2">
              <w:rPr>
                <w:rFonts w:ascii="Arial" w:hAnsi="Arial" w:cs="Arial"/>
                <w:sz w:val="18"/>
              </w:rPr>
              <w:t xml:space="preserve"> = OPRETFORDRING,OPRETTRANSPORT,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r w:rsidR="0098444D" w:rsidRPr="0098444D">
              <w:rPr>
                <w:rFonts w:ascii="Arial" w:hAnsi="Arial" w:cs="Arial"/>
                <w:sz w:val="18"/>
              </w:rPr>
              <w:t>ModtagFordringAktionStatusKode</w:t>
            </w:r>
            <w:r w:rsidRPr="00E468E2">
              <w:rPr>
                <w:rFonts w:ascii="Arial" w:hAnsi="Arial" w:cs="Arial"/>
                <w:sz w:val="18"/>
              </w:rPr>
              <w:t xml:space="preserve"> = UDFOERT</w:t>
            </w:r>
            <w:ins w:id="109" w:author="Lasse Steven Levarett Buck" w:date="2014-02-24T21:11:00Z">
              <w:r w:rsidR="0021112E">
                <w:rPr>
                  <w:rFonts w:ascii="Arial" w:hAnsi="Arial" w:cs="Arial"/>
                  <w:sz w:val="18"/>
                </w:rPr>
                <w:t>.</w:t>
              </w:r>
            </w:ins>
          </w:p>
          <w:p w:rsidR="0021112E"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Lasse Steven Levarett Buck" w:date="2014-02-24T21:11:00Z"/>
                <w:rFonts w:ascii="Arial" w:hAnsi="Arial" w:cs="Arial"/>
                <w:sz w:val="18"/>
              </w:rPr>
            </w:pPr>
          </w:p>
          <w:p w:rsidR="0021112E" w:rsidRPr="00E468E2" w:rsidRDefault="0021112E" w:rsidP="002111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1" w:author="Lasse Steven Levarett Buck" w:date="2014-02-24T21:11:00Z">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ins>
          </w:p>
        </w:tc>
      </w:tr>
    </w:tbl>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ab/>
      </w:r>
    </w:p>
    <w:p w:rsidR="00D44819"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4819" w:rsidSect="00FF14B7">
          <w:headerReference w:type="default" r:id="rId22"/>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FF14B7" w:rsidRPr="00FF14B7" w:rsidRDefault="00CC60F9" w:rsidP="00CC60F9">
      <w:r>
        <w:t>Se elementlisten i det tilsvarende dokument for MFFodringIndberet.</w:t>
      </w:r>
    </w:p>
    <w:sectPr w:rsidR="00FF14B7" w:rsidRPr="00FF14B7" w:rsidSect="00FF14B7">
      <w:headerReference w:type="default" r:id="rId2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EC2" w:rsidRDefault="00EA7EC2" w:rsidP="00FF14B7">
      <w:pPr>
        <w:spacing w:line="240" w:lineRule="auto"/>
      </w:pPr>
      <w:r>
        <w:separator/>
      </w:r>
    </w:p>
  </w:endnote>
  <w:endnote w:type="continuationSeparator" w:id="0">
    <w:p w:rsidR="00EA7EC2" w:rsidRDefault="00EA7EC2" w:rsidP="00FF1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fod"/>
    </w:pPr>
    <w:del w:id="8" w:author="Lasse Steven Levarett Buck" w:date="2014-02-24T21:16:00Z">
      <w:r w:rsidDel="0021112E">
        <w:rPr>
          <w:rFonts w:ascii="Arial" w:hAnsi="Arial" w:cs="Arial"/>
          <w:sz w:val="16"/>
        </w:rPr>
        <w:fldChar w:fldCharType="begin"/>
      </w:r>
      <w:r w:rsidDel="0021112E">
        <w:rPr>
          <w:rFonts w:ascii="Arial" w:hAnsi="Arial" w:cs="Arial"/>
          <w:sz w:val="16"/>
        </w:rPr>
        <w:delInstrText xml:space="preserve"> CREATEDATE  \@ "d. MMMM yyyy"  \* MERGEFORMAT </w:delInstrText>
      </w:r>
      <w:r w:rsidDel="0021112E">
        <w:rPr>
          <w:rFonts w:ascii="Arial" w:hAnsi="Arial" w:cs="Arial"/>
          <w:sz w:val="16"/>
        </w:rPr>
        <w:fldChar w:fldCharType="separate"/>
      </w:r>
      <w:r w:rsidDel="0021112E">
        <w:rPr>
          <w:rFonts w:ascii="Arial" w:hAnsi="Arial" w:cs="Arial"/>
          <w:noProof/>
          <w:sz w:val="16"/>
        </w:rPr>
        <w:delText>3. maj 2011</w:delText>
      </w:r>
      <w:r w:rsidDel="0021112E">
        <w:rPr>
          <w:rFonts w:ascii="Arial" w:hAnsi="Arial" w:cs="Arial"/>
          <w:sz w:val="16"/>
        </w:rPr>
        <w:fldChar w:fldCharType="end"/>
      </w:r>
    </w:del>
    <w:ins w:id="9" w:author="Lasse Steven Levarett Buck" w:date="2014-02-24T21:16:00Z">
      <w:r w:rsidR="0021112E">
        <w:rPr>
          <w:rFonts w:ascii="Arial" w:hAnsi="Arial" w:cs="Arial"/>
          <w:sz w:val="16"/>
        </w:rPr>
        <w:t>20. februar 2014</w:t>
      </w:r>
    </w:ins>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A7EC2">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EA7EC2">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EC2" w:rsidRDefault="00EA7EC2" w:rsidP="00FF14B7">
      <w:pPr>
        <w:spacing w:line="240" w:lineRule="auto"/>
      </w:pPr>
      <w:r>
        <w:separator/>
      </w:r>
    </w:p>
  </w:footnote>
  <w:footnote w:type="continuationSeparator" w:id="0">
    <w:p w:rsidR="00EA7EC2" w:rsidRDefault="00EA7EC2" w:rsidP="00FF14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Servicebeskrivelse</w:t>
    </w:r>
  </w:p>
  <w:p w:rsidR="0098444D" w:rsidRPr="00FF14B7" w:rsidRDefault="0098444D" w:rsidP="00FF14B7">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Datastrukturer</w:t>
    </w:r>
  </w:p>
  <w:p w:rsidR="0098444D" w:rsidRPr="00FF14B7" w:rsidRDefault="0098444D" w:rsidP="00FF14B7">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rsidP="00FF14B7">
    <w:pPr>
      <w:pStyle w:val="Sidehoved"/>
      <w:jc w:val="center"/>
      <w:rPr>
        <w:rFonts w:ascii="Arial" w:hAnsi="Arial" w:cs="Arial"/>
        <w:sz w:val="22"/>
      </w:rPr>
    </w:pPr>
    <w:r>
      <w:rPr>
        <w:rFonts w:ascii="Arial" w:hAnsi="Arial" w:cs="Arial"/>
        <w:sz w:val="22"/>
      </w:rPr>
      <w:t>Data elementer</w:t>
    </w:r>
  </w:p>
  <w:p w:rsidR="0098444D" w:rsidRPr="00FF14B7" w:rsidRDefault="0098444D" w:rsidP="00FF14B7">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B7"/>
    <w:rsid w:val="001771E5"/>
    <w:rsid w:val="0021112E"/>
    <w:rsid w:val="002448E1"/>
    <w:rsid w:val="0024743B"/>
    <w:rsid w:val="004133CA"/>
    <w:rsid w:val="00427F60"/>
    <w:rsid w:val="004916D0"/>
    <w:rsid w:val="00571107"/>
    <w:rsid w:val="00792470"/>
    <w:rsid w:val="007C09C7"/>
    <w:rsid w:val="007F0C97"/>
    <w:rsid w:val="00822DED"/>
    <w:rsid w:val="009303A2"/>
    <w:rsid w:val="0098444D"/>
    <w:rsid w:val="009E1B31"/>
    <w:rsid w:val="00C27803"/>
    <w:rsid w:val="00C365FF"/>
    <w:rsid w:val="00C45206"/>
    <w:rsid w:val="00C52936"/>
    <w:rsid w:val="00C66992"/>
    <w:rsid w:val="00C91355"/>
    <w:rsid w:val="00CC60F9"/>
    <w:rsid w:val="00D44819"/>
    <w:rsid w:val="00EA7EC2"/>
    <w:rsid w:val="00FF14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eader" Target="header2.xml"/></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15</Pages>
  <Words>2863</Words>
  <Characters>17469</Characters>
  <Application>Microsoft Office Word</Application>
  <DocSecurity>0</DocSecurity>
  <Lines>145</Lines>
  <Paragraphs>40</Paragraphs>
  <ScaleCrop>false</ScaleCrop>
  <HeadingPairs>
    <vt:vector size="4" baseType="variant">
      <vt:variant>
        <vt:lpstr>Titel</vt:lpstr>
      </vt:variant>
      <vt:variant>
        <vt:i4>1</vt:i4>
      </vt:variant>
      <vt:variant>
        <vt:lpstr>Overskrifter</vt:lpstr>
      </vt:variant>
      <vt:variant>
        <vt:i4>4</vt:i4>
      </vt:variant>
    </vt:vector>
  </HeadingPairs>
  <TitlesOfParts>
    <vt:vector size="5" baseType="lpstr">
      <vt:lpstr/>
      <vt:lpstr>Servicebeskrivelser</vt:lpstr>
      <vt:lpstr>Fælles datastrukturer</vt:lpstr>
      <vt:lpstr/>
      <vt:lpstr>Dataelementer</vt:lpstr>
    </vt:vector>
  </TitlesOfParts>
  <Company>SKAT</Company>
  <LinksUpToDate>false</LinksUpToDate>
  <CharactersWithSpaces>20292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Lasse Steven Levarett Buck</cp:lastModifiedBy>
  <cp:revision>10</cp:revision>
  <dcterms:created xsi:type="dcterms:W3CDTF">2011-06-28T13:34:00Z</dcterms:created>
  <dcterms:modified xsi:type="dcterms:W3CDTF">2014-02-24T20:16:00Z</dcterms:modified>
</cp:coreProperties>
</file>