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14B7">
              <w:rPr>
                <w:rFonts w:ascii="Arial" w:hAnsi="Arial" w:cs="Arial"/>
                <w:b/>
                <w:sz w:val="30"/>
              </w:rPr>
              <w:t>MFKvitteringHent</w:t>
            </w:r>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5T22:59:00Z">
              <w:r w:rsidDel="000C706E">
                <w:rPr>
                  <w:rFonts w:ascii="Arial" w:hAnsi="Arial" w:cs="Arial"/>
                  <w:sz w:val="18"/>
                </w:rPr>
                <w:delText>28-6</w:delText>
              </w:r>
              <w:r w:rsidR="00C27803" w:rsidDel="000C706E">
                <w:rPr>
                  <w:rFonts w:ascii="Arial" w:hAnsi="Arial" w:cs="Arial"/>
                  <w:sz w:val="18"/>
                </w:rPr>
                <w:delText>-2011</w:delText>
              </w:r>
            </w:del>
            <w:ins w:id="1" w:author="Lasse Steven Levarett Buck" w:date="2014-02-25T22:59:00Z">
              <w:r w:rsidR="000C706E">
                <w:rPr>
                  <w:rFonts w:ascii="Arial" w:hAnsi="Arial" w:cs="Arial"/>
                  <w:sz w:val="18"/>
                </w:rPr>
                <w:t>25-2-2014</w:t>
              </w:r>
            </w:ins>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r w:rsidR="00C66992" w:rsidRPr="00D44819">
              <w:rPr>
                <w:rFonts w:ascii="Arial" w:hAnsi="Arial" w:cs="Arial"/>
                <w:sz w:val="18"/>
              </w:rPr>
              <w:t>Opret</w:t>
            </w:r>
            <w:r w:rsidR="00C66992">
              <w:rPr>
                <w:rFonts w:ascii="Arial" w:hAnsi="Arial" w:cs="Arial"/>
                <w:sz w:val="18"/>
              </w:rPr>
              <w:t>Ae</w:t>
            </w:r>
            <w:r w:rsidR="00C66992" w:rsidRPr="00D44819">
              <w:rPr>
                <w:rFonts w:ascii="Arial" w:hAnsi="Arial" w:cs="Arial"/>
                <w:sz w:val="18"/>
              </w:rPr>
              <w:t xml:space="preserve">ndrKvitteringStruktur  </w:t>
            </w:r>
            <w:r w:rsidRPr="00D44819">
              <w:rPr>
                <w:rFonts w:ascii="Arial" w:hAnsi="Arial" w:cs="Arial"/>
                <w:sz w:val="18"/>
              </w:rPr>
              <w:t>med KundeSamling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 w:author="Lasse Steven Levarett Buck" w:date="2014-02-24T19:00:00Z"/>
                <w:rFonts w:ascii="Arial" w:hAnsi="Arial" w:cs="Arial"/>
                <w:sz w:val="18"/>
              </w:rPr>
            </w:pPr>
            <w:del w:id="3" w:author="Lasse Steven Levarett Buck" w:date="2014-02-24T19:00:00Z">
              <w:r w:rsidDel="00C52936">
                <w:rPr>
                  <w:rFonts w:ascii="Arial" w:hAnsi="Arial" w:cs="Arial"/>
                  <w:sz w:val="18"/>
                </w:rPr>
                <w:delText>Der kan kun være een fordringaktion per DMIFordringEFIFordringID under behandling (dvs. ikke UDFOERT eller AFVIST), så man kan spørge på specifikke fordringsaktioner ved at udfylde FordringIDSamling.</w:delText>
              </w:r>
            </w:del>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 w:author="Lasse Steven Levarett Buck" w:date="2014-02-24T19:00:00Z"/>
                <w:rFonts w:ascii="Arial" w:hAnsi="Arial" w:cs="Arial"/>
                <w:sz w:val="18"/>
              </w:rPr>
            </w:pPr>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Lasse Steven Levarett Buck" w:date="2014-02-24T19:00:00Z"/>
                <w:rFonts w:ascii="Arial" w:hAnsi="Arial" w:cs="Arial"/>
                <w:sz w:val="18"/>
              </w:rPr>
            </w:pPr>
            <w:ins w:id="6" w:author="Lasse Steven Levarett Buck" w:date="2014-02-24T19:00:00Z">
              <w:r>
                <w:t>Det er muligt at have flere fordringaktioner per DMIFordringEFIFordringID under behandling. EFI har en kø-funktion, som sikrer, at fordringaktionerne bliver behandlet i rækkefølge.</w:t>
              </w:r>
              <w:r w:rsidRPr="00163273" w:rsidDel="00E9278F">
                <w:rPr>
                  <w:rFonts w:ascii="Arial" w:hAnsi="Arial" w:cs="Arial"/>
                  <w:sz w:val="18"/>
                </w:rPr>
                <w:t xml:space="preserve"> </w:t>
              </w:r>
            </w:ins>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Lasse Steven Levarett Buck" w:date="2014-02-24T19:00:00Z"/>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MFKvitteringHent_O</w:t>
            </w:r>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1771E5" w:rsidRDefault="001771E5"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C66992"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FordringRestBeløbStruktur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6">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C66992" w:rsidRDefault="00C66992"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7">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KundeStruktur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8">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Udfyldes for en fordringaktion der returneres med MFAktionStatusKode = AFVIST.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Følgende liste angiver de mulige værdier: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Fordringhaveraftale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002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Kunde der er angivet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VirksomhedSENummer | PersonCPRNummer |AlternativKontaktID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 der ønskes opdateret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008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 årsagskode for opskriv/nedskriv/tilbagekald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FordringNedskrivningÅrsagKode | FordringOpskrivningÅrsagKode | HovedFordringTilbagekaldÅrsagStruktur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er afregnet og kan ikke tilbagekaldes med årsagskoden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HovedFordringTilbagekaldÅrsagStruktur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Ugyldigt skifte af Fordringart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DMIFordringFordringArtKode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Validering af hvorvidt Transportfordring må opdateres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Transportfordring må ikke være Hovedfordring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DMIFordringTypeKode ikke gyldig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DMIFordringTypeKode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DMIFordringTypeKode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DMIFordringTypeKode,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ValutaKode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ValutaKode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DMIFordringFordringArtKode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DMIFordringFordringArtKode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Felt angivet som SKAL på fordringhaveraftale er ikke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MFFordringFeltKode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Felt angivet som EJ på fordringhaveraftale er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MFFordringFeltKode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MFAftaleSystemIntegration på fordringhaveraftalen er falsk</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MFAftaleDeaktiveret på fordringhaveraftalen er sat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afvist af sagsbehandler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159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MFOpgaveAfvisÅrsagKode, MFOpgaveAfvisÅrsagBegr, (MFOpgaveAfvisÅrsagTekst)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ejes ikke af fordringshaver der indberetter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 fra indberet, DMIFordringHaverID nr 1 fra fordring , (DMIFordringHaverID nr 2 fra 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Kunde angivet på nedskriv/opskriv er ikke hæfter på fordringen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VirksomhedSENummer | PersonCPRNummer |AlternativKontaktID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Hovedfordring der refereres til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Fordringshavers egen fordring reference findes allerede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DMIFordringFordringHaverRef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DokumentFil er større end den tilladte grænse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aktuel size, MF.DOKUMENT.MAXSIZE, DPDokumentArt, (DPDokumentEksternReference)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Antal dokumenter indsendt per aktion større end parameter tillader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aktuel antal, DMIFordringEFIHovedFordringID, MF_DOKUMENT_MAXANTAL_AKTION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transport aftale. Aftalen skal tilhøre en udbetalende myndighed eller være en rettighedshaveraftale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fordringhaver angivelse. Fordringhaver kan ikke oprette fordringer for en anden fordringhaver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Hæftelsesforhold der er beriget af EFI kan ikke ændres af fordringhaver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KundeNummer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nedskrives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beloebfordeling og skal nedskrives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opskrives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beloebfordeling og skal opskrives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fejl i rettighedshaver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ins w:id="11" w:author="Lasse Steven Levarett Buck" w:date="2014-02-24T21:14:00Z">
              <w:r w:rsidR="0021112E">
                <w:rPr>
                  <w:rFonts w:ascii="Arial" w:hAnsi="Arial" w:cs="Arial"/>
                  <w:color w:val="000000"/>
                  <w:sz w:val="16"/>
                  <w:szCs w:val="16"/>
                  <w:lang w:eastAsia="da-DK"/>
                </w:rPr>
                <w:t>Transport har enten ubegrænset beløb med ikke procentvis fordeling, eller både ubegrænset beløb flag og beløb angivet</w:t>
              </w:r>
            </w:ins>
            <w:del w:id="12" w:author="Lasse Steven Levarett Buck" w:date="2014-02-24T21:14:00Z">
              <w:r w:rsidRPr="00571107" w:rsidDel="0021112E">
                <w:rPr>
                  <w:rFonts w:ascii="Arial" w:hAnsi="Arial" w:cs="Arial"/>
                  <w:sz w:val="18"/>
                </w:rPr>
                <w:delText>Transport har ubegrænset beløb med ikke procentvis fordeling</w:delText>
              </w:r>
            </w:del>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 Transport har mere end en ejer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penge'-flag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besked'-flag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transport fordring var forventet. Transport ændring kræver en transport fordring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Fordringændring kan ikke udføres på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Den angivne hovedfordring skal have fordringtypekategori HF, ikke selv være en underfordring og ikke være en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fordring der refererer til en hovedfordring må ikke have fordringtype med kategorien HF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Fordringen afvises da hovedfordringen er afvist.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Hæftelseform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Hæftelsestartdato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Lasse Steven Levarett Buck" w:date="2014-02-24T21:14:00Z"/>
                <w:rFonts w:ascii="Arial" w:hAnsi="Arial" w:cs="Arial"/>
                <w:sz w:val="18"/>
              </w:rPr>
            </w:pPr>
            <w:del w:id="14" w:author="Lasse Steven Levarett Buck" w:date="2014-02-24T21:14:00Z">
              <w:r w:rsidRPr="00571107" w:rsidDel="0021112E">
                <w:rPr>
                  <w:rFonts w:ascii="Arial" w:hAnsi="Arial" w:cs="Arial"/>
                  <w:sz w:val="18"/>
                </w:rPr>
                <w:delText>Validering: Fordringhaver der skiftes til er ikke oprettet</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Lasse Steven Levarett Buck" w:date="2014-02-24T21:14:00Z"/>
                <w:rFonts w:ascii="Arial" w:hAnsi="Arial" w:cs="Arial"/>
                <w:sz w:val="18"/>
              </w:rPr>
            </w:pPr>
            <w:del w:id="16" w:author="Lasse Steven Levarett Buck" w:date="2014-02-24T21:14:00Z">
              <w:r w:rsidRPr="00571107" w:rsidDel="0021112E">
                <w:rPr>
                  <w:rFonts w:ascii="Arial" w:hAnsi="Arial" w:cs="Arial"/>
                  <w:sz w:val="18"/>
                </w:rPr>
                <w:delText>MFAktionAfvistNummer: 210</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Lasse Steven Levarett Buck" w:date="2014-02-24T21:14:00Z"/>
                <w:rFonts w:ascii="Arial" w:hAnsi="Arial" w:cs="Arial"/>
                <w:sz w:val="18"/>
              </w:rPr>
            </w:pPr>
            <w:del w:id="18" w:author="Lasse Steven Levarett Buck" w:date="2014-02-24T21:14:00Z">
              <w:r w:rsidRPr="00571107" w:rsidDel="0021112E">
                <w:rPr>
                  <w:rFonts w:ascii="Arial" w:hAnsi="Arial" w:cs="Arial"/>
                  <w:sz w:val="18"/>
                </w:rPr>
                <w:delText>MFAktionAfvistParamSamling: MFAktionID, DMIFordringEFIFordringID, VirksomhedSENummer</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Lasse Steven Levarett Buck" w:date="2014-02-24T21:14:00Z"/>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Der kan ikke oprettes hæfter med alternativ kontakt type UKENDT eller MYNDIGHED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 211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Der kan ikke tilbagekaldes fordring under statsrefusion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212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KLAG og HENS er valgt, den Indsendte virkningsdato må ikke være mere end X dage tilbage i 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Fordringbeløb ikke større end nedre 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DMIFordringEFIFordringID, DMIFordringBeløb, DMIFordringBeløbNedreGrænse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HÆFO må ikke anvendes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FEJL, FAST og LIHE må ikke anvendes på hæftelsesniveau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TRVE må kun anvendes på transportfordringer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DMIFordringEFIFordringID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Kald kan ikke behandles da der er en eller flere sagsbemærkninger på fordringen der ikke har noget indhold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220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Kald kan ikke behandles da en hæftelse på fordringen ikke har noget indhold i sagsbemærkning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221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DMIFordringEFIFordringId, KundeNummer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Lasse Steven Levarett Buck" w:date="2014-02-24T21:14:00Z"/>
                <w:rFonts w:ascii="Arial" w:hAnsi="Arial" w:cs="Arial"/>
                <w:sz w:val="18"/>
              </w:rPr>
            </w:pPr>
            <w:ins w:id="21" w:author="Lasse Steven Levarett Buck" w:date="2014-02-24T21:14: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Lasse Steven Levarett Buck" w:date="2014-02-24T21:14:00Z"/>
                <w:rFonts w:ascii="Arial" w:hAnsi="Arial" w:cs="Arial"/>
                <w:sz w:val="18"/>
              </w:rPr>
            </w:pPr>
            <w:ins w:id="23" w:author="Lasse Steven Levarett Buck" w:date="2014-02-24T21:14:00Z">
              <w:r w:rsidRPr="00552D00">
                <w:rPr>
                  <w:rFonts w:ascii="Arial" w:hAnsi="Arial" w:cs="Arial"/>
                  <w:sz w:val="18"/>
                </w:rPr>
                <w:t>MFAktionAfvistNummer: 22</w:t>
              </w:r>
              <w:r>
                <w:rPr>
                  <w:rFonts w:ascii="Arial" w:hAnsi="Arial" w:cs="Arial"/>
                  <w:sz w:val="18"/>
                </w:rPr>
                <w:t>5</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Lasse Steven Levarett Buck" w:date="2014-02-24T21:14:00Z"/>
                <w:rFonts w:ascii="Arial" w:hAnsi="Arial" w:cs="Arial"/>
                <w:sz w:val="18"/>
              </w:rPr>
            </w:pPr>
            <w:ins w:id="25" w:author="Lasse Steven Levarett Buck" w:date="2014-02-24T21:14:00Z">
              <w:r w:rsidRPr="00552D00">
                <w:rPr>
                  <w:rFonts w:ascii="Arial" w:hAnsi="Arial" w:cs="Arial"/>
                  <w:sz w:val="18"/>
                </w:rPr>
                <w:t xml:space="preserve">MFAktionAfvistParamSamling: MFAktionID, DMIFordringEFIFordringId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Lasse Steven Levarett Buck" w:date="2014-02-24T21:14:00Z"/>
                <w:rFonts w:ascii="Arial" w:hAnsi="Arial" w:cs="Arial"/>
                <w:sz w:val="18"/>
              </w:rPr>
            </w:pPr>
            <w:ins w:id="28" w:author="Lasse Steven Levarett Buck" w:date="2014-02-24T21:14:00Z">
              <w:r w:rsidRPr="00552D00">
                <w:rPr>
                  <w:rFonts w:ascii="Arial" w:hAnsi="Arial" w:cs="Arial"/>
                  <w:sz w:val="18"/>
                </w:rPr>
                <w:t xml:space="preserve">Validering: </w:t>
              </w:r>
              <w:r>
                <w:rPr>
                  <w:rFonts w:ascii="Arial" w:hAnsi="Arial" w:cs="Arial"/>
                  <w:sz w:val="18"/>
                </w:rPr>
                <w:t>Korrektion på kr. 0 ikke muligt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Lasse Steven Levarett Buck" w:date="2014-02-24T21:14:00Z"/>
                <w:rFonts w:ascii="Arial" w:hAnsi="Arial" w:cs="Arial"/>
                <w:sz w:val="18"/>
              </w:rPr>
            </w:pPr>
            <w:ins w:id="30" w:author="Lasse Steven Levarett Buck" w:date="2014-02-24T21:14:00Z">
              <w:r w:rsidRPr="00552D00">
                <w:rPr>
                  <w:rFonts w:ascii="Arial" w:hAnsi="Arial" w:cs="Arial"/>
                  <w:sz w:val="18"/>
                </w:rPr>
                <w:t>MFAktionAfvistNummer: 22</w:t>
              </w:r>
              <w:r>
                <w:rPr>
                  <w:rFonts w:ascii="Arial" w:hAnsi="Arial" w:cs="Arial"/>
                  <w:sz w:val="18"/>
                </w:rPr>
                <w:t>7</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Lasse Steven Levarett Buck" w:date="2014-02-24T21:14:00Z"/>
                <w:rFonts w:ascii="Arial" w:hAnsi="Arial" w:cs="Arial"/>
                <w:sz w:val="18"/>
              </w:rPr>
            </w:pPr>
            <w:ins w:id="32" w:author="Lasse Steven Levarett Buck" w:date="2014-02-24T21:14:00Z">
              <w:r w:rsidRPr="00552D00">
                <w:rPr>
                  <w:rFonts w:ascii="Arial" w:hAnsi="Arial" w:cs="Arial"/>
                  <w:sz w:val="18"/>
                </w:rPr>
                <w:t xml:space="preserve">MFAktionAfvistParamSamling: MFAktionID,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Lasse Steven Levarett Buck" w:date="2014-02-24T21:14:00Z"/>
                <w:rFonts w:ascii="Arial" w:hAnsi="Arial" w:cs="Arial"/>
                <w:sz w:val="18"/>
              </w:rPr>
            </w:pPr>
            <w:ins w:id="35" w:author="Lasse Steven Levarett Buck" w:date="2014-02-24T21:14: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Lasse Steven Levarett Buck" w:date="2014-02-24T21:14:00Z"/>
                <w:rFonts w:ascii="Arial" w:hAnsi="Arial" w:cs="Arial"/>
                <w:sz w:val="18"/>
              </w:rPr>
            </w:pPr>
            <w:ins w:id="37" w:author="Lasse Steven Levarett Buck" w:date="2014-02-24T21:14:00Z">
              <w:r w:rsidRPr="00552D00">
                <w:rPr>
                  <w:rFonts w:ascii="Arial" w:hAnsi="Arial" w:cs="Arial"/>
                  <w:sz w:val="18"/>
                </w:rPr>
                <w:t>MFAktionAfvistNummer: 22</w:t>
              </w:r>
              <w:r>
                <w:rPr>
                  <w:rFonts w:ascii="Arial" w:hAnsi="Arial" w:cs="Arial"/>
                  <w:sz w:val="18"/>
                </w:rPr>
                <w:t>8</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Lasse Steven Levarett Buck" w:date="2014-02-24T21:14:00Z"/>
                <w:rFonts w:ascii="Arial" w:hAnsi="Arial" w:cs="Arial"/>
                <w:sz w:val="18"/>
              </w:rPr>
            </w:pPr>
            <w:ins w:id="39" w:author="Lasse Steven Levarett Buck" w:date="2014-02-24T21:14:00Z">
              <w:r w:rsidRPr="00552D00">
                <w:rPr>
                  <w:rFonts w:ascii="Arial" w:hAnsi="Arial" w:cs="Arial"/>
                  <w:sz w:val="18"/>
                </w:rPr>
                <w:t xml:space="preserve">MFAktionAfvistParamSamling: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21:14:00Z"/>
                <w:rFonts w:ascii="Arial" w:hAnsi="Arial" w:cs="Arial"/>
                <w:sz w:val="18"/>
              </w:rPr>
            </w:pP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 xml:space="preserve">Validering: </w:t>
            </w:r>
            <w:ins w:id="41" w:author="Lasse Steven Levarett Buck" w:date="2014-02-24T21:14:00Z">
              <w:r w:rsidR="0021112E" w:rsidRPr="003B7D2A">
                <w:rPr>
                  <w:rFonts w:ascii="Arial" w:hAnsi="Arial" w:cs="Arial"/>
                  <w:sz w:val="18"/>
                </w:rPr>
                <w:t>Virkningdato må ikke være fremtidig</w:t>
              </w:r>
            </w:ins>
            <w:del w:id="42" w:author="Lasse Steven Levarett Buck" w:date="2014-02-24T21:14:00Z">
              <w:r w:rsidRPr="00792470" w:rsidDel="0021112E">
                <w:rPr>
                  <w:rFonts w:ascii="Arial" w:hAnsi="Arial" w:cs="Arial"/>
                  <w:sz w:val="18"/>
                </w:rPr>
                <w:delText>Tilbagekald årsagskode FSKI eller FASK må ikke anvendes.</w:delText>
              </w:r>
            </w:del>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MFAktionAfvistNummer: 231</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 xml:space="preserve">MFAktionAfvistParamSamling: MFAktionID, DMIFordringEFIFordringId   </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Lasse Steven Levarett Buck" w:date="2014-02-24T21:15:00Z"/>
                <w:rFonts w:ascii="Arial" w:hAnsi="Arial" w:cs="Arial"/>
                <w:sz w:val="18"/>
              </w:rPr>
            </w:pPr>
            <w:ins w:id="44" w:author="Lasse Steven Levarett Buck" w:date="2014-02-24T21:15:00Z">
              <w:r w:rsidRPr="00552D00">
                <w:rPr>
                  <w:rFonts w:ascii="Arial" w:hAnsi="Arial" w:cs="Arial"/>
                  <w:sz w:val="18"/>
                </w:rPr>
                <w:t xml:space="preserve">Validering: </w:t>
              </w:r>
              <w:r>
                <w:rPr>
                  <w:rFonts w:ascii="Arial" w:hAnsi="Arial" w:cs="Arial"/>
                  <w:sz w:val="18"/>
                </w:rPr>
                <w:t>Virkningdato må ikke være før fordringens oprettelsesdato</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Lasse Steven Levarett Buck" w:date="2014-02-24T21:15:00Z"/>
                <w:rFonts w:ascii="Arial" w:hAnsi="Arial" w:cs="Arial"/>
                <w:sz w:val="18"/>
              </w:rPr>
            </w:pPr>
            <w:ins w:id="46" w:author="Lasse Steven Levarett Buck" w:date="2014-02-24T21:15:00Z">
              <w:r w:rsidRPr="00552D00">
                <w:rPr>
                  <w:rFonts w:ascii="Arial" w:hAnsi="Arial" w:cs="Arial"/>
                  <w:sz w:val="18"/>
                </w:rPr>
                <w:t>MFAktionAfvistNummer: 2</w:t>
              </w:r>
              <w:r>
                <w:rPr>
                  <w:rFonts w:ascii="Arial" w:hAnsi="Arial" w:cs="Arial"/>
                  <w:sz w:val="18"/>
                </w:rPr>
                <w:t>32</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21:15:00Z"/>
                <w:rFonts w:ascii="Arial" w:hAnsi="Arial" w:cs="Arial"/>
                <w:sz w:val="18"/>
              </w:rPr>
            </w:pPr>
            <w:ins w:id="48" w:author="Lasse Steven Levarett Buck" w:date="2014-02-24T21:15:00Z">
              <w:r w:rsidRPr="00552D00">
                <w:rPr>
                  <w:rFonts w:ascii="Arial" w:hAnsi="Arial" w:cs="Arial"/>
                  <w:sz w:val="18"/>
                </w:rPr>
                <w:t xml:space="preserve">MFAktionAfvistParamSamling: MFAktionID,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21:15:00Z"/>
                <w:rFonts w:ascii="Arial" w:hAnsi="Arial" w:cs="Arial"/>
                <w:sz w:val="18"/>
              </w:rPr>
            </w:pPr>
            <w:ins w:id="51" w:author="Lasse Steven Levarett Buck" w:date="2014-02-24T21:15:00Z">
              <w:r w:rsidRPr="00552D00">
                <w:rPr>
                  <w:rFonts w:ascii="Arial" w:hAnsi="Arial" w:cs="Arial"/>
                  <w:sz w:val="18"/>
                </w:rPr>
                <w:t xml:space="preserve">Validering: </w:t>
              </w:r>
              <w:r>
                <w:rPr>
                  <w:rFonts w:ascii="Arial" w:hAnsi="Arial" w:cs="Arial"/>
                  <w:sz w:val="18"/>
                </w:rPr>
                <w:t>Årsagskode FSKI eller FASK må ikke  anvendes</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21:15:00Z"/>
                <w:rFonts w:ascii="Arial" w:hAnsi="Arial" w:cs="Arial"/>
                <w:sz w:val="18"/>
              </w:rPr>
            </w:pPr>
            <w:ins w:id="53" w:author="Lasse Steven Levarett Buck" w:date="2014-02-24T21:15:00Z">
              <w:r w:rsidRPr="00552D00">
                <w:rPr>
                  <w:rFonts w:ascii="Arial" w:hAnsi="Arial" w:cs="Arial"/>
                  <w:sz w:val="18"/>
                </w:rPr>
                <w:t>MFAktionAfvistNummer: 2</w:t>
              </w:r>
              <w:r>
                <w:rPr>
                  <w:rFonts w:ascii="Arial" w:hAnsi="Arial" w:cs="Arial"/>
                  <w:sz w:val="18"/>
                </w:rPr>
                <w:t>33</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21:15:00Z"/>
                <w:rFonts w:ascii="Arial" w:hAnsi="Arial" w:cs="Arial"/>
                <w:sz w:val="18"/>
              </w:rPr>
            </w:pPr>
            <w:ins w:id="55" w:author="Lasse Steven Levarett Buck" w:date="2014-02-24T21:15:00Z">
              <w:r w:rsidRPr="00552D00">
                <w:rPr>
                  <w:rFonts w:ascii="Arial" w:hAnsi="Arial" w:cs="Arial"/>
                  <w:sz w:val="18"/>
                </w:rPr>
                <w:t xml:space="preserve">MFAktionAfvistParamSamling: MFAktionID, DMIFordringEFIFordringId </w:t>
              </w:r>
            </w:ins>
          </w:p>
          <w:p w:rsidR="0021112E" w:rsidRPr="003F05F4"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21:15:00Z"/>
                <w:rFonts w:ascii="Arial" w:hAnsi="Arial" w:cs="Arial"/>
                <w:sz w:val="18"/>
              </w:rPr>
            </w:pPr>
            <w:ins w:id="58" w:author="Lasse Steven Levarett Buck" w:date="2014-02-24T21:15:00Z">
              <w:r w:rsidRPr="00223565">
                <w:rPr>
                  <w:rFonts w:ascii="Arial" w:hAnsi="Arial" w:cs="Arial"/>
                  <w:sz w:val="18"/>
                </w:rPr>
                <w:t>Validering: Transport i denne myndighedudbetalingstype skal registreres på en person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21:15:00Z"/>
                <w:rFonts w:ascii="Arial" w:hAnsi="Arial" w:cs="Arial"/>
                <w:sz w:val="18"/>
              </w:rPr>
            </w:pPr>
            <w:ins w:id="60" w:author="Lasse Steven Levarett Buck" w:date="2014-02-24T21:15:00Z">
              <w:r w:rsidRPr="00223565">
                <w:rPr>
                  <w:rFonts w:ascii="Arial" w:hAnsi="Arial" w:cs="Arial"/>
                  <w:sz w:val="18"/>
                </w:rPr>
                <w:t>MFAktionAfvistNummer: 236</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21:15:00Z"/>
                <w:rFonts w:ascii="Arial" w:hAnsi="Arial" w:cs="Arial"/>
                <w:sz w:val="18"/>
              </w:rPr>
            </w:pPr>
            <w:ins w:id="62" w:author="Lasse Steven Levarett Buck" w:date="2014-02-24T21:15:00Z">
              <w:r w:rsidRPr="00223565">
                <w:rPr>
                  <w:rFonts w:ascii="Arial" w:hAnsi="Arial" w:cs="Arial"/>
                  <w:sz w:val="18"/>
                </w:rPr>
                <w:t>MFAktionAfvistParamSamling: MFAktionID, DMIFordringEFIFordringId, MyndighedUdbetalingsTypeKode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21:15:00Z"/>
                <w:rFonts w:ascii="Arial" w:hAnsi="Arial" w:cs="Arial"/>
                <w:sz w:val="18"/>
              </w:rPr>
            </w:pPr>
            <w:ins w:id="65" w:author="Lasse Steven Levarett Buck" w:date="2014-02-24T21:15:00Z">
              <w:r w:rsidRPr="00223565">
                <w:rPr>
                  <w:rFonts w:ascii="Arial" w:hAnsi="Arial" w:cs="Arial"/>
                  <w:sz w:val="18"/>
                </w:rPr>
                <w:t>Validering: Transport i denne myndighedudbetalingstype skal registreres på en virksomhed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21:15:00Z"/>
                <w:rFonts w:ascii="Arial" w:hAnsi="Arial" w:cs="Arial"/>
                <w:sz w:val="18"/>
              </w:rPr>
            </w:pPr>
            <w:ins w:id="67" w:author="Lasse Steven Levarett Buck" w:date="2014-02-24T21:15:00Z">
              <w:r w:rsidRPr="00223565">
                <w:rPr>
                  <w:rFonts w:ascii="Arial" w:hAnsi="Arial" w:cs="Arial"/>
                  <w:sz w:val="18"/>
                </w:rPr>
                <w:t>MFAktionAfvistNummer: 237</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21:15:00Z"/>
                <w:rFonts w:ascii="Arial" w:hAnsi="Arial" w:cs="Arial"/>
                <w:sz w:val="18"/>
              </w:rPr>
            </w:pPr>
            <w:ins w:id="69" w:author="Lasse Steven Levarett Buck" w:date="2014-02-24T21:15: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Lasse Steven Levarett Buck" w:date="2014-02-24T21:15:00Z"/>
                <w:rFonts w:ascii="Arial" w:hAnsi="Arial" w:cs="Arial"/>
                <w:sz w:val="18"/>
              </w:rPr>
            </w:pPr>
            <w:ins w:id="72" w:author="Lasse Steven Levarett Buck" w:date="2014-02-24T21:15: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21:15:00Z"/>
                <w:rFonts w:ascii="Arial" w:hAnsi="Arial" w:cs="Arial"/>
                <w:sz w:val="18"/>
              </w:rPr>
            </w:pPr>
            <w:ins w:id="74" w:author="Lasse Steven Levarett Buck" w:date="2014-02-24T21:15:00Z">
              <w:r w:rsidRPr="00223565">
                <w:rPr>
                  <w:rFonts w:ascii="Arial" w:hAnsi="Arial" w:cs="Arial"/>
                  <w:sz w:val="18"/>
                </w:rPr>
                <w:t>MFAktionAfvistNummer: 238</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Lasse Steven Levarett Buck" w:date="2014-02-24T21:15:00Z"/>
                <w:rFonts w:ascii="Arial" w:hAnsi="Arial" w:cs="Arial"/>
                <w:sz w:val="18"/>
              </w:rPr>
            </w:pPr>
            <w:ins w:id="76" w:author="Lasse Steven Levarett Buck" w:date="2014-02-24T21:15: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21:15:00Z"/>
                <w:rFonts w:ascii="Arial" w:hAnsi="Arial" w:cs="Arial"/>
                <w:sz w:val="18"/>
              </w:rPr>
            </w:pPr>
            <w:ins w:id="79" w:author="Lasse Steven Levarett Buck" w:date="2014-02-24T21:15: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Lasse Steven Levarett Buck" w:date="2014-02-24T21:15:00Z"/>
                <w:rFonts w:ascii="Arial" w:hAnsi="Arial" w:cs="Arial"/>
                <w:sz w:val="18"/>
              </w:rPr>
            </w:pPr>
            <w:ins w:id="81" w:author="Lasse Steven Levarett Buck" w:date="2014-02-24T21:15:00Z">
              <w:r w:rsidRPr="00223565">
                <w:rPr>
                  <w:rFonts w:ascii="Arial" w:hAnsi="Arial" w:cs="Arial"/>
                  <w:sz w:val="18"/>
                </w:rPr>
                <w:t>MFAktionAfvistNummer: 23</w:t>
              </w:r>
              <w:r>
                <w:rPr>
                  <w:rFonts w:ascii="Arial" w:hAnsi="Arial" w:cs="Arial"/>
                  <w:sz w:val="18"/>
                </w:rPr>
                <w:t>9</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Lasse Steven Levarett Buck" w:date="2014-02-24T21:15:00Z"/>
                <w:rFonts w:ascii="Arial" w:hAnsi="Arial" w:cs="Arial"/>
                <w:sz w:val="18"/>
              </w:rPr>
            </w:pPr>
            <w:ins w:id="83" w:author="Lasse Steven Levarett Buck" w:date="2014-02-24T21:15: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21112E" w:rsidRPr="00013A8A"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Lasse Steven Levarett Buck" w:date="2014-02-24T21:15:00Z"/>
                <w:rFonts w:ascii="Arial" w:hAnsi="Arial" w:cs="Arial"/>
                <w:sz w:val="18"/>
              </w:rPr>
            </w:pPr>
          </w:p>
          <w:p w:rsidR="00571107" w:rsidRPr="00571107" w:rsidRDefault="00571107"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 er allerede dækket på en måde at nedskrivning/tilbagekald ikke er tilladt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253</w:t>
            </w:r>
          </w:p>
          <w:p w:rsidR="00FF14B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Lasse Steven Levarett Buck" w:date="2014-02-24T21:15:00Z"/>
                <w:rFonts w:ascii="Arial" w:hAnsi="Arial" w:cs="Arial"/>
                <w:sz w:val="18"/>
              </w:rPr>
            </w:pPr>
            <w:r w:rsidRPr="00571107">
              <w:rPr>
                <w:rFonts w:ascii="Arial" w:hAnsi="Arial" w:cs="Arial"/>
                <w:sz w:val="18"/>
              </w:rPr>
              <w:t>MFAktionAfvistParamSamling: MFAktionID, DMIFordringEFIFordringId</w:t>
            </w:r>
          </w:p>
          <w:p w:rsidR="0021112E" w:rsidRDefault="0021112E"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Lasse Steven Levarett Buck" w:date="2014-02-24T21:15:00Z"/>
                <w:rFonts w:ascii="Arial" w:hAnsi="Arial" w:cs="Arial"/>
                <w:sz w:val="18"/>
              </w:rPr>
            </w:pPr>
            <w:ins w:id="88" w:author="Lasse Steven Levarett Buck" w:date="2014-02-24T21:15:00Z">
              <w:r w:rsidRPr="00552D00">
                <w:rPr>
                  <w:rFonts w:ascii="Arial" w:hAnsi="Arial" w:cs="Arial"/>
                  <w:sz w:val="18"/>
                </w:rPr>
                <w:t xml:space="preserve">Validering: </w:t>
              </w:r>
              <w:r>
                <w:rPr>
                  <w:rFonts w:ascii="Arial" w:hAnsi="Arial" w:cs="Arial"/>
                  <w:sz w:val="18"/>
                </w:rPr>
                <w:t>Ugyldig alternativ kontakt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Lasse Steven Levarett Buck" w:date="2014-02-24T21:15:00Z"/>
                <w:rFonts w:ascii="Arial" w:hAnsi="Arial" w:cs="Arial"/>
                <w:sz w:val="18"/>
              </w:rPr>
            </w:pPr>
            <w:ins w:id="90" w:author="Lasse Steven Levarett Buck" w:date="2014-02-24T21:15:00Z">
              <w:r w:rsidRPr="00552D00">
                <w:rPr>
                  <w:rFonts w:ascii="Arial" w:hAnsi="Arial" w:cs="Arial"/>
                  <w:sz w:val="18"/>
                </w:rPr>
                <w:t>MFAktionAfvistNummer: 2</w:t>
              </w:r>
              <w:r>
                <w:rPr>
                  <w:rFonts w:ascii="Arial" w:hAnsi="Arial" w:cs="Arial"/>
                  <w:sz w:val="18"/>
                </w:rPr>
                <w:t>69</w:t>
              </w:r>
            </w:ins>
          </w:p>
          <w:p w:rsidR="0021112E" w:rsidRPr="00FF14B7"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1" w:author="Lasse Steven Levarett Buck" w:date="2014-02-24T21:15:00Z">
              <w:r w:rsidRPr="00552D00">
                <w:rPr>
                  <w:rFonts w:ascii="Arial" w:hAnsi="Arial" w:cs="Arial"/>
                  <w:sz w:val="18"/>
                </w:rPr>
                <w:t xml:space="preserve">MFAktionAfvistParamSamling: </w:t>
              </w:r>
              <w:r>
                <w:rPr>
                  <w:rFonts w:ascii="Arial" w:hAnsi="Arial" w:cs="Arial"/>
                  <w:sz w:val="18"/>
                </w:rPr>
                <w:t>Ingen</w:t>
              </w:r>
            </w:ins>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w:t>
            </w:r>
            <w:r w:rsidRPr="00E468E2">
              <w:rPr>
                <w:rFonts w:ascii="Arial" w:hAnsi="Arial" w:cs="Arial"/>
              </w:rPr>
              <w:t>truktur</w:t>
            </w:r>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21">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0098444D" w:rsidRPr="0098444D">
              <w:rPr>
                <w:rFonts w:ascii="Arial" w:hAnsi="Arial" w:cs="Arial"/>
                <w:sz w:val="18"/>
              </w:rPr>
              <w:t xml:space="preserve">ModtagFordringAktionKode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r w:rsidR="0098444D" w:rsidRPr="0098444D">
              <w:rPr>
                <w:rFonts w:ascii="Arial" w:hAnsi="Arial" w:cs="Arial"/>
                <w:sz w:val="18"/>
              </w:rPr>
              <w:t>ModtagFordringAktionStatusKode</w:t>
            </w:r>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r>
              <w:rPr>
                <w:rFonts w:ascii="Arial" w:hAnsi="Arial" w:cs="Arial"/>
                <w:sz w:val="18"/>
              </w:rPr>
              <w:t xml:space="preserve">. Såfremt DMI reducerer beløbet der nedskrives med, vil parameter </w:t>
            </w:r>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w:t>
            </w:r>
            <w:r w:rsidR="0098444D">
              <w:rPr>
                <w:rFonts w:ascii="Arial" w:hAnsi="Arial" w:cs="Arial"/>
                <w:sz w:val="18"/>
              </w:rPr>
              <w:t>oe</w:t>
            </w:r>
            <w:r w:rsidRPr="006A63A0">
              <w:rPr>
                <w:rFonts w:ascii="Arial" w:hAnsi="Arial" w:cs="Arial"/>
                <w:sz w:val="18"/>
              </w:rPr>
              <w:t>b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w:t>
            </w:r>
            <w:r w:rsidRPr="00E468E2">
              <w:rPr>
                <w:rFonts w:ascii="Arial" w:hAnsi="Arial" w:cs="Arial"/>
              </w:rPr>
              <w:t>truktur</w:t>
            </w:r>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0098444D" w:rsidRPr="0098444D">
              <w:rPr>
                <w:rFonts w:ascii="Arial" w:hAnsi="Arial" w:cs="Arial"/>
                <w:sz w:val="18"/>
              </w:rPr>
              <w:t>ModtagFordringAktionKode</w:t>
            </w:r>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r w:rsidR="0098444D" w:rsidRPr="0098444D">
              <w:rPr>
                <w:rFonts w:ascii="Arial" w:hAnsi="Arial" w:cs="Arial"/>
                <w:sz w:val="18"/>
              </w:rPr>
              <w:t>ModtagFordringAktionStatusKode</w:t>
            </w:r>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restbeløb optræder i FordringRestBel</w:t>
            </w:r>
            <w:r w:rsidR="0098444D">
              <w:rPr>
                <w:rFonts w:ascii="Arial" w:hAnsi="Arial" w:cs="Arial"/>
                <w:sz w:val="18"/>
              </w:rPr>
              <w:t>oe</w:t>
            </w:r>
            <w:r w:rsidRPr="00D30248">
              <w:rPr>
                <w:rFonts w:ascii="Arial" w:hAnsi="Arial" w:cs="Arial"/>
                <w:sz w:val="18"/>
              </w:rPr>
              <w:t>b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133CA">
              <w:rPr>
                <w:rFonts w:ascii="Arial" w:hAnsi="Arial" w:cs="Arial"/>
              </w:rPr>
              <w:t>OpretAendrKvitteringStruktur</w:t>
            </w:r>
          </w:p>
        </w:tc>
      </w:tr>
      <w:tr w:rsidR="00D44819" w:rsidRPr="00E468E2" w:rsidTr="00D44819">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C706E">
              <w:rPr>
                <w:noProof/>
                <w:lang w:eastAsia="da-DK"/>
              </w:rPr>
              <w:drawing>
                <wp:inline distT="0" distB="0" distL="0" distR="0" wp14:anchorId="5FB00710" wp14:editId="7F0BED57">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3">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21112E" w:rsidRPr="00E468E2" w:rsidRDefault="00D44819"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r w:rsidR="0098444D" w:rsidRPr="0098444D">
              <w:rPr>
                <w:rFonts w:ascii="Arial" w:hAnsi="Arial" w:cs="Arial"/>
                <w:sz w:val="18"/>
              </w:rPr>
              <w:t>ModtagFordringAktionKode</w:t>
            </w:r>
            <w:r w:rsidRPr="00E468E2">
              <w:rPr>
                <w:rFonts w:ascii="Arial" w:hAnsi="Arial" w:cs="Arial"/>
                <w:sz w:val="18"/>
              </w:rPr>
              <w:t xml:space="preserve"> = OPRETFORDRING,OPRETTRANSPORT,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r w:rsidR="0098444D" w:rsidRPr="0098444D">
              <w:rPr>
                <w:rFonts w:ascii="Arial" w:hAnsi="Arial" w:cs="Arial"/>
                <w:sz w:val="18"/>
              </w:rPr>
              <w:t>ModtagFordringAktionStatusKode</w:t>
            </w:r>
            <w:r w:rsidRPr="00E468E2">
              <w:rPr>
                <w:rFonts w:ascii="Arial" w:hAnsi="Arial" w:cs="Arial"/>
                <w:sz w:val="18"/>
              </w:rPr>
              <w:t xml:space="preserve"> = UDFOERT</w:t>
            </w:r>
            <w:r w:rsidR="000C706E">
              <w:rPr>
                <w:rFonts w:ascii="Arial" w:hAnsi="Arial" w:cs="Arial"/>
                <w:sz w:val="18"/>
              </w:rPr>
              <w:t>.</w:t>
            </w:r>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4"/>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FF14B7" w:rsidRPr="00FF14B7" w:rsidRDefault="00CC60F9" w:rsidP="00CC60F9">
      <w:r>
        <w:t>Se elementlisten i det tilsvarende dokument for MFFodringIndberet.</w:t>
      </w:r>
    </w:p>
    <w:sectPr w:rsidR="00FF14B7" w:rsidRPr="00FF14B7" w:rsidSect="00FF14B7">
      <w:headerReference w:type="default" r:id="rId2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8A" w:rsidRDefault="00721D8A" w:rsidP="00FF14B7">
      <w:pPr>
        <w:spacing w:line="240" w:lineRule="auto"/>
      </w:pPr>
      <w:r>
        <w:separator/>
      </w:r>
    </w:p>
  </w:endnote>
  <w:endnote w:type="continuationSeparator" w:id="0">
    <w:p w:rsidR="00721D8A" w:rsidRDefault="00721D8A"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del w:id="9" w:author="Lasse Steven Levarett Buck" w:date="2014-02-25T23:03:00Z">
      <w:r w:rsidDel="000C706E">
        <w:rPr>
          <w:rFonts w:ascii="Arial" w:hAnsi="Arial" w:cs="Arial"/>
          <w:sz w:val="16"/>
        </w:rPr>
        <w:fldChar w:fldCharType="begin"/>
      </w:r>
      <w:r w:rsidDel="000C706E">
        <w:rPr>
          <w:rFonts w:ascii="Arial" w:hAnsi="Arial" w:cs="Arial"/>
          <w:sz w:val="16"/>
        </w:rPr>
        <w:delInstrText xml:space="preserve"> CREATEDATE  \@ "d. MMMM yyyy"  \* MERGEFORMAT </w:delInstrText>
      </w:r>
      <w:r w:rsidDel="000C706E">
        <w:rPr>
          <w:rFonts w:ascii="Arial" w:hAnsi="Arial" w:cs="Arial"/>
          <w:sz w:val="16"/>
        </w:rPr>
        <w:fldChar w:fldCharType="separate"/>
      </w:r>
      <w:r w:rsidDel="000C706E">
        <w:rPr>
          <w:rFonts w:ascii="Arial" w:hAnsi="Arial" w:cs="Arial"/>
          <w:noProof/>
          <w:sz w:val="16"/>
        </w:rPr>
        <w:delText>3. maj 2011</w:delText>
      </w:r>
      <w:r w:rsidDel="000C706E">
        <w:rPr>
          <w:rFonts w:ascii="Arial" w:hAnsi="Arial" w:cs="Arial"/>
          <w:sz w:val="16"/>
        </w:rPr>
        <w:fldChar w:fldCharType="end"/>
      </w:r>
    </w:del>
    <w:ins w:id="10" w:author="Lasse Steven Levarett Buck" w:date="2014-02-25T23:03:00Z">
      <w:r w:rsidR="000C706E">
        <w:rPr>
          <w:rFonts w:ascii="Arial" w:hAnsi="Arial" w:cs="Arial"/>
          <w:sz w:val="16"/>
        </w:rPr>
        <w:t>25. september 2014</w:t>
      </w:r>
    </w:ins>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21D8A">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21D8A">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8A" w:rsidRDefault="00721D8A" w:rsidP="00FF14B7">
      <w:pPr>
        <w:spacing w:line="240" w:lineRule="auto"/>
      </w:pPr>
      <w:r>
        <w:separator/>
      </w:r>
    </w:p>
  </w:footnote>
  <w:footnote w:type="continuationSeparator" w:id="0">
    <w:p w:rsidR="00721D8A" w:rsidRDefault="00721D8A"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bookmarkStart w:id="8" w:name="_GoBack"/>
  </w:p>
  <w:bookmarkEnd w:id="8"/>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0C706E"/>
    <w:rsid w:val="001771E5"/>
    <w:rsid w:val="0021112E"/>
    <w:rsid w:val="002448E1"/>
    <w:rsid w:val="0024743B"/>
    <w:rsid w:val="004133CA"/>
    <w:rsid w:val="00427F60"/>
    <w:rsid w:val="004916D0"/>
    <w:rsid w:val="00571107"/>
    <w:rsid w:val="00721D8A"/>
    <w:rsid w:val="00792470"/>
    <w:rsid w:val="007C09C7"/>
    <w:rsid w:val="007F0C97"/>
    <w:rsid w:val="00822DED"/>
    <w:rsid w:val="009303A2"/>
    <w:rsid w:val="0098444D"/>
    <w:rsid w:val="009E1B31"/>
    <w:rsid w:val="00C27803"/>
    <w:rsid w:val="00C365FF"/>
    <w:rsid w:val="00C45206"/>
    <w:rsid w:val="00C52936"/>
    <w:rsid w:val="00C66992"/>
    <w:rsid w:val="00C91355"/>
    <w:rsid w:val="00CC60F9"/>
    <w:rsid w:val="00D44819"/>
    <w:rsid w:val="00EA7EC2"/>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2791</Words>
  <Characters>17028</Characters>
  <Application>Microsoft Office Word</Application>
  <DocSecurity>0</DocSecurity>
  <Lines>141</Lines>
  <Paragraphs>39</Paragraphs>
  <ScaleCrop>false</ScaleCrop>
  <HeadingPairs>
    <vt:vector size="4" baseType="variant">
      <vt:variant>
        <vt:lpstr>Titel</vt:lpstr>
      </vt:variant>
      <vt:variant>
        <vt:i4>1</vt:i4>
      </vt:variant>
      <vt:variant>
        <vt:lpstr>Overskrifter</vt:lpstr>
      </vt:variant>
      <vt:variant>
        <vt:i4>4</vt:i4>
      </vt:variant>
    </vt:vector>
  </HeadingPairs>
  <TitlesOfParts>
    <vt:vector size="5" baseType="lpstr">
      <vt:lpstr/>
      <vt:lpstr>Servicebeskrivelser</vt:lpstr>
      <vt:lpstr>Fælles datastrukturer</vt:lpstr>
      <vt:lpstr/>
      <vt:lpstr>Dataelementer</vt:lpstr>
    </vt:vector>
  </TitlesOfParts>
  <Company>SKAT</Company>
  <LinksUpToDate>false</LinksUpToDate>
  <CharactersWithSpaces>19780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11</cp:revision>
  <dcterms:created xsi:type="dcterms:W3CDTF">2011-06-28T13:34:00Z</dcterms:created>
  <dcterms:modified xsi:type="dcterms:W3CDTF">2014-02-25T22:04:00Z</dcterms:modified>
</cp:coreProperties>
</file>