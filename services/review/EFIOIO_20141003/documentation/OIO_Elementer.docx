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E47638" w:rsidRDefault="00E47638" w:rsidP="00E47638">
      <w:pPr>
        <w:pStyle w:val="Overskrift2"/>
        <w:rPr>
          <w:ins w:id="0" w:author="Jesper Topsøe Johansen" w:date="2014-10-02T14:20:00Z"/>
        </w:rPr>
      </w:pPr>
      <w:proofErr w:type="spellStart"/>
      <w:ins w:id="1" w:author="Jesper Topsøe Johansen" w:date="2014-10-02T14:19:00Z">
        <w:r>
          <w:lastRenderedPageBreak/>
          <w:t>DMIReference</w:t>
        </w:r>
      </w:ins>
      <w:proofErr w:type="spellEnd"/>
    </w:p>
    <w:p w:rsidR="00E47638" w:rsidRDefault="00E47638" w:rsidP="00E47638">
      <w:pPr>
        <w:rPr>
          <w:ins w:id="2" w:author="Jesper Topsøe Johansen" w:date="2014-10-02T14:24:00Z"/>
        </w:rPr>
      </w:pPr>
    </w:p>
    <w:p w:rsidR="00E47638" w:rsidRDefault="00E47638" w:rsidP="00E47638">
      <w:pPr>
        <w:rPr>
          <w:ins w:id="3" w:author="Jesper Topsøe Johansen" w:date="2014-10-02T14:24:00Z"/>
        </w:rPr>
      </w:pPr>
      <w:ins w:id="4" w:author="Jesper Topsøe Johansen" w:date="2014-10-02T14:24:00Z">
        <w:r>
          <w:t xml:space="preserve">Type: </w:t>
        </w:r>
        <w:proofErr w:type="spellStart"/>
        <w:r>
          <w:t>String</w:t>
        </w:r>
        <w:proofErr w:type="spellEnd"/>
      </w:ins>
    </w:p>
    <w:p w:rsidR="00E47638" w:rsidRDefault="00E47638" w:rsidP="00E47638">
      <w:pPr>
        <w:rPr>
          <w:ins w:id="5" w:author="Jesper Topsøe Johansen" w:date="2014-10-02T14:24:00Z"/>
        </w:rPr>
      </w:pPr>
    </w:p>
    <w:p w:rsidR="00E47638" w:rsidRPr="00E47638" w:rsidRDefault="00E47638" w:rsidP="00E47638">
      <w:pPr>
        <w:rPr>
          <w:ins w:id="6" w:author="Jesper Topsøe Johansen" w:date="2014-10-02T14:22:00Z"/>
        </w:rPr>
      </w:pPr>
      <w:ins w:id="7" w:author="Jesper Topsøe Johansen" w:date="2014-10-02T14:22:00Z">
        <w:r w:rsidRPr="00E47638">
          <w:t>Refer</w:t>
        </w:r>
      </w:ins>
      <w:ins w:id="8" w:author="Jesper Topsøe Johansen" w:date="2014-10-02T14:24:00Z">
        <w:r>
          <w:t>e</w:t>
        </w:r>
      </w:ins>
      <w:ins w:id="9" w:author="Jesper Topsøe Johansen" w:date="2014-10-02T14:22:00Z">
        <w:r w:rsidRPr="00E47638">
          <w:t xml:space="preserve">nce til den udbetaling der er foretaget til </w:t>
        </w:r>
        <w:proofErr w:type="spellStart"/>
        <w:r w:rsidRPr="00E47638">
          <w:t>fordringhaveren</w:t>
        </w:r>
        <w:proofErr w:type="spellEnd"/>
        <w:r w:rsidRPr="00E47638">
          <w:t xml:space="preserve">. Del af posteringsteksten fra </w:t>
        </w:r>
        <w:proofErr w:type="spellStart"/>
        <w:r w:rsidRPr="00E47638">
          <w:t>NemKonto</w:t>
        </w:r>
        <w:proofErr w:type="spellEnd"/>
        <w:r w:rsidRPr="00E47638">
          <w:t xml:space="preserve"> udbetalingen.</w:t>
        </w:r>
      </w:ins>
    </w:p>
    <w:p w:rsidR="00E47638" w:rsidRPr="00E47638" w:rsidRDefault="00E47638" w:rsidP="00E47638">
      <w:pPr>
        <w:rPr>
          <w:ins w:id="10" w:author="Jesper Topsøe Johansen" w:date="2014-10-02T14:19:00Z"/>
        </w:rPr>
        <w:pPrChange w:id="11" w:author="Jesper Topsøe Johansen" w:date="2014-10-02T14:20:00Z">
          <w:pPr>
            <w:pStyle w:val="Overskrift2"/>
          </w:pPr>
        </w:pPrChange>
      </w:pPr>
    </w:p>
    <w:p w:rsidR="003C290F" w:rsidRDefault="003C290F" w:rsidP="003C290F">
      <w:pPr>
        <w:pStyle w:val="Overskrift2"/>
      </w:pPr>
      <w:proofErr w:type="spellStart"/>
      <w:r>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lastRenderedPageBreak/>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w:t>
      </w:r>
      <w:r>
        <w:lastRenderedPageBreak/>
        <w:t>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lastRenderedPageBreak/>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lastRenderedPageBreak/>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w:t>
      </w:r>
      <w:r w:rsidR="00357791" w:rsidRPr="002731AC">
        <w:t xml:space="preserve">", </w:t>
      </w:r>
      <w:r w:rsidR="00B0145F" w:rsidRPr="002731AC">
        <w:t>”ANNU”,</w:t>
      </w:r>
      <w:r w:rsidR="00B0145F">
        <w:t xml:space="preserve"> </w:t>
      </w:r>
      <w:r w:rsidR="00357791" w:rsidRPr="00357791">
        <w:t xml:space="preserve">"BGTL", "DODB", "EFTG", "FEJL", "FORA", "GLDS", </w:t>
      </w:r>
      <w:r w:rsidR="002731AC">
        <w:t xml:space="preserve">”KOLO”, </w:t>
      </w:r>
      <w:r w:rsidR="00357791" w:rsidRPr="00357791">
        <w:t xml:space="preserve">"KONK", "KREO", </w:t>
      </w:r>
      <w:r w:rsidR="002731AC">
        <w:t xml:space="preserve">”ODIFF”, </w:t>
      </w:r>
      <w:r w:rsidR="00357791" w:rsidRPr="00357791">
        <w:t xml:space="preserve">"REKO", </w:t>
      </w:r>
      <w:r w:rsidR="00F438E6" w:rsidRPr="00357791">
        <w:t>"</w:t>
      </w:r>
      <w:r w:rsidR="00F438E6">
        <w:t>SSFH</w:t>
      </w:r>
      <w:r w:rsidR="00F438E6" w:rsidRPr="00357791">
        <w:t>"</w:t>
      </w:r>
      <w:r w:rsidR="00F438E6">
        <w:t xml:space="preserve">, </w:t>
      </w:r>
      <w:r w:rsidR="00357791" w:rsidRPr="00357791">
        <w:t>"TVAO"</w:t>
      </w:r>
    </w:p>
    <w:p w:rsidR="002731AC" w:rsidRDefault="002731AC" w:rsidP="002731AC">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w:t>
      </w:r>
    </w:p>
    <w:p w:rsidR="003C290F" w:rsidRDefault="002731AC" w:rsidP="002731AC">
      <w:pPr>
        <w:pStyle w:val="NormalWeb"/>
      </w:pPr>
      <w:r>
        <w:t>Koder:</w:t>
      </w:r>
      <w:r>
        <w:br/>
        <w:t>AFSO: Afskrivninger pga. afsoning</w:t>
      </w:r>
      <w:r>
        <w:br/>
        <w:t>ANDN: Anden</w:t>
      </w:r>
      <w:r>
        <w:br/>
        <w:t>ANNU: Tilbageførsel af afskrivning</w:t>
      </w:r>
      <w:r>
        <w:br/>
        <w:t>AUTO: Automatisk afskrivning på baggrund af manglende evne gennem en årrække.</w:t>
      </w:r>
      <w:r>
        <w:br/>
        <w:t>BGTL: Automatiske afskrivninger under x kr..</w:t>
      </w:r>
      <w:r>
        <w:br/>
      </w:r>
      <w:del w:id="12" w:author="Jesper Topsøe Johansen" w:date="2014-07-09T09:26:00Z">
        <w:r w:rsidDel="00504342">
          <w:delText>DØDB</w:delText>
        </w:r>
      </w:del>
      <w:ins w:id="13" w:author="Jesper Topsøe Johansen" w:date="2014-07-09T09:26:00Z">
        <w:r w:rsidR="00504342">
          <w:t>DODB</w:t>
        </w:r>
      </w:ins>
      <w:r>
        <w:t>: Død/dødsbo.</w:t>
      </w:r>
      <w:r>
        <w:br/>
        <w:t>EFTG: Eftergivelse</w:t>
      </w:r>
      <w:r>
        <w:br/>
        <w:t>FEJL: Fejlagtig pålignet</w:t>
      </w:r>
      <w:r>
        <w:br/>
      </w:r>
      <w:del w:id="14" w:author="Jesper Topsøe Johansen" w:date="2014-07-09T09:27:00Z">
        <w:r w:rsidDel="00504342">
          <w:delText>FORÆ</w:delText>
        </w:r>
      </w:del>
      <w:ins w:id="15" w:author="Jesper Topsøe Johansen" w:date="2014-07-09T09:27:00Z">
        <w:r w:rsidR="00504342">
          <w:t>FORA</w:t>
        </w:r>
      </w:ins>
      <w:r>
        <w:t>: Forældelse</w:t>
      </w:r>
      <w:r>
        <w:br/>
      </w:r>
      <w:r>
        <w:lastRenderedPageBreak/>
        <w:t>GLDS: Gældssanering.</w:t>
      </w:r>
      <w:r>
        <w:br/>
        <w:t>KOLO: Korrektion Lønindeholdelse</w:t>
      </w:r>
      <w:r>
        <w:br/>
        <w:t>KONK: Konkurs</w:t>
      </w:r>
      <w:r>
        <w:br/>
        <w:t>KREO: Kreditorordning</w:t>
      </w:r>
      <w:r>
        <w:br/>
        <w:t xml:space="preserve">ODIFF: Øredifference </w:t>
      </w:r>
      <w:r>
        <w:br/>
        <w:t>REKO: Rekonstruktion</w:t>
      </w:r>
      <w:r>
        <w:br/>
        <w:t xml:space="preserve">SSFH: Saldo på fordring skal udgøre saldoen på hæfterne dog max. </w:t>
      </w:r>
      <w:proofErr w:type="gramStart"/>
      <w:r>
        <w:t>100%</w:t>
      </w:r>
      <w:proofErr w:type="gramEnd"/>
      <w:r>
        <w:t>.</w:t>
      </w:r>
      <w:r>
        <w:br/>
        <w:t>TVAO: Tvangsopløsning</w:t>
      </w:r>
      <w:r w:rsidR="00CD03E0">
        <w:t xml:space="preserve">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lastRenderedPageBreak/>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"HAFO", "INDB", "LIHE", "REGU", "TRVE" </w:t>
      </w:r>
    </w:p>
    <w:p w:rsidR="00BA60F5" w:rsidRDefault="00BA60F5" w:rsidP="00BA60F5">
      <w:pPr>
        <w:pStyle w:val="NormalWeb"/>
      </w:pPr>
      <w:r>
        <w:lastRenderedPageBreak/>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w:t>
      </w:r>
    </w:p>
    <w:p w:rsidR="003C290F" w:rsidRDefault="00BA60F5" w:rsidP="00BA60F5">
      <w:pPr>
        <w:pStyle w:val="NormalWeb"/>
      </w:pPr>
      <w:r>
        <w:t xml:space="preserve">Mulige </w:t>
      </w:r>
      <w:proofErr w:type="spellStart"/>
      <w:r>
        <w:t>koder:ANDN</w:t>
      </w:r>
      <w:proofErr w:type="spellEnd"/>
      <w:r>
        <w:t xml:space="preserve">: Anden FAST: Endelig fastsættelse (0 </w:t>
      </w:r>
      <w:proofErr w:type="spellStart"/>
      <w:r>
        <w:t>beløbtiladt</w:t>
      </w:r>
      <w:proofErr w:type="spellEnd"/>
      <w:r>
        <w:t>) FEJL: Fejlagtig påligning HAFO: Hæftelse forkert INDB: Indbetaling LIHE: Ligningsmæssig Henstand REGU: Regulering TRVE: Transport verificeret (0 beløb tilladt)</w:t>
      </w:r>
      <w:r w:rsidR="003C290F">
        <w:t xml:space="preserve">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lastRenderedPageBreak/>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lastRenderedPageBreak/>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ins w:id="16" w:author="Jesper Topsøe Johansen" w:date="2014-10-02T14:27:00Z">
        <w:r w:rsidR="00E47638" w:rsidRPr="00E47638">
          <w:t>"ANDN", "BORD", "FEJL", "FSKI", "HENS", "KLAG", "SMTI", "SOTI"</w:t>
        </w:r>
      </w:ins>
      <w:del w:id="17" w:author="Jesper Topsøe Johansen" w:date="2014-10-02T14:27:00Z">
        <w:r w:rsidR="000E6BF3" w:rsidDel="00E47638">
          <w:delText xml:space="preserve">"ANDN", </w:delText>
        </w:r>
        <w:r w:rsidDel="00E47638">
          <w:delText>"BORD",</w:delText>
        </w:r>
        <w:r w:rsidR="000E6BF3" w:rsidDel="00E47638">
          <w:delText xml:space="preserve"> "FEJL",</w:delText>
        </w:r>
        <w:r w:rsidDel="00E47638">
          <w:delText xml:space="preserve"> </w:delText>
        </w:r>
        <w:r w:rsidR="000E6BF3" w:rsidDel="00E47638">
          <w:delText xml:space="preserve"> "HENS"</w:delText>
        </w:r>
        <w:r w:rsidDel="00E47638">
          <w:delText>, "</w:delText>
        </w:r>
        <w:r w:rsidR="000E6BF3" w:rsidDel="00E47638">
          <w:delText>KLAG"</w:delText>
        </w:r>
      </w:del>
    </w:p>
    <w:p w:rsidR="000E6BF3" w:rsidRDefault="000E6BF3" w:rsidP="00E47638">
      <w:pPr>
        <w:pStyle w:val="NormalWeb"/>
      </w:pPr>
      <w:r>
        <w:t>Uddybende begrundelse for tilbagekaldelsen.</w:t>
      </w:r>
      <w:r>
        <w:br/>
        <w:t>Tilladte værdier:</w:t>
      </w:r>
      <w:r>
        <w:br/>
      </w:r>
      <w:bookmarkStart w:id="18" w:name="_GoBack"/>
      <w:bookmarkEnd w:id="18"/>
      <w:ins w:id="19" w:author="Jesper Topsøe Johansen" w:date="2014-10-02T14:29:00Z">
        <w:r w:rsidR="00E47638">
          <w:t>ANDN: Anden</w:t>
        </w:r>
        <w:r w:rsidR="00281DCB">
          <w:br/>
        </w:r>
        <w:r w:rsidR="00E47638">
          <w:t>BORD: Betalingsordning</w:t>
        </w:r>
        <w:r w:rsidR="00281DCB">
          <w:br/>
        </w:r>
        <w:r w:rsidR="00E47638">
          <w:t>FEJL: Fordring forkert</w:t>
        </w:r>
        <w:r w:rsidR="00281DCB">
          <w:br/>
        </w:r>
        <w:r w:rsidR="00E47638">
          <w:t xml:space="preserve">FSKI: </w:t>
        </w:r>
        <w:proofErr w:type="spellStart"/>
        <w:r w:rsidR="00E47638">
          <w:t>Fordringhaver</w:t>
        </w:r>
        <w:proofErr w:type="spellEnd"/>
        <w:r w:rsidR="00E47638">
          <w:t xml:space="preserve"> skift</w:t>
        </w:r>
        <w:r w:rsidR="00281DCB">
          <w:br/>
        </w:r>
        <w:r w:rsidR="00E47638">
          <w:t>HENS: Henstand</w:t>
        </w:r>
        <w:r w:rsidR="00281DCB">
          <w:br/>
        </w:r>
        <w:r w:rsidR="00E47638">
          <w:t>KLAG: Klage over fordring</w:t>
        </w:r>
        <w:r w:rsidR="00281DCB">
          <w:br/>
        </w:r>
        <w:r w:rsidR="00E47638">
          <w:t>SMTI: Skiftet fra modregning til inddrivelse</w:t>
        </w:r>
        <w:r w:rsidR="00281DCB">
          <w:br/>
        </w:r>
        <w:r w:rsidR="00E47638">
          <w:t>SOTI: Skiftet fra opkrævning til inddrivelse</w:t>
        </w:r>
      </w:ins>
      <w:del w:id="20" w:author="Jesper Topsøe Johansen" w:date="2014-10-02T14:29:00Z">
        <w:r w:rsidDel="00E47638">
          <w:delText>ANDN: Anden</w:delText>
        </w:r>
        <w:r w:rsidDel="00E47638">
          <w:br/>
          <w:delText>BORD: Betalingsordning</w:delText>
        </w:r>
        <w:r w:rsidDel="00E47638">
          <w:br/>
          <w:delText>FEJL: Fordring forkert</w:delText>
        </w:r>
        <w:r w:rsidDel="00E47638">
          <w:br/>
          <w:delText>HENS: Henstand</w:delText>
        </w:r>
        <w:r w:rsidDel="00E47638">
          <w:br/>
          <w:delText>KLAG: Klage over fordring</w:delText>
        </w:r>
      </w:del>
      <w:r w:rsidR="005D67A9">
        <w:br/>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lastRenderedPageBreak/>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w:t>
      </w:r>
      <w:r>
        <w:lastRenderedPageBreak/>
        <w:t xml:space="preserve">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lastRenderedPageBreak/>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lastRenderedPageBreak/>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D504DF" w:rsidP="00C61093">
      <w:pPr>
        <w:pStyle w:val="NormalWeb"/>
      </w:pPr>
      <w:r w:rsidRPr="00D504DF">
        <w:t xml:space="preserve">ADGP: Arbejdsløshedsdagpenge </w:t>
      </w:r>
      <w:r w:rsidRPr="00D504DF">
        <w:br/>
        <w:t xml:space="preserve">BBID: Børnebidrag </w:t>
      </w:r>
      <w:r w:rsidRPr="00D504DF">
        <w:br/>
        <w:t>BFMY: Børnefamilieydelse</w:t>
      </w:r>
      <w:r w:rsidRPr="00D504DF">
        <w:br/>
        <w:t>BOSI: Boligsikring</w:t>
      </w:r>
      <w:r w:rsidRPr="00D504DF">
        <w:br/>
        <w:t xml:space="preserve">BOST: Boligstøtte </w:t>
      </w:r>
      <w:r w:rsidRPr="00D504DF">
        <w:br/>
        <w:t xml:space="preserve">FENK: </w:t>
      </w:r>
      <w:proofErr w:type="spellStart"/>
      <w:r w:rsidRPr="00D504DF">
        <w:t>FødevareErhverv</w:t>
      </w:r>
      <w:proofErr w:type="spellEnd"/>
      <w:r w:rsidRPr="00D504DF">
        <w:t xml:space="preserve"> (</w:t>
      </w:r>
      <w:proofErr w:type="spellStart"/>
      <w:r w:rsidRPr="00D504DF">
        <w:t>NemKonto</w:t>
      </w:r>
      <w:proofErr w:type="spellEnd"/>
      <w:r w:rsidRPr="00D504DF">
        <w:t xml:space="preserve">) </w:t>
      </w:r>
      <w:r w:rsidRPr="00D504DF">
        <w:br/>
        <w:t xml:space="preserve">FESK: </w:t>
      </w:r>
      <w:proofErr w:type="spellStart"/>
      <w:r w:rsidRPr="00D504DF">
        <w:t>FødevareErhverv</w:t>
      </w:r>
      <w:proofErr w:type="spellEnd"/>
      <w:r w:rsidRPr="00D504DF">
        <w:t xml:space="preserve"> (SKAT) </w:t>
      </w:r>
      <w:r w:rsidRPr="00D504DF">
        <w:br/>
        <w:t>KISL: Rentegodtgørelse kildeskatteloven</w:t>
      </w:r>
      <w:r w:rsidRPr="00D504DF">
        <w:br/>
        <w:t>KNTH: Kontanthjælp</w:t>
      </w:r>
      <w:r w:rsidRPr="00D504DF">
        <w:br/>
        <w:t>KSLD: Kreditsaldo fra EKKO</w:t>
      </w:r>
      <w:r w:rsidRPr="00D504DF">
        <w:br/>
        <w:t>LØN: Løn</w:t>
      </w:r>
      <w:r w:rsidRPr="00D504DF">
        <w:br/>
        <w:t>MOMS: Moms</w:t>
      </w:r>
      <w:r w:rsidRPr="00D504DF">
        <w:br/>
        <w:t>OMGO: Omkostningsgodtgørelse</w:t>
      </w:r>
      <w:r w:rsidRPr="00D504DF">
        <w:br/>
        <w:t>OSKA: Overskydende skatte- eller afgiftsbeløb</w:t>
      </w:r>
      <w:r w:rsidRPr="00D504DF">
        <w:br/>
        <w:t>OVAM: Overskydende arbejdsmarkedsbidrag</w:t>
      </w:r>
      <w:r w:rsidRPr="00D504DF">
        <w:br/>
        <w:t>OVIR: Overskydende virksomhedsskatter eller afgifter</w:t>
      </w:r>
      <w:r w:rsidRPr="00D504DF">
        <w:br/>
        <w:t>OVSK: Overskydende skat</w:t>
      </w:r>
      <w:r w:rsidRPr="00D504DF">
        <w:br/>
        <w:t>PENS: Pension</w:t>
      </w:r>
      <w:r w:rsidRPr="00D504DF">
        <w:br/>
        <w:t>PERS: Personskatter</w:t>
      </w:r>
      <w:r w:rsidRPr="00D504DF">
        <w:br/>
        <w:t>RELO: Rentegodtgørelse renteloven</w:t>
      </w:r>
      <w:r w:rsidRPr="00D504DF">
        <w:br/>
        <w:t>SDGP: Sygedagpenge</w:t>
      </w:r>
      <w:r w:rsidRPr="00D504DF">
        <w:br/>
        <w:t>SLØU: Særlig lønindeholdelse udgør 1</w:t>
      </w:r>
      <w:proofErr w:type="gramStart"/>
      <w:r w:rsidRPr="00D504DF">
        <w:t xml:space="preserve"> %</w:t>
      </w:r>
      <w:r w:rsidRPr="00D504DF">
        <w:br/>
        <w:t>SÆLØ</w:t>
      </w:r>
      <w:proofErr w:type="gramEnd"/>
      <w:r w:rsidRPr="00D504DF">
        <w:t>: S-løn</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r>
      <w:r>
        <w:lastRenderedPageBreak/>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rsidR="001702CD">
        <w:br/>
      </w:r>
      <w:r w:rsidR="001702CD" w:rsidRPr="00B0145F">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lastRenderedPageBreak/>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lastRenderedPageBreak/>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lastRenderedPageBreak/>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lastRenderedPageBreak/>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lastRenderedPageBreak/>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957AA5" w:rsidRDefault="00957AA5" w:rsidP="00957AA5">
      <w:pPr>
        <w:pStyle w:val="Overskrift2"/>
      </w:pPr>
      <w:proofErr w:type="spellStart"/>
      <w:r>
        <w:t>FordringSaldoPerDato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 xml:space="preserve">Angives en </w:t>
      </w:r>
      <w:proofErr w:type="spellStart"/>
      <w:r w:rsidRPr="00957AA5">
        <w:t>SaldoPerDato</w:t>
      </w:r>
      <w:proofErr w:type="spellEnd"/>
      <w:r w:rsidRPr="00957AA5">
        <w:t xml:space="preserve"> tilbage i tid, vil fordringer modtaget efter den angivne dato ikke blive vist, og saldo på fordringer afspejler de dækninger og transaktioner der var til stede på det angivne tidspunkt.</w:t>
      </w:r>
    </w:p>
    <w:p w:rsidR="00957AA5" w:rsidRPr="00957AA5" w:rsidRDefault="00957AA5" w:rsidP="00957AA5"/>
    <w:p w:rsidR="00957AA5" w:rsidRDefault="00957AA5" w:rsidP="00957AA5">
      <w:pPr>
        <w:pStyle w:val="Overskrift2"/>
      </w:pPr>
      <w:proofErr w:type="spellStart"/>
      <w:r>
        <w:t>KundeSamletGaeldDKKBeloeb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r w:rsidRPr="00957AA5">
        <w:t>Summen af alle kundens fordringer inkl. deres tilskrevne renter og gebyrer. (Omregnet til danske kroner.)</w:t>
      </w:r>
    </w:p>
    <w:p w:rsidR="00957AA5" w:rsidRPr="00957AA5" w:rsidRDefault="00957AA5" w:rsidP="00957AA5"/>
    <w:p w:rsidR="00957AA5" w:rsidRDefault="00957AA5" w:rsidP="00957AA5">
      <w:pPr>
        <w:pStyle w:val="Overskrift2"/>
      </w:pPr>
      <w:proofErr w:type="spellStart"/>
      <w:r>
        <w:t>KundeSamletGaeldAeldsteModtagelseDato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Ældste modtagelsesdato for de hovedfordringer som indgår i opgørelsen af kundens samlede gæld.</w:t>
      </w:r>
    </w:p>
    <w:p w:rsidR="00957AA5" w:rsidRPr="00957AA5" w:rsidRDefault="00957AA5" w:rsidP="00957AA5"/>
    <w:p w:rsidR="00957AA5" w:rsidRDefault="00957AA5" w:rsidP="00957AA5">
      <w:pPr>
        <w:pStyle w:val="Overskrift2"/>
      </w:pPr>
      <w:proofErr w:type="spellStart"/>
      <w:r>
        <w:t>KundeSamletGaeldAntalHovedfordringerKvantitet</w:t>
      </w:r>
      <w:proofErr w:type="spellEnd"/>
    </w:p>
    <w:p w:rsidR="00957AA5" w:rsidRDefault="00957AA5" w:rsidP="00957AA5"/>
    <w:p w:rsidR="00957AA5" w:rsidRDefault="00957AA5" w:rsidP="00957AA5">
      <w:r>
        <w:t xml:space="preserve">Type: </w:t>
      </w:r>
      <w:proofErr w:type="spellStart"/>
      <w:r>
        <w:t>integer</w:t>
      </w:r>
      <w:proofErr w:type="spellEnd"/>
    </w:p>
    <w:p w:rsidR="00957AA5" w:rsidRDefault="00957AA5" w:rsidP="00957AA5"/>
    <w:p w:rsidR="00957AA5" w:rsidRDefault="00957AA5" w:rsidP="00957AA5">
      <w:r w:rsidRPr="00957AA5">
        <w:t>Antallet af hovedfordringer som indgår i opgørelsen af kundens samlede gæld.</w:t>
      </w:r>
    </w:p>
    <w:p w:rsidR="00957AA5" w:rsidRPr="00957AA5" w:rsidRDefault="00957AA5" w:rsidP="00957AA5"/>
    <w:p w:rsidR="00957AA5" w:rsidRDefault="00957AA5" w:rsidP="00957AA5">
      <w:pPr>
        <w:pStyle w:val="Overskrift2"/>
      </w:pPr>
      <w:proofErr w:type="spellStart"/>
      <w:r>
        <w:t>KundeIkkeGaeldIndikator</w:t>
      </w:r>
      <w:proofErr w:type="spellEnd"/>
    </w:p>
    <w:p w:rsidR="00957AA5" w:rsidRDefault="00957AA5" w:rsidP="00957AA5"/>
    <w:p w:rsidR="00957AA5" w:rsidRDefault="00957AA5" w:rsidP="00957AA5">
      <w:r>
        <w:t xml:space="preserve">Type: </w:t>
      </w:r>
      <w:proofErr w:type="spellStart"/>
      <w:r>
        <w:t>boolean</w:t>
      </w:r>
      <w:proofErr w:type="spellEnd"/>
    </w:p>
    <w:p w:rsidR="00957AA5" w:rsidRDefault="00957AA5" w:rsidP="00957AA5"/>
    <w:p w:rsidR="00957AA5" w:rsidRDefault="00957AA5" w:rsidP="00957AA5">
      <w:r w:rsidRPr="00957AA5">
        <w:t>Angiver at den aktuelle kunde pt. ikke har gæld. (true = har ikke gæld)</w:t>
      </w:r>
    </w:p>
    <w:p w:rsidR="00957AA5" w:rsidRPr="00957AA5" w:rsidRDefault="00957AA5" w:rsidP="00957AA5"/>
    <w:p w:rsidR="00957AA5" w:rsidRDefault="00957AA5" w:rsidP="00957AA5">
      <w:pPr>
        <w:pStyle w:val="Overskrift2"/>
      </w:pPr>
      <w:proofErr w:type="spellStart"/>
      <w:r>
        <w:lastRenderedPageBreak/>
        <w:t>TilknyttetOpkraevningRenteDKKBeloeb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den opkrævningsrente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TilknyttetOpkraevningGebyrDKKBeloeb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det opkrævningsgebyr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TilknyttetInddrivelseRenteDKKBeloeb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den Inddrivelsesrente der er tilknyttet hovedfordringen. (Beløbet er tilskrevet af EFI.) (Inddrivelsesrenter er altid </w:t>
      </w:r>
      <w:proofErr w:type="gramStart"/>
      <w:r w:rsidRPr="00957AA5">
        <w:t>i  danske</w:t>
      </w:r>
      <w:proofErr w:type="gramEnd"/>
      <w:r w:rsidRPr="00957AA5">
        <w:t xml:space="preserve"> kroner.)</w:t>
      </w:r>
    </w:p>
    <w:p w:rsidR="00957AA5" w:rsidRPr="00957AA5" w:rsidRDefault="00957AA5" w:rsidP="00957AA5"/>
    <w:p w:rsidR="00957AA5" w:rsidRDefault="00957AA5" w:rsidP="00957AA5">
      <w:pPr>
        <w:pStyle w:val="Overskrift2"/>
      </w:pPr>
      <w:proofErr w:type="spellStart"/>
      <w:r>
        <w:t>TilknyttetInddrivelseGebyrDKKBeloeb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det Inddrivelsesgebyr der er tilknyttet hovedfordringen. (Beløbet er tilskrevet af EFI.) (Inddrivelses-gebyrer er altid i danske kroner.)</w:t>
      </w:r>
    </w:p>
    <w:p w:rsidR="00957AA5" w:rsidRPr="00957AA5" w:rsidRDefault="00957AA5" w:rsidP="00957AA5"/>
    <w:p w:rsidR="00957AA5" w:rsidRDefault="00957AA5" w:rsidP="00957AA5">
      <w:pPr>
        <w:pStyle w:val="Overskrift2"/>
      </w:pPr>
      <w:proofErr w:type="spellStart"/>
      <w:r>
        <w:t>InddrivelseFordringHaverNavn</w:t>
      </w:r>
      <w:proofErr w:type="spellEnd"/>
    </w:p>
    <w:p w:rsidR="00957AA5" w:rsidRDefault="00957AA5" w:rsidP="00957AA5"/>
    <w:p w:rsidR="00957AA5" w:rsidRDefault="00957AA5" w:rsidP="00957AA5">
      <w:r>
        <w:t xml:space="preserve">Type: </w:t>
      </w:r>
      <w:proofErr w:type="spellStart"/>
      <w:r>
        <w:t>string</w:t>
      </w:r>
      <w:proofErr w:type="spellEnd"/>
    </w:p>
    <w:p w:rsidR="00957AA5" w:rsidRDefault="00957AA5" w:rsidP="00957AA5"/>
    <w:p w:rsidR="00957AA5" w:rsidRDefault="00957AA5" w:rsidP="00957AA5">
      <w:r w:rsidRPr="00957AA5">
        <w:t>Navnet på fordringshaver.</w:t>
      </w:r>
    </w:p>
    <w:p w:rsidR="00B30FBC" w:rsidRDefault="00B30FBC" w:rsidP="00957AA5">
      <w:pPr>
        <w:pStyle w:val="NormalWeb"/>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638" w:rsidRDefault="00E47638" w:rsidP="00DF7518">
      <w:pPr>
        <w:spacing w:line="240" w:lineRule="auto"/>
      </w:pPr>
      <w:r>
        <w:separator/>
      </w:r>
    </w:p>
  </w:endnote>
  <w:endnote w:type="continuationSeparator" w:id="0">
    <w:p w:rsidR="00E47638" w:rsidRDefault="00E47638"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638" w:rsidRDefault="00E47638" w:rsidP="00621EAE">
    <w:pPr>
      <w:pStyle w:val="Sidefod"/>
      <w:rPr>
        <w:rFonts w:ascii="Arial" w:hAnsi="Arial" w:cs="Arial"/>
        <w:sz w:val="16"/>
      </w:rPr>
    </w:pPr>
  </w:p>
  <w:p w:rsidR="00E47638" w:rsidRPr="00B10CAA" w:rsidRDefault="00E47638"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81DCB">
      <w:rPr>
        <w:rFonts w:ascii="Arial" w:hAnsi="Arial" w:cs="Arial"/>
        <w:noProof/>
        <w:sz w:val="16"/>
      </w:rPr>
      <w:t>29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281DCB">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638" w:rsidRDefault="00E47638" w:rsidP="00DF7518">
      <w:pPr>
        <w:spacing w:line="240" w:lineRule="auto"/>
      </w:pPr>
      <w:r>
        <w:separator/>
      </w:r>
    </w:p>
  </w:footnote>
  <w:footnote w:type="continuationSeparator" w:id="0">
    <w:p w:rsidR="00E47638" w:rsidRDefault="00E47638"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638" w:rsidRDefault="00E47638" w:rsidP="00DF7518">
    <w:pPr>
      <w:pStyle w:val="Sidehoved"/>
      <w:jc w:val="center"/>
      <w:rPr>
        <w:rFonts w:ascii="Arial" w:hAnsi="Arial" w:cs="Arial"/>
        <w:sz w:val="22"/>
      </w:rPr>
    </w:pPr>
    <w:r>
      <w:rPr>
        <w:rFonts w:ascii="Arial" w:hAnsi="Arial" w:cs="Arial"/>
        <w:sz w:val="22"/>
      </w:rPr>
      <w:t>Dataelementer</w:t>
    </w:r>
  </w:p>
  <w:p w:rsidR="00E47638" w:rsidRPr="00DF7518" w:rsidRDefault="00E47638"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731AC"/>
    <w:rsid w:val="00281DCB"/>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04342"/>
    <w:rsid w:val="00540284"/>
    <w:rsid w:val="00593D6D"/>
    <w:rsid w:val="005D489E"/>
    <w:rsid w:val="005D67A9"/>
    <w:rsid w:val="00621EAE"/>
    <w:rsid w:val="00624ADD"/>
    <w:rsid w:val="006A161F"/>
    <w:rsid w:val="00704E95"/>
    <w:rsid w:val="00780DB4"/>
    <w:rsid w:val="007C09C7"/>
    <w:rsid w:val="00822DED"/>
    <w:rsid w:val="008A2899"/>
    <w:rsid w:val="008C033F"/>
    <w:rsid w:val="008F64E3"/>
    <w:rsid w:val="009303A2"/>
    <w:rsid w:val="0094298A"/>
    <w:rsid w:val="00957AA5"/>
    <w:rsid w:val="00960555"/>
    <w:rsid w:val="00964FCA"/>
    <w:rsid w:val="009F2130"/>
    <w:rsid w:val="00A54E82"/>
    <w:rsid w:val="00B0145F"/>
    <w:rsid w:val="00B20C88"/>
    <w:rsid w:val="00B30FBC"/>
    <w:rsid w:val="00BA60F5"/>
    <w:rsid w:val="00BC20DC"/>
    <w:rsid w:val="00C30167"/>
    <w:rsid w:val="00C365FF"/>
    <w:rsid w:val="00C61093"/>
    <w:rsid w:val="00CB5939"/>
    <w:rsid w:val="00CD03E0"/>
    <w:rsid w:val="00D0185E"/>
    <w:rsid w:val="00D278F6"/>
    <w:rsid w:val="00D34A7E"/>
    <w:rsid w:val="00D42001"/>
    <w:rsid w:val="00D438D5"/>
    <w:rsid w:val="00D504DF"/>
    <w:rsid w:val="00DB21C9"/>
    <w:rsid w:val="00DF7518"/>
    <w:rsid w:val="00E458A4"/>
    <w:rsid w:val="00E47638"/>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137721826">
      <w:bodyDiv w:val="1"/>
      <w:marLeft w:val="0"/>
      <w:marRight w:val="0"/>
      <w:marTop w:val="0"/>
      <w:marBottom w:val="0"/>
      <w:divBdr>
        <w:top w:val="none" w:sz="0" w:space="0" w:color="auto"/>
        <w:left w:val="none" w:sz="0" w:space="0" w:color="auto"/>
        <w:bottom w:val="none" w:sz="0" w:space="0" w:color="auto"/>
        <w:right w:val="none" w:sz="0" w:space="0" w:color="auto"/>
      </w:divBdr>
      <w:divsChild>
        <w:div w:id="922683421">
          <w:marLeft w:val="0"/>
          <w:marRight w:val="0"/>
          <w:marTop w:val="0"/>
          <w:marBottom w:val="0"/>
          <w:divBdr>
            <w:top w:val="none" w:sz="0" w:space="0" w:color="auto"/>
            <w:left w:val="none" w:sz="0" w:space="0" w:color="auto"/>
            <w:bottom w:val="none" w:sz="0" w:space="0" w:color="auto"/>
            <w:right w:val="none" w:sz="0" w:space="0" w:color="auto"/>
          </w:divBdr>
        </w:div>
      </w:divsChild>
    </w:div>
    <w:div w:id="1186166069">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2562239">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82219-244D-4C7D-A7D4-348D87B1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29</Pages>
  <Words>5179</Words>
  <Characters>31595</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17</cp:revision>
  <cp:lastPrinted>2012-10-04T07:23:00Z</cp:lastPrinted>
  <dcterms:created xsi:type="dcterms:W3CDTF">2012-10-04T12:48:00Z</dcterms:created>
  <dcterms:modified xsi:type="dcterms:W3CDTF">2014-10-02T12:31:00Z</dcterms:modified>
</cp:coreProperties>
</file>