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DF7518">
              <w:rPr>
                <w:rFonts w:ascii="Arial" w:hAnsi="Arial" w:cs="Arial"/>
                <w:b/>
                <w:sz w:val="30"/>
              </w:rPr>
              <w:t>MFFordringIndberet</w:t>
            </w:r>
            <w:proofErr w:type="spellEnd"/>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444AF4" w:rsidP="00A45C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0" w:author="Lasse Steven Levarett Buck" w:date="2014-02-24T21:20:00Z">
              <w:r w:rsidDel="0067340D">
                <w:rPr>
                  <w:rFonts w:ascii="Arial" w:hAnsi="Arial" w:cs="Arial"/>
                  <w:sz w:val="18"/>
                </w:rPr>
                <w:delText>4</w:delText>
              </w:r>
              <w:r w:rsidR="00282478" w:rsidDel="0067340D">
                <w:rPr>
                  <w:rFonts w:ascii="Arial" w:hAnsi="Arial" w:cs="Arial"/>
                  <w:sz w:val="18"/>
                </w:rPr>
                <w:delText>-</w:delText>
              </w:r>
              <w:r w:rsidDel="0067340D">
                <w:rPr>
                  <w:rFonts w:ascii="Arial" w:hAnsi="Arial" w:cs="Arial"/>
                  <w:sz w:val="18"/>
                </w:rPr>
                <w:delText>10</w:delText>
              </w:r>
              <w:r w:rsidR="00282478" w:rsidDel="0067340D">
                <w:rPr>
                  <w:rFonts w:ascii="Arial" w:hAnsi="Arial" w:cs="Arial"/>
                  <w:sz w:val="18"/>
                </w:rPr>
                <w:delText>-201</w:delText>
              </w:r>
              <w:r w:rsidR="00357791" w:rsidDel="0067340D">
                <w:rPr>
                  <w:rFonts w:ascii="Arial" w:hAnsi="Arial" w:cs="Arial"/>
                  <w:sz w:val="18"/>
                </w:rPr>
                <w:delText>2</w:delText>
              </w:r>
            </w:del>
            <w:ins w:id="1" w:author="Lasse Steven Levarett Buck" w:date="2014-02-24T21:20:00Z">
              <w:r w:rsidR="0067340D">
                <w:rPr>
                  <w:rFonts w:ascii="Arial" w:hAnsi="Arial" w:cs="Arial"/>
                  <w:sz w:val="18"/>
                </w:rPr>
                <w:t>2</w:t>
              </w:r>
              <w:del w:id="2" w:author="Jesper Topsøe Johansen" w:date="2014-10-27T13:32:00Z">
                <w:r w:rsidR="0067340D" w:rsidDel="00A45CBA">
                  <w:rPr>
                    <w:rFonts w:ascii="Arial" w:hAnsi="Arial" w:cs="Arial"/>
                    <w:sz w:val="18"/>
                  </w:rPr>
                  <w:delText>0</w:delText>
                </w:r>
              </w:del>
            </w:ins>
            <w:ins w:id="3" w:author="Jesper Topsøe Johansen" w:date="2014-10-27T13:32:00Z">
              <w:r w:rsidR="00A45CBA">
                <w:rPr>
                  <w:rFonts w:ascii="Arial" w:hAnsi="Arial" w:cs="Arial"/>
                  <w:sz w:val="18"/>
                </w:rPr>
                <w:t>7</w:t>
              </w:r>
            </w:ins>
            <w:ins w:id="4" w:author="Lasse Steven Levarett Buck" w:date="2014-02-24T21:20:00Z">
              <w:r w:rsidR="0067340D">
                <w:rPr>
                  <w:rFonts w:ascii="Arial" w:hAnsi="Arial" w:cs="Arial"/>
                  <w:sz w:val="18"/>
                </w:rPr>
                <w:t>-</w:t>
              </w:r>
              <w:del w:id="5" w:author="Jesper Topsøe Johansen" w:date="2014-10-27T13:32:00Z">
                <w:r w:rsidR="0067340D" w:rsidDel="00A45CBA">
                  <w:rPr>
                    <w:rFonts w:ascii="Arial" w:hAnsi="Arial" w:cs="Arial"/>
                    <w:sz w:val="18"/>
                  </w:rPr>
                  <w:delText>2</w:delText>
                </w:r>
              </w:del>
            </w:ins>
            <w:ins w:id="6" w:author="Jesper Topsøe Johansen" w:date="2014-10-27T13:32:00Z">
              <w:r w:rsidR="00A45CBA">
                <w:rPr>
                  <w:rFonts w:ascii="Arial" w:hAnsi="Arial" w:cs="Arial"/>
                  <w:sz w:val="18"/>
                </w:rPr>
                <w:t>10</w:t>
              </w:r>
            </w:ins>
            <w:ins w:id="7" w:author="Lasse Steven Levarett Buck" w:date="2014-02-24T21:20:00Z">
              <w:r w:rsidR="0067340D">
                <w:rPr>
                  <w:rFonts w:ascii="Arial" w:hAnsi="Arial" w:cs="Arial"/>
                  <w:sz w:val="18"/>
                </w:rPr>
                <w:t>-2014</w:t>
              </w:r>
            </w:ins>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w:t>
            </w:r>
            <w:r>
              <w:rPr>
                <w:rFonts w:ascii="Arial" w:hAnsi="Arial" w:cs="Arial"/>
                <w:sz w:val="18"/>
              </w:rPr>
              <w:lastRenderedPageBreak/>
              <w:t xml:space="preserve">identificere eller oprette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pga. XML </w:t>
            </w:r>
            <w:proofErr w:type="spellStart"/>
            <w:r>
              <w:rPr>
                <w:rFonts w:ascii="Arial" w:hAnsi="Arial" w:cs="Arial"/>
                <w:sz w:val="18"/>
              </w:rPr>
              <w:t>schema</w:t>
            </w:r>
            <w:proofErr w:type="spellEnd"/>
            <w:r>
              <w:rPr>
                <w:rFonts w:ascii="Arial" w:hAnsi="Arial" w:cs="Arial"/>
                <w:sz w:val="18"/>
              </w:rPr>
              <w:t xml:space="preserve"> valideringsfejl.</w:t>
            </w: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default" r:id="rId11"/>
          <w:footerReference w:type="default" r:id="rId12"/>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AlternativKontaktReferenceStruktur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3">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EFIAlternativKontaktStruktur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981D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 w:author="Jesper Topsøe Johansen" w:date="2014-10-27T13:30:00Z">
              <w:r w:rsidDel="00A45CBA">
                <w:rPr>
                  <w:rFonts w:ascii="Arial" w:hAnsi="Arial" w:cs="Arial"/>
                  <w:noProof/>
                  <w:sz w:val="18"/>
                  <w:lang w:eastAsia="da-DK"/>
                  <w:rPrChange w:id="12" w:author="Unknown">
                    <w:rPr>
                      <w:noProof/>
                      <w:lang w:eastAsia="da-DK"/>
                    </w:rPr>
                  </w:rPrChange>
                </w:rPr>
                <w:lastRenderedPageBreak/>
                <w:drawing>
                  <wp:inline distT="0" distB="0" distL="0" distR="0" wp14:anchorId="3258EA0F" wp14:editId="1817FEE5">
                    <wp:extent cx="6480175" cy="7066915"/>
                    <wp:effectExtent l="0" t="0" r="0" b="63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emf"/>
                            <pic:cNvPicPr/>
                          </pic:nvPicPr>
                          <pic:blipFill>
                            <a:blip r:embed="rId14">
                              <a:extLst>
                                <a:ext uri="{28A0092B-C50C-407E-A947-70E740481C1C}">
                                  <a14:useLocalDpi xmlns:a14="http://schemas.microsoft.com/office/drawing/2010/main" val="0"/>
                                </a:ext>
                              </a:extLst>
                            </a:blip>
                            <a:stretch>
                              <a:fillRect/>
                            </a:stretch>
                          </pic:blipFill>
                          <pic:spPr>
                            <a:xfrm>
                              <a:off x="0" y="0"/>
                              <a:ext cx="6480175" cy="7066915"/>
                            </a:xfrm>
                            <a:prstGeom prst="rect">
                              <a:avLst/>
                            </a:prstGeom>
                          </pic:spPr>
                        </pic:pic>
                      </a:graphicData>
                    </a:graphic>
                  </wp:inline>
                </w:drawing>
              </w:r>
            </w:del>
            <w:ins w:id="13" w:author="Jesper Topsøe Johansen" w:date="2014-10-27T14:25:00Z">
              <w:r w:rsidR="009D259C">
                <w:rPr>
                  <w:rFonts w:ascii="Arial" w:hAnsi="Arial" w:cs="Arial"/>
                  <w:noProof/>
                  <w:sz w:val="18"/>
                  <w:lang w:eastAsia="da-DK"/>
                  <w:rPrChange w:id="14" w:author="Unknown">
                    <w:rPr>
                      <w:noProof/>
                      <w:lang w:eastAsia="da-DK"/>
                    </w:rPr>
                  </w:rPrChange>
                </w:rPr>
                <w:lastRenderedPageBreak/>
                <w:drawing>
                  <wp:inline distT="0" distB="0" distL="0" distR="0">
                    <wp:extent cx="6480175" cy="7066915"/>
                    <wp:effectExtent l="0" t="0" r="0"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ks.emf"/>
                            <pic:cNvPicPr/>
                          </pic:nvPicPr>
                          <pic:blipFill>
                            <a:blip r:embed="rId15">
                              <a:extLst>
                                <a:ext uri="{28A0092B-C50C-407E-A947-70E740481C1C}">
                                  <a14:useLocalDpi xmlns:a14="http://schemas.microsoft.com/office/drawing/2010/main" val="0"/>
                                </a:ext>
                              </a:extLst>
                            </a:blip>
                            <a:stretch>
                              <a:fillRect/>
                            </a:stretch>
                          </pic:blipFill>
                          <pic:spPr>
                            <a:xfrm>
                              <a:off x="0" y="0"/>
                              <a:ext cx="6480175" cy="7066915"/>
                            </a:xfrm>
                            <a:prstGeom prst="rect">
                              <a:avLst/>
                            </a:prstGeom>
                          </pic:spPr>
                        </pic:pic>
                      </a:graphicData>
                    </a:graphic>
                  </wp:inline>
                </w:drawing>
              </w:r>
            </w:ins>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981D78" w:rsidRDefault="00981D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szCs w:val="18"/>
              </w:rPr>
            </w:pPr>
            <w:proofErr w:type="spellStart"/>
            <w:r w:rsidRPr="00981D78">
              <w:rPr>
                <w:rFonts w:ascii="Arial" w:hAnsi="Arial" w:cs="Arial"/>
                <w:sz w:val="18"/>
                <w:szCs w:val="18"/>
              </w:rPr>
              <w:t>EFIAlternativKontaktStruktur</w:t>
            </w:r>
            <w:proofErr w:type="spellEnd"/>
            <w:r w:rsidRPr="00981D78">
              <w:rPr>
                <w:rFonts w:ascii="Arial" w:hAnsi="Arial" w:cs="Arial"/>
                <w:sz w:val="18"/>
                <w:szCs w:val="18"/>
              </w:rPr>
              <w:t xml:space="preserve"> anvendes af </w:t>
            </w:r>
            <w:proofErr w:type="spellStart"/>
            <w:r w:rsidRPr="00981D78">
              <w:rPr>
                <w:rFonts w:ascii="Arial" w:hAnsi="Arial" w:cs="Arial"/>
                <w:sz w:val="18"/>
                <w:szCs w:val="18"/>
              </w:rPr>
              <w:t>fordringhaver</w:t>
            </w:r>
            <w:proofErr w:type="spellEnd"/>
            <w:r w:rsidRPr="00981D78">
              <w:rPr>
                <w:rFonts w:ascii="Arial" w:hAnsi="Arial" w:cs="Arial"/>
                <w:sz w:val="18"/>
                <w:szCs w:val="18"/>
              </w:rPr>
              <w:t xml:space="preserve"> til at identificere eller oprette en udenlandsk kunde (en alternativ kontakt), når </w:t>
            </w:r>
            <w:proofErr w:type="spellStart"/>
            <w:r w:rsidRPr="00981D78">
              <w:rPr>
                <w:rFonts w:ascii="Arial" w:hAnsi="Arial" w:cs="Arial"/>
                <w:sz w:val="18"/>
                <w:szCs w:val="18"/>
              </w:rPr>
              <w:t>fordringhaver</w:t>
            </w:r>
            <w:proofErr w:type="spellEnd"/>
            <w:r w:rsidRPr="00981D78">
              <w:rPr>
                <w:rFonts w:ascii="Arial" w:hAnsi="Arial" w:cs="Arial"/>
                <w:sz w:val="18"/>
                <w:szCs w:val="18"/>
              </w:rPr>
              <w:t xml:space="preserve"> ikke kender et eksisterende </w:t>
            </w:r>
            <w:proofErr w:type="spellStart"/>
            <w:r w:rsidRPr="00981D78">
              <w:rPr>
                <w:rFonts w:ascii="Arial" w:hAnsi="Arial" w:cs="Arial"/>
                <w:sz w:val="18"/>
                <w:szCs w:val="18"/>
              </w:rPr>
              <w:t>AlternativKontaktID</w:t>
            </w:r>
            <w:proofErr w:type="spellEnd"/>
            <w:r w:rsidRPr="00981D78">
              <w:rPr>
                <w:rFonts w:ascii="Arial" w:hAnsi="Arial" w:cs="Arial"/>
                <w:sz w:val="18"/>
                <w:szCs w:val="18"/>
              </w:rPr>
              <w:t xml:space="preserve">. </w:t>
            </w:r>
            <w:r w:rsidRPr="00981D78">
              <w:rPr>
                <w:rFonts w:ascii="Arial" w:hAnsi="Arial" w:cs="Arial"/>
                <w:sz w:val="18"/>
                <w:szCs w:val="18"/>
              </w:rPr>
              <w:br/>
            </w:r>
            <w:r w:rsidRPr="00981D78">
              <w:rPr>
                <w:rFonts w:ascii="Arial" w:hAnsi="Arial" w:cs="Arial"/>
                <w:sz w:val="18"/>
                <w:szCs w:val="18"/>
              </w:rPr>
              <w:br/>
              <w:t xml:space="preserve">Der er tre mulige udfald af at indberette en fordring med </w:t>
            </w:r>
            <w:proofErr w:type="gramStart"/>
            <w:r w:rsidRPr="00981D78">
              <w:rPr>
                <w:rFonts w:ascii="Arial" w:hAnsi="Arial" w:cs="Arial"/>
                <w:sz w:val="18"/>
                <w:szCs w:val="18"/>
              </w:rPr>
              <w:t>en hæfter</w:t>
            </w:r>
            <w:proofErr w:type="gramEnd"/>
            <w:r w:rsidRPr="00981D78">
              <w:rPr>
                <w:rFonts w:ascii="Arial" w:hAnsi="Arial" w:cs="Arial"/>
                <w:sz w:val="18"/>
                <w:szCs w:val="18"/>
              </w:rPr>
              <w:t xml:space="preserve"> angivet med </w:t>
            </w:r>
            <w:proofErr w:type="spellStart"/>
            <w:r w:rsidRPr="00981D78">
              <w:rPr>
                <w:rFonts w:ascii="Arial" w:hAnsi="Arial" w:cs="Arial"/>
                <w:sz w:val="18"/>
                <w:szCs w:val="18"/>
              </w:rPr>
              <w:t>EFIAlternativKontaktStruktur</w:t>
            </w:r>
            <w:proofErr w:type="spellEnd"/>
            <w:r w:rsidRPr="00981D78">
              <w:rPr>
                <w:rFonts w:ascii="Arial" w:hAnsi="Arial" w:cs="Arial"/>
                <w:sz w:val="18"/>
                <w:szCs w:val="18"/>
              </w:rPr>
              <w:t>:</w:t>
            </w:r>
            <w:r w:rsidRPr="00981D78">
              <w:rPr>
                <w:rFonts w:ascii="Arial" w:hAnsi="Arial" w:cs="Arial"/>
                <w:sz w:val="18"/>
                <w:szCs w:val="18"/>
              </w:rPr>
              <w:br/>
            </w:r>
            <w:r w:rsidRPr="00981D78">
              <w:rPr>
                <w:rFonts w:ascii="Arial" w:hAnsi="Arial" w:cs="Arial"/>
                <w:sz w:val="18"/>
                <w:szCs w:val="18"/>
              </w:rPr>
              <w:br/>
              <w:t>1) Eksisterende kunde identificeret</w:t>
            </w:r>
            <w:r w:rsidRPr="00981D78">
              <w:rPr>
                <w:rFonts w:ascii="Arial" w:hAnsi="Arial" w:cs="Arial"/>
                <w:sz w:val="18"/>
                <w:szCs w:val="18"/>
              </w:rPr>
              <w:br/>
              <w:t xml:space="preserve">Der er et unikt match mellem de indsendte oplysninger og en eksisterende kunde. </w:t>
            </w:r>
            <w:r w:rsidRPr="00981D78">
              <w:rPr>
                <w:rFonts w:ascii="Arial" w:hAnsi="Arial" w:cs="Arial"/>
                <w:sz w:val="18"/>
                <w:szCs w:val="18"/>
              </w:rPr>
              <w:br/>
            </w:r>
            <w:proofErr w:type="gramStart"/>
            <w:r w:rsidRPr="00981D78">
              <w:rPr>
                <w:rFonts w:ascii="Arial" w:hAnsi="Arial" w:cs="Arial"/>
                <w:sz w:val="18"/>
                <w:szCs w:val="18"/>
              </w:rPr>
              <w:t>Unikt</w:t>
            </w:r>
            <w:proofErr w:type="gramEnd"/>
            <w:r w:rsidRPr="00981D78">
              <w:rPr>
                <w:rFonts w:ascii="Arial" w:hAnsi="Arial" w:cs="Arial"/>
                <w:sz w:val="18"/>
                <w:szCs w:val="18"/>
              </w:rPr>
              <w:t xml:space="preserve"> match kræver at der indsendes mindst en </w:t>
            </w:r>
            <w:proofErr w:type="spellStart"/>
            <w:r w:rsidRPr="00981D78">
              <w:rPr>
                <w:rFonts w:ascii="Arial" w:hAnsi="Arial" w:cs="Arial"/>
                <w:sz w:val="18"/>
                <w:szCs w:val="18"/>
              </w:rPr>
              <w:t>AlternativKontaktReference</w:t>
            </w:r>
            <w:proofErr w:type="spellEnd"/>
            <w:r w:rsidRPr="00981D78">
              <w:rPr>
                <w:rFonts w:ascii="Arial" w:hAnsi="Arial" w:cs="Arial"/>
                <w:sz w:val="18"/>
                <w:szCs w:val="18"/>
              </w:rPr>
              <w:t xml:space="preserve"> og at den første </w:t>
            </w:r>
            <w:proofErr w:type="spellStart"/>
            <w:r w:rsidRPr="00981D78">
              <w:rPr>
                <w:rFonts w:ascii="Arial" w:hAnsi="Arial" w:cs="Arial"/>
                <w:sz w:val="18"/>
                <w:szCs w:val="18"/>
              </w:rPr>
              <w:t>AlternativKontaktReference</w:t>
            </w:r>
            <w:proofErr w:type="spellEnd"/>
            <w:r w:rsidRPr="00981D78">
              <w:rPr>
                <w:rFonts w:ascii="Arial" w:hAnsi="Arial" w:cs="Arial"/>
                <w:sz w:val="18"/>
                <w:szCs w:val="18"/>
              </w:rPr>
              <w:t xml:space="preserve"> samt de øvrige indsendte oplysninger matcher en </w:t>
            </w:r>
            <w:proofErr w:type="spellStart"/>
            <w:r w:rsidRPr="00981D78">
              <w:rPr>
                <w:rFonts w:ascii="Arial" w:hAnsi="Arial" w:cs="Arial"/>
                <w:sz w:val="18"/>
                <w:szCs w:val="18"/>
              </w:rPr>
              <w:t>AlternativKontakt</w:t>
            </w:r>
            <w:proofErr w:type="spellEnd"/>
            <w:r w:rsidRPr="00981D78">
              <w:rPr>
                <w:rFonts w:ascii="Arial" w:hAnsi="Arial" w:cs="Arial"/>
                <w:sz w:val="18"/>
                <w:szCs w:val="18"/>
              </w:rPr>
              <w:t>.</w:t>
            </w:r>
            <w:r w:rsidRPr="00981D78">
              <w:rPr>
                <w:rFonts w:ascii="Arial" w:hAnsi="Arial" w:cs="Arial"/>
                <w:sz w:val="18"/>
                <w:szCs w:val="18"/>
              </w:rPr>
              <w:br/>
              <w:t xml:space="preserve">Kunden vil nu være identificeret som en AKR kunde medmindre AKR har en henvisning til et CPR eller SE nummer. </w:t>
            </w:r>
            <w:r w:rsidRPr="00981D78">
              <w:rPr>
                <w:rFonts w:ascii="Arial" w:hAnsi="Arial" w:cs="Arial"/>
                <w:sz w:val="18"/>
                <w:szCs w:val="18"/>
              </w:rPr>
              <w:br/>
              <w:t xml:space="preserve">Den identificerede kunde kan hentes med </w:t>
            </w:r>
            <w:proofErr w:type="spellStart"/>
            <w:r w:rsidRPr="00981D78">
              <w:rPr>
                <w:rFonts w:ascii="Arial" w:hAnsi="Arial" w:cs="Arial"/>
                <w:sz w:val="18"/>
                <w:szCs w:val="18"/>
              </w:rPr>
              <w:t>MFFordringKvittering</w:t>
            </w:r>
            <w:proofErr w:type="spellEnd"/>
            <w:r w:rsidRPr="00981D78">
              <w:rPr>
                <w:rFonts w:ascii="Arial" w:hAnsi="Arial" w:cs="Arial"/>
                <w:sz w:val="18"/>
                <w:szCs w:val="18"/>
              </w:rPr>
              <w:t xml:space="preserve"> service.</w:t>
            </w:r>
            <w:r w:rsidRPr="00981D78">
              <w:rPr>
                <w:rFonts w:ascii="Arial" w:hAnsi="Arial" w:cs="Arial"/>
                <w:sz w:val="18"/>
                <w:szCs w:val="18"/>
              </w:rPr>
              <w:br/>
            </w:r>
            <w:r w:rsidRPr="00981D78">
              <w:rPr>
                <w:rFonts w:ascii="Arial" w:hAnsi="Arial" w:cs="Arial"/>
                <w:sz w:val="18"/>
                <w:szCs w:val="18"/>
              </w:rPr>
              <w:br/>
              <w:t xml:space="preserve">2) </w:t>
            </w:r>
            <w:proofErr w:type="spellStart"/>
            <w:r w:rsidRPr="00981D78">
              <w:rPr>
                <w:rFonts w:ascii="Arial" w:hAnsi="Arial" w:cs="Arial"/>
                <w:sz w:val="18"/>
                <w:szCs w:val="18"/>
              </w:rPr>
              <w:t>AlternativKontakt</w:t>
            </w:r>
            <w:proofErr w:type="spellEnd"/>
            <w:r w:rsidRPr="00981D78">
              <w:rPr>
                <w:rFonts w:ascii="Arial" w:hAnsi="Arial" w:cs="Arial"/>
                <w:sz w:val="18"/>
                <w:szCs w:val="18"/>
              </w:rPr>
              <w:t xml:space="preserve"> oprettet på baggrund af de indsendte oplysninger</w:t>
            </w:r>
            <w:r w:rsidRPr="00981D78">
              <w:rPr>
                <w:rFonts w:ascii="Arial" w:hAnsi="Arial" w:cs="Arial"/>
                <w:sz w:val="18"/>
                <w:szCs w:val="18"/>
              </w:rPr>
              <w:br/>
              <w:t xml:space="preserve">Der er ingen potentielle match mellem de indsendte oplysninger (udover alternativ kontakt referencer) og en eksisterende kunde. Oprettelse kræver at der indsendes mindst en </w:t>
            </w:r>
            <w:proofErr w:type="spellStart"/>
            <w:r w:rsidRPr="00981D78">
              <w:rPr>
                <w:rFonts w:ascii="Arial" w:hAnsi="Arial" w:cs="Arial"/>
                <w:sz w:val="18"/>
                <w:szCs w:val="18"/>
              </w:rPr>
              <w:t>AlternativKontaktReference</w:t>
            </w:r>
            <w:proofErr w:type="spellEnd"/>
            <w:r w:rsidRPr="00981D78">
              <w:rPr>
                <w:rFonts w:ascii="Arial" w:hAnsi="Arial" w:cs="Arial"/>
                <w:sz w:val="18"/>
                <w:szCs w:val="18"/>
              </w:rPr>
              <w:t>.</w:t>
            </w:r>
            <w:r w:rsidRPr="00981D78">
              <w:rPr>
                <w:rFonts w:ascii="Arial" w:hAnsi="Arial" w:cs="Arial"/>
                <w:sz w:val="18"/>
                <w:szCs w:val="18"/>
              </w:rPr>
              <w:br/>
            </w:r>
            <w:r w:rsidRPr="00981D78">
              <w:rPr>
                <w:rFonts w:ascii="Arial" w:hAnsi="Arial" w:cs="Arial"/>
                <w:sz w:val="18"/>
                <w:szCs w:val="18"/>
              </w:rPr>
              <w:lastRenderedPageBreak/>
              <w:t xml:space="preserve">Kunden vil blive oprettet som en </w:t>
            </w:r>
            <w:proofErr w:type="spellStart"/>
            <w:r w:rsidRPr="00981D78">
              <w:rPr>
                <w:rFonts w:ascii="Arial" w:hAnsi="Arial" w:cs="Arial"/>
                <w:sz w:val="18"/>
                <w:szCs w:val="18"/>
              </w:rPr>
              <w:t>AlternativKontakt</w:t>
            </w:r>
            <w:proofErr w:type="spellEnd"/>
            <w:r w:rsidRPr="00981D78">
              <w:rPr>
                <w:rFonts w:ascii="Arial" w:hAnsi="Arial" w:cs="Arial"/>
                <w:sz w:val="18"/>
                <w:szCs w:val="18"/>
              </w:rPr>
              <w:t xml:space="preserve"> i AKR. </w:t>
            </w:r>
            <w:r w:rsidRPr="00981D78">
              <w:rPr>
                <w:rFonts w:ascii="Arial" w:hAnsi="Arial" w:cs="Arial"/>
                <w:sz w:val="18"/>
                <w:szCs w:val="18"/>
              </w:rPr>
              <w:br/>
              <w:t xml:space="preserve">Den identificerede kunde kan hentes med </w:t>
            </w:r>
            <w:proofErr w:type="spellStart"/>
            <w:r w:rsidRPr="00981D78">
              <w:rPr>
                <w:rFonts w:ascii="Arial" w:hAnsi="Arial" w:cs="Arial"/>
                <w:sz w:val="18"/>
                <w:szCs w:val="18"/>
              </w:rPr>
              <w:t>MFFordringKvittering</w:t>
            </w:r>
            <w:proofErr w:type="spellEnd"/>
            <w:r w:rsidRPr="00981D78">
              <w:rPr>
                <w:rFonts w:ascii="Arial" w:hAnsi="Arial" w:cs="Arial"/>
                <w:sz w:val="18"/>
                <w:szCs w:val="18"/>
              </w:rPr>
              <w:t xml:space="preserve"> service.</w:t>
            </w:r>
            <w:r w:rsidRPr="00981D78">
              <w:rPr>
                <w:rFonts w:ascii="Arial" w:hAnsi="Arial" w:cs="Arial"/>
                <w:sz w:val="18"/>
                <w:szCs w:val="18"/>
              </w:rPr>
              <w:br/>
            </w:r>
            <w:r w:rsidRPr="00981D78">
              <w:rPr>
                <w:rFonts w:ascii="Arial" w:hAnsi="Arial" w:cs="Arial"/>
                <w:sz w:val="18"/>
                <w:szCs w:val="18"/>
              </w:rPr>
              <w:br/>
              <w:t>3) Sagsbehandling</w:t>
            </w:r>
            <w:r w:rsidRPr="00981D78">
              <w:rPr>
                <w:rFonts w:ascii="Arial" w:hAnsi="Arial" w:cs="Arial"/>
                <w:sz w:val="18"/>
                <w:szCs w:val="18"/>
              </w:rPr>
              <w:br/>
              <w:t xml:space="preserve">Kriterierne for automatisk identifikation eller oprettelse er ikke opfyldt, dvs. der er flere potentielle </w:t>
            </w:r>
            <w:proofErr w:type="gramStart"/>
            <w:r w:rsidRPr="00981D78">
              <w:rPr>
                <w:rFonts w:ascii="Arial" w:hAnsi="Arial" w:cs="Arial"/>
                <w:sz w:val="18"/>
                <w:szCs w:val="18"/>
              </w:rPr>
              <w:t>match</w:t>
            </w:r>
            <w:proofErr w:type="gramEnd"/>
            <w:r w:rsidRPr="00981D78">
              <w:rPr>
                <w:rFonts w:ascii="Arial" w:hAnsi="Arial" w:cs="Arial"/>
                <w:sz w:val="18"/>
                <w:szCs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sidRPr="00981D78">
              <w:rPr>
                <w:rFonts w:ascii="Arial" w:hAnsi="Arial" w:cs="Arial"/>
                <w:sz w:val="18"/>
                <w:szCs w:val="18"/>
              </w:rPr>
              <w:t>AlternativKontaktReference</w:t>
            </w:r>
            <w:proofErr w:type="spellEnd"/>
            <w:r w:rsidRPr="00981D78">
              <w:rPr>
                <w:rFonts w:ascii="Arial" w:hAnsi="Arial" w:cs="Arial"/>
                <w:sz w:val="18"/>
                <w:szCs w:val="18"/>
              </w:rPr>
              <w:t xml:space="preserve"> vil altid medføre sagsbehandling.</w:t>
            </w:r>
            <w:r w:rsidRPr="00981D78">
              <w:rPr>
                <w:rFonts w:ascii="Arial" w:hAnsi="Arial" w:cs="Arial"/>
                <w:sz w:val="18"/>
                <w:szCs w:val="18"/>
              </w:rPr>
              <w:br/>
              <w:t xml:space="preserve">Den identificerede kunde eller afvisningen kan hentes med </w:t>
            </w:r>
            <w:proofErr w:type="spellStart"/>
            <w:r w:rsidRPr="00981D78">
              <w:rPr>
                <w:rFonts w:ascii="Arial" w:hAnsi="Arial" w:cs="Arial"/>
                <w:sz w:val="18"/>
                <w:szCs w:val="18"/>
              </w:rPr>
              <w:t>MFFordringKvittering</w:t>
            </w:r>
            <w:proofErr w:type="spellEnd"/>
            <w:r w:rsidRPr="00981D78">
              <w:rPr>
                <w:rFonts w:ascii="Arial" w:hAnsi="Arial" w:cs="Arial"/>
                <w:sz w:val="18"/>
                <w:szCs w:val="18"/>
              </w:rPr>
              <w:t xml:space="preserve"> service.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EFIKundeIdentStruktur</w:t>
            </w:r>
            <w:proofErr w:type="spellEnd"/>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6">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FordringBeløbStruktur</w:t>
            </w:r>
            <w:proofErr w:type="spellEnd"/>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17">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FordringOprindeligBeløbStruktur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FordringPeriodeStruktur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0">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HovedFordringTilbagekaldÅrsagStruktur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3">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w:t>
            </w:r>
            <w:proofErr w:type="spellStart"/>
            <w:r w:rsidRPr="00523400">
              <w:rPr>
                <w:rFonts w:ascii="Arial" w:hAnsi="Arial" w:cs="Arial"/>
                <w:sz w:val="18"/>
              </w:rPr>
              <w:t>fordringaktion</w:t>
            </w:r>
            <w:proofErr w:type="spellEnd"/>
            <w:r w:rsidRPr="00523400">
              <w:rPr>
                <w:rFonts w:ascii="Arial" w:hAnsi="Arial" w:cs="Arial"/>
                <w:sz w:val="18"/>
              </w:rPr>
              <w:t xml:space="preserve"> der returneres med </w:t>
            </w:r>
            <w:proofErr w:type="spellStart"/>
            <w:r w:rsidRPr="00523400">
              <w:rPr>
                <w:rFonts w:ascii="Arial" w:hAnsi="Arial" w:cs="Arial"/>
                <w:sz w:val="18"/>
              </w:rPr>
              <w:t>MFAktionStatusKode</w:t>
            </w:r>
            <w:proofErr w:type="spellEnd"/>
            <w:r w:rsidRPr="00523400">
              <w:rPr>
                <w:rFonts w:ascii="Arial" w:hAnsi="Arial" w:cs="Arial"/>
                <w:sz w:val="18"/>
              </w:rPr>
              <w:t xml:space="preserve"> = AFVIST.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Strukturen er modelleret på samme måde som fejl og advis i </w:t>
            </w:r>
            <w:proofErr w:type="spellStart"/>
            <w:r w:rsidRPr="00523400">
              <w:rPr>
                <w:rFonts w:ascii="Arial" w:hAnsi="Arial" w:cs="Arial"/>
                <w:sz w:val="18"/>
              </w:rPr>
              <w:t>HovedOplysningerSvar</w:t>
            </w:r>
            <w:proofErr w:type="spellEnd"/>
            <w:r w:rsidRPr="00523400">
              <w:rPr>
                <w:rFonts w:ascii="Arial" w:hAnsi="Arial" w:cs="Arial"/>
                <w:sz w:val="18"/>
              </w:rPr>
              <w:t xml:space="preserve"> men er eksplicit begrebsmodelleret af hensyn til den fælles model for asynkron behandling mellem </w:t>
            </w:r>
            <w:proofErr w:type="spellStart"/>
            <w:r w:rsidRPr="00523400">
              <w:rPr>
                <w:rFonts w:ascii="Arial" w:hAnsi="Arial" w:cs="Arial"/>
                <w:sz w:val="18"/>
              </w:rPr>
              <w:t>MFFordringIndberet</w:t>
            </w:r>
            <w:proofErr w:type="spellEnd"/>
            <w:r w:rsidRPr="00523400">
              <w:rPr>
                <w:rFonts w:ascii="Arial" w:hAnsi="Arial" w:cs="Arial"/>
                <w:sz w:val="18"/>
              </w:rPr>
              <w:t xml:space="preserve"> og </w:t>
            </w:r>
            <w:proofErr w:type="spellStart"/>
            <w:r w:rsidRPr="00523400">
              <w:rPr>
                <w:rFonts w:ascii="Arial" w:hAnsi="Arial" w:cs="Arial"/>
                <w:sz w:val="18"/>
              </w:rPr>
              <w:t>MFKvitteringHent</w:t>
            </w:r>
            <w:proofErr w:type="spellEnd"/>
            <w:r w:rsidRPr="00523400">
              <w:rPr>
                <w:rFonts w:ascii="Arial" w:hAnsi="Arial" w:cs="Arial"/>
                <w:sz w:val="18"/>
              </w:rPr>
              <w:t>, samt udstilling som OIO services.</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Fordringhaveraftale</w:t>
            </w:r>
            <w:proofErr w:type="spellEnd"/>
            <w:r w:rsidRPr="00523400">
              <w:rPr>
                <w:rFonts w:ascii="Arial" w:hAnsi="Arial" w:cs="Arial"/>
                <w:sz w:val="18"/>
              </w:rPr>
              <w:t xml:space="preserve"> findes ikke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002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lastRenderedPageBreak/>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Kunde der er angivet findes ikke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005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r w:rsidRPr="00523400">
              <w:rPr>
                <w:rFonts w:ascii="Arial" w:hAnsi="Arial" w:cs="Arial"/>
                <w:sz w:val="18"/>
              </w:rPr>
              <w:t xml:space="preserve"> | </w:t>
            </w:r>
            <w:proofErr w:type="spellStart"/>
            <w:r w:rsidRPr="00523400">
              <w:rPr>
                <w:rFonts w:ascii="Arial" w:hAnsi="Arial" w:cs="Arial"/>
                <w:sz w:val="18"/>
              </w:rPr>
              <w:t>PersonCPRNummer</w:t>
            </w:r>
            <w:proofErr w:type="spellEnd"/>
            <w:r w:rsidRPr="00523400">
              <w:rPr>
                <w:rFonts w:ascii="Arial" w:hAnsi="Arial" w:cs="Arial"/>
                <w:sz w:val="18"/>
              </w:rPr>
              <w:t xml:space="preserve"> |</w:t>
            </w:r>
            <w:proofErr w:type="spellStart"/>
            <w:r w:rsidRPr="00523400">
              <w:rPr>
                <w:rFonts w:ascii="Arial" w:hAnsi="Arial" w:cs="Arial"/>
                <w:sz w:val="18"/>
              </w:rPr>
              <w:t>AlternativKontaktID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008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FordringNedskrivningÅrsagKode</w:t>
            </w:r>
            <w:proofErr w:type="spellEnd"/>
            <w:r w:rsidRPr="00523400">
              <w:rPr>
                <w:rFonts w:ascii="Arial" w:hAnsi="Arial" w:cs="Arial"/>
                <w:sz w:val="18"/>
              </w:rPr>
              <w:t xml:space="preserve"> | </w:t>
            </w:r>
            <w:proofErr w:type="spellStart"/>
            <w:r w:rsidRPr="00523400">
              <w:rPr>
                <w:rFonts w:ascii="Arial" w:hAnsi="Arial" w:cs="Arial"/>
                <w:sz w:val="18"/>
              </w:rPr>
              <w:t>FordringOpskrivningÅrsagKode</w:t>
            </w:r>
            <w:proofErr w:type="spellEnd"/>
            <w:r w:rsidRPr="00523400">
              <w:rPr>
                <w:rFonts w:ascii="Arial" w:hAnsi="Arial" w:cs="Arial"/>
                <w:sz w:val="18"/>
              </w:rPr>
              <w:t xml:space="preserve"> | </w:t>
            </w:r>
            <w:proofErr w:type="spellStart"/>
            <w:r w:rsidRPr="00523400">
              <w:rPr>
                <w:rFonts w:ascii="Arial" w:hAnsi="Arial" w:cs="Arial"/>
                <w:sz w:val="18"/>
              </w:rPr>
              <w:t>HovedFordringTilbagekaldÅrsagStruktur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HovedFordringTilbagekaldÅrsagStruktur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Ugyldigt skifte af </w:t>
            </w:r>
            <w:proofErr w:type="spellStart"/>
            <w:r w:rsidRPr="00523400">
              <w:rPr>
                <w:rFonts w:ascii="Arial" w:hAnsi="Arial" w:cs="Arial"/>
                <w:sz w:val="18"/>
              </w:rPr>
              <w:t>Fordringart</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DMIFordringFordringArtKode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DMIFordringEFIHovedFordringID</w:t>
            </w:r>
            <w:proofErr w:type="spellEnd"/>
          </w:p>
          <w:p w:rsid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 w:author="Jesper Topsøe Johansen" w:date="2014-10-02T15:34:00Z"/>
                <w:rFonts w:ascii="Arial" w:hAnsi="Arial" w:cs="Arial"/>
                <w:sz w:val="18"/>
              </w:rPr>
            </w:pPr>
          </w:p>
          <w:p w:rsidR="0045485E" w:rsidRPr="0045485E" w:rsidRDefault="0045485E" w:rsidP="004548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 w:author="Jesper Topsøe Johansen" w:date="2014-10-02T15:34:00Z"/>
                <w:rFonts w:ascii="Arial" w:hAnsi="Arial" w:cs="Arial"/>
                <w:sz w:val="18"/>
              </w:rPr>
            </w:pPr>
            <w:ins w:id="17" w:author="Jesper Topsøe Johansen" w:date="2014-10-02T15:34:00Z">
              <w:r w:rsidRPr="0045485E">
                <w:rPr>
                  <w:rFonts w:ascii="Arial" w:hAnsi="Arial" w:cs="Arial"/>
                  <w:sz w:val="18"/>
                </w:rPr>
                <w:t xml:space="preserve">Validering: Fordring med den angivne </w:t>
              </w:r>
              <w:proofErr w:type="spellStart"/>
              <w:r w:rsidRPr="0045485E">
                <w:rPr>
                  <w:rFonts w:ascii="Arial" w:hAnsi="Arial" w:cs="Arial"/>
                  <w:sz w:val="18"/>
                </w:rPr>
                <w:t>fordringtype</w:t>
              </w:r>
              <w:proofErr w:type="spellEnd"/>
              <w:r w:rsidRPr="0045485E">
                <w:rPr>
                  <w:rFonts w:ascii="Arial" w:hAnsi="Arial" w:cs="Arial"/>
                  <w:sz w:val="18"/>
                </w:rPr>
                <w:t xml:space="preserve"> må ikke oprettes med service. Kan kun oprettes af DMI</w:t>
              </w:r>
            </w:ins>
          </w:p>
          <w:p w:rsidR="0045485E" w:rsidRPr="0045485E" w:rsidRDefault="0045485E" w:rsidP="004548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 w:author="Jesper Topsøe Johansen" w:date="2014-10-02T15:34:00Z"/>
                <w:rFonts w:ascii="Arial" w:hAnsi="Arial" w:cs="Arial"/>
                <w:sz w:val="18"/>
              </w:rPr>
            </w:pPr>
            <w:ins w:id="19" w:author="Jesper Topsøe Johansen" w:date="2014-10-02T15:34:00Z">
              <w:r w:rsidRPr="0045485E">
                <w:rPr>
                  <w:rFonts w:ascii="Arial" w:hAnsi="Arial" w:cs="Arial"/>
                  <w:sz w:val="18"/>
                </w:rPr>
                <w:t>Fejlnummer: 070</w:t>
              </w:r>
            </w:ins>
          </w:p>
          <w:p w:rsidR="0045485E" w:rsidRPr="0045485E" w:rsidRDefault="0045485E" w:rsidP="004548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Jesper Topsøe Johansen" w:date="2014-10-02T15:34:00Z"/>
                <w:rFonts w:ascii="Arial" w:hAnsi="Arial" w:cs="Arial"/>
                <w:sz w:val="18"/>
              </w:rPr>
            </w:pPr>
            <w:ins w:id="21" w:author="Jesper Topsøe Johansen" w:date="2014-10-02T15:34:00Z">
              <w:r w:rsidRPr="0045485E">
                <w:rPr>
                  <w:rFonts w:ascii="Arial" w:hAnsi="Arial" w:cs="Arial"/>
                  <w:sz w:val="18"/>
                </w:rPr>
                <w:t xml:space="preserve">Reaktion: Opdatering afvises </w:t>
              </w:r>
            </w:ins>
          </w:p>
          <w:p w:rsidR="0045485E" w:rsidRPr="0045485E" w:rsidRDefault="0045485E" w:rsidP="004548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Jesper Topsøe Johansen" w:date="2014-10-02T15:34:00Z"/>
                <w:rFonts w:ascii="Arial" w:hAnsi="Arial" w:cs="Arial"/>
                <w:sz w:val="18"/>
              </w:rPr>
            </w:pPr>
            <w:ins w:id="23" w:author="Jesper Topsøe Johansen" w:date="2014-10-02T15:34:00Z">
              <w:r w:rsidRPr="0045485E">
                <w:rPr>
                  <w:rFonts w:ascii="Arial" w:hAnsi="Arial" w:cs="Arial"/>
                  <w:sz w:val="18"/>
                </w:rPr>
                <w:t xml:space="preserve">Parameterliste: </w:t>
              </w:r>
              <w:proofErr w:type="spellStart"/>
              <w:r w:rsidRPr="0045485E">
                <w:rPr>
                  <w:rFonts w:ascii="Arial" w:hAnsi="Arial" w:cs="Arial"/>
                  <w:sz w:val="18"/>
                </w:rPr>
                <w:t>DMIFordringEFIFordringID</w:t>
              </w:r>
              <w:proofErr w:type="spellEnd"/>
            </w:ins>
          </w:p>
          <w:p w:rsidR="0045485E" w:rsidRDefault="0045485E"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Jesper Topsøe Johansen" w:date="2014-10-02T15:37:00Z"/>
                <w:rFonts w:ascii="Arial" w:hAnsi="Arial" w:cs="Arial"/>
                <w:sz w:val="18"/>
              </w:rPr>
            </w:pPr>
          </w:p>
          <w:p w:rsidR="00696000" w:rsidRPr="00696000" w:rsidRDefault="00696000" w:rsidP="006960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Jesper Topsøe Johansen" w:date="2014-10-02T15:37:00Z"/>
                <w:rFonts w:ascii="Arial" w:hAnsi="Arial" w:cs="Arial"/>
                <w:sz w:val="18"/>
              </w:rPr>
            </w:pPr>
            <w:ins w:id="26" w:author="Jesper Topsøe Johansen" w:date="2014-10-02T15:37:00Z">
              <w:r w:rsidRPr="00696000">
                <w:rPr>
                  <w:rFonts w:ascii="Arial" w:hAnsi="Arial" w:cs="Arial"/>
                  <w:sz w:val="18"/>
                </w:rPr>
                <w:t>Validering: Man kan ikke opskrive en hæftelse til mere end fordringens restbeløb</w:t>
              </w:r>
            </w:ins>
          </w:p>
          <w:p w:rsidR="00696000" w:rsidRPr="00696000" w:rsidRDefault="00696000" w:rsidP="006960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Jesper Topsøe Johansen" w:date="2014-10-02T15:37:00Z"/>
                <w:rFonts w:ascii="Arial" w:hAnsi="Arial" w:cs="Arial"/>
                <w:sz w:val="18"/>
              </w:rPr>
            </w:pPr>
            <w:ins w:id="28" w:author="Jesper Topsøe Johansen" w:date="2014-10-02T15:37:00Z">
              <w:r w:rsidRPr="00696000">
                <w:rPr>
                  <w:rFonts w:ascii="Arial" w:hAnsi="Arial" w:cs="Arial"/>
                  <w:sz w:val="18"/>
                </w:rPr>
                <w:t>Fejlnummer: 087</w:t>
              </w:r>
            </w:ins>
          </w:p>
          <w:p w:rsidR="00696000" w:rsidRPr="00696000" w:rsidRDefault="00696000" w:rsidP="006960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Jesper Topsøe Johansen" w:date="2014-10-02T15:37:00Z"/>
                <w:rFonts w:ascii="Arial" w:hAnsi="Arial" w:cs="Arial"/>
                <w:sz w:val="18"/>
              </w:rPr>
            </w:pPr>
            <w:ins w:id="30" w:author="Jesper Topsøe Johansen" w:date="2014-10-02T15:37:00Z">
              <w:r w:rsidRPr="00696000">
                <w:rPr>
                  <w:rFonts w:ascii="Arial" w:hAnsi="Arial" w:cs="Arial"/>
                  <w:sz w:val="18"/>
                </w:rPr>
                <w:t>Reaktion: Opdatering afvises.</w:t>
              </w:r>
            </w:ins>
          </w:p>
          <w:p w:rsidR="00696000" w:rsidRPr="00696000" w:rsidRDefault="00696000" w:rsidP="006960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Jesper Topsøe Johansen" w:date="2014-10-02T15:37:00Z"/>
                <w:rFonts w:ascii="Arial" w:hAnsi="Arial" w:cs="Arial"/>
                <w:sz w:val="18"/>
              </w:rPr>
            </w:pPr>
            <w:ins w:id="32" w:author="Jesper Topsøe Johansen" w:date="2014-10-02T15:37:00Z">
              <w:r w:rsidRPr="00696000">
                <w:rPr>
                  <w:rFonts w:ascii="Arial" w:hAnsi="Arial" w:cs="Arial"/>
                  <w:sz w:val="18"/>
                </w:rPr>
                <w:t xml:space="preserve">Parametre: </w:t>
              </w:r>
              <w:proofErr w:type="spellStart"/>
              <w:r w:rsidRPr="00696000">
                <w:rPr>
                  <w:rFonts w:ascii="Arial" w:hAnsi="Arial" w:cs="Arial"/>
                  <w:sz w:val="18"/>
                </w:rPr>
                <w:t>DMITransaktionLøbenummer</w:t>
              </w:r>
              <w:proofErr w:type="spellEnd"/>
              <w:r w:rsidRPr="00696000">
                <w:rPr>
                  <w:rFonts w:ascii="Arial" w:hAnsi="Arial" w:cs="Arial"/>
                  <w:sz w:val="18"/>
                </w:rPr>
                <w:t xml:space="preserve">, </w:t>
              </w:r>
              <w:proofErr w:type="spellStart"/>
              <w:r w:rsidRPr="00696000">
                <w:rPr>
                  <w:rFonts w:ascii="Arial" w:hAnsi="Arial" w:cs="Arial"/>
                  <w:sz w:val="18"/>
                </w:rPr>
                <w:t>DMIFordringEFIFordringID</w:t>
              </w:r>
              <w:proofErr w:type="spellEnd"/>
              <w:r w:rsidRPr="00696000">
                <w:rPr>
                  <w:rFonts w:ascii="Arial" w:hAnsi="Arial" w:cs="Arial"/>
                  <w:sz w:val="18"/>
                </w:rPr>
                <w:t>, (</w:t>
              </w:r>
              <w:proofErr w:type="spellStart"/>
              <w:r w:rsidRPr="00696000">
                <w:rPr>
                  <w:rFonts w:ascii="Arial" w:hAnsi="Arial" w:cs="Arial"/>
                  <w:sz w:val="18"/>
                </w:rPr>
                <w:t>KundeNummer</w:t>
              </w:r>
              <w:proofErr w:type="spellEnd"/>
              <w:r w:rsidRPr="00696000">
                <w:rPr>
                  <w:rFonts w:ascii="Arial" w:hAnsi="Arial" w:cs="Arial"/>
                  <w:sz w:val="18"/>
                </w:rPr>
                <w:t>), (</w:t>
              </w:r>
              <w:proofErr w:type="spellStart"/>
              <w:r w:rsidRPr="00696000">
                <w:rPr>
                  <w:rFonts w:ascii="Arial" w:hAnsi="Arial" w:cs="Arial"/>
                  <w:sz w:val="18"/>
                </w:rPr>
                <w:t>KundeType</w:t>
              </w:r>
              <w:proofErr w:type="spellEnd"/>
              <w:r w:rsidRPr="00696000">
                <w:rPr>
                  <w:rFonts w:ascii="Arial" w:hAnsi="Arial" w:cs="Arial"/>
                  <w:sz w:val="18"/>
                </w:rPr>
                <w:t>)</w:t>
              </w:r>
            </w:ins>
          </w:p>
          <w:p w:rsidR="00696000" w:rsidRPr="00523400" w:rsidRDefault="006960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DMIFordringTypeKode</w:t>
            </w:r>
            <w:proofErr w:type="spellEnd"/>
            <w:r w:rsidRPr="00523400">
              <w:rPr>
                <w:rFonts w:ascii="Arial" w:hAnsi="Arial" w:cs="Arial"/>
                <w:sz w:val="18"/>
              </w:rPr>
              <w:t xml:space="preserve"> ikke gyldig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DMIFordringTypeKode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DMIFordringTypeKode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DMIFordringTypeKode</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ValutaKode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ValutaKode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DMIFordringFordringArtKode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DMIFordringFordringArtKode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Felt angivet som SKAL på </w:t>
            </w:r>
            <w:proofErr w:type="spellStart"/>
            <w:r w:rsidRPr="00523400">
              <w:rPr>
                <w:rFonts w:ascii="Arial" w:hAnsi="Arial" w:cs="Arial"/>
                <w:sz w:val="18"/>
              </w:rPr>
              <w:t>fordringhaveraftale</w:t>
            </w:r>
            <w:proofErr w:type="spellEnd"/>
            <w:r w:rsidRPr="00523400">
              <w:rPr>
                <w:rFonts w:ascii="Arial" w:hAnsi="Arial" w:cs="Arial"/>
                <w:sz w:val="18"/>
              </w:rPr>
              <w:t xml:space="preserve"> er ikke udfyldt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MFFordringFeltKode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Felt angivet som EJ på </w:t>
            </w:r>
            <w:proofErr w:type="spellStart"/>
            <w:r w:rsidRPr="00523400">
              <w:rPr>
                <w:rFonts w:ascii="Arial" w:hAnsi="Arial" w:cs="Arial"/>
                <w:sz w:val="18"/>
              </w:rPr>
              <w:t>fordringhaveraftale</w:t>
            </w:r>
            <w:proofErr w:type="spellEnd"/>
            <w:r w:rsidRPr="00523400">
              <w:rPr>
                <w:rFonts w:ascii="Arial" w:hAnsi="Arial" w:cs="Arial"/>
                <w:sz w:val="18"/>
              </w:rPr>
              <w:t xml:space="preserve"> er udfyldt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lastRenderedPageBreak/>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MFFordringFeltKode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MFAftaleSystemIntegration</w:t>
            </w:r>
            <w:proofErr w:type="spellEnd"/>
            <w:r w:rsidRPr="00523400">
              <w:rPr>
                <w:rFonts w:ascii="Arial" w:hAnsi="Arial" w:cs="Arial"/>
                <w:sz w:val="18"/>
              </w:rPr>
              <w:t xml:space="preserve"> på </w:t>
            </w:r>
            <w:proofErr w:type="spellStart"/>
            <w:r w:rsidRPr="00523400">
              <w:rPr>
                <w:rFonts w:ascii="Arial" w:hAnsi="Arial" w:cs="Arial"/>
                <w:sz w:val="18"/>
              </w:rPr>
              <w:t>fordringhaveraftalen</w:t>
            </w:r>
            <w:proofErr w:type="spellEnd"/>
            <w:r w:rsidRPr="00523400">
              <w:rPr>
                <w:rFonts w:ascii="Arial" w:hAnsi="Arial" w:cs="Arial"/>
                <w:sz w:val="18"/>
              </w:rPr>
              <w:t xml:space="preserve"> er falsk</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MFAftaleDeaktiveret</w:t>
            </w:r>
            <w:proofErr w:type="spellEnd"/>
            <w:r w:rsidRPr="00523400">
              <w:rPr>
                <w:rFonts w:ascii="Arial" w:hAnsi="Arial" w:cs="Arial"/>
                <w:sz w:val="18"/>
              </w:rPr>
              <w:t xml:space="preserve"> på </w:t>
            </w:r>
            <w:proofErr w:type="spellStart"/>
            <w:r w:rsidRPr="00523400">
              <w:rPr>
                <w:rFonts w:ascii="Arial" w:hAnsi="Arial" w:cs="Arial"/>
                <w:sz w:val="18"/>
              </w:rPr>
              <w:t>fordringhaveraftalen</w:t>
            </w:r>
            <w:proofErr w:type="spellEnd"/>
            <w:r w:rsidRPr="00523400">
              <w:rPr>
                <w:rFonts w:ascii="Arial" w:hAnsi="Arial" w:cs="Arial"/>
                <w:sz w:val="18"/>
              </w:rPr>
              <w:t xml:space="preserve"> er sat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afvist af sagsbehandler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159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MFOpgaveAfvisÅrsagKode</w:t>
            </w:r>
            <w:proofErr w:type="spellEnd"/>
            <w:r w:rsidRPr="00523400">
              <w:rPr>
                <w:rFonts w:ascii="Arial" w:hAnsi="Arial" w:cs="Arial"/>
                <w:sz w:val="18"/>
              </w:rPr>
              <w:t xml:space="preserve">, </w:t>
            </w:r>
            <w:proofErr w:type="spellStart"/>
            <w:r w:rsidRPr="00523400">
              <w:rPr>
                <w:rFonts w:ascii="Arial" w:hAnsi="Arial" w:cs="Arial"/>
                <w:sz w:val="18"/>
              </w:rPr>
              <w:t>MFOpgaveAfvisÅrsagBegr</w:t>
            </w:r>
            <w:proofErr w:type="spellEnd"/>
            <w:r w:rsidRPr="00523400">
              <w:rPr>
                <w:rFonts w:ascii="Arial" w:hAnsi="Arial" w:cs="Arial"/>
                <w:sz w:val="18"/>
              </w:rPr>
              <w:t>, (</w:t>
            </w:r>
            <w:proofErr w:type="spellStart"/>
            <w:r w:rsidRPr="00523400">
              <w:rPr>
                <w:rFonts w:ascii="Arial" w:hAnsi="Arial" w:cs="Arial"/>
                <w:sz w:val="18"/>
              </w:rPr>
              <w:t>MFOpgaveAfvisÅrsagTekst</w:t>
            </w:r>
            <w:proofErr w:type="spellEnd"/>
            <w:r w:rsidRPr="00523400">
              <w:rPr>
                <w:rFonts w:ascii="Arial" w:hAnsi="Arial" w:cs="Arial"/>
                <w:sz w:val="18"/>
              </w:rPr>
              <w: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r w:rsidRPr="00523400">
              <w:rPr>
                <w:rFonts w:ascii="Arial" w:hAnsi="Arial" w:cs="Arial"/>
                <w:sz w:val="18"/>
              </w:rPr>
              <w:t xml:space="preserve"> fra indberet, </w:t>
            </w:r>
            <w:proofErr w:type="spellStart"/>
            <w:r w:rsidRPr="00523400">
              <w:rPr>
                <w:rFonts w:ascii="Arial" w:hAnsi="Arial" w:cs="Arial"/>
                <w:sz w:val="18"/>
              </w:rPr>
              <w:t>DMIFordringHaverID</w:t>
            </w:r>
            <w:proofErr w:type="spellEnd"/>
            <w:r w:rsidRPr="00523400">
              <w:rPr>
                <w:rFonts w:ascii="Arial" w:hAnsi="Arial" w:cs="Arial"/>
                <w:sz w:val="18"/>
              </w:rPr>
              <w:t xml:space="preserve"> </w:t>
            </w:r>
            <w:proofErr w:type="spellStart"/>
            <w:r w:rsidRPr="00523400">
              <w:rPr>
                <w:rFonts w:ascii="Arial" w:hAnsi="Arial" w:cs="Arial"/>
                <w:sz w:val="18"/>
              </w:rPr>
              <w:t>nr</w:t>
            </w:r>
            <w:proofErr w:type="spellEnd"/>
            <w:r w:rsidRPr="00523400">
              <w:rPr>
                <w:rFonts w:ascii="Arial" w:hAnsi="Arial" w:cs="Arial"/>
                <w:sz w:val="18"/>
              </w:rPr>
              <w:t xml:space="preserve"> 1 fra </w:t>
            </w:r>
            <w:proofErr w:type="gramStart"/>
            <w:r w:rsidRPr="00523400">
              <w:rPr>
                <w:rFonts w:ascii="Arial" w:hAnsi="Arial" w:cs="Arial"/>
                <w:sz w:val="18"/>
              </w:rPr>
              <w:t>fordring ,</w:t>
            </w:r>
            <w:proofErr w:type="gramEnd"/>
            <w:r w:rsidRPr="00523400">
              <w:rPr>
                <w:rFonts w:ascii="Arial" w:hAnsi="Arial" w:cs="Arial"/>
                <w:sz w:val="18"/>
              </w:rPr>
              <w:t xml:space="preserve"> (</w:t>
            </w:r>
            <w:proofErr w:type="spellStart"/>
            <w:r w:rsidRPr="00523400">
              <w:rPr>
                <w:rFonts w:ascii="Arial" w:hAnsi="Arial" w:cs="Arial"/>
                <w:sz w:val="18"/>
              </w:rPr>
              <w:t>DMIFordringHaverID</w:t>
            </w:r>
            <w:proofErr w:type="spellEnd"/>
            <w:r w:rsidRPr="00523400">
              <w:rPr>
                <w:rFonts w:ascii="Arial" w:hAnsi="Arial" w:cs="Arial"/>
                <w:sz w:val="18"/>
              </w:rPr>
              <w:t xml:space="preserve"> </w:t>
            </w:r>
            <w:proofErr w:type="spellStart"/>
            <w:r w:rsidRPr="00523400">
              <w:rPr>
                <w:rFonts w:ascii="Arial" w:hAnsi="Arial" w:cs="Arial"/>
                <w:sz w:val="18"/>
              </w:rPr>
              <w:t>nr</w:t>
            </w:r>
            <w:proofErr w:type="spellEnd"/>
            <w:r w:rsidRPr="00523400">
              <w:rPr>
                <w:rFonts w:ascii="Arial" w:hAnsi="Arial" w:cs="Arial"/>
                <w:sz w:val="18"/>
              </w:rPr>
              <w:t xml:space="preserve"> 2 fra fordring),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r w:rsidRPr="00523400">
              <w:rPr>
                <w:rFonts w:ascii="Arial" w:hAnsi="Arial" w:cs="Arial"/>
                <w:sz w:val="18"/>
              </w:rPr>
              <w:t xml:space="preserve"> | </w:t>
            </w:r>
            <w:proofErr w:type="spellStart"/>
            <w:r w:rsidRPr="00523400">
              <w:rPr>
                <w:rFonts w:ascii="Arial" w:hAnsi="Arial" w:cs="Arial"/>
                <w:sz w:val="18"/>
              </w:rPr>
              <w:t>PersonCPRNummer</w:t>
            </w:r>
            <w:proofErr w:type="spellEnd"/>
            <w:r w:rsidRPr="00523400">
              <w:rPr>
                <w:rFonts w:ascii="Arial" w:hAnsi="Arial" w:cs="Arial"/>
                <w:sz w:val="18"/>
              </w:rPr>
              <w:t xml:space="preserve"> |</w:t>
            </w:r>
            <w:proofErr w:type="spellStart"/>
            <w:r w:rsidRPr="00523400">
              <w:rPr>
                <w:rFonts w:ascii="Arial" w:hAnsi="Arial" w:cs="Arial"/>
                <w:sz w:val="18"/>
              </w:rPr>
              <w:t>AlternativKontaktID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DMIFordringEFIHovedFordringID</w:t>
            </w:r>
            <w:proofErr w:type="spellEnd"/>
          </w:p>
          <w:p w:rsidR="00523400" w:rsidRPr="00523400" w:rsidDel="00F70AF9"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 w:author="Jesper Topsøe Johansen" w:date="2014-10-02T15:19:00Z"/>
                <w:rFonts w:ascii="Arial" w:hAnsi="Arial" w:cs="Arial"/>
                <w:sz w:val="18"/>
              </w:rPr>
            </w:pPr>
          </w:p>
          <w:p w:rsidR="00523400" w:rsidRPr="00523400" w:rsidDel="00F70AF9"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 w:author="Jesper Topsøe Johansen" w:date="2014-10-02T15:19:00Z"/>
                <w:rFonts w:ascii="Arial" w:hAnsi="Arial" w:cs="Arial"/>
                <w:sz w:val="18"/>
              </w:rPr>
            </w:pPr>
            <w:del w:id="35" w:author="Jesper Topsøe Johansen" w:date="2014-10-02T15:19:00Z">
              <w:r w:rsidRPr="00523400" w:rsidDel="00F70AF9">
                <w:rPr>
                  <w:rFonts w:ascii="Arial" w:hAnsi="Arial" w:cs="Arial"/>
                  <w:sz w:val="18"/>
                </w:rPr>
                <w:delText xml:space="preserve">Afvist årsag: Fordringshavers egen fordring reference findes allerede </w:delText>
              </w:r>
            </w:del>
          </w:p>
          <w:p w:rsidR="00523400" w:rsidRPr="00523400" w:rsidDel="00F70AF9"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 w:author="Jesper Topsøe Johansen" w:date="2014-10-02T15:19:00Z"/>
                <w:rFonts w:ascii="Arial" w:hAnsi="Arial" w:cs="Arial"/>
                <w:sz w:val="18"/>
              </w:rPr>
            </w:pPr>
            <w:del w:id="37" w:author="Jesper Topsøe Johansen" w:date="2014-10-02T15:19:00Z">
              <w:r w:rsidRPr="00523400" w:rsidDel="00F70AF9">
                <w:rPr>
                  <w:rFonts w:ascii="Arial" w:hAnsi="Arial" w:cs="Arial"/>
                  <w:sz w:val="18"/>
                </w:rPr>
                <w:delText>MFAktionAfvistNummer: 163</w:delText>
              </w:r>
            </w:del>
          </w:p>
          <w:p w:rsidR="00523400" w:rsidRPr="00523400" w:rsidDel="00F70AF9"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 w:author="Jesper Topsøe Johansen" w:date="2014-10-02T15:19:00Z"/>
                <w:rFonts w:ascii="Arial" w:hAnsi="Arial" w:cs="Arial"/>
                <w:sz w:val="18"/>
              </w:rPr>
            </w:pPr>
            <w:del w:id="39" w:author="Jesper Topsøe Johansen" w:date="2014-10-02T15:19:00Z">
              <w:r w:rsidRPr="00523400" w:rsidDel="00F70AF9">
                <w:rPr>
                  <w:rFonts w:ascii="Arial" w:hAnsi="Arial" w:cs="Arial"/>
                  <w:sz w:val="18"/>
                </w:rPr>
                <w:delText>MFAktionAfvistParamSamling: MFAktionID, DMIFordringFordringHaverRef</w:delText>
              </w:r>
            </w:del>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DokumentFil</w:t>
            </w:r>
            <w:proofErr w:type="spellEnd"/>
            <w:r w:rsidRPr="00523400">
              <w:rPr>
                <w:rFonts w:ascii="Arial" w:hAnsi="Arial" w:cs="Arial"/>
                <w:sz w:val="18"/>
              </w:rPr>
              <w:t xml:space="preserve"> er større end den tilladte grænse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aktuel </w:t>
            </w:r>
            <w:proofErr w:type="spellStart"/>
            <w:r w:rsidRPr="00523400">
              <w:rPr>
                <w:rFonts w:ascii="Arial" w:hAnsi="Arial" w:cs="Arial"/>
                <w:sz w:val="18"/>
              </w:rPr>
              <w:t>size</w:t>
            </w:r>
            <w:proofErr w:type="spellEnd"/>
            <w:r w:rsidRPr="00523400">
              <w:rPr>
                <w:rFonts w:ascii="Arial" w:hAnsi="Arial" w:cs="Arial"/>
                <w:sz w:val="18"/>
              </w:rPr>
              <w:t>, MF</w:t>
            </w:r>
            <w:proofErr w:type="gramStart"/>
            <w:r w:rsidRPr="00523400">
              <w:rPr>
                <w:rFonts w:ascii="Arial" w:hAnsi="Arial" w:cs="Arial"/>
                <w:sz w:val="18"/>
              </w:rPr>
              <w:t>.DOKUMENT</w:t>
            </w:r>
            <w:proofErr w:type="gramEnd"/>
            <w:r w:rsidRPr="00523400">
              <w:rPr>
                <w:rFonts w:ascii="Arial" w:hAnsi="Arial" w:cs="Arial"/>
                <w:sz w:val="18"/>
              </w:rPr>
              <w:t xml:space="preserve">.MAXSIZE, </w:t>
            </w:r>
            <w:proofErr w:type="spellStart"/>
            <w:r w:rsidRPr="00523400">
              <w:rPr>
                <w:rFonts w:ascii="Arial" w:hAnsi="Arial" w:cs="Arial"/>
                <w:sz w:val="18"/>
              </w:rPr>
              <w:t>DPDokumentArt</w:t>
            </w:r>
            <w:proofErr w:type="spellEnd"/>
            <w:r w:rsidRPr="00523400">
              <w:rPr>
                <w:rFonts w:ascii="Arial" w:hAnsi="Arial" w:cs="Arial"/>
                <w:sz w:val="18"/>
              </w:rPr>
              <w:t>, (</w:t>
            </w:r>
            <w:proofErr w:type="spellStart"/>
            <w:r w:rsidRPr="00523400">
              <w:rPr>
                <w:rFonts w:ascii="Arial" w:hAnsi="Arial" w:cs="Arial"/>
                <w:sz w:val="18"/>
              </w:rPr>
              <w:t>DPDokumentEksternReference</w:t>
            </w:r>
            <w:proofErr w:type="spellEnd"/>
            <w:r w:rsidRPr="00523400">
              <w:rPr>
                <w:rFonts w:ascii="Arial" w:hAnsi="Arial" w:cs="Arial"/>
                <w:sz w:val="18"/>
              </w:rPr>
              <w: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aktuel antal, </w:t>
            </w:r>
            <w:proofErr w:type="spellStart"/>
            <w:r w:rsidRPr="00523400">
              <w:rPr>
                <w:rFonts w:ascii="Arial" w:hAnsi="Arial" w:cs="Arial"/>
                <w:sz w:val="18"/>
              </w:rPr>
              <w:t>DMIFordringEFIHovedFordringID</w:t>
            </w:r>
            <w:proofErr w:type="spellEnd"/>
            <w:r w:rsidRPr="00523400">
              <w:rPr>
                <w:rFonts w:ascii="Arial" w:hAnsi="Arial" w:cs="Arial"/>
                <w:sz w:val="18"/>
              </w:rPr>
              <w:t>, MF_DOKUMENT_MAXANTAL_AKTION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Gyldig </w:t>
            </w:r>
            <w:proofErr w:type="spellStart"/>
            <w:r w:rsidRPr="00523400">
              <w:rPr>
                <w:rFonts w:ascii="Arial" w:hAnsi="Arial" w:cs="Arial"/>
                <w:sz w:val="18"/>
              </w:rPr>
              <w:t>fordringhaver</w:t>
            </w:r>
            <w:proofErr w:type="spellEnd"/>
            <w:r w:rsidRPr="00523400">
              <w:rPr>
                <w:rFonts w:ascii="Arial" w:hAnsi="Arial" w:cs="Arial"/>
                <w:sz w:val="18"/>
              </w:rPr>
              <w:t xml:space="preserve"> angivelse. </w:t>
            </w:r>
            <w:proofErr w:type="spellStart"/>
            <w:r w:rsidRPr="00523400">
              <w:rPr>
                <w:rFonts w:ascii="Arial" w:hAnsi="Arial" w:cs="Arial"/>
                <w:sz w:val="18"/>
              </w:rPr>
              <w:t>Fordringhaver</w:t>
            </w:r>
            <w:proofErr w:type="spellEnd"/>
            <w:r w:rsidRPr="00523400">
              <w:rPr>
                <w:rFonts w:ascii="Arial" w:hAnsi="Arial" w:cs="Arial"/>
                <w:sz w:val="18"/>
              </w:rPr>
              <w:t xml:space="preserve"> kan ikke oprette fordringer for en anden </w:t>
            </w:r>
            <w:proofErr w:type="spellStart"/>
            <w:r w:rsidRPr="00523400">
              <w:rPr>
                <w:rFonts w:ascii="Arial" w:hAnsi="Arial" w:cs="Arial"/>
                <w:sz w:val="18"/>
              </w:rPr>
              <w:t>fordringhaver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Hæftelsesforhold der er beriget af EFI kan ikke ændres af </w:t>
            </w:r>
            <w:proofErr w:type="spellStart"/>
            <w:r w:rsidRPr="00523400">
              <w:rPr>
                <w:rFonts w:ascii="Arial" w:hAnsi="Arial" w:cs="Arial"/>
                <w:sz w:val="18"/>
              </w:rPr>
              <w:t>fordringhaver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KundeNummer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Transport har </w:t>
            </w:r>
            <w:proofErr w:type="spellStart"/>
            <w:r w:rsidRPr="00523400">
              <w:rPr>
                <w:rFonts w:ascii="Arial" w:hAnsi="Arial" w:cs="Arial"/>
                <w:sz w:val="18"/>
              </w:rPr>
              <w:t>beloebfordeling</w:t>
            </w:r>
            <w:proofErr w:type="spellEnd"/>
            <w:r w:rsidRPr="00523400">
              <w:rPr>
                <w:rFonts w:ascii="Arial" w:hAnsi="Arial" w:cs="Arial"/>
                <w:sz w:val="18"/>
              </w:rPr>
              <w:t xml:space="preserve"> og skal nedskrives på rettighedshaverniveau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189</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lastRenderedPageBreak/>
              <w:t>MFAktionAfvistNummer</w:t>
            </w:r>
            <w:proofErr w:type="spellEnd"/>
            <w:r w:rsidRPr="00523400">
              <w:rPr>
                <w:rFonts w:ascii="Arial" w:hAnsi="Arial" w:cs="Arial"/>
                <w:sz w:val="18"/>
              </w:rPr>
              <w:t>: 190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Transport har </w:t>
            </w:r>
            <w:proofErr w:type="spellStart"/>
            <w:r w:rsidRPr="00523400">
              <w:rPr>
                <w:rFonts w:ascii="Arial" w:hAnsi="Arial" w:cs="Arial"/>
                <w:sz w:val="18"/>
              </w:rPr>
              <w:t>beloebfordeling</w:t>
            </w:r>
            <w:proofErr w:type="spellEnd"/>
            <w:r w:rsidRPr="00523400">
              <w:rPr>
                <w:rFonts w:ascii="Arial" w:hAnsi="Arial" w:cs="Arial"/>
                <w:sz w:val="18"/>
              </w:rPr>
              <w:t xml:space="preserve"> og skal opskrives på rettighedshaverniveau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del w:id="40" w:author="Lasse Steven Levarett Buck" w:date="2014-02-24T21:29:00Z">
              <w:r w:rsidRPr="00523400" w:rsidDel="0067340D">
                <w:rPr>
                  <w:rFonts w:ascii="Arial" w:hAnsi="Arial" w:cs="Arial"/>
                  <w:sz w:val="18"/>
                </w:rPr>
                <w:delText>Transport har ubegrænset beløb med ikke procentvis fordeling</w:delText>
              </w:r>
            </w:del>
            <w:ins w:id="41" w:author="Lasse Steven Levarett Buck" w:date="2014-02-24T21:29:00Z">
              <w:r w:rsidR="0067340D">
                <w:rPr>
                  <w:rFonts w:ascii="Arial" w:hAnsi="Arial" w:cs="Arial"/>
                  <w:color w:val="000000"/>
                  <w:sz w:val="16"/>
                  <w:szCs w:val="16"/>
                  <w:lang w:eastAsia="da-DK"/>
                </w:rPr>
                <w:t>Transport har enten ubegrænset beløb med ikke procentvis fordeling, eller både ubegrænset beløb flag og beløb angivet</w:t>
              </w:r>
            </w:ins>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523400">
              <w:rPr>
                <w:rFonts w:ascii="Arial" w:hAnsi="Arial" w:cs="Arial"/>
                <w:sz w:val="18"/>
              </w:rPr>
              <w:t>Validering :</w:t>
            </w:r>
            <w:proofErr w:type="gramEnd"/>
            <w:r w:rsidRPr="00523400">
              <w:rPr>
                <w:rFonts w:ascii="Arial" w:hAnsi="Arial" w:cs="Arial"/>
                <w:sz w:val="18"/>
              </w:rPr>
              <w:t xml:space="preserve"> Transport har mere end en ejer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Fordringændring</w:t>
            </w:r>
            <w:proofErr w:type="spellEnd"/>
            <w:r w:rsidRPr="00523400">
              <w:rPr>
                <w:rFonts w:ascii="Arial" w:hAnsi="Arial" w:cs="Arial"/>
                <w:sz w:val="18"/>
              </w:rPr>
              <w:t xml:space="preserve"> kan ikke udføres på transport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Den angivne hovedfordring skal have </w:t>
            </w:r>
            <w:proofErr w:type="spellStart"/>
            <w:r w:rsidRPr="00523400">
              <w:rPr>
                <w:rFonts w:ascii="Arial" w:hAnsi="Arial" w:cs="Arial"/>
                <w:sz w:val="18"/>
              </w:rPr>
              <w:t>fordringtypekategori</w:t>
            </w:r>
            <w:proofErr w:type="spellEnd"/>
            <w:r w:rsidRPr="00523400">
              <w:rPr>
                <w:rFonts w:ascii="Arial" w:hAnsi="Arial" w:cs="Arial"/>
                <w:sz w:val="18"/>
              </w:rPr>
              <w:t xml:space="preserve"> HF, ikke selv være en underfordring og ikke være en transport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En fordring der refererer til en hovedfordring må ikke have </w:t>
            </w:r>
            <w:proofErr w:type="spellStart"/>
            <w:r w:rsidRPr="00523400">
              <w:rPr>
                <w:rFonts w:ascii="Arial" w:hAnsi="Arial" w:cs="Arial"/>
                <w:sz w:val="18"/>
              </w:rPr>
              <w:t>fordringtype</w:t>
            </w:r>
            <w:proofErr w:type="spellEnd"/>
            <w:r w:rsidRPr="00523400">
              <w:rPr>
                <w:rFonts w:ascii="Arial" w:hAnsi="Arial" w:cs="Arial"/>
                <w:sz w:val="18"/>
              </w:rPr>
              <w:t xml:space="preserve"> med kategorien HF</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Hæftelseform</w:t>
            </w:r>
            <w:proofErr w:type="spellEnd"/>
            <w:r w:rsidRPr="00523400">
              <w:rPr>
                <w:rFonts w:ascii="Arial" w:hAnsi="Arial" w:cs="Arial"/>
                <w:sz w:val="18"/>
              </w:rPr>
              <w:t xml:space="preserve"> er krævet ved opret af hæftelse forhold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Hæftelsestartdato</w:t>
            </w:r>
            <w:proofErr w:type="spellEnd"/>
            <w:r w:rsidRPr="00523400">
              <w:rPr>
                <w:rFonts w:ascii="Arial" w:hAnsi="Arial" w:cs="Arial"/>
                <w:sz w:val="18"/>
              </w:rPr>
              <w:t xml:space="preserve"> er krævet ved opret af hæftelse forhold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Del="0067340D"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 w:author="Lasse Steven Levarett Buck" w:date="2014-02-24T21:29:00Z"/>
                <w:rFonts w:ascii="Arial" w:hAnsi="Arial" w:cs="Arial"/>
                <w:sz w:val="18"/>
              </w:rPr>
            </w:pPr>
            <w:del w:id="43" w:author="Lasse Steven Levarett Buck" w:date="2014-02-24T21:29:00Z">
              <w:r w:rsidRPr="00523400" w:rsidDel="0067340D">
                <w:rPr>
                  <w:rFonts w:ascii="Arial" w:hAnsi="Arial" w:cs="Arial"/>
                  <w:sz w:val="18"/>
                </w:rPr>
                <w:delText>Validering: Fordringhaver der skiftes til er ikke oprettet</w:delText>
              </w:r>
            </w:del>
          </w:p>
          <w:p w:rsidR="00523400" w:rsidRPr="00523400" w:rsidDel="0067340D"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 w:author="Lasse Steven Levarett Buck" w:date="2014-02-24T21:29:00Z"/>
                <w:rFonts w:ascii="Arial" w:hAnsi="Arial" w:cs="Arial"/>
                <w:sz w:val="18"/>
              </w:rPr>
            </w:pPr>
            <w:del w:id="45" w:author="Lasse Steven Levarett Buck" w:date="2014-02-24T21:29:00Z">
              <w:r w:rsidRPr="00523400" w:rsidDel="0067340D">
                <w:rPr>
                  <w:rFonts w:ascii="Arial" w:hAnsi="Arial" w:cs="Arial"/>
                  <w:sz w:val="18"/>
                </w:rPr>
                <w:delText>MFAktionAfvistNummer: 210</w:delText>
              </w:r>
            </w:del>
          </w:p>
          <w:p w:rsidR="00523400" w:rsidRPr="00523400" w:rsidDel="0067340D"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 w:author="Lasse Steven Levarett Buck" w:date="2014-02-24T21:29:00Z"/>
                <w:rFonts w:ascii="Arial" w:hAnsi="Arial" w:cs="Arial"/>
                <w:sz w:val="18"/>
              </w:rPr>
            </w:pPr>
            <w:del w:id="47" w:author="Lasse Steven Levarett Buck" w:date="2014-02-24T21:29:00Z">
              <w:r w:rsidRPr="00523400" w:rsidDel="0067340D">
                <w:rPr>
                  <w:rFonts w:ascii="Arial" w:hAnsi="Arial" w:cs="Arial"/>
                  <w:sz w:val="18"/>
                </w:rPr>
                <w:delText>MFAktionAfvistParamSamling: MFAktionID, DMIFordringEFIFordringID, VirksomhedSENummer</w:delText>
              </w:r>
            </w:del>
          </w:p>
          <w:p w:rsidR="00523400" w:rsidRPr="00523400" w:rsidDel="0067340D"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 w:author="Lasse Steven Levarett Buck" w:date="2014-02-24T21:29:00Z"/>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23400">
              <w:rPr>
                <w:rFonts w:ascii="Arial" w:hAnsi="Arial" w:cs="Arial"/>
                <w:sz w:val="18"/>
              </w:rPr>
              <w:t>MFAktionAfvistNummer</w:t>
            </w:r>
            <w:proofErr w:type="spellEnd"/>
            <w:r w:rsidRPr="00523400">
              <w:rPr>
                <w:rFonts w:ascii="Arial" w:hAnsi="Arial" w:cs="Arial"/>
                <w:sz w:val="18"/>
              </w:rPr>
              <w:t xml:space="preserve"> :</w:t>
            </w:r>
            <w:proofErr w:type="gramEnd"/>
            <w:r w:rsidRPr="00523400">
              <w:rPr>
                <w:rFonts w:ascii="Arial" w:hAnsi="Arial" w:cs="Arial"/>
                <w:sz w:val="18"/>
              </w:rPr>
              <w:t xml:space="preserve"> 211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23400">
              <w:rPr>
                <w:rFonts w:ascii="Arial" w:hAnsi="Arial" w:cs="Arial"/>
                <w:sz w:val="18"/>
              </w:rPr>
              <w:lastRenderedPageBreak/>
              <w:t>MFAktionAfvistParamSamling</w:t>
            </w:r>
            <w:proofErr w:type="spellEnd"/>
            <w:r w:rsidRPr="00523400">
              <w:rPr>
                <w:rFonts w:ascii="Arial" w:hAnsi="Arial" w:cs="Arial"/>
                <w:sz w:val="18"/>
              </w:rPr>
              <w:t xml:space="preserve"> :</w:t>
            </w:r>
            <w:proofErr w:type="gram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212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KLAG og HENS er valgt, den Indsendte virkningsdato må ikke være mere end X dage tilbage i tid.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Fordringbeløb</w:t>
            </w:r>
            <w:proofErr w:type="spellEnd"/>
            <w:r w:rsidRPr="00523400">
              <w:rPr>
                <w:rFonts w:ascii="Arial" w:hAnsi="Arial" w:cs="Arial"/>
                <w:sz w:val="18"/>
              </w:rPr>
              <w:t xml:space="preserve"> ikke større end nedre grænse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DMIFordringBeløb</w:t>
            </w:r>
            <w:proofErr w:type="spellEnd"/>
            <w:r w:rsidRPr="00523400">
              <w:rPr>
                <w:rFonts w:ascii="Arial" w:hAnsi="Arial" w:cs="Arial"/>
                <w:sz w:val="18"/>
              </w:rPr>
              <w:t xml:space="preserve">, </w:t>
            </w:r>
            <w:proofErr w:type="spellStart"/>
            <w:r w:rsidRPr="00523400">
              <w:rPr>
                <w:rFonts w:ascii="Arial" w:hAnsi="Arial" w:cs="Arial"/>
                <w:sz w:val="18"/>
              </w:rPr>
              <w:t>DMIFordringBeløbNedreGrænse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219</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Kald kan ikke behandles da der er en eller flere </w:t>
            </w:r>
            <w:proofErr w:type="spellStart"/>
            <w:r w:rsidRPr="00523400">
              <w:rPr>
                <w:rFonts w:ascii="Arial" w:hAnsi="Arial" w:cs="Arial"/>
                <w:sz w:val="18"/>
              </w:rPr>
              <w:t>sagsbemærkninger</w:t>
            </w:r>
            <w:proofErr w:type="spellEnd"/>
            <w:r w:rsidRPr="00523400">
              <w:rPr>
                <w:rFonts w:ascii="Arial" w:hAnsi="Arial" w:cs="Arial"/>
                <w:sz w:val="18"/>
              </w:rPr>
              <w:t xml:space="preserve"> på fordringen der ikke har noget indhold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220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Kald kan ikke behandles da en hæftelse på fordringen ikke har noget indhold i </w:t>
            </w:r>
            <w:proofErr w:type="spellStart"/>
            <w:r w:rsidRPr="00523400">
              <w:rPr>
                <w:rFonts w:ascii="Arial" w:hAnsi="Arial" w:cs="Arial"/>
                <w:sz w:val="18"/>
              </w:rPr>
              <w:t>sagsbemærkning</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221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KundeNummer</w:t>
            </w:r>
            <w:proofErr w:type="spellEnd"/>
            <w:r w:rsidRPr="00523400">
              <w:rPr>
                <w:rFonts w:ascii="Arial" w:hAnsi="Arial" w:cs="Arial"/>
                <w:sz w:val="18"/>
              </w:rPr>
              <w:t xml:space="preserve"> </w:t>
            </w:r>
          </w:p>
          <w:p w:rsid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Lasse Steven Levarett Buck" w:date="2014-02-24T21:30:00Z"/>
                <w:rFonts w:ascii="Arial" w:hAnsi="Arial" w:cs="Arial"/>
                <w:sz w:val="18"/>
              </w:rPr>
            </w:pPr>
            <w:ins w:id="50" w:author="Lasse Steven Levarett Buck" w:date="2014-02-24T21:30:00Z">
              <w:r w:rsidRPr="00552D00">
                <w:rPr>
                  <w:rFonts w:ascii="Arial" w:hAnsi="Arial" w:cs="Arial"/>
                  <w:sz w:val="18"/>
                </w:rPr>
                <w:t xml:space="preserve">Validering: </w:t>
              </w:r>
              <w:r w:rsidRPr="0071454F">
                <w:rPr>
                  <w:rFonts w:ascii="Arial" w:hAnsi="Arial" w:cs="Arial"/>
                  <w:sz w:val="18"/>
                </w:rPr>
                <w:t xml:space="preserve">Fordring </w:t>
              </w:r>
              <w:r>
                <w:rPr>
                  <w:rFonts w:ascii="Arial" w:hAnsi="Arial" w:cs="Arial"/>
                  <w:sz w:val="18"/>
                </w:rPr>
                <w:t>kan ikke op-/nedskrives, tilbagekaldes eller returneres</w:t>
              </w:r>
            </w:ins>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 w:author="Lasse Steven Levarett Buck" w:date="2014-02-24T21:30:00Z"/>
                <w:rFonts w:ascii="Arial" w:hAnsi="Arial" w:cs="Arial"/>
                <w:sz w:val="18"/>
              </w:rPr>
            </w:pPr>
            <w:proofErr w:type="spellStart"/>
            <w:ins w:id="52" w:author="Lasse Steven Levarett Buck" w:date="2014-02-24T21:30:00Z">
              <w:r w:rsidRPr="00552D00">
                <w:rPr>
                  <w:rFonts w:ascii="Arial" w:hAnsi="Arial" w:cs="Arial"/>
                  <w:sz w:val="18"/>
                </w:rPr>
                <w:t>MFAktionAfvistNummer</w:t>
              </w:r>
              <w:proofErr w:type="spellEnd"/>
              <w:r w:rsidRPr="00552D00">
                <w:rPr>
                  <w:rFonts w:ascii="Arial" w:hAnsi="Arial" w:cs="Arial"/>
                  <w:sz w:val="18"/>
                </w:rPr>
                <w:t>: 22</w:t>
              </w:r>
              <w:r>
                <w:rPr>
                  <w:rFonts w:ascii="Arial" w:hAnsi="Arial" w:cs="Arial"/>
                  <w:sz w:val="18"/>
                </w:rPr>
                <w:t>5</w:t>
              </w:r>
            </w:ins>
          </w:p>
          <w:p w:rsidR="0067340D"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Lasse Steven Levarett Buck" w:date="2014-02-24T21:30:00Z"/>
                <w:rFonts w:ascii="Arial" w:hAnsi="Arial" w:cs="Arial"/>
                <w:sz w:val="18"/>
              </w:rPr>
            </w:pPr>
            <w:proofErr w:type="spellStart"/>
            <w:ins w:id="54" w:author="Lasse Steven Levarett Buck" w:date="2014-02-24T21:30:00Z">
              <w:r w:rsidRPr="00552D00">
                <w:rPr>
                  <w:rFonts w:ascii="Arial" w:hAnsi="Arial" w:cs="Arial"/>
                  <w:sz w:val="18"/>
                </w:rPr>
                <w:t>MFAktionAfvistParamSamling</w:t>
              </w:r>
              <w:proofErr w:type="spellEnd"/>
              <w:r w:rsidRPr="00552D00">
                <w:rPr>
                  <w:rFonts w:ascii="Arial" w:hAnsi="Arial" w:cs="Arial"/>
                  <w:sz w:val="18"/>
                </w:rPr>
                <w:t xml:space="preserve">: </w:t>
              </w:r>
              <w:proofErr w:type="spellStart"/>
              <w:r w:rsidRPr="00552D00">
                <w:rPr>
                  <w:rFonts w:ascii="Arial" w:hAnsi="Arial" w:cs="Arial"/>
                  <w:sz w:val="18"/>
                </w:rPr>
                <w:t>MFAktionID</w:t>
              </w:r>
              <w:proofErr w:type="spellEnd"/>
              <w:r w:rsidRPr="00552D00">
                <w:rPr>
                  <w:rFonts w:ascii="Arial" w:hAnsi="Arial" w:cs="Arial"/>
                  <w:sz w:val="18"/>
                </w:rPr>
                <w:t xml:space="preserve">, </w:t>
              </w:r>
              <w:proofErr w:type="spellStart"/>
              <w:r w:rsidRPr="00552D00">
                <w:rPr>
                  <w:rFonts w:ascii="Arial" w:hAnsi="Arial" w:cs="Arial"/>
                  <w:sz w:val="18"/>
                </w:rPr>
                <w:t>DMIFordringEFIFordringId</w:t>
              </w:r>
              <w:proofErr w:type="spellEnd"/>
              <w:r w:rsidRPr="00552D00">
                <w:rPr>
                  <w:rFonts w:ascii="Arial" w:hAnsi="Arial" w:cs="Arial"/>
                  <w:sz w:val="18"/>
                </w:rPr>
                <w:t xml:space="preserve"> </w:t>
              </w:r>
            </w:ins>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 w:author="Lasse Steven Levarett Buck" w:date="2014-02-24T21:30:00Z"/>
                <w:rFonts w:ascii="Arial" w:hAnsi="Arial" w:cs="Arial"/>
                <w:sz w:val="18"/>
              </w:rPr>
            </w:pPr>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Lasse Steven Levarett Buck" w:date="2014-02-24T21:30:00Z"/>
                <w:rFonts w:ascii="Arial" w:hAnsi="Arial" w:cs="Arial"/>
                <w:sz w:val="18"/>
              </w:rPr>
            </w:pPr>
            <w:ins w:id="57" w:author="Lasse Steven Levarett Buck" w:date="2014-02-24T21:30:00Z">
              <w:r w:rsidRPr="00552D00">
                <w:rPr>
                  <w:rFonts w:ascii="Arial" w:hAnsi="Arial" w:cs="Arial"/>
                  <w:sz w:val="18"/>
                </w:rPr>
                <w:t xml:space="preserve">Validering: </w:t>
              </w:r>
              <w:r>
                <w:rPr>
                  <w:rFonts w:ascii="Arial" w:hAnsi="Arial" w:cs="Arial"/>
                  <w:sz w:val="18"/>
                </w:rPr>
                <w:t>Korrektion på kr. 0 ikke muligt</w:t>
              </w:r>
            </w:ins>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 w:author="Lasse Steven Levarett Buck" w:date="2014-02-24T21:30:00Z"/>
                <w:rFonts w:ascii="Arial" w:hAnsi="Arial" w:cs="Arial"/>
                <w:sz w:val="18"/>
              </w:rPr>
            </w:pPr>
            <w:proofErr w:type="spellStart"/>
            <w:ins w:id="59" w:author="Lasse Steven Levarett Buck" w:date="2014-02-24T21:30:00Z">
              <w:r w:rsidRPr="00552D00">
                <w:rPr>
                  <w:rFonts w:ascii="Arial" w:hAnsi="Arial" w:cs="Arial"/>
                  <w:sz w:val="18"/>
                </w:rPr>
                <w:t>MFAktionAfvistNummer</w:t>
              </w:r>
              <w:proofErr w:type="spellEnd"/>
              <w:r w:rsidRPr="00552D00">
                <w:rPr>
                  <w:rFonts w:ascii="Arial" w:hAnsi="Arial" w:cs="Arial"/>
                  <w:sz w:val="18"/>
                </w:rPr>
                <w:t>: 22</w:t>
              </w:r>
              <w:r>
                <w:rPr>
                  <w:rFonts w:ascii="Arial" w:hAnsi="Arial" w:cs="Arial"/>
                  <w:sz w:val="18"/>
                </w:rPr>
                <w:t>7</w:t>
              </w:r>
            </w:ins>
          </w:p>
          <w:p w:rsidR="0067340D"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 w:author="Lasse Steven Levarett Buck" w:date="2014-02-24T21:30:00Z"/>
                <w:rFonts w:ascii="Arial" w:hAnsi="Arial" w:cs="Arial"/>
                <w:sz w:val="18"/>
              </w:rPr>
            </w:pPr>
            <w:proofErr w:type="spellStart"/>
            <w:ins w:id="61" w:author="Lasse Steven Levarett Buck" w:date="2014-02-24T21:30:00Z">
              <w:r w:rsidRPr="00552D00">
                <w:rPr>
                  <w:rFonts w:ascii="Arial" w:hAnsi="Arial" w:cs="Arial"/>
                  <w:sz w:val="18"/>
                </w:rPr>
                <w:t>MFAktionAfvistParamSamling</w:t>
              </w:r>
              <w:proofErr w:type="spellEnd"/>
              <w:r w:rsidRPr="00552D00">
                <w:rPr>
                  <w:rFonts w:ascii="Arial" w:hAnsi="Arial" w:cs="Arial"/>
                  <w:sz w:val="18"/>
                </w:rPr>
                <w:t xml:space="preserve">: </w:t>
              </w:r>
              <w:proofErr w:type="spellStart"/>
              <w:r w:rsidRPr="00552D00">
                <w:rPr>
                  <w:rFonts w:ascii="Arial" w:hAnsi="Arial" w:cs="Arial"/>
                  <w:sz w:val="18"/>
                </w:rPr>
                <w:t>MFAktionID</w:t>
              </w:r>
              <w:proofErr w:type="spellEnd"/>
              <w:r w:rsidRPr="00552D00">
                <w:rPr>
                  <w:rFonts w:ascii="Arial" w:hAnsi="Arial" w:cs="Arial"/>
                  <w:sz w:val="18"/>
                </w:rPr>
                <w:t xml:space="preserve">, </w:t>
              </w:r>
              <w:proofErr w:type="spellStart"/>
              <w:r w:rsidRPr="00552D00">
                <w:rPr>
                  <w:rFonts w:ascii="Arial" w:hAnsi="Arial" w:cs="Arial"/>
                  <w:sz w:val="18"/>
                </w:rPr>
                <w:t>DMIFordringEFIFordringId</w:t>
              </w:r>
              <w:proofErr w:type="spellEnd"/>
              <w:r w:rsidRPr="00552D00">
                <w:rPr>
                  <w:rFonts w:ascii="Arial" w:hAnsi="Arial" w:cs="Arial"/>
                  <w:sz w:val="18"/>
                </w:rPr>
                <w:t xml:space="preserve"> </w:t>
              </w:r>
            </w:ins>
          </w:p>
          <w:p w:rsidR="0067340D"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Lasse Steven Levarett Buck" w:date="2014-02-24T21:30:00Z"/>
                <w:rFonts w:ascii="Arial" w:hAnsi="Arial" w:cs="Arial"/>
                <w:sz w:val="18"/>
              </w:rPr>
            </w:pPr>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Lasse Steven Levarett Buck" w:date="2014-02-24T21:30:00Z"/>
                <w:rFonts w:ascii="Arial" w:hAnsi="Arial" w:cs="Arial"/>
                <w:sz w:val="18"/>
              </w:rPr>
            </w:pPr>
            <w:ins w:id="64" w:author="Lasse Steven Levarett Buck" w:date="2014-02-24T21:30:00Z">
              <w:r w:rsidRPr="00552D00">
                <w:rPr>
                  <w:rFonts w:ascii="Arial" w:hAnsi="Arial" w:cs="Arial"/>
                  <w:sz w:val="18"/>
                </w:rPr>
                <w:t xml:space="preserve">Validering: </w:t>
              </w:r>
              <w:r>
                <w:rPr>
                  <w:rFonts w:ascii="Arial" w:hAnsi="Arial" w:cs="Arial"/>
                  <w:sz w:val="18"/>
                </w:rPr>
                <w:t xml:space="preserve">Årsagskode må kun anvendes på hæftelse. Korrektion afvist </w:t>
              </w:r>
            </w:ins>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Lasse Steven Levarett Buck" w:date="2014-02-24T21:30:00Z"/>
                <w:rFonts w:ascii="Arial" w:hAnsi="Arial" w:cs="Arial"/>
                <w:sz w:val="18"/>
              </w:rPr>
            </w:pPr>
            <w:proofErr w:type="spellStart"/>
            <w:ins w:id="66" w:author="Lasse Steven Levarett Buck" w:date="2014-02-24T21:30:00Z">
              <w:r w:rsidRPr="00552D00">
                <w:rPr>
                  <w:rFonts w:ascii="Arial" w:hAnsi="Arial" w:cs="Arial"/>
                  <w:sz w:val="18"/>
                </w:rPr>
                <w:t>MFAktionAfvistNummer</w:t>
              </w:r>
              <w:proofErr w:type="spellEnd"/>
              <w:r w:rsidRPr="00552D00">
                <w:rPr>
                  <w:rFonts w:ascii="Arial" w:hAnsi="Arial" w:cs="Arial"/>
                  <w:sz w:val="18"/>
                </w:rPr>
                <w:t>: 22</w:t>
              </w:r>
              <w:r>
                <w:rPr>
                  <w:rFonts w:ascii="Arial" w:hAnsi="Arial" w:cs="Arial"/>
                  <w:sz w:val="18"/>
                </w:rPr>
                <w:t>8</w:t>
              </w:r>
            </w:ins>
          </w:p>
          <w:p w:rsidR="0067340D"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 w:author="Lasse Steven Levarett Buck" w:date="2014-02-24T21:30:00Z"/>
                <w:rFonts w:ascii="Arial" w:hAnsi="Arial" w:cs="Arial"/>
                <w:sz w:val="18"/>
              </w:rPr>
            </w:pPr>
            <w:proofErr w:type="spellStart"/>
            <w:ins w:id="68" w:author="Lasse Steven Levarett Buck" w:date="2014-02-24T21:30:00Z">
              <w:r w:rsidRPr="00552D00">
                <w:rPr>
                  <w:rFonts w:ascii="Arial" w:hAnsi="Arial" w:cs="Arial"/>
                  <w:sz w:val="18"/>
                </w:rPr>
                <w:t>MFAktionAfvistParamSamling</w:t>
              </w:r>
              <w:proofErr w:type="spellEnd"/>
              <w:r w:rsidRPr="00552D00">
                <w:rPr>
                  <w:rFonts w:ascii="Arial" w:hAnsi="Arial" w:cs="Arial"/>
                  <w:sz w:val="18"/>
                </w:rPr>
                <w:t xml:space="preserve">: </w:t>
              </w:r>
              <w:proofErr w:type="spellStart"/>
              <w:r w:rsidRPr="00552D00">
                <w:rPr>
                  <w:rFonts w:ascii="Arial" w:hAnsi="Arial" w:cs="Arial"/>
                  <w:sz w:val="18"/>
                </w:rPr>
                <w:t>DMIFordringEFIFordringId</w:t>
              </w:r>
              <w:proofErr w:type="spellEnd"/>
              <w:r w:rsidRPr="00552D00">
                <w:rPr>
                  <w:rFonts w:ascii="Arial" w:hAnsi="Arial" w:cs="Arial"/>
                  <w:sz w:val="18"/>
                </w:rPr>
                <w:t xml:space="preserve"> </w:t>
              </w:r>
            </w:ins>
          </w:p>
          <w:p w:rsidR="0067340D"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 w:author="Jesper Topsøe Johansen" w:date="2014-10-02T15:33:00Z"/>
                <w:rFonts w:ascii="Arial" w:hAnsi="Arial" w:cs="Arial"/>
                <w:sz w:val="18"/>
              </w:rPr>
            </w:pPr>
          </w:p>
          <w:p w:rsidR="0045485E" w:rsidRPr="0045485E" w:rsidRDefault="0045485E" w:rsidP="004548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Jesper Topsøe Johansen" w:date="2014-10-02T15:33:00Z"/>
                <w:rFonts w:ascii="Arial" w:hAnsi="Arial" w:cs="Arial"/>
                <w:sz w:val="18"/>
              </w:rPr>
            </w:pPr>
            <w:ins w:id="71" w:author="Jesper Topsøe Johansen" w:date="2014-10-02T15:33:00Z">
              <w:r w:rsidRPr="0045485E">
                <w:rPr>
                  <w:rFonts w:ascii="Arial" w:hAnsi="Arial" w:cs="Arial"/>
                  <w:sz w:val="18"/>
                </w:rPr>
                <w:t xml:space="preserve">Validering: Validering af hvorvidt </w:t>
              </w:r>
              <w:proofErr w:type="spellStart"/>
              <w:r w:rsidRPr="0045485E">
                <w:rPr>
                  <w:rFonts w:ascii="Arial" w:hAnsi="Arial" w:cs="Arial"/>
                  <w:sz w:val="18"/>
                </w:rPr>
                <w:t>DMIFordringStiftelseTidspunkt</w:t>
              </w:r>
              <w:proofErr w:type="spellEnd"/>
              <w:r w:rsidRPr="0045485E">
                <w:rPr>
                  <w:rFonts w:ascii="Arial" w:hAnsi="Arial" w:cs="Arial"/>
                  <w:sz w:val="18"/>
                </w:rPr>
                <w:t xml:space="preserve"> er i fremtiden</w:t>
              </w:r>
            </w:ins>
          </w:p>
          <w:p w:rsidR="0045485E" w:rsidRPr="0045485E" w:rsidRDefault="0045485E" w:rsidP="004548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Jesper Topsøe Johansen" w:date="2014-10-02T15:33:00Z"/>
                <w:rFonts w:ascii="Arial" w:hAnsi="Arial" w:cs="Arial"/>
                <w:sz w:val="18"/>
              </w:rPr>
            </w:pPr>
            <w:ins w:id="73" w:author="Jesper Topsøe Johansen" w:date="2014-10-02T15:33:00Z">
              <w:r w:rsidRPr="0045485E">
                <w:rPr>
                  <w:rFonts w:ascii="Arial" w:hAnsi="Arial" w:cs="Arial"/>
                  <w:sz w:val="18"/>
                </w:rPr>
                <w:t>Fejlnummer: 230</w:t>
              </w:r>
            </w:ins>
          </w:p>
          <w:p w:rsidR="0045485E" w:rsidRPr="0045485E" w:rsidRDefault="0045485E" w:rsidP="004548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 w:author="Jesper Topsøe Johansen" w:date="2014-10-02T15:33:00Z"/>
                <w:rFonts w:ascii="Arial" w:hAnsi="Arial" w:cs="Arial"/>
                <w:sz w:val="18"/>
              </w:rPr>
            </w:pPr>
            <w:ins w:id="75" w:author="Jesper Topsøe Johansen" w:date="2014-10-02T15:33:00Z">
              <w:r w:rsidRPr="0045485E">
                <w:rPr>
                  <w:rFonts w:ascii="Arial" w:hAnsi="Arial" w:cs="Arial"/>
                  <w:sz w:val="18"/>
                </w:rPr>
                <w:t>Reaktion: Opdatering afvises</w:t>
              </w:r>
            </w:ins>
          </w:p>
          <w:p w:rsidR="0045485E" w:rsidRPr="0045485E" w:rsidRDefault="0045485E" w:rsidP="004548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 w:author="Jesper Topsøe Johansen" w:date="2014-10-02T15:33:00Z"/>
                <w:rFonts w:ascii="Arial" w:hAnsi="Arial" w:cs="Arial"/>
                <w:sz w:val="18"/>
              </w:rPr>
            </w:pPr>
            <w:ins w:id="77" w:author="Jesper Topsøe Johansen" w:date="2014-10-02T15:33:00Z">
              <w:r w:rsidRPr="0045485E">
                <w:rPr>
                  <w:rFonts w:ascii="Arial" w:hAnsi="Arial" w:cs="Arial"/>
                  <w:sz w:val="18"/>
                </w:rPr>
                <w:t xml:space="preserve">Parameterliste: </w:t>
              </w:r>
              <w:proofErr w:type="spellStart"/>
              <w:r w:rsidRPr="0045485E">
                <w:rPr>
                  <w:rFonts w:ascii="Arial" w:hAnsi="Arial" w:cs="Arial"/>
                  <w:sz w:val="18"/>
                </w:rPr>
                <w:t>TransaktionLøbenummer</w:t>
              </w:r>
              <w:proofErr w:type="spellEnd"/>
              <w:r w:rsidRPr="0045485E">
                <w:rPr>
                  <w:rFonts w:ascii="Arial" w:hAnsi="Arial" w:cs="Arial"/>
                  <w:sz w:val="18"/>
                </w:rPr>
                <w:t xml:space="preserve">, </w:t>
              </w:r>
              <w:proofErr w:type="spellStart"/>
              <w:r w:rsidRPr="0045485E">
                <w:rPr>
                  <w:rFonts w:ascii="Arial" w:hAnsi="Arial" w:cs="Arial"/>
                  <w:sz w:val="18"/>
                </w:rPr>
                <w:t>DMIFordringEFIFordringID</w:t>
              </w:r>
              <w:proofErr w:type="spellEnd"/>
            </w:ins>
          </w:p>
          <w:p w:rsidR="0045485E" w:rsidRDefault="0045485E"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Lasse Steven Levarett Buck" w:date="2014-02-24T21:30:00Z"/>
                <w:rFonts w:ascii="Arial" w:hAnsi="Arial" w:cs="Arial"/>
                <w:sz w:val="18"/>
              </w:rPr>
            </w:pPr>
          </w:p>
          <w:p w:rsidR="00D20D85" w:rsidRP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20D85">
              <w:rPr>
                <w:rFonts w:ascii="Arial" w:hAnsi="Arial" w:cs="Arial"/>
                <w:sz w:val="18"/>
              </w:rPr>
              <w:t xml:space="preserve">Validering: </w:t>
            </w:r>
            <w:proofErr w:type="spellStart"/>
            <w:ins w:id="79" w:author="Lasse Steven Levarett Buck" w:date="2014-02-24T21:30:00Z">
              <w:r w:rsidR="0067340D" w:rsidRPr="003B7D2A">
                <w:rPr>
                  <w:rFonts w:ascii="Arial" w:hAnsi="Arial" w:cs="Arial"/>
                  <w:sz w:val="18"/>
                </w:rPr>
                <w:t>Virkningdato</w:t>
              </w:r>
              <w:proofErr w:type="spellEnd"/>
              <w:r w:rsidR="0067340D" w:rsidRPr="003B7D2A">
                <w:rPr>
                  <w:rFonts w:ascii="Arial" w:hAnsi="Arial" w:cs="Arial"/>
                  <w:sz w:val="18"/>
                </w:rPr>
                <w:t xml:space="preserve"> må ikke være fremtidig</w:t>
              </w:r>
            </w:ins>
            <w:del w:id="80" w:author="Lasse Steven Levarett Buck" w:date="2014-02-24T21:30:00Z">
              <w:r w:rsidRPr="00D20D85" w:rsidDel="0067340D">
                <w:rPr>
                  <w:rFonts w:ascii="Arial" w:hAnsi="Arial" w:cs="Arial"/>
                  <w:sz w:val="18"/>
                </w:rPr>
                <w:delText>Tilbagekald årsagskode FSKI eller FASK må ikke anvendes.</w:delText>
              </w:r>
            </w:del>
          </w:p>
          <w:p w:rsidR="00D20D85" w:rsidRP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20D85">
              <w:rPr>
                <w:rFonts w:ascii="Arial" w:hAnsi="Arial" w:cs="Arial"/>
                <w:sz w:val="18"/>
              </w:rPr>
              <w:t>MFAktionAfvistNummer</w:t>
            </w:r>
            <w:proofErr w:type="spellEnd"/>
            <w:r w:rsidRPr="00D20D85">
              <w:rPr>
                <w:rFonts w:ascii="Arial" w:hAnsi="Arial" w:cs="Arial"/>
                <w:sz w:val="18"/>
              </w:rPr>
              <w:t>: 231</w:t>
            </w:r>
          </w:p>
          <w:p w:rsid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20D85">
              <w:rPr>
                <w:rFonts w:ascii="Arial" w:hAnsi="Arial" w:cs="Arial"/>
                <w:sz w:val="18"/>
              </w:rPr>
              <w:t>MFAktionAfvistParamSamling</w:t>
            </w:r>
            <w:proofErr w:type="spellEnd"/>
            <w:r w:rsidRPr="00D20D85">
              <w:rPr>
                <w:rFonts w:ascii="Arial" w:hAnsi="Arial" w:cs="Arial"/>
                <w:sz w:val="18"/>
              </w:rPr>
              <w:t xml:space="preserve">: </w:t>
            </w:r>
            <w:proofErr w:type="spellStart"/>
            <w:r w:rsidRPr="00D20D85">
              <w:rPr>
                <w:rFonts w:ascii="Arial" w:hAnsi="Arial" w:cs="Arial"/>
                <w:sz w:val="18"/>
              </w:rPr>
              <w:t>MFAktionID</w:t>
            </w:r>
            <w:proofErr w:type="spellEnd"/>
            <w:r w:rsidRPr="00D20D85">
              <w:rPr>
                <w:rFonts w:ascii="Arial" w:hAnsi="Arial" w:cs="Arial"/>
                <w:sz w:val="18"/>
              </w:rPr>
              <w:t xml:space="preserve">, </w:t>
            </w:r>
            <w:proofErr w:type="spellStart"/>
            <w:r w:rsidRPr="00D20D85">
              <w:rPr>
                <w:rFonts w:ascii="Arial" w:hAnsi="Arial" w:cs="Arial"/>
                <w:sz w:val="18"/>
              </w:rPr>
              <w:t>DMIFordringEFIFordringId</w:t>
            </w:r>
            <w:proofErr w:type="spellEnd"/>
            <w:r w:rsidRPr="00D20D85">
              <w:rPr>
                <w:rFonts w:ascii="Arial" w:hAnsi="Arial" w:cs="Arial"/>
                <w:sz w:val="18"/>
              </w:rPr>
              <w:t xml:space="preserve">   </w:t>
            </w:r>
          </w:p>
          <w:p w:rsidR="00D20D85" w:rsidRPr="00523400"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 w:author="Lasse Steven Levarett Buck" w:date="2014-02-24T21:30:00Z"/>
                <w:rFonts w:ascii="Arial" w:hAnsi="Arial" w:cs="Arial"/>
                <w:sz w:val="18"/>
              </w:rPr>
            </w:pPr>
            <w:ins w:id="82" w:author="Lasse Steven Levarett Buck" w:date="2014-02-24T21:30:00Z">
              <w:r w:rsidRPr="00552D00">
                <w:rPr>
                  <w:rFonts w:ascii="Arial" w:hAnsi="Arial" w:cs="Arial"/>
                  <w:sz w:val="18"/>
                </w:rPr>
                <w:t xml:space="preserve">Validering: </w:t>
              </w:r>
              <w:proofErr w:type="spellStart"/>
              <w:r>
                <w:rPr>
                  <w:rFonts w:ascii="Arial" w:hAnsi="Arial" w:cs="Arial"/>
                  <w:sz w:val="18"/>
                </w:rPr>
                <w:t>Virkningdato</w:t>
              </w:r>
              <w:proofErr w:type="spellEnd"/>
              <w:r>
                <w:rPr>
                  <w:rFonts w:ascii="Arial" w:hAnsi="Arial" w:cs="Arial"/>
                  <w:sz w:val="18"/>
                </w:rPr>
                <w:t xml:space="preserve"> må ikke være før fordringens oprettelsesdato</w:t>
              </w:r>
            </w:ins>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 w:author="Lasse Steven Levarett Buck" w:date="2014-02-24T21:30:00Z"/>
                <w:rFonts w:ascii="Arial" w:hAnsi="Arial" w:cs="Arial"/>
                <w:sz w:val="18"/>
              </w:rPr>
            </w:pPr>
            <w:proofErr w:type="spellStart"/>
            <w:ins w:id="84" w:author="Lasse Steven Levarett Buck" w:date="2014-02-24T21:30:00Z">
              <w:r w:rsidRPr="00552D00">
                <w:rPr>
                  <w:rFonts w:ascii="Arial" w:hAnsi="Arial" w:cs="Arial"/>
                  <w:sz w:val="18"/>
                </w:rPr>
                <w:t>MFAktionAfvistNummer</w:t>
              </w:r>
              <w:proofErr w:type="spellEnd"/>
              <w:r w:rsidRPr="00552D00">
                <w:rPr>
                  <w:rFonts w:ascii="Arial" w:hAnsi="Arial" w:cs="Arial"/>
                  <w:sz w:val="18"/>
                </w:rPr>
                <w:t>: 2</w:t>
              </w:r>
              <w:r>
                <w:rPr>
                  <w:rFonts w:ascii="Arial" w:hAnsi="Arial" w:cs="Arial"/>
                  <w:sz w:val="18"/>
                </w:rPr>
                <w:t>32</w:t>
              </w:r>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 w:author="Lasse Steven Levarett Buck" w:date="2014-02-24T21:30:00Z"/>
                <w:rFonts w:ascii="Arial" w:hAnsi="Arial" w:cs="Arial"/>
                <w:sz w:val="18"/>
              </w:rPr>
            </w:pPr>
            <w:proofErr w:type="spellStart"/>
            <w:ins w:id="86" w:author="Lasse Steven Levarett Buck" w:date="2014-02-24T21:30:00Z">
              <w:r w:rsidRPr="00552D00">
                <w:rPr>
                  <w:rFonts w:ascii="Arial" w:hAnsi="Arial" w:cs="Arial"/>
                  <w:sz w:val="18"/>
                </w:rPr>
                <w:t>MFAktionAfvistParamSamling</w:t>
              </w:r>
              <w:proofErr w:type="spellEnd"/>
              <w:r w:rsidRPr="00552D00">
                <w:rPr>
                  <w:rFonts w:ascii="Arial" w:hAnsi="Arial" w:cs="Arial"/>
                  <w:sz w:val="18"/>
                </w:rPr>
                <w:t xml:space="preserve">: </w:t>
              </w:r>
              <w:proofErr w:type="spellStart"/>
              <w:r w:rsidRPr="00552D00">
                <w:rPr>
                  <w:rFonts w:ascii="Arial" w:hAnsi="Arial" w:cs="Arial"/>
                  <w:sz w:val="18"/>
                </w:rPr>
                <w:t>MFAktionID</w:t>
              </w:r>
              <w:proofErr w:type="spellEnd"/>
              <w:r w:rsidRPr="00552D00">
                <w:rPr>
                  <w:rFonts w:ascii="Arial" w:hAnsi="Arial" w:cs="Arial"/>
                  <w:sz w:val="18"/>
                </w:rPr>
                <w:t xml:space="preserve">, </w:t>
              </w:r>
              <w:proofErr w:type="spellStart"/>
              <w:r w:rsidRPr="00552D00">
                <w:rPr>
                  <w:rFonts w:ascii="Arial" w:hAnsi="Arial" w:cs="Arial"/>
                  <w:sz w:val="18"/>
                </w:rPr>
                <w:t>DMIFordringEFIFordringId</w:t>
              </w:r>
              <w:proofErr w:type="spellEnd"/>
              <w:r w:rsidRPr="00552D00">
                <w:rPr>
                  <w:rFonts w:ascii="Arial" w:hAnsi="Arial" w:cs="Arial"/>
                  <w:sz w:val="18"/>
                </w:rPr>
                <w:t xml:space="preserve"> </w:t>
              </w:r>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Lasse Steven Levarett Buck" w:date="2014-02-24T21:30:00Z"/>
                <w:rFonts w:ascii="Arial" w:hAnsi="Arial" w:cs="Arial"/>
                <w:sz w:val="18"/>
              </w:rPr>
            </w:pPr>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Lasse Steven Levarett Buck" w:date="2014-02-24T21:30:00Z"/>
                <w:rFonts w:ascii="Arial" w:hAnsi="Arial" w:cs="Arial"/>
                <w:sz w:val="18"/>
              </w:rPr>
            </w:pPr>
            <w:ins w:id="89" w:author="Lasse Steven Levarett Buck" w:date="2014-02-24T21:30:00Z">
              <w:r w:rsidRPr="00552D00">
                <w:rPr>
                  <w:rFonts w:ascii="Arial" w:hAnsi="Arial" w:cs="Arial"/>
                  <w:sz w:val="18"/>
                </w:rPr>
                <w:t xml:space="preserve">Validering: </w:t>
              </w:r>
            </w:ins>
            <w:ins w:id="90" w:author="Jesper Topsøe Johansen" w:date="2014-10-27T15:33:00Z">
              <w:r w:rsidR="006C58CA" w:rsidRPr="006C58CA">
                <w:rPr>
                  <w:rFonts w:ascii="Arial" w:hAnsi="Arial" w:cs="Arial"/>
                  <w:sz w:val="18"/>
                </w:rPr>
                <w:t>Tilbagekald årsagskode FSKI eller SMTI OG SOTI må ikke anvendes.</w:t>
              </w:r>
            </w:ins>
            <w:ins w:id="91" w:author="Lasse Steven Levarett Buck" w:date="2014-02-24T21:30:00Z">
              <w:del w:id="92" w:author="Jesper Topsøe Johansen" w:date="2014-10-27T15:33:00Z">
                <w:r w:rsidDel="006C58CA">
                  <w:rPr>
                    <w:rFonts w:ascii="Arial" w:hAnsi="Arial" w:cs="Arial"/>
                    <w:sz w:val="18"/>
                  </w:rPr>
                  <w:delText>Årsagskode FSKI eller FASK må ikke  anvendes</w:delText>
                </w:r>
              </w:del>
              <w:bookmarkStart w:id="93" w:name="_GoBack"/>
              <w:bookmarkEnd w:id="93"/>
            </w:ins>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 w:author="Lasse Steven Levarett Buck" w:date="2014-02-24T21:30:00Z"/>
                <w:rFonts w:ascii="Arial" w:hAnsi="Arial" w:cs="Arial"/>
                <w:sz w:val="18"/>
              </w:rPr>
            </w:pPr>
            <w:proofErr w:type="spellStart"/>
            <w:ins w:id="95" w:author="Lasse Steven Levarett Buck" w:date="2014-02-24T21:30:00Z">
              <w:r w:rsidRPr="00552D00">
                <w:rPr>
                  <w:rFonts w:ascii="Arial" w:hAnsi="Arial" w:cs="Arial"/>
                  <w:sz w:val="18"/>
                </w:rPr>
                <w:t>MFAktionAfvistNummer</w:t>
              </w:r>
              <w:proofErr w:type="spellEnd"/>
              <w:r w:rsidRPr="00552D00">
                <w:rPr>
                  <w:rFonts w:ascii="Arial" w:hAnsi="Arial" w:cs="Arial"/>
                  <w:sz w:val="18"/>
                </w:rPr>
                <w:t>: 2</w:t>
              </w:r>
              <w:r>
                <w:rPr>
                  <w:rFonts w:ascii="Arial" w:hAnsi="Arial" w:cs="Arial"/>
                  <w:sz w:val="18"/>
                </w:rPr>
                <w:t>33</w:t>
              </w:r>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6" w:author="Lasse Steven Levarett Buck" w:date="2014-02-24T21:30:00Z"/>
                <w:rFonts w:ascii="Arial" w:hAnsi="Arial" w:cs="Arial"/>
                <w:sz w:val="18"/>
              </w:rPr>
            </w:pPr>
            <w:proofErr w:type="spellStart"/>
            <w:ins w:id="97" w:author="Lasse Steven Levarett Buck" w:date="2014-02-24T21:30:00Z">
              <w:r w:rsidRPr="00552D00">
                <w:rPr>
                  <w:rFonts w:ascii="Arial" w:hAnsi="Arial" w:cs="Arial"/>
                  <w:sz w:val="18"/>
                </w:rPr>
                <w:t>MFAktionAfvistParamSamling</w:t>
              </w:r>
              <w:proofErr w:type="spellEnd"/>
              <w:r w:rsidRPr="00552D00">
                <w:rPr>
                  <w:rFonts w:ascii="Arial" w:hAnsi="Arial" w:cs="Arial"/>
                  <w:sz w:val="18"/>
                </w:rPr>
                <w:t xml:space="preserve">: </w:t>
              </w:r>
              <w:proofErr w:type="spellStart"/>
              <w:r w:rsidRPr="00552D00">
                <w:rPr>
                  <w:rFonts w:ascii="Arial" w:hAnsi="Arial" w:cs="Arial"/>
                  <w:sz w:val="18"/>
                </w:rPr>
                <w:t>MFAktionID</w:t>
              </w:r>
              <w:proofErr w:type="spellEnd"/>
              <w:r w:rsidRPr="00552D00">
                <w:rPr>
                  <w:rFonts w:ascii="Arial" w:hAnsi="Arial" w:cs="Arial"/>
                  <w:sz w:val="18"/>
                </w:rPr>
                <w:t xml:space="preserve">, </w:t>
              </w:r>
              <w:proofErr w:type="spellStart"/>
              <w:r w:rsidRPr="00552D00">
                <w:rPr>
                  <w:rFonts w:ascii="Arial" w:hAnsi="Arial" w:cs="Arial"/>
                  <w:sz w:val="18"/>
                </w:rPr>
                <w:t>DMIFordringEFIFordringId</w:t>
              </w:r>
              <w:proofErr w:type="spellEnd"/>
              <w:r w:rsidRPr="00552D00">
                <w:rPr>
                  <w:rFonts w:ascii="Arial" w:hAnsi="Arial" w:cs="Arial"/>
                  <w:sz w:val="18"/>
                </w:rPr>
                <w:t xml:space="preserve"> </w:t>
              </w:r>
            </w:ins>
          </w:p>
          <w:p w:rsidR="00447712" w:rsidRPr="003F05F4"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Lasse Steven Levarett Buck" w:date="2014-02-24T21:30:00Z"/>
                <w:rFonts w:ascii="Arial" w:hAnsi="Arial" w:cs="Arial"/>
                <w:sz w:val="18"/>
              </w:rPr>
            </w:pPr>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Lasse Steven Levarett Buck" w:date="2014-02-24T21:30:00Z"/>
                <w:rFonts w:ascii="Arial" w:hAnsi="Arial" w:cs="Arial"/>
                <w:sz w:val="18"/>
              </w:rPr>
            </w:pPr>
            <w:ins w:id="100" w:author="Lasse Steven Levarett Buck" w:date="2014-02-24T21:30:00Z">
              <w:r w:rsidRPr="00223565">
                <w:rPr>
                  <w:rFonts w:ascii="Arial" w:hAnsi="Arial" w:cs="Arial"/>
                  <w:sz w:val="18"/>
                </w:rPr>
                <w:t xml:space="preserve">Validering: Transport i denne </w:t>
              </w:r>
              <w:proofErr w:type="spellStart"/>
              <w:r w:rsidRPr="00223565">
                <w:rPr>
                  <w:rFonts w:ascii="Arial" w:hAnsi="Arial" w:cs="Arial"/>
                  <w:sz w:val="18"/>
                </w:rPr>
                <w:t>myndighedudbetalingstype</w:t>
              </w:r>
              <w:proofErr w:type="spellEnd"/>
              <w:r w:rsidRPr="00223565">
                <w:rPr>
                  <w:rFonts w:ascii="Arial" w:hAnsi="Arial" w:cs="Arial"/>
                  <w:sz w:val="18"/>
                </w:rPr>
                <w:t xml:space="preserve"> skal registreres på en person kunde</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Lasse Steven Levarett Buck" w:date="2014-02-24T21:30:00Z"/>
                <w:rFonts w:ascii="Arial" w:hAnsi="Arial" w:cs="Arial"/>
                <w:sz w:val="18"/>
              </w:rPr>
            </w:pPr>
            <w:proofErr w:type="spellStart"/>
            <w:ins w:id="102" w:author="Lasse Steven Levarett Buck" w:date="2014-02-24T21:30:00Z">
              <w:r w:rsidRPr="00223565">
                <w:rPr>
                  <w:rFonts w:ascii="Arial" w:hAnsi="Arial" w:cs="Arial"/>
                  <w:sz w:val="18"/>
                </w:rPr>
                <w:t>MFAktionAfvistNummer</w:t>
              </w:r>
              <w:proofErr w:type="spellEnd"/>
              <w:r w:rsidRPr="00223565">
                <w:rPr>
                  <w:rFonts w:ascii="Arial" w:hAnsi="Arial" w:cs="Arial"/>
                  <w:sz w:val="18"/>
                </w:rPr>
                <w:t>: 236</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Lasse Steven Levarett Buck" w:date="2014-02-24T21:30:00Z"/>
                <w:rFonts w:ascii="Arial" w:hAnsi="Arial" w:cs="Arial"/>
                <w:sz w:val="18"/>
              </w:rPr>
            </w:pPr>
            <w:proofErr w:type="spellStart"/>
            <w:ins w:id="104" w:author="Lasse Steven Levarett Buck" w:date="2014-02-24T21:30:00Z">
              <w:r w:rsidRPr="00223565">
                <w:rPr>
                  <w:rFonts w:ascii="Arial" w:hAnsi="Arial" w:cs="Arial"/>
                  <w:sz w:val="18"/>
                </w:rPr>
                <w:t>MFAktionAfvistParamSamling</w:t>
              </w:r>
              <w:proofErr w:type="spellEnd"/>
              <w:r w:rsidRPr="00223565">
                <w:rPr>
                  <w:rFonts w:ascii="Arial" w:hAnsi="Arial" w:cs="Arial"/>
                  <w:sz w:val="18"/>
                </w:rPr>
                <w:t xml:space="preserve">: </w:t>
              </w:r>
              <w:proofErr w:type="spellStart"/>
              <w:r w:rsidRPr="00223565">
                <w:rPr>
                  <w:rFonts w:ascii="Arial" w:hAnsi="Arial" w:cs="Arial"/>
                  <w:sz w:val="18"/>
                </w:rPr>
                <w:t>MFAktionID</w:t>
              </w:r>
              <w:proofErr w:type="spellEnd"/>
              <w:r w:rsidRPr="00223565">
                <w:rPr>
                  <w:rFonts w:ascii="Arial" w:hAnsi="Arial" w:cs="Arial"/>
                  <w:sz w:val="18"/>
                </w:rPr>
                <w:t xml:space="preserve">, </w:t>
              </w:r>
              <w:proofErr w:type="spellStart"/>
              <w:r w:rsidRPr="00223565">
                <w:rPr>
                  <w:rFonts w:ascii="Arial" w:hAnsi="Arial" w:cs="Arial"/>
                  <w:sz w:val="18"/>
                </w:rPr>
                <w:t>DMIFordringEFIFordringId</w:t>
              </w:r>
              <w:proofErr w:type="spellEnd"/>
              <w:r w:rsidRPr="00223565">
                <w:rPr>
                  <w:rFonts w:ascii="Arial" w:hAnsi="Arial" w:cs="Arial"/>
                  <w:sz w:val="18"/>
                </w:rPr>
                <w:t xml:space="preserve">, </w:t>
              </w:r>
              <w:proofErr w:type="spellStart"/>
              <w:r w:rsidRPr="00223565">
                <w:rPr>
                  <w:rFonts w:ascii="Arial" w:hAnsi="Arial" w:cs="Arial"/>
                  <w:sz w:val="18"/>
                </w:rPr>
                <w:t>MyndighedUdbetalingsTypeKode</w:t>
              </w:r>
              <w:proofErr w:type="spellEnd"/>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 w:author="Lasse Steven Levarett Buck" w:date="2014-02-24T21:30:00Z"/>
                <w:rFonts w:ascii="Arial" w:hAnsi="Arial" w:cs="Arial"/>
                <w:sz w:val="18"/>
              </w:rPr>
            </w:pPr>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 w:author="Lasse Steven Levarett Buck" w:date="2014-02-24T21:30:00Z"/>
                <w:rFonts w:ascii="Arial" w:hAnsi="Arial" w:cs="Arial"/>
                <w:sz w:val="18"/>
              </w:rPr>
            </w:pPr>
            <w:ins w:id="107" w:author="Lasse Steven Levarett Buck" w:date="2014-02-24T21:30:00Z">
              <w:r w:rsidRPr="00223565">
                <w:rPr>
                  <w:rFonts w:ascii="Arial" w:hAnsi="Arial" w:cs="Arial"/>
                  <w:sz w:val="18"/>
                </w:rPr>
                <w:t xml:space="preserve">Validering: Transport i denne </w:t>
              </w:r>
              <w:proofErr w:type="spellStart"/>
              <w:r w:rsidRPr="00223565">
                <w:rPr>
                  <w:rFonts w:ascii="Arial" w:hAnsi="Arial" w:cs="Arial"/>
                  <w:sz w:val="18"/>
                </w:rPr>
                <w:t>myndighedudbetalingstype</w:t>
              </w:r>
              <w:proofErr w:type="spellEnd"/>
              <w:r w:rsidRPr="00223565">
                <w:rPr>
                  <w:rFonts w:ascii="Arial" w:hAnsi="Arial" w:cs="Arial"/>
                  <w:sz w:val="18"/>
                </w:rPr>
                <w:t xml:space="preserve"> skal registreres på en virksomhed kunde</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8" w:author="Lasse Steven Levarett Buck" w:date="2014-02-24T21:30:00Z"/>
                <w:rFonts w:ascii="Arial" w:hAnsi="Arial" w:cs="Arial"/>
                <w:sz w:val="18"/>
              </w:rPr>
            </w:pPr>
            <w:proofErr w:type="spellStart"/>
            <w:ins w:id="109" w:author="Lasse Steven Levarett Buck" w:date="2014-02-24T21:30:00Z">
              <w:r w:rsidRPr="00223565">
                <w:rPr>
                  <w:rFonts w:ascii="Arial" w:hAnsi="Arial" w:cs="Arial"/>
                  <w:sz w:val="18"/>
                </w:rPr>
                <w:t>MFAktionAfvistNummer</w:t>
              </w:r>
              <w:proofErr w:type="spellEnd"/>
              <w:r w:rsidRPr="00223565">
                <w:rPr>
                  <w:rFonts w:ascii="Arial" w:hAnsi="Arial" w:cs="Arial"/>
                  <w:sz w:val="18"/>
                </w:rPr>
                <w:t>: 237</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 w:author="Lasse Steven Levarett Buck" w:date="2014-02-24T21:30:00Z"/>
                <w:rFonts w:ascii="Arial" w:hAnsi="Arial" w:cs="Arial"/>
                <w:sz w:val="18"/>
              </w:rPr>
            </w:pPr>
            <w:proofErr w:type="spellStart"/>
            <w:ins w:id="111" w:author="Lasse Steven Levarett Buck" w:date="2014-02-24T21:30:00Z">
              <w:r w:rsidRPr="00223565">
                <w:rPr>
                  <w:rFonts w:ascii="Arial" w:hAnsi="Arial" w:cs="Arial"/>
                  <w:sz w:val="18"/>
                </w:rPr>
                <w:t>MFAktionAfvistParamSamling</w:t>
              </w:r>
              <w:proofErr w:type="spellEnd"/>
              <w:r w:rsidRPr="00223565">
                <w:rPr>
                  <w:rFonts w:ascii="Arial" w:hAnsi="Arial" w:cs="Arial"/>
                  <w:sz w:val="18"/>
                </w:rPr>
                <w:t xml:space="preserve">: </w:t>
              </w:r>
              <w:proofErr w:type="spellStart"/>
              <w:r w:rsidRPr="00223565">
                <w:rPr>
                  <w:rFonts w:ascii="Arial" w:hAnsi="Arial" w:cs="Arial"/>
                  <w:sz w:val="18"/>
                </w:rPr>
                <w:t>MFAktionID</w:t>
              </w:r>
              <w:proofErr w:type="spellEnd"/>
              <w:r w:rsidRPr="00223565">
                <w:rPr>
                  <w:rFonts w:ascii="Arial" w:hAnsi="Arial" w:cs="Arial"/>
                  <w:sz w:val="18"/>
                </w:rPr>
                <w:t xml:space="preserve">, </w:t>
              </w:r>
              <w:proofErr w:type="spellStart"/>
              <w:proofErr w:type="gramStart"/>
              <w:r w:rsidRPr="00223565">
                <w:rPr>
                  <w:rFonts w:ascii="Arial" w:hAnsi="Arial" w:cs="Arial"/>
                  <w:sz w:val="18"/>
                </w:rPr>
                <w:t>DMIFordringEFIFordringId</w:t>
              </w:r>
              <w:proofErr w:type="spellEnd"/>
              <w:r>
                <w:rPr>
                  <w:rFonts w:ascii="Arial" w:hAnsi="Arial" w:cs="Arial"/>
                  <w:sz w:val="18"/>
                </w:rPr>
                <w:t xml:space="preserve">, </w:t>
              </w:r>
              <w:r w:rsidRPr="007E21F0">
                <w:rPr>
                  <w:rFonts w:ascii="Arial" w:hAnsi="Arial" w:cs="Arial"/>
                  <w:sz w:val="18"/>
                </w:rPr>
                <w:t>,</w:t>
              </w:r>
              <w:proofErr w:type="gramEnd"/>
              <w:r w:rsidRPr="007E21F0">
                <w:rPr>
                  <w:rFonts w:ascii="Arial" w:hAnsi="Arial" w:cs="Arial"/>
                  <w:sz w:val="18"/>
                </w:rPr>
                <w:t xml:space="preserve"> </w:t>
              </w:r>
              <w:proofErr w:type="spellStart"/>
              <w:r w:rsidRPr="007E21F0">
                <w:rPr>
                  <w:rFonts w:ascii="Arial" w:hAnsi="Arial" w:cs="Arial"/>
                  <w:sz w:val="18"/>
                </w:rPr>
                <w:t>MyndighedUdbetalingsTypeKode</w:t>
              </w:r>
              <w:proofErr w:type="spellEnd"/>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2" w:author="Lasse Steven Levarett Buck" w:date="2014-02-24T21:30:00Z"/>
                <w:rFonts w:ascii="Arial" w:hAnsi="Arial" w:cs="Arial"/>
                <w:sz w:val="18"/>
              </w:rPr>
            </w:pPr>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Lasse Steven Levarett Buck" w:date="2014-02-24T21:30:00Z"/>
                <w:rFonts w:ascii="Arial" w:hAnsi="Arial" w:cs="Arial"/>
                <w:sz w:val="18"/>
              </w:rPr>
            </w:pPr>
            <w:ins w:id="114" w:author="Lasse Steven Levarett Buck" w:date="2014-02-24T21:30:00Z">
              <w:r w:rsidRPr="00223565">
                <w:rPr>
                  <w:rFonts w:ascii="Arial" w:hAnsi="Arial" w:cs="Arial"/>
                  <w:sz w:val="18"/>
                </w:rPr>
                <w:t>Validering: Der må ikke registreres en t</w:t>
              </w:r>
              <w:r w:rsidRPr="00727C7A">
                <w:rPr>
                  <w:rFonts w:ascii="Arial" w:hAnsi="Arial" w:cs="Arial"/>
                  <w:sz w:val="18"/>
                </w:rPr>
                <w:t>ransport i den</w:t>
              </w:r>
              <w:r>
                <w:rPr>
                  <w:rFonts w:ascii="Arial" w:hAnsi="Arial" w:cs="Arial"/>
                  <w:sz w:val="18"/>
                </w:rPr>
                <w:t xml:space="preserve"> angivne</w:t>
              </w:r>
              <w:r w:rsidRPr="00223565">
                <w:rPr>
                  <w:rFonts w:ascii="Arial" w:hAnsi="Arial" w:cs="Arial"/>
                  <w:sz w:val="18"/>
                </w:rPr>
                <w:t xml:space="preserve"> </w:t>
              </w:r>
              <w:proofErr w:type="spellStart"/>
              <w:r w:rsidRPr="00223565">
                <w:rPr>
                  <w:rFonts w:ascii="Arial" w:hAnsi="Arial" w:cs="Arial"/>
                  <w:sz w:val="18"/>
                </w:rPr>
                <w:t>myndighedudbetalingstype</w:t>
              </w:r>
              <w:proofErr w:type="spellEnd"/>
              <w:r w:rsidRPr="00223565">
                <w:rPr>
                  <w:rFonts w:ascii="Arial" w:hAnsi="Arial" w:cs="Arial"/>
                  <w:sz w:val="18"/>
                </w:rPr>
                <w:t>.</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Lasse Steven Levarett Buck" w:date="2014-02-24T21:30:00Z"/>
                <w:rFonts w:ascii="Arial" w:hAnsi="Arial" w:cs="Arial"/>
                <w:sz w:val="18"/>
              </w:rPr>
            </w:pPr>
            <w:proofErr w:type="spellStart"/>
            <w:ins w:id="116" w:author="Lasse Steven Levarett Buck" w:date="2014-02-24T21:30:00Z">
              <w:r w:rsidRPr="00223565">
                <w:rPr>
                  <w:rFonts w:ascii="Arial" w:hAnsi="Arial" w:cs="Arial"/>
                  <w:sz w:val="18"/>
                </w:rPr>
                <w:t>MFAktionAfvistNummer</w:t>
              </w:r>
              <w:proofErr w:type="spellEnd"/>
              <w:r w:rsidRPr="00223565">
                <w:rPr>
                  <w:rFonts w:ascii="Arial" w:hAnsi="Arial" w:cs="Arial"/>
                  <w:sz w:val="18"/>
                </w:rPr>
                <w:t>: 238</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Lasse Steven Levarett Buck" w:date="2014-02-24T21:30:00Z"/>
                <w:rFonts w:ascii="Arial" w:hAnsi="Arial" w:cs="Arial"/>
                <w:sz w:val="18"/>
              </w:rPr>
            </w:pPr>
            <w:proofErr w:type="spellStart"/>
            <w:ins w:id="118" w:author="Lasse Steven Levarett Buck" w:date="2014-02-24T21:30:00Z">
              <w:r w:rsidRPr="00223565">
                <w:rPr>
                  <w:rFonts w:ascii="Arial" w:hAnsi="Arial" w:cs="Arial"/>
                  <w:sz w:val="18"/>
                </w:rPr>
                <w:t>MFAktionAfvistParamSamling</w:t>
              </w:r>
              <w:proofErr w:type="spellEnd"/>
              <w:r w:rsidRPr="00223565">
                <w:rPr>
                  <w:rFonts w:ascii="Arial" w:hAnsi="Arial" w:cs="Arial"/>
                  <w:sz w:val="18"/>
                </w:rPr>
                <w:t xml:space="preserve">: </w:t>
              </w:r>
              <w:proofErr w:type="spellStart"/>
              <w:r w:rsidRPr="00223565">
                <w:rPr>
                  <w:rFonts w:ascii="Arial" w:hAnsi="Arial" w:cs="Arial"/>
                  <w:sz w:val="18"/>
                </w:rPr>
                <w:t>MFAktionID</w:t>
              </w:r>
              <w:proofErr w:type="spellEnd"/>
              <w:r w:rsidRPr="00223565">
                <w:rPr>
                  <w:rFonts w:ascii="Arial" w:hAnsi="Arial" w:cs="Arial"/>
                  <w:sz w:val="18"/>
                </w:rPr>
                <w:t xml:space="preserve">, </w:t>
              </w:r>
              <w:proofErr w:type="spellStart"/>
              <w:r w:rsidRPr="00223565">
                <w:rPr>
                  <w:rFonts w:ascii="Arial" w:hAnsi="Arial" w:cs="Arial"/>
                  <w:sz w:val="18"/>
                </w:rPr>
                <w:t>DMIFordringEFIFordringId</w:t>
              </w:r>
              <w:proofErr w:type="spellEnd"/>
              <w:r w:rsidRPr="007E21F0">
                <w:rPr>
                  <w:rFonts w:ascii="Arial" w:hAnsi="Arial" w:cs="Arial"/>
                  <w:sz w:val="18"/>
                </w:rPr>
                <w:t xml:space="preserve">, </w:t>
              </w:r>
              <w:proofErr w:type="spellStart"/>
              <w:r w:rsidRPr="007E21F0">
                <w:rPr>
                  <w:rFonts w:ascii="Arial" w:hAnsi="Arial" w:cs="Arial"/>
                  <w:sz w:val="18"/>
                </w:rPr>
                <w:t>MyndighedUdbetalingsTypeKode</w:t>
              </w:r>
              <w:proofErr w:type="spellEnd"/>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9" w:author="Lasse Steven Levarett Buck" w:date="2014-02-24T21:30:00Z"/>
                <w:rFonts w:ascii="Arial" w:hAnsi="Arial" w:cs="Arial"/>
                <w:sz w:val="18"/>
              </w:rPr>
            </w:pPr>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0" w:author="Lasse Steven Levarett Buck" w:date="2014-02-24T21:30:00Z"/>
                <w:rFonts w:ascii="Arial" w:hAnsi="Arial" w:cs="Arial"/>
                <w:sz w:val="18"/>
              </w:rPr>
            </w:pPr>
            <w:proofErr w:type="gramStart"/>
            <w:ins w:id="121" w:author="Lasse Steven Levarett Buck" w:date="2014-02-24T21:30:00Z">
              <w:r w:rsidRPr="00223565">
                <w:rPr>
                  <w:rFonts w:ascii="Arial" w:hAnsi="Arial" w:cs="Arial"/>
                  <w:sz w:val="18"/>
                </w:rPr>
                <w:t xml:space="preserve">Validering:  </w:t>
              </w:r>
              <w:r>
                <w:rPr>
                  <w:rFonts w:ascii="Arial" w:hAnsi="Arial" w:cs="Arial"/>
                  <w:sz w:val="18"/>
                </w:rPr>
                <w:t>Den</w:t>
              </w:r>
              <w:proofErr w:type="gramEnd"/>
              <w:r>
                <w:rPr>
                  <w:rFonts w:ascii="Arial" w:hAnsi="Arial" w:cs="Arial"/>
                  <w:sz w:val="18"/>
                </w:rPr>
                <w:t xml:space="preserve"> </w:t>
              </w:r>
              <w:proofErr w:type="spellStart"/>
              <w:r>
                <w:rPr>
                  <w:rFonts w:ascii="Arial" w:hAnsi="Arial" w:cs="Arial"/>
                  <w:sz w:val="18"/>
                </w:rPr>
                <w:t>angfivne</w:t>
              </w:r>
              <w:proofErr w:type="spellEnd"/>
              <w:r>
                <w:rPr>
                  <w:rFonts w:ascii="Arial" w:hAnsi="Arial" w:cs="Arial"/>
                  <w:sz w:val="18"/>
                </w:rPr>
                <w:t xml:space="preserve"> </w:t>
              </w:r>
              <w:proofErr w:type="spellStart"/>
              <w:r w:rsidRPr="00223565">
                <w:rPr>
                  <w:rFonts w:ascii="Arial" w:hAnsi="Arial" w:cs="Arial"/>
                  <w:sz w:val="18"/>
                </w:rPr>
                <w:t>myndighedudbetalingstype</w:t>
              </w:r>
              <w:proofErr w:type="spellEnd"/>
              <w:r>
                <w:rPr>
                  <w:rFonts w:ascii="Arial" w:hAnsi="Arial" w:cs="Arial"/>
                  <w:sz w:val="18"/>
                </w:rPr>
                <w:t xml:space="preserve"> er ukendt.</w:t>
              </w:r>
              <w:r w:rsidRPr="00223565">
                <w:rPr>
                  <w:rFonts w:ascii="Arial" w:hAnsi="Arial" w:cs="Arial"/>
                  <w:sz w:val="18"/>
                </w:rPr>
                <w:t>.</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2" w:author="Lasse Steven Levarett Buck" w:date="2014-02-24T21:30:00Z"/>
                <w:rFonts w:ascii="Arial" w:hAnsi="Arial" w:cs="Arial"/>
                <w:sz w:val="18"/>
              </w:rPr>
            </w:pPr>
            <w:proofErr w:type="spellStart"/>
            <w:ins w:id="123" w:author="Lasse Steven Levarett Buck" w:date="2014-02-24T21:30:00Z">
              <w:r w:rsidRPr="00223565">
                <w:rPr>
                  <w:rFonts w:ascii="Arial" w:hAnsi="Arial" w:cs="Arial"/>
                  <w:sz w:val="18"/>
                </w:rPr>
                <w:t>MFAktionAfvistNummer</w:t>
              </w:r>
              <w:proofErr w:type="spellEnd"/>
              <w:r w:rsidRPr="00223565">
                <w:rPr>
                  <w:rFonts w:ascii="Arial" w:hAnsi="Arial" w:cs="Arial"/>
                  <w:sz w:val="18"/>
                </w:rPr>
                <w:t>: 23</w:t>
              </w:r>
              <w:r>
                <w:rPr>
                  <w:rFonts w:ascii="Arial" w:hAnsi="Arial" w:cs="Arial"/>
                  <w:sz w:val="18"/>
                </w:rPr>
                <w:t>9</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4" w:author="Lasse Steven Levarett Buck" w:date="2014-02-24T21:30:00Z"/>
                <w:rFonts w:ascii="Arial" w:hAnsi="Arial" w:cs="Arial"/>
                <w:sz w:val="18"/>
              </w:rPr>
            </w:pPr>
            <w:proofErr w:type="spellStart"/>
            <w:ins w:id="125" w:author="Lasse Steven Levarett Buck" w:date="2014-02-24T21:30:00Z">
              <w:r w:rsidRPr="00223565">
                <w:rPr>
                  <w:rFonts w:ascii="Arial" w:hAnsi="Arial" w:cs="Arial"/>
                  <w:sz w:val="18"/>
                </w:rPr>
                <w:t>MFAktionAfvistParamSamling</w:t>
              </w:r>
              <w:proofErr w:type="spellEnd"/>
              <w:r w:rsidRPr="00223565">
                <w:rPr>
                  <w:rFonts w:ascii="Arial" w:hAnsi="Arial" w:cs="Arial"/>
                  <w:sz w:val="18"/>
                </w:rPr>
                <w:t xml:space="preserve">: </w:t>
              </w:r>
              <w:proofErr w:type="spellStart"/>
              <w:r w:rsidRPr="00223565">
                <w:rPr>
                  <w:rFonts w:ascii="Arial" w:hAnsi="Arial" w:cs="Arial"/>
                  <w:sz w:val="18"/>
                </w:rPr>
                <w:t>MFAktionID</w:t>
              </w:r>
              <w:proofErr w:type="spellEnd"/>
              <w:r w:rsidRPr="00223565">
                <w:rPr>
                  <w:rFonts w:ascii="Arial" w:hAnsi="Arial" w:cs="Arial"/>
                  <w:sz w:val="18"/>
                </w:rPr>
                <w:t xml:space="preserve">, </w:t>
              </w:r>
              <w:proofErr w:type="spellStart"/>
              <w:r w:rsidRPr="00223565">
                <w:rPr>
                  <w:rFonts w:ascii="Arial" w:hAnsi="Arial" w:cs="Arial"/>
                  <w:sz w:val="18"/>
                </w:rPr>
                <w:t>DMIFordringEFIFordringId</w:t>
              </w:r>
              <w:proofErr w:type="spellEnd"/>
              <w:r w:rsidRPr="007E21F0">
                <w:rPr>
                  <w:rFonts w:ascii="Arial" w:hAnsi="Arial" w:cs="Arial"/>
                  <w:sz w:val="18"/>
                </w:rPr>
                <w:t xml:space="preserve">, </w:t>
              </w:r>
              <w:proofErr w:type="spellStart"/>
              <w:r w:rsidRPr="007E21F0">
                <w:rPr>
                  <w:rFonts w:ascii="Arial" w:hAnsi="Arial" w:cs="Arial"/>
                  <w:sz w:val="18"/>
                </w:rPr>
                <w:t>MyndighedUdbetalingsTypeKode</w:t>
              </w:r>
              <w:proofErr w:type="spellEnd"/>
              <w:r>
                <w:rPr>
                  <w:rStyle w:val="Kommentarhenvisning"/>
                </w:rPr>
                <w:commentReference w:id="126"/>
              </w:r>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7" w:author="Lasse Steven Levarett Buck" w:date="2014-02-24T21:30:00Z"/>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253</w:t>
            </w:r>
          </w:p>
          <w:p w:rsidR="00BB6FD8"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8" w:author="Lasse Steven Levarett Buck" w:date="2014-02-24T21:30:00Z"/>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447712" w:rsidRDefault="00447712"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9" w:author="Lasse Steven Levarett Buck" w:date="2014-02-24T21:30:00Z"/>
                <w:rFonts w:ascii="Arial" w:hAnsi="Arial" w:cs="Arial"/>
                <w:sz w:val="18"/>
              </w:rPr>
            </w:pPr>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Lasse Steven Levarett Buck" w:date="2014-02-24T21:31:00Z"/>
                <w:rFonts w:ascii="Arial" w:hAnsi="Arial" w:cs="Arial"/>
                <w:sz w:val="18"/>
              </w:rPr>
            </w:pPr>
            <w:ins w:id="131" w:author="Lasse Steven Levarett Buck" w:date="2014-02-24T21:31:00Z">
              <w:r w:rsidRPr="00552D00">
                <w:rPr>
                  <w:rFonts w:ascii="Arial" w:hAnsi="Arial" w:cs="Arial"/>
                  <w:sz w:val="18"/>
                </w:rPr>
                <w:t xml:space="preserve">Validering: </w:t>
              </w:r>
              <w:r>
                <w:rPr>
                  <w:rFonts w:ascii="Arial" w:hAnsi="Arial" w:cs="Arial"/>
                  <w:sz w:val="18"/>
                </w:rPr>
                <w:t>Ugyldig alternativ kontakt</w:t>
              </w:r>
            </w:ins>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2" w:author="Lasse Steven Levarett Buck" w:date="2014-02-24T21:31:00Z"/>
                <w:rFonts w:ascii="Arial" w:hAnsi="Arial" w:cs="Arial"/>
                <w:sz w:val="18"/>
              </w:rPr>
            </w:pPr>
            <w:proofErr w:type="spellStart"/>
            <w:ins w:id="133" w:author="Lasse Steven Levarett Buck" w:date="2014-02-24T21:31:00Z">
              <w:r w:rsidRPr="00552D00">
                <w:rPr>
                  <w:rFonts w:ascii="Arial" w:hAnsi="Arial" w:cs="Arial"/>
                  <w:sz w:val="18"/>
                </w:rPr>
                <w:t>MFAktionAfvistNummer</w:t>
              </w:r>
              <w:proofErr w:type="spellEnd"/>
              <w:r w:rsidRPr="00552D00">
                <w:rPr>
                  <w:rFonts w:ascii="Arial" w:hAnsi="Arial" w:cs="Arial"/>
                  <w:sz w:val="18"/>
                </w:rPr>
                <w:t>: 2</w:t>
              </w:r>
              <w:r>
                <w:rPr>
                  <w:rFonts w:ascii="Arial" w:hAnsi="Arial" w:cs="Arial"/>
                  <w:sz w:val="18"/>
                </w:rPr>
                <w:t>69</w:t>
              </w:r>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4" w:author="Jesper Topsøe Johansen" w:date="2014-10-02T15:28:00Z"/>
                <w:rFonts w:ascii="Arial" w:hAnsi="Arial" w:cs="Arial"/>
                <w:sz w:val="18"/>
              </w:rPr>
            </w:pPr>
            <w:proofErr w:type="spellStart"/>
            <w:ins w:id="135" w:author="Lasse Steven Levarett Buck" w:date="2014-02-24T21:31:00Z">
              <w:r w:rsidRPr="00552D00">
                <w:rPr>
                  <w:rFonts w:ascii="Arial" w:hAnsi="Arial" w:cs="Arial"/>
                  <w:sz w:val="18"/>
                </w:rPr>
                <w:t>MFAktionAfvistParamSamling</w:t>
              </w:r>
              <w:proofErr w:type="spellEnd"/>
              <w:r w:rsidRPr="00552D00">
                <w:rPr>
                  <w:rFonts w:ascii="Arial" w:hAnsi="Arial" w:cs="Arial"/>
                  <w:sz w:val="18"/>
                </w:rPr>
                <w:t xml:space="preserve">: </w:t>
              </w:r>
              <w:r>
                <w:rPr>
                  <w:rFonts w:ascii="Arial" w:hAnsi="Arial" w:cs="Arial"/>
                  <w:sz w:val="18"/>
                </w:rPr>
                <w:t>Ingen</w:t>
              </w:r>
            </w:ins>
          </w:p>
          <w:p w:rsidR="0045485E" w:rsidRDefault="0045485E"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6" w:author="Jesper Topsøe Johansen" w:date="2014-10-02T15:28:00Z"/>
                <w:rFonts w:ascii="Arial" w:hAnsi="Arial" w:cs="Arial"/>
                <w:sz w:val="18"/>
              </w:rPr>
            </w:pPr>
          </w:p>
          <w:p w:rsidR="0045485E" w:rsidRPr="00DF7518" w:rsidRDefault="0045485E"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7" w:author="Jesper Topsøe Johansen" w:date="2014-10-02T15:28:00Z">
              <w:r w:rsidRPr="0045485E">
                <w:rPr>
                  <w:rFonts w:ascii="Arial" w:hAnsi="Arial" w:cs="Arial"/>
                  <w:sz w:val="18"/>
                </w:rPr>
                <w:t xml:space="preserve">Validering: En underfordring skal have samme </w:t>
              </w:r>
              <w:proofErr w:type="spellStart"/>
              <w:r w:rsidRPr="0045485E">
                <w:rPr>
                  <w:rFonts w:ascii="Arial" w:hAnsi="Arial" w:cs="Arial"/>
                  <w:sz w:val="18"/>
                </w:rPr>
                <w:t>fordringart</w:t>
              </w:r>
              <w:proofErr w:type="spellEnd"/>
              <w:r w:rsidRPr="0045485E">
                <w:rPr>
                  <w:rFonts w:ascii="Arial" w:hAnsi="Arial" w:cs="Arial"/>
                  <w:sz w:val="18"/>
                </w:rPr>
                <w:t xml:space="preserve"> som hovedfordringen </w:t>
              </w:r>
              <w:r w:rsidRPr="0045485E">
                <w:rPr>
                  <w:rFonts w:ascii="Arial" w:hAnsi="Arial" w:cs="Arial"/>
                  <w:sz w:val="18"/>
                </w:rPr>
                <w:br/>
                <w:t>Fejlnummer: 270</w:t>
              </w:r>
              <w:r w:rsidRPr="0045485E">
                <w:rPr>
                  <w:rFonts w:ascii="Arial" w:hAnsi="Arial" w:cs="Arial"/>
                  <w:sz w:val="18"/>
                </w:rPr>
                <w:br/>
                <w:t>Reaktion: Opdatering afvises</w:t>
              </w:r>
              <w:r w:rsidRPr="0045485E">
                <w:rPr>
                  <w:rFonts w:ascii="Arial" w:hAnsi="Arial" w:cs="Arial"/>
                  <w:sz w:val="18"/>
                </w:rPr>
                <w:br/>
                <w:t xml:space="preserve">Parameterliste: </w:t>
              </w:r>
              <w:proofErr w:type="spellStart"/>
              <w:r w:rsidRPr="0045485E">
                <w:rPr>
                  <w:rFonts w:ascii="Arial" w:hAnsi="Arial" w:cs="Arial"/>
                  <w:sz w:val="18"/>
                </w:rPr>
                <w:t>TransaktionLøbenummer</w:t>
              </w:r>
              <w:proofErr w:type="spellEnd"/>
              <w:r w:rsidRPr="0045485E">
                <w:rPr>
                  <w:rFonts w:ascii="Arial" w:hAnsi="Arial" w:cs="Arial"/>
                  <w:sz w:val="18"/>
                </w:rPr>
                <w:t xml:space="preserve">, </w:t>
              </w:r>
              <w:proofErr w:type="spellStart"/>
              <w:r w:rsidRPr="0045485E">
                <w:rPr>
                  <w:rFonts w:ascii="Arial" w:hAnsi="Arial" w:cs="Arial"/>
                  <w:sz w:val="18"/>
                </w:rPr>
                <w:t>DMIFordringEFIFordringID</w:t>
              </w:r>
            </w:ins>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6">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MFDokumentStruktur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MFHæftelseStruktur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82381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29580" cy="997204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emf"/>
                          <pic:cNvPicPr/>
                        </pic:nvPicPr>
                        <pic:blipFill>
                          <a:blip r:embed="rId28">
                            <a:extLst>
                              <a:ext uri="{28A0092B-C50C-407E-A947-70E740481C1C}">
                                <a14:useLocalDpi xmlns:a14="http://schemas.microsoft.com/office/drawing/2010/main" val="0"/>
                              </a:ext>
                            </a:extLst>
                          </a:blip>
                          <a:stretch>
                            <a:fillRect/>
                          </a:stretch>
                        </pic:blipFill>
                        <pic:spPr>
                          <a:xfrm>
                            <a:off x="0" y="0"/>
                            <a:ext cx="5529580"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MFKundeStruktur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29">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p w:rsidR="00CC7B0B" w:rsidRDefault="00CC7B0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hæftelsesniveau: HÆFO=Hæftelse forkert.</w:t>
            </w: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fordringsniveau: FEJL=Fejlagtig påligning, FAST=Endelig fastsættelse, TRVE=Transport verificeret og LIHE=Ligningsmæssig Henstand.</w:t>
            </w: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DF7518"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anvende på både hæftelsesniveau og fordringsniveau: INDB=Indbetaling, REGU=regulering og ANDN=Anden.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1">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168232" cy="9535020"/>
                  <wp:effectExtent l="0" t="0" r="381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em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69751" cy="953849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3">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DMIFordringFordringArtKode</w:t>
            </w:r>
            <w:proofErr w:type="spellEnd"/>
            <w:r>
              <w:rPr>
                <w:rFonts w:ascii="Arial" w:hAnsi="Arial" w:cs="Arial"/>
                <w:sz w:val="18"/>
              </w:rPr>
              <w:t xml:space="preserv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4">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FF016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38" w:author="Lasse Steven Levarett Buck" w:date="2014-02-24T21:24:00Z">
              <w:r w:rsidDel="0067340D">
                <w:rPr>
                  <w:rFonts w:ascii="Arial" w:hAnsi="Arial" w:cs="Arial"/>
                  <w:noProof/>
                  <w:sz w:val="18"/>
                  <w:lang w:eastAsia="da-DK"/>
                  <w:rPrChange w:id="139" w:author="Unknown">
                    <w:rPr>
                      <w:noProof/>
                      <w:lang w:eastAsia="da-DK"/>
                    </w:rPr>
                  </w:rPrChange>
                </w:rPr>
                <w:lastRenderedPageBreak/>
                <w:drawing>
                  <wp:inline distT="0" distB="0" distL="0" distR="0" wp14:anchorId="4859DDC6" wp14:editId="3A9DDFB4">
                    <wp:extent cx="6480175" cy="62649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264910"/>
                            </a:xfrm>
                            <a:prstGeom prst="rect">
                              <a:avLst/>
                            </a:prstGeom>
                          </pic:spPr>
                        </pic:pic>
                      </a:graphicData>
                    </a:graphic>
                  </wp:inline>
                </w:drawing>
              </w:r>
            </w:del>
            <w:ins w:id="140" w:author="Lasse Steven Levarett Buck" w:date="2014-02-24T21:25:00Z">
              <w:r w:rsidR="0067340D">
                <w:rPr>
                  <w:rFonts w:ascii="Arial" w:hAnsi="Arial" w:cs="Arial"/>
                  <w:noProof/>
                  <w:sz w:val="18"/>
                  <w:lang w:eastAsia="da-DK"/>
                  <w:rPrChange w:id="141" w:author="Unknown">
                    <w:rPr>
                      <w:noProof/>
                      <w:lang w:eastAsia="da-DK"/>
                    </w:rPr>
                  </w:rPrChange>
                </w:rPr>
                <w:lastRenderedPageBreak/>
                <w:drawing>
                  <wp:inline distT="0" distB="0" distL="0" distR="0" wp14:anchorId="61D5657A" wp14:editId="52A2F63A">
                    <wp:extent cx="6480175" cy="980757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klip.PNG"/>
                            <pic:cNvPicPr/>
                          </pic:nvPicPr>
                          <pic:blipFill>
                            <a:blip r:embed="rId38">
                              <a:extLst>
                                <a:ext uri="{28A0092B-C50C-407E-A947-70E740481C1C}">
                                  <a14:useLocalDpi xmlns:a14="http://schemas.microsoft.com/office/drawing/2010/main" val="0"/>
                                </a:ext>
                              </a:extLst>
                            </a:blip>
                            <a:stretch>
                              <a:fillRect/>
                            </a:stretch>
                          </pic:blipFill>
                          <pic:spPr>
                            <a:xfrm>
                              <a:off x="0" y="0"/>
                              <a:ext cx="6480175" cy="9807575"/>
                            </a:xfrm>
                            <a:prstGeom prst="rect">
                              <a:avLst/>
                            </a:prstGeom>
                          </pic:spPr>
                        </pic:pic>
                      </a:graphicData>
                    </a:graphic>
                  </wp:inline>
                </w:drawing>
              </w:r>
            </w:ins>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853305"/>
                  <wp:effectExtent l="0" t="0" r="0" b="444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39">
                            <a:extLst>
                              <a:ext uri="{28A0092B-C50C-407E-A947-70E740481C1C}">
                                <a14:useLocalDpi xmlns:a14="http://schemas.microsoft.com/office/drawing/2010/main" val="0"/>
                              </a:ext>
                            </a:extLst>
                          </a:blip>
                          <a:stretch>
                            <a:fillRect/>
                          </a:stretch>
                        </pic:blipFill>
                        <pic:spPr>
                          <a:xfrm>
                            <a:off x="0" y="0"/>
                            <a:ext cx="6480175" cy="48533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1">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NedskrivningÅrsagStruktur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2">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OpskrivningBeløbStruktur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3">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4">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8F10F6"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2609850" cy="175297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emf"/>
                          <pic:cNvPicPr/>
                        </pic:nvPicPr>
                        <pic:blipFill>
                          <a:blip r:embed="rId45">
                            <a:extLst>
                              <a:ext uri="{28A0092B-C50C-407E-A947-70E740481C1C}">
                                <a14:useLocalDpi xmlns:a14="http://schemas.microsoft.com/office/drawing/2010/main" val="0"/>
                              </a:ext>
                            </a:extLst>
                          </a:blip>
                          <a:stretch>
                            <a:fillRect/>
                          </a:stretch>
                        </pic:blipFill>
                        <pic:spPr>
                          <a:xfrm>
                            <a:off x="0" y="0"/>
                            <a:ext cx="2609815" cy="1752951"/>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6">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B30FBC" w:rsidRDefault="00B30FBC"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pPr>
    </w:p>
    <w:sectPr w:rsidR="00B30FBC" w:rsidSect="00DF7518">
      <w:headerReference w:type="default" r:id="rId48"/>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6" w:author="Illum.Bent YIL" w:date="2014-02-24T21:30:00Z" w:initials="IY">
    <w:p w:rsidR="006C58CA" w:rsidRDefault="006C58CA" w:rsidP="00447712">
      <w:pPr>
        <w:pStyle w:val="Kommentartekst"/>
      </w:pPr>
      <w:r>
        <w:rPr>
          <w:rStyle w:val="Kommentarhenvisning"/>
        </w:rPr>
        <w:annotationRef/>
      </w:r>
      <w:r>
        <w:t>ÆA 233/QC 9378 opdatering af dok med implementerede fejlkoder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8CA" w:rsidRDefault="006C58CA" w:rsidP="00DF7518">
      <w:pPr>
        <w:spacing w:line="240" w:lineRule="auto"/>
      </w:pPr>
      <w:r>
        <w:separator/>
      </w:r>
    </w:p>
  </w:endnote>
  <w:endnote w:type="continuationSeparator" w:id="0">
    <w:p w:rsidR="006C58CA" w:rsidRDefault="006C58CA"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CA" w:rsidRPr="00DF7518" w:rsidRDefault="006C58CA"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ins w:id="8" w:author="Jesper Topsøe Johansen" w:date="2014-10-27T15:20:00Z">
      <w:r>
        <w:rPr>
          <w:rFonts w:ascii="Arial" w:hAnsi="Arial" w:cs="Arial"/>
          <w:noProof/>
          <w:sz w:val="16"/>
        </w:rPr>
        <w:t>27</w:t>
      </w:r>
    </w:ins>
    <w:ins w:id="9" w:author="Jesper Topsøe Johansen" w:date="2014-10-27T13:39:00Z">
      <w:r>
        <w:rPr>
          <w:rFonts w:ascii="Arial" w:hAnsi="Arial" w:cs="Arial"/>
          <w:noProof/>
          <w:sz w:val="16"/>
        </w:rPr>
        <w:t>. oktober 2012</w:t>
      </w:r>
    </w:ins>
    <w:del w:id="10" w:author="Jesper Topsøe Johansen" w:date="2014-10-27T13:39:00Z">
      <w:r w:rsidDel="00847845">
        <w:rPr>
          <w:rFonts w:ascii="Arial" w:hAnsi="Arial" w:cs="Arial"/>
          <w:noProof/>
          <w:sz w:val="16"/>
        </w:rPr>
        <w:delText>3. maj 2011</w:delText>
      </w:r>
    </w:del>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72E95">
      <w:rPr>
        <w:rFonts w:ascii="Arial" w:hAnsi="Arial" w:cs="Arial"/>
        <w:noProof/>
        <w:sz w:val="16"/>
      </w:rPr>
      <w:t>37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72E95">
      <w:rPr>
        <w:rFonts w:ascii="Arial" w:hAnsi="Arial" w:cs="Arial"/>
        <w:noProof/>
        <w:sz w:val="16"/>
      </w:rPr>
      <w:t>37</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8CA" w:rsidRDefault="006C58CA" w:rsidP="00DF7518">
      <w:pPr>
        <w:spacing w:line="240" w:lineRule="auto"/>
      </w:pPr>
      <w:r>
        <w:separator/>
      </w:r>
    </w:p>
  </w:footnote>
  <w:footnote w:type="continuationSeparator" w:id="0">
    <w:p w:rsidR="006C58CA" w:rsidRDefault="006C58CA"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CA" w:rsidRPr="00DF7518" w:rsidRDefault="006C58CA" w:rsidP="00DF7518">
    <w:pPr>
      <w:pStyle w:val="Sidehoved"/>
      <w:jc w:val="center"/>
      <w:rPr>
        <w:rFonts w:ascii="Arial" w:hAnsi="Arial" w:cs="Arial"/>
        <w:sz w:val="22"/>
      </w:rPr>
    </w:pPr>
    <w:r w:rsidRPr="00DF7518">
      <w:rPr>
        <w:rFonts w:ascii="Arial" w:hAnsi="Arial" w:cs="Arial"/>
        <w:sz w:val="22"/>
      </w:rPr>
      <w:t>Servicebeskrivelse</w:t>
    </w:r>
  </w:p>
  <w:p w:rsidR="006C58CA" w:rsidRPr="00DF7518" w:rsidRDefault="006C58CA" w:rsidP="00DF7518">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8CA" w:rsidRDefault="006C58CA" w:rsidP="00DF7518">
    <w:pPr>
      <w:pStyle w:val="Sidehoved"/>
      <w:jc w:val="center"/>
      <w:rPr>
        <w:rFonts w:ascii="Arial" w:hAnsi="Arial" w:cs="Arial"/>
        <w:sz w:val="22"/>
      </w:rPr>
    </w:pPr>
    <w:r>
      <w:rPr>
        <w:rFonts w:ascii="Arial" w:hAnsi="Arial" w:cs="Arial"/>
        <w:sz w:val="22"/>
      </w:rPr>
      <w:t>Data elementer</w:t>
    </w:r>
  </w:p>
  <w:p w:rsidR="006C58CA" w:rsidRPr="00DF7518" w:rsidRDefault="006C58CA"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84E55"/>
    <w:rsid w:val="000A2E51"/>
    <w:rsid w:val="001F439C"/>
    <w:rsid w:val="00282478"/>
    <w:rsid w:val="003458EA"/>
    <w:rsid w:val="00347ACA"/>
    <w:rsid w:val="00353B3F"/>
    <w:rsid w:val="00357791"/>
    <w:rsid w:val="003B57C6"/>
    <w:rsid w:val="003C290F"/>
    <w:rsid w:val="003E2C1A"/>
    <w:rsid w:val="004113B2"/>
    <w:rsid w:val="00427F60"/>
    <w:rsid w:val="00444AF4"/>
    <w:rsid w:val="00447712"/>
    <w:rsid w:val="0045485E"/>
    <w:rsid w:val="004A1047"/>
    <w:rsid w:val="004A50C6"/>
    <w:rsid w:val="00523400"/>
    <w:rsid w:val="0052642F"/>
    <w:rsid w:val="0054533B"/>
    <w:rsid w:val="005D489E"/>
    <w:rsid w:val="0067340D"/>
    <w:rsid w:val="00696000"/>
    <w:rsid w:val="006C58CA"/>
    <w:rsid w:val="00704E95"/>
    <w:rsid w:val="00780DB4"/>
    <w:rsid w:val="007C09C7"/>
    <w:rsid w:val="00822DED"/>
    <w:rsid w:val="0082381C"/>
    <w:rsid w:val="00847845"/>
    <w:rsid w:val="00882DEC"/>
    <w:rsid w:val="008A2899"/>
    <w:rsid w:val="008C033F"/>
    <w:rsid w:val="008F10F6"/>
    <w:rsid w:val="008F64E3"/>
    <w:rsid w:val="009303A2"/>
    <w:rsid w:val="0094298A"/>
    <w:rsid w:val="00960555"/>
    <w:rsid w:val="00981D78"/>
    <w:rsid w:val="009D259C"/>
    <w:rsid w:val="00A45CBA"/>
    <w:rsid w:val="00A54E82"/>
    <w:rsid w:val="00AF19CD"/>
    <w:rsid w:val="00B20C88"/>
    <w:rsid w:val="00B30FBC"/>
    <w:rsid w:val="00BB6FD8"/>
    <w:rsid w:val="00BC20DC"/>
    <w:rsid w:val="00C30167"/>
    <w:rsid w:val="00C365FF"/>
    <w:rsid w:val="00CB5939"/>
    <w:rsid w:val="00CC7B0B"/>
    <w:rsid w:val="00CD03E0"/>
    <w:rsid w:val="00D0185E"/>
    <w:rsid w:val="00D20D85"/>
    <w:rsid w:val="00D278F6"/>
    <w:rsid w:val="00D42001"/>
    <w:rsid w:val="00D438D5"/>
    <w:rsid w:val="00D72E95"/>
    <w:rsid w:val="00DB21C9"/>
    <w:rsid w:val="00DD11B9"/>
    <w:rsid w:val="00DF7518"/>
    <w:rsid w:val="00E458A4"/>
    <w:rsid w:val="00E56549"/>
    <w:rsid w:val="00EE1E37"/>
    <w:rsid w:val="00F26B61"/>
    <w:rsid w:val="00F6218B"/>
    <w:rsid w:val="00F632AE"/>
    <w:rsid w:val="00F70AF9"/>
    <w:rsid w:val="00F8582B"/>
    <w:rsid w:val="00FB097C"/>
    <w:rsid w:val="00FF01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 w:type="character" w:styleId="Kommentarhenvisning">
    <w:name w:val="annotation reference"/>
    <w:uiPriority w:val="99"/>
    <w:semiHidden/>
    <w:unhideWhenUsed/>
    <w:rsid w:val="00447712"/>
    <w:rPr>
      <w:sz w:val="16"/>
      <w:szCs w:val="16"/>
    </w:rPr>
  </w:style>
  <w:style w:type="paragraph" w:styleId="Kommentartekst">
    <w:name w:val="annotation text"/>
    <w:basedOn w:val="Normal"/>
    <w:link w:val="KommentartekstTegn"/>
    <w:uiPriority w:val="99"/>
    <w:semiHidden/>
    <w:unhideWhenUsed/>
    <w:rsid w:val="00447712"/>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447712"/>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 w:type="character" w:styleId="Kommentarhenvisning">
    <w:name w:val="annotation reference"/>
    <w:uiPriority w:val="99"/>
    <w:semiHidden/>
    <w:unhideWhenUsed/>
    <w:rsid w:val="00447712"/>
    <w:rPr>
      <w:sz w:val="16"/>
      <w:szCs w:val="16"/>
    </w:rPr>
  </w:style>
  <w:style w:type="paragraph" w:styleId="Kommentartekst">
    <w:name w:val="annotation text"/>
    <w:basedOn w:val="Normal"/>
    <w:link w:val="KommentartekstTegn"/>
    <w:uiPriority w:val="99"/>
    <w:semiHidden/>
    <w:unhideWhenUsed/>
    <w:rsid w:val="00447712"/>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447712"/>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881278906">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5.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emf"/><Relationship Id="rId25" Type="http://schemas.openxmlformats.org/officeDocument/2006/relationships/comments" Target="comments.xml"/><Relationship Id="rId33" Type="http://schemas.openxmlformats.org/officeDocument/2006/relationships/image" Target="media/image22.emf"/><Relationship Id="rId38" Type="http://schemas.openxmlformats.org/officeDocument/2006/relationships/image" Target="media/image27.PNG"/><Relationship Id="rId46" Type="http://schemas.openxmlformats.org/officeDocument/2006/relationships/image" Target="media/image3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8.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20.emf"/><Relationship Id="rId44" Type="http://schemas.openxmlformats.org/officeDocument/2006/relationships/image" Target="media/image33.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header" Target="header2.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2" Type="http://schemas.openxmlformats.org/officeDocument/2006/relationships/image" Target="../media/image38.jpeg"/><Relationship Id="rId1" Type="http://schemas.openxmlformats.org/officeDocument/2006/relationships/image" Target="../media/image37.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DFBCF-5F37-4D70-9ED5-768262A5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37</Pages>
  <Words>4417</Words>
  <Characters>26945</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20</cp:revision>
  <cp:lastPrinted>2014-10-27T12:39:00Z</cp:lastPrinted>
  <dcterms:created xsi:type="dcterms:W3CDTF">2012-10-04T13:38:00Z</dcterms:created>
  <dcterms:modified xsi:type="dcterms:W3CDTF">2014-10-27T14:43:00Z</dcterms:modified>
</cp:coreProperties>
</file>