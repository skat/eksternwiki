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280" w:rsidRDefault="00ED679E">
      <w:pPr>
        <w:rPr>
          <w:rFonts w:ascii="Verdana" w:hAnsi="Verdana"/>
          <w:b/>
          <w:sz w:val="20"/>
          <w:szCs w:val="20"/>
        </w:rPr>
      </w:pPr>
      <w:proofErr w:type="spellStart"/>
      <w:r w:rsidRPr="000643F7">
        <w:rPr>
          <w:rFonts w:ascii="Verdana" w:hAnsi="Verdana"/>
          <w:b/>
          <w:sz w:val="20"/>
          <w:szCs w:val="20"/>
        </w:rPr>
        <w:t>Mapning</w:t>
      </w:r>
      <w:proofErr w:type="spellEnd"/>
      <w:r w:rsidRPr="000643F7">
        <w:rPr>
          <w:rFonts w:ascii="Verdana" w:hAnsi="Verdana"/>
          <w:b/>
          <w:sz w:val="20"/>
          <w:szCs w:val="20"/>
        </w:rPr>
        <w:t xml:space="preserve"> </w:t>
      </w:r>
      <w:r w:rsidR="00564120">
        <w:rPr>
          <w:rFonts w:ascii="Verdana" w:hAnsi="Verdana"/>
          <w:b/>
          <w:sz w:val="20"/>
          <w:szCs w:val="20"/>
        </w:rPr>
        <w:t>fra</w:t>
      </w:r>
      <w:r w:rsidR="00564120" w:rsidRPr="000643F7">
        <w:rPr>
          <w:rFonts w:ascii="Verdana" w:hAnsi="Verdana"/>
          <w:b/>
          <w:sz w:val="20"/>
          <w:szCs w:val="20"/>
        </w:rPr>
        <w:t xml:space="preserve"> </w:t>
      </w:r>
      <w:r w:rsidRPr="000643F7">
        <w:rPr>
          <w:rFonts w:ascii="Verdana" w:hAnsi="Verdana"/>
          <w:b/>
          <w:sz w:val="20"/>
          <w:szCs w:val="20"/>
        </w:rPr>
        <w:t>SKAT</w:t>
      </w:r>
      <w:r w:rsidR="00564120">
        <w:rPr>
          <w:rFonts w:ascii="Verdana" w:hAnsi="Verdana"/>
          <w:b/>
          <w:sz w:val="20"/>
          <w:szCs w:val="20"/>
        </w:rPr>
        <w:t>-XML</w:t>
      </w:r>
      <w:r w:rsidRPr="000643F7">
        <w:rPr>
          <w:rFonts w:ascii="Verdana" w:hAnsi="Verdana"/>
          <w:b/>
          <w:sz w:val="20"/>
          <w:szCs w:val="20"/>
        </w:rPr>
        <w:t xml:space="preserve"> </w:t>
      </w:r>
      <w:r w:rsidR="00564120">
        <w:rPr>
          <w:rFonts w:ascii="Verdana" w:hAnsi="Verdana"/>
          <w:b/>
          <w:sz w:val="20"/>
          <w:szCs w:val="20"/>
        </w:rPr>
        <w:t>til</w:t>
      </w:r>
      <w:r w:rsidR="00564120" w:rsidRPr="000643F7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0643F7">
        <w:rPr>
          <w:rFonts w:ascii="Verdana" w:hAnsi="Verdana"/>
          <w:b/>
          <w:sz w:val="20"/>
          <w:szCs w:val="20"/>
        </w:rPr>
        <w:t>Captia</w:t>
      </w:r>
      <w:proofErr w:type="spellEnd"/>
    </w:p>
    <w:p w:rsidR="004C0260" w:rsidRDefault="004C0260">
      <w:pPr>
        <w:rPr>
          <w:rFonts w:ascii="Verdana" w:hAnsi="Verdana"/>
          <w:b/>
          <w:sz w:val="20"/>
          <w:szCs w:val="20"/>
        </w:rPr>
      </w:pPr>
    </w:p>
    <w:p w:rsidR="004C0260" w:rsidRPr="000643F7" w:rsidRDefault="004C0260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Servicen </w:t>
      </w:r>
      <w:proofErr w:type="spellStart"/>
      <w:r>
        <w:rPr>
          <w:rFonts w:ascii="Verdana" w:hAnsi="Verdana"/>
          <w:b/>
          <w:sz w:val="20"/>
          <w:szCs w:val="20"/>
        </w:rPr>
        <w:t>PartOpdater</w:t>
      </w:r>
      <w:proofErr w:type="spellEnd"/>
      <w:r>
        <w:rPr>
          <w:rFonts w:ascii="Verdana" w:hAnsi="Verdana"/>
          <w:b/>
          <w:sz w:val="20"/>
          <w:szCs w:val="20"/>
        </w:rPr>
        <w:t xml:space="preserve"> foretager følgende </w:t>
      </w:r>
      <w:proofErr w:type="spellStart"/>
      <w:r>
        <w:rPr>
          <w:rFonts w:ascii="Verdana" w:hAnsi="Verdana"/>
          <w:b/>
          <w:sz w:val="20"/>
          <w:szCs w:val="20"/>
        </w:rPr>
        <w:t>mapning</w:t>
      </w:r>
      <w:proofErr w:type="spellEnd"/>
      <w:r>
        <w:rPr>
          <w:rFonts w:ascii="Verdana" w:hAnsi="Verdana"/>
          <w:b/>
          <w:sz w:val="20"/>
          <w:szCs w:val="20"/>
        </w:rPr>
        <w:t xml:space="preserve"> af input, når adressaten skal indsættes/opdateres i </w:t>
      </w:r>
      <w:proofErr w:type="spellStart"/>
      <w:r>
        <w:rPr>
          <w:rFonts w:ascii="Verdana" w:hAnsi="Verdana"/>
          <w:b/>
          <w:sz w:val="20"/>
          <w:szCs w:val="20"/>
        </w:rPr>
        <w:t>Captia</w:t>
      </w:r>
      <w:proofErr w:type="spellEnd"/>
      <w:r>
        <w:rPr>
          <w:rFonts w:ascii="Verdana" w:hAnsi="Verdana"/>
          <w:b/>
          <w:sz w:val="20"/>
          <w:szCs w:val="20"/>
        </w:rPr>
        <w:t xml:space="preserve"> tabellerne:</w:t>
      </w:r>
    </w:p>
    <w:p w:rsidR="00ED679E" w:rsidRPr="000643F7" w:rsidRDefault="00ED679E">
      <w:pPr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42"/>
        <w:gridCol w:w="2233"/>
        <w:gridCol w:w="2443"/>
        <w:gridCol w:w="2736"/>
      </w:tblGrid>
      <w:tr w:rsidR="00ED679E" w:rsidRPr="000643F7" w:rsidTr="00EB7AA8">
        <w:tc>
          <w:tcPr>
            <w:tcW w:w="2442" w:type="dxa"/>
            <w:shd w:val="clear" w:color="auto" w:fill="auto"/>
          </w:tcPr>
          <w:p w:rsidR="00ED679E" w:rsidRPr="00EB7AA8" w:rsidRDefault="00ED679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B7AA8">
              <w:rPr>
                <w:rFonts w:ascii="Verdana" w:hAnsi="Verdana"/>
                <w:sz w:val="20"/>
                <w:szCs w:val="20"/>
              </w:rPr>
              <w:t>Captia</w:t>
            </w:r>
            <w:proofErr w:type="spellEnd"/>
            <w:r w:rsidRPr="00EB7AA8">
              <w:rPr>
                <w:rFonts w:ascii="Verdana" w:hAnsi="Verdana"/>
                <w:sz w:val="20"/>
                <w:szCs w:val="20"/>
              </w:rPr>
              <w:t xml:space="preserve"> felt</w:t>
            </w:r>
          </w:p>
        </w:tc>
        <w:tc>
          <w:tcPr>
            <w:tcW w:w="2233" w:type="dxa"/>
            <w:shd w:val="clear" w:color="auto" w:fill="auto"/>
          </w:tcPr>
          <w:p w:rsidR="00ED679E" w:rsidRPr="00EB7AA8" w:rsidRDefault="00ED679E" w:rsidP="00ED679E">
            <w:pPr>
              <w:rPr>
                <w:rFonts w:ascii="Verdana" w:hAnsi="Verdana"/>
                <w:sz w:val="20"/>
                <w:szCs w:val="20"/>
              </w:rPr>
            </w:pPr>
            <w:r w:rsidRPr="00EB7AA8">
              <w:rPr>
                <w:rFonts w:ascii="Verdana" w:hAnsi="Verdana"/>
                <w:sz w:val="20"/>
                <w:szCs w:val="20"/>
              </w:rPr>
              <w:t>Beskrivelse</w:t>
            </w:r>
          </w:p>
        </w:tc>
        <w:tc>
          <w:tcPr>
            <w:tcW w:w="2443" w:type="dxa"/>
            <w:shd w:val="clear" w:color="auto" w:fill="auto"/>
          </w:tcPr>
          <w:p w:rsidR="00ED679E" w:rsidRPr="00EB7AA8" w:rsidRDefault="00ED679E" w:rsidP="00ED679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B7AA8">
              <w:rPr>
                <w:rFonts w:ascii="Verdana" w:hAnsi="Verdana"/>
                <w:sz w:val="20"/>
                <w:szCs w:val="20"/>
              </w:rPr>
              <w:t>Captia</w:t>
            </w:r>
            <w:proofErr w:type="spellEnd"/>
            <w:r w:rsidRPr="00EB7AA8">
              <w:rPr>
                <w:rFonts w:ascii="Verdana" w:hAnsi="Verdana"/>
                <w:sz w:val="20"/>
                <w:szCs w:val="20"/>
              </w:rPr>
              <w:t xml:space="preserve"> felt-type</w:t>
            </w:r>
          </w:p>
        </w:tc>
        <w:tc>
          <w:tcPr>
            <w:tcW w:w="2736" w:type="dxa"/>
            <w:shd w:val="clear" w:color="auto" w:fill="auto"/>
          </w:tcPr>
          <w:p w:rsidR="00ED679E" w:rsidRPr="00EB7AA8" w:rsidRDefault="00ED679E" w:rsidP="00930FC1">
            <w:pPr>
              <w:rPr>
                <w:rFonts w:ascii="Verdana" w:hAnsi="Verdana"/>
                <w:sz w:val="20"/>
                <w:szCs w:val="20"/>
              </w:rPr>
            </w:pPr>
            <w:r w:rsidRPr="00EB7AA8">
              <w:rPr>
                <w:rFonts w:ascii="Verdana" w:hAnsi="Verdana"/>
                <w:sz w:val="20"/>
                <w:szCs w:val="20"/>
              </w:rPr>
              <w:t>SKAT</w:t>
            </w:r>
            <w:r w:rsidR="00930FC1" w:rsidRPr="00EB7AA8">
              <w:rPr>
                <w:rFonts w:ascii="Verdana" w:hAnsi="Verdana"/>
                <w:sz w:val="20"/>
                <w:szCs w:val="20"/>
              </w:rPr>
              <w:t xml:space="preserve"> XML</w:t>
            </w:r>
          </w:p>
        </w:tc>
      </w:tr>
      <w:tr w:rsidR="00ED679E" w:rsidRPr="000643F7" w:rsidTr="00EB7AA8">
        <w:tc>
          <w:tcPr>
            <w:tcW w:w="2442" w:type="dxa"/>
            <w:shd w:val="clear" w:color="auto" w:fill="auto"/>
          </w:tcPr>
          <w:p w:rsidR="00ED679E" w:rsidRPr="00EB7AA8" w:rsidRDefault="00ED679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B7AA8">
              <w:rPr>
                <w:rFonts w:ascii="Verdana" w:hAnsi="Verdana"/>
                <w:sz w:val="20"/>
                <w:szCs w:val="20"/>
              </w:rPr>
              <w:t>Navnelbnr</w:t>
            </w:r>
            <w:proofErr w:type="spellEnd"/>
          </w:p>
        </w:tc>
        <w:tc>
          <w:tcPr>
            <w:tcW w:w="2233" w:type="dxa"/>
            <w:shd w:val="clear" w:color="auto" w:fill="auto"/>
          </w:tcPr>
          <w:p w:rsidR="00ED679E" w:rsidRPr="00EB7AA8" w:rsidRDefault="00ED679E">
            <w:pPr>
              <w:rPr>
                <w:rFonts w:ascii="Verdana" w:hAnsi="Verdana"/>
                <w:sz w:val="20"/>
                <w:szCs w:val="20"/>
              </w:rPr>
            </w:pPr>
            <w:r w:rsidRPr="00EB7AA8">
              <w:rPr>
                <w:rFonts w:ascii="Verdana" w:hAnsi="Verdana"/>
                <w:sz w:val="20"/>
                <w:szCs w:val="20"/>
              </w:rPr>
              <w:t>Unik systemnøgle for adressaten</w:t>
            </w:r>
          </w:p>
        </w:tc>
        <w:tc>
          <w:tcPr>
            <w:tcW w:w="2443" w:type="dxa"/>
            <w:shd w:val="clear" w:color="auto" w:fill="auto"/>
          </w:tcPr>
          <w:p w:rsidR="00ED679E" w:rsidRPr="00EB7AA8" w:rsidRDefault="00ED679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B7AA8">
              <w:rPr>
                <w:rFonts w:ascii="Verdana" w:hAnsi="Verdana"/>
                <w:sz w:val="20"/>
                <w:szCs w:val="20"/>
              </w:rPr>
              <w:t>Number</w:t>
            </w:r>
            <w:proofErr w:type="spellEnd"/>
            <w:r w:rsidRPr="00EB7AA8">
              <w:rPr>
                <w:rFonts w:ascii="Verdana" w:hAnsi="Verdana"/>
                <w:sz w:val="20"/>
                <w:szCs w:val="20"/>
              </w:rPr>
              <w:t xml:space="preserve"> – 12</w:t>
            </w:r>
          </w:p>
        </w:tc>
        <w:tc>
          <w:tcPr>
            <w:tcW w:w="2736" w:type="dxa"/>
            <w:shd w:val="clear" w:color="auto" w:fill="auto"/>
          </w:tcPr>
          <w:p w:rsidR="00ED679E" w:rsidRPr="00EB7AA8" w:rsidRDefault="00ED679E">
            <w:pPr>
              <w:rPr>
                <w:rFonts w:ascii="Verdana" w:hAnsi="Verdana"/>
                <w:sz w:val="20"/>
                <w:szCs w:val="20"/>
              </w:rPr>
            </w:pPr>
            <w:r w:rsidRPr="00EB7AA8">
              <w:rPr>
                <w:rFonts w:ascii="Verdana" w:hAnsi="Verdana"/>
                <w:sz w:val="20"/>
                <w:szCs w:val="20"/>
              </w:rPr>
              <w:t xml:space="preserve">Tildeles af </w:t>
            </w:r>
            <w:proofErr w:type="spellStart"/>
            <w:r w:rsidRPr="00EB7AA8">
              <w:rPr>
                <w:rFonts w:ascii="Verdana" w:hAnsi="Verdana"/>
                <w:sz w:val="20"/>
                <w:szCs w:val="20"/>
              </w:rPr>
              <w:t>Captia</w:t>
            </w:r>
            <w:proofErr w:type="spellEnd"/>
            <w:r w:rsidRPr="00EB7AA8">
              <w:rPr>
                <w:rFonts w:ascii="Verdana" w:hAnsi="Verdana"/>
                <w:sz w:val="20"/>
                <w:szCs w:val="20"/>
              </w:rPr>
              <w:t xml:space="preserve"> ved oprettelse og returneres af servicen</w:t>
            </w:r>
          </w:p>
        </w:tc>
      </w:tr>
      <w:tr w:rsidR="00ED679E" w:rsidRPr="000643F7" w:rsidTr="00EB7AA8">
        <w:tc>
          <w:tcPr>
            <w:tcW w:w="2442" w:type="dxa"/>
            <w:shd w:val="clear" w:color="auto" w:fill="auto"/>
          </w:tcPr>
          <w:p w:rsidR="00ED679E" w:rsidRPr="00EB7AA8" w:rsidRDefault="00ED679E">
            <w:pPr>
              <w:rPr>
                <w:rFonts w:ascii="Verdana" w:hAnsi="Verdana"/>
                <w:sz w:val="20"/>
                <w:szCs w:val="20"/>
              </w:rPr>
            </w:pPr>
            <w:r w:rsidRPr="00EB7AA8">
              <w:rPr>
                <w:rFonts w:ascii="Verdana" w:hAnsi="Verdana"/>
                <w:sz w:val="20"/>
                <w:szCs w:val="20"/>
              </w:rPr>
              <w:t>Navnekode</w:t>
            </w:r>
          </w:p>
        </w:tc>
        <w:tc>
          <w:tcPr>
            <w:tcW w:w="2233" w:type="dxa"/>
            <w:shd w:val="clear" w:color="auto" w:fill="auto"/>
          </w:tcPr>
          <w:p w:rsidR="00ED679E" w:rsidRPr="00EB7AA8" w:rsidRDefault="00ED679E">
            <w:pPr>
              <w:rPr>
                <w:rFonts w:ascii="Verdana" w:hAnsi="Verdana"/>
                <w:sz w:val="20"/>
                <w:szCs w:val="20"/>
              </w:rPr>
            </w:pPr>
            <w:r w:rsidRPr="00EB7AA8">
              <w:rPr>
                <w:rFonts w:ascii="Verdana" w:hAnsi="Verdana"/>
                <w:sz w:val="20"/>
                <w:szCs w:val="20"/>
              </w:rPr>
              <w:t>Adressatkode, fx cpr- eller cvr-nummeret – er logisk nøgle sammen med navnetype</w:t>
            </w:r>
          </w:p>
        </w:tc>
        <w:tc>
          <w:tcPr>
            <w:tcW w:w="2443" w:type="dxa"/>
            <w:shd w:val="clear" w:color="auto" w:fill="auto"/>
          </w:tcPr>
          <w:p w:rsidR="00ED679E" w:rsidRPr="00EB7AA8" w:rsidRDefault="00ED679E">
            <w:pPr>
              <w:rPr>
                <w:rFonts w:ascii="Verdana" w:hAnsi="Verdana"/>
                <w:sz w:val="20"/>
                <w:szCs w:val="20"/>
              </w:rPr>
            </w:pPr>
            <w:r w:rsidRPr="00EB7AA8">
              <w:rPr>
                <w:rFonts w:ascii="Verdana" w:hAnsi="Verdana"/>
                <w:sz w:val="20"/>
                <w:szCs w:val="20"/>
              </w:rPr>
              <w:t>Varchar2 – 11</w:t>
            </w:r>
          </w:p>
        </w:tc>
        <w:tc>
          <w:tcPr>
            <w:tcW w:w="2736" w:type="dxa"/>
            <w:shd w:val="clear" w:color="auto" w:fill="auto"/>
          </w:tcPr>
          <w:p w:rsidR="000643F7" w:rsidRPr="00EB7AA8" w:rsidRDefault="00930FC1">
            <w:pPr>
              <w:rPr>
                <w:rFonts w:ascii="Verdana" w:hAnsi="Verdana"/>
                <w:sz w:val="20"/>
                <w:szCs w:val="20"/>
              </w:rPr>
            </w:pPr>
            <w:r w:rsidRPr="00EB7AA8">
              <w:rPr>
                <w:rFonts w:ascii="Verdana" w:hAnsi="Verdana"/>
                <w:sz w:val="20"/>
                <w:szCs w:val="20"/>
              </w:rPr>
              <w:t>Navnekode</w:t>
            </w:r>
          </w:p>
        </w:tc>
      </w:tr>
      <w:tr w:rsidR="00ED679E" w:rsidRPr="000643F7" w:rsidTr="00EB7AA8">
        <w:tc>
          <w:tcPr>
            <w:tcW w:w="2442" w:type="dxa"/>
            <w:shd w:val="clear" w:color="auto" w:fill="auto"/>
          </w:tcPr>
          <w:p w:rsidR="00ED679E" w:rsidRPr="00EB7AA8" w:rsidRDefault="00ED679E">
            <w:pPr>
              <w:rPr>
                <w:rFonts w:ascii="Verdana" w:hAnsi="Verdana"/>
                <w:sz w:val="20"/>
                <w:szCs w:val="20"/>
              </w:rPr>
            </w:pPr>
            <w:r w:rsidRPr="00EB7AA8">
              <w:rPr>
                <w:rFonts w:ascii="Verdana" w:hAnsi="Verdana"/>
                <w:sz w:val="20"/>
                <w:szCs w:val="20"/>
              </w:rPr>
              <w:t>Navnetype</w:t>
            </w:r>
          </w:p>
        </w:tc>
        <w:tc>
          <w:tcPr>
            <w:tcW w:w="2233" w:type="dxa"/>
            <w:shd w:val="clear" w:color="auto" w:fill="auto"/>
          </w:tcPr>
          <w:p w:rsidR="00ED679E" w:rsidRPr="00EB7AA8" w:rsidRDefault="00ED679E">
            <w:pPr>
              <w:rPr>
                <w:rFonts w:ascii="Verdana" w:hAnsi="Verdana"/>
                <w:sz w:val="20"/>
                <w:szCs w:val="20"/>
              </w:rPr>
            </w:pPr>
            <w:r w:rsidRPr="00EB7AA8">
              <w:rPr>
                <w:rFonts w:ascii="Verdana" w:hAnsi="Verdana"/>
                <w:sz w:val="20"/>
                <w:szCs w:val="20"/>
              </w:rPr>
              <w:t>Adressattype, fx ”C” for Cpr, S for ”SE-nr.” m.v.</w:t>
            </w:r>
          </w:p>
        </w:tc>
        <w:tc>
          <w:tcPr>
            <w:tcW w:w="2443" w:type="dxa"/>
            <w:shd w:val="clear" w:color="auto" w:fill="auto"/>
          </w:tcPr>
          <w:p w:rsidR="00ED679E" w:rsidRPr="00EB7AA8" w:rsidRDefault="00ED679E">
            <w:pPr>
              <w:rPr>
                <w:rFonts w:ascii="Verdana" w:hAnsi="Verdana"/>
                <w:sz w:val="20"/>
                <w:szCs w:val="20"/>
              </w:rPr>
            </w:pPr>
            <w:r w:rsidRPr="00EB7AA8">
              <w:rPr>
                <w:rFonts w:ascii="Verdana" w:hAnsi="Verdana"/>
                <w:sz w:val="20"/>
                <w:szCs w:val="20"/>
              </w:rPr>
              <w:t>Varchar2 – 1</w:t>
            </w:r>
          </w:p>
        </w:tc>
        <w:tc>
          <w:tcPr>
            <w:tcW w:w="2736" w:type="dxa"/>
            <w:shd w:val="clear" w:color="auto" w:fill="auto"/>
          </w:tcPr>
          <w:p w:rsidR="00ED679E" w:rsidRPr="00EB7AA8" w:rsidRDefault="00930FC1">
            <w:pPr>
              <w:rPr>
                <w:rFonts w:ascii="Verdana" w:hAnsi="Verdana"/>
                <w:sz w:val="20"/>
                <w:szCs w:val="20"/>
              </w:rPr>
            </w:pPr>
            <w:r w:rsidRPr="00EB7AA8">
              <w:rPr>
                <w:rFonts w:ascii="Verdana" w:hAnsi="Verdana"/>
                <w:sz w:val="20"/>
                <w:szCs w:val="20"/>
              </w:rPr>
              <w:t>Navnetype</w:t>
            </w:r>
          </w:p>
        </w:tc>
      </w:tr>
      <w:tr w:rsidR="00ED679E" w:rsidRPr="000643F7" w:rsidTr="00EB7AA8">
        <w:tc>
          <w:tcPr>
            <w:tcW w:w="2442" w:type="dxa"/>
            <w:shd w:val="clear" w:color="auto" w:fill="auto"/>
          </w:tcPr>
          <w:p w:rsidR="00ED679E" w:rsidRPr="00EB7AA8" w:rsidRDefault="00ED679E">
            <w:pPr>
              <w:rPr>
                <w:rFonts w:ascii="Verdana" w:hAnsi="Verdana"/>
                <w:sz w:val="20"/>
                <w:szCs w:val="20"/>
              </w:rPr>
            </w:pPr>
            <w:r w:rsidRPr="00EB7AA8">
              <w:rPr>
                <w:rFonts w:ascii="Verdana" w:hAnsi="Verdana"/>
                <w:sz w:val="20"/>
                <w:szCs w:val="20"/>
              </w:rPr>
              <w:t>Navn1</w:t>
            </w:r>
          </w:p>
        </w:tc>
        <w:tc>
          <w:tcPr>
            <w:tcW w:w="2233" w:type="dxa"/>
            <w:shd w:val="clear" w:color="auto" w:fill="auto"/>
          </w:tcPr>
          <w:p w:rsidR="00ED679E" w:rsidRPr="00EB7AA8" w:rsidRDefault="00ED679E">
            <w:pPr>
              <w:rPr>
                <w:rFonts w:ascii="Verdana" w:hAnsi="Verdana"/>
                <w:sz w:val="20"/>
                <w:szCs w:val="20"/>
              </w:rPr>
            </w:pPr>
            <w:r w:rsidRPr="00EB7AA8">
              <w:rPr>
                <w:rFonts w:ascii="Verdana" w:hAnsi="Verdana"/>
                <w:sz w:val="20"/>
                <w:szCs w:val="20"/>
              </w:rPr>
              <w:t>Anvendes som udgangspunkt til fornavn</w:t>
            </w:r>
          </w:p>
        </w:tc>
        <w:tc>
          <w:tcPr>
            <w:tcW w:w="2443" w:type="dxa"/>
            <w:shd w:val="clear" w:color="auto" w:fill="auto"/>
          </w:tcPr>
          <w:p w:rsidR="00ED679E" w:rsidRPr="00EB7AA8" w:rsidRDefault="00ED679E">
            <w:pPr>
              <w:rPr>
                <w:rFonts w:ascii="Verdana" w:hAnsi="Verdana"/>
                <w:sz w:val="20"/>
                <w:szCs w:val="20"/>
              </w:rPr>
            </w:pPr>
            <w:r w:rsidRPr="00EB7AA8">
              <w:rPr>
                <w:rFonts w:ascii="Verdana" w:hAnsi="Verdana"/>
                <w:sz w:val="20"/>
                <w:szCs w:val="20"/>
              </w:rPr>
              <w:t>Varchar2 – 60</w:t>
            </w:r>
          </w:p>
        </w:tc>
        <w:tc>
          <w:tcPr>
            <w:tcW w:w="2736" w:type="dxa"/>
            <w:shd w:val="clear" w:color="auto" w:fill="auto"/>
          </w:tcPr>
          <w:p w:rsidR="00ED679E" w:rsidRPr="00EB7AA8" w:rsidRDefault="00930FC1">
            <w:pPr>
              <w:rPr>
                <w:rFonts w:ascii="Verdana" w:hAnsi="Verdana"/>
                <w:sz w:val="20"/>
                <w:szCs w:val="20"/>
              </w:rPr>
            </w:pPr>
            <w:r w:rsidRPr="00EB7AA8">
              <w:rPr>
                <w:rFonts w:ascii="Verdana" w:hAnsi="Verdana"/>
                <w:sz w:val="20"/>
                <w:szCs w:val="20"/>
              </w:rPr>
              <w:t>Navn1</w:t>
            </w:r>
          </w:p>
        </w:tc>
      </w:tr>
      <w:tr w:rsidR="00ED679E" w:rsidRPr="000643F7" w:rsidTr="00EB7AA8">
        <w:tc>
          <w:tcPr>
            <w:tcW w:w="2442" w:type="dxa"/>
            <w:shd w:val="clear" w:color="auto" w:fill="auto"/>
          </w:tcPr>
          <w:p w:rsidR="00ED679E" w:rsidRPr="00EB7AA8" w:rsidRDefault="00ED679E">
            <w:pPr>
              <w:rPr>
                <w:rFonts w:ascii="Verdana" w:hAnsi="Verdana"/>
                <w:sz w:val="20"/>
                <w:szCs w:val="20"/>
              </w:rPr>
            </w:pPr>
            <w:r w:rsidRPr="00EB7AA8">
              <w:rPr>
                <w:rFonts w:ascii="Verdana" w:hAnsi="Verdana"/>
                <w:sz w:val="20"/>
                <w:szCs w:val="20"/>
              </w:rPr>
              <w:t>Navn2</w:t>
            </w:r>
          </w:p>
        </w:tc>
        <w:tc>
          <w:tcPr>
            <w:tcW w:w="2233" w:type="dxa"/>
            <w:shd w:val="clear" w:color="auto" w:fill="auto"/>
          </w:tcPr>
          <w:p w:rsidR="00ED679E" w:rsidRPr="00EB7AA8" w:rsidRDefault="00ED679E">
            <w:pPr>
              <w:rPr>
                <w:rFonts w:ascii="Verdana" w:hAnsi="Verdana"/>
                <w:sz w:val="20"/>
                <w:szCs w:val="20"/>
              </w:rPr>
            </w:pPr>
            <w:r w:rsidRPr="00EB7AA8">
              <w:rPr>
                <w:rFonts w:ascii="Verdana" w:hAnsi="Verdana"/>
                <w:sz w:val="20"/>
                <w:szCs w:val="20"/>
              </w:rPr>
              <w:t>Anvendes som udgangspunkt til efternavn</w:t>
            </w:r>
          </w:p>
        </w:tc>
        <w:tc>
          <w:tcPr>
            <w:tcW w:w="2443" w:type="dxa"/>
            <w:shd w:val="clear" w:color="auto" w:fill="auto"/>
          </w:tcPr>
          <w:p w:rsidR="00ED679E" w:rsidRPr="00EB7AA8" w:rsidRDefault="00ED679E">
            <w:pPr>
              <w:rPr>
                <w:rFonts w:ascii="Verdana" w:hAnsi="Verdana"/>
                <w:sz w:val="20"/>
                <w:szCs w:val="20"/>
              </w:rPr>
            </w:pPr>
            <w:r w:rsidRPr="00EB7AA8">
              <w:rPr>
                <w:rFonts w:ascii="Verdana" w:hAnsi="Verdana"/>
                <w:sz w:val="20"/>
                <w:szCs w:val="20"/>
              </w:rPr>
              <w:t>Varchar2 – 60</w:t>
            </w:r>
          </w:p>
        </w:tc>
        <w:tc>
          <w:tcPr>
            <w:tcW w:w="2736" w:type="dxa"/>
            <w:shd w:val="clear" w:color="auto" w:fill="auto"/>
          </w:tcPr>
          <w:p w:rsidR="00ED679E" w:rsidRPr="00EB7AA8" w:rsidRDefault="00930FC1">
            <w:pPr>
              <w:rPr>
                <w:rFonts w:ascii="Verdana" w:hAnsi="Verdana"/>
                <w:sz w:val="20"/>
                <w:szCs w:val="20"/>
              </w:rPr>
            </w:pPr>
            <w:r w:rsidRPr="00EB7AA8">
              <w:rPr>
                <w:rFonts w:ascii="Verdana" w:hAnsi="Verdana"/>
                <w:sz w:val="20"/>
                <w:szCs w:val="20"/>
              </w:rPr>
              <w:t>Navn2</w:t>
            </w:r>
          </w:p>
        </w:tc>
      </w:tr>
      <w:tr w:rsidR="00ED679E" w:rsidRPr="000643F7" w:rsidTr="00EB7AA8">
        <w:tc>
          <w:tcPr>
            <w:tcW w:w="2442" w:type="dxa"/>
            <w:shd w:val="clear" w:color="auto" w:fill="auto"/>
          </w:tcPr>
          <w:p w:rsidR="00ED679E" w:rsidRPr="00EB7AA8" w:rsidRDefault="00ED679E">
            <w:pPr>
              <w:rPr>
                <w:rFonts w:ascii="Verdana" w:hAnsi="Verdana"/>
                <w:sz w:val="20"/>
                <w:szCs w:val="20"/>
              </w:rPr>
            </w:pPr>
            <w:r w:rsidRPr="00EB7AA8">
              <w:rPr>
                <w:rFonts w:ascii="Verdana" w:hAnsi="Verdana"/>
                <w:sz w:val="20"/>
                <w:szCs w:val="20"/>
              </w:rPr>
              <w:t>Adresse1</w:t>
            </w:r>
          </w:p>
        </w:tc>
        <w:tc>
          <w:tcPr>
            <w:tcW w:w="2233" w:type="dxa"/>
            <w:shd w:val="clear" w:color="auto" w:fill="auto"/>
          </w:tcPr>
          <w:p w:rsidR="00ED679E" w:rsidRPr="00EB7AA8" w:rsidRDefault="00ED679E">
            <w:pPr>
              <w:rPr>
                <w:rFonts w:ascii="Verdana" w:hAnsi="Verdana"/>
                <w:sz w:val="20"/>
                <w:szCs w:val="20"/>
              </w:rPr>
            </w:pPr>
            <w:r w:rsidRPr="00EB7AA8">
              <w:rPr>
                <w:rFonts w:ascii="Verdana" w:hAnsi="Verdana"/>
                <w:sz w:val="20"/>
                <w:szCs w:val="20"/>
              </w:rPr>
              <w:t>Adresse1</w:t>
            </w:r>
          </w:p>
        </w:tc>
        <w:tc>
          <w:tcPr>
            <w:tcW w:w="2443" w:type="dxa"/>
            <w:shd w:val="clear" w:color="auto" w:fill="auto"/>
          </w:tcPr>
          <w:p w:rsidR="00ED679E" w:rsidRPr="00EB7AA8" w:rsidRDefault="00ED679E">
            <w:pPr>
              <w:rPr>
                <w:rFonts w:ascii="Verdana" w:hAnsi="Verdana"/>
                <w:sz w:val="20"/>
                <w:szCs w:val="20"/>
              </w:rPr>
            </w:pPr>
            <w:r w:rsidRPr="00EB7AA8">
              <w:rPr>
                <w:rFonts w:ascii="Verdana" w:hAnsi="Verdana"/>
                <w:sz w:val="20"/>
                <w:szCs w:val="20"/>
              </w:rPr>
              <w:t>Varchar2 – 60</w:t>
            </w:r>
          </w:p>
        </w:tc>
        <w:tc>
          <w:tcPr>
            <w:tcW w:w="2736" w:type="dxa"/>
            <w:shd w:val="clear" w:color="auto" w:fill="auto"/>
          </w:tcPr>
          <w:p w:rsidR="00AE12B0" w:rsidRPr="00EB7AA8" w:rsidRDefault="00AE12B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B7AA8">
              <w:rPr>
                <w:rFonts w:ascii="Verdana" w:hAnsi="Verdana"/>
                <w:sz w:val="20"/>
                <w:szCs w:val="20"/>
              </w:rPr>
              <w:t>AdresseVejNavn</w:t>
            </w:r>
            <w:proofErr w:type="spellEnd"/>
            <w:r w:rsidRPr="00EB7AA8">
              <w:rPr>
                <w:rFonts w:ascii="Verdana" w:hAnsi="Verdana"/>
                <w:sz w:val="20"/>
                <w:szCs w:val="20"/>
              </w:rPr>
              <w:t xml:space="preserve"> [mellemrum]</w:t>
            </w:r>
          </w:p>
          <w:p w:rsidR="00AE12B0" w:rsidRPr="00EB7AA8" w:rsidRDefault="00AE12B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B7AA8">
              <w:rPr>
                <w:rFonts w:ascii="Verdana" w:hAnsi="Verdana"/>
                <w:sz w:val="20"/>
                <w:szCs w:val="20"/>
              </w:rPr>
              <w:t>AdresseFraHusNummer</w:t>
            </w:r>
            <w:proofErr w:type="spellEnd"/>
          </w:p>
          <w:p w:rsidR="00AE12B0" w:rsidRPr="00EB7AA8" w:rsidRDefault="00AE12B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B7AA8">
              <w:rPr>
                <w:rFonts w:ascii="Verdana" w:hAnsi="Verdana"/>
                <w:sz w:val="20"/>
                <w:szCs w:val="20"/>
              </w:rPr>
              <w:t>AdresseFraHusBogstav</w:t>
            </w:r>
            <w:proofErr w:type="spellEnd"/>
          </w:p>
          <w:p w:rsidR="00AE12B0" w:rsidRPr="00EB7AA8" w:rsidRDefault="00AE12B0">
            <w:pPr>
              <w:rPr>
                <w:rFonts w:ascii="Verdana" w:hAnsi="Verdana"/>
                <w:sz w:val="20"/>
                <w:szCs w:val="20"/>
              </w:rPr>
            </w:pPr>
            <w:r w:rsidRPr="00EB7AA8">
              <w:rPr>
                <w:rFonts w:ascii="Verdana" w:hAnsi="Verdana"/>
                <w:sz w:val="20"/>
                <w:szCs w:val="20"/>
              </w:rPr>
              <w:t xml:space="preserve">[- (hvis der findes et </w:t>
            </w:r>
            <w:proofErr w:type="spellStart"/>
            <w:r w:rsidRPr="00EB7AA8">
              <w:rPr>
                <w:rFonts w:ascii="Verdana" w:hAnsi="Verdana"/>
                <w:sz w:val="20"/>
                <w:szCs w:val="20"/>
              </w:rPr>
              <w:t>AdresseTilHusBogstav</w:t>
            </w:r>
            <w:proofErr w:type="spellEnd"/>
            <w:r w:rsidRPr="00EB7AA8">
              <w:rPr>
                <w:rFonts w:ascii="Verdana" w:hAnsi="Verdana"/>
                <w:sz w:val="20"/>
                <w:szCs w:val="20"/>
              </w:rPr>
              <w:t>)]</w:t>
            </w:r>
          </w:p>
          <w:p w:rsidR="00AE12B0" w:rsidRPr="00EB7AA8" w:rsidRDefault="00AE12B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B7AA8">
              <w:rPr>
                <w:rFonts w:ascii="Verdana" w:hAnsi="Verdana"/>
                <w:sz w:val="20"/>
                <w:szCs w:val="20"/>
              </w:rPr>
              <w:t>AdresseTilHusBogstav</w:t>
            </w:r>
            <w:proofErr w:type="spellEnd"/>
          </w:p>
          <w:p w:rsidR="00ED679E" w:rsidRPr="00EB7AA8" w:rsidRDefault="00AE12B0" w:rsidP="00AE12B0">
            <w:pPr>
              <w:rPr>
                <w:rFonts w:ascii="Verdana" w:hAnsi="Verdana"/>
                <w:sz w:val="20"/>
                <w:szCs w:val="20"/>
              </w:rPr>
            </w:pPr>
            <w:r w:rsidRPr="00EB7AA8">
              <w:rPr>
                <w:rFonts w:ascii="Verdana" w:hAnsi="Verdana"/>
                <w:sz w:val="20"/>
                <w:szCs w:val="20"/>
              </w:rPr>
              <w:t xml:space="preserve">[- (hvis der findes et </w:t>
            </w:r>
            <w:proofErr w:type="spellStart"/>
            <w:r w:rsidRPr="00EB7AA8">
              <w:rPr>
                <w:rFonts w:ascii="Verdana" w:hAnsi="Verdana"/>
                <w:sz w:val="20"/>
                <w:szCs w:val="20"/>
              </w:rPr>
              <w:t>AdresseTilHusNummer</w:t>
            </w:r>
            <w:proofErr w:type="spellEnd"/>
            <w:r w:rsidRPr="00EB7AA8">
              <w:rPr>
                <w:rFonts w:ascii="Verdana" w:hAnsi="Verdana"/>
                <w:sz w:val="20"/>
                <w:szCs w:val="20"/>
              </w:rPr>
              <w:t xml:space="preserve">)] </w:t>
            </w:r>
            <w:proofErr w:type="spellStart"/>
            <w:r w:rsidRPr="00EB7AA8">
              <w:rPr>
                <w:rFonts w:ascii="Verdana" w:hAnsi="Verdana"/>
                <w:sz w:val="20"/>
                <w:szCs w:val="20"/>
              </w:rPr>
              <w:t>AdresseTilHusNummer</w:t>
            </w:r>
            <w:proofErr w:type="spellEnd"/>
          </w:p>
          <w:p w:rsidR="00AE12B0" w:rsidRPr="00EB7AA8" w:rsidRDefault="00AE12B0" w:rsidP="00AE12B0">
            <w:pPr>
              <w:rPr>
                <w:rFonts w:ascii="Verdana" w:hAnsi="Verdana"/>
                <w:sz w:val="20"/>
                <w:szCs w:val="20"/>
              </w:rPr>
            </w:pPr>
            <w:r w:rsidRPr="00EB7AA8">
              <w:rPr>
                <w:rFonts w:ascii="Verdana" w:hAnsi="Verdana"/>
                <w:sz w:val="20"/>
                <w:szCs w:val="20"/>
              </w:rPr>
              <w:t>[mellemrum]</w:t>
            </w:r>
          </w:p>
          <w:p w:rsidR="00AE12B0" w:rsidRPr="00EB7AA8" w:rsidRDefault="00AE12B0" w:rsidP="00AE12B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B7AA8">
              <w:rPr>
                <w:rFonts w:ascii="Verdana" w:hAnsi="Verdana"/>
                <w:sz w:val="20"/>
                <w:szCs w:val="20"/>
              </w:rPr>
              <w:t>AdresseEtageTekst</w:t>
            </w:r>
            <w:proofErr w:type="spellEnd"/>
          </w:p>
          <w:p w:rsidR="00AE12B0" w:rsidRPr="00EB7AA8" w:rsidRDefault="000643F7" w:rsidP="00AE12B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B7AA8">
              <w:rPr>
                <w:rFonts w:ascii="Verdana" w:hAnsi="Verdana"/>
                <w:sz w:val="20"/>
                <w:szCs w:val="20"/>
              </w:rPr>
              <w:t>AdresseSideDørTekst</w:t>
            </w:r>
            <w:proofErr w:type="spellEnd"/>
          </w:p>
        </w:tc>
      </w:tr>
      <w:tr w:rsidR="00ED679E" w:rsidRPr="000643F7" w:rsidTr="00EB7AA8">
        <w:tc>
          <w:tcPr>
            <w:tcW w:w="2442" w:type="dxa"/>
            <w:shd w:val="clear" w:color="auto" w:fill="auto"/>
          </w:tcPr>
          <w:p w:rsidR="00ED679E" w:rsidRPr="00EB7AA8" w:rsidRDefault="00ED679E">
            <w:pPr>
              <w:rPr>
                <w:rFonts w:ascii="Verdana" w:hAnsi="Verdana"/>
                <w:sz w:val="20"/>
                <w:szCs w:val="20"/>
              </w:rPr>
            </w:pPr>
            <w:r w:rsidRPr="00EB7AA8">
              <w:rPr>
                <w:rFonts w:ascii="Verdana" w:hAnsi="Verdana"/>
                <w:sz w:val="20"/>
                <w:szCs w:val="20"/>
              </w:rPr>
              <w:t>Adresse2</w:t>
            </w:r>
          </w:p>
        </w:tc>
        <w:tc>
          <w:tcPr>
            <w:tcW w:w="2233" w:type="dxa"/>
            <w:shd w:val="clear" w:color="auto" w:fill="auto"/>
          </w:tcPr>
          <w:p w:rsidR="00ED679E" w:rsidRPr="00EB7AA8" w:rsidRDefault="00ED679E">
            <w:pPr>
              <w:rPr>
                <w:rFonts w:ascii="Verdana" w:hAnsi="Verdana"/>
                <w:sz w:val="20"/>
                <w:szCs w:val="20"/>
              </w:rPr>
            </w:pPr>
            <w:r w:rsidRPr="00EB7AA8">
              <w:rPr>
                <w:rFonts w:ascii="Verdana" w:hAnsi="Verdana"/>
                <w:sz w:val="20"/>
                <w:szCs w:val="20"/>
              </w:rPr>
              <w:t>Adresse2</w:t>
            </w:r>
          </w:p>
        </w:tc>
        <w:tc>
          <w:tcPr>
            <w:tcW w:w="2443" w:type="dxa"/>
            <w:shd w:val="clear" w:color="auto" w:fill="auto"/>
          </w:tcPr>
          <w:p w:rsidR="00ED679E" w:rsidRPr="00EB7AA8" w:rsidRDefault="00ED679E">
            <w:pPr>
              <w:rPr>
                <w:rFonts w:ascii="Verdana" w:hAnsi="Verdana"/>
                <w:sz w:val="20"/>
                <w:szCs w:val="20"/>
              </w:rPr>
            </w:pPr>
            <w:r w:rsidRPr="00EB7AA8">
              <w:rPr>
                <w:rFonts w:ascii="Verdana" w:hAnsi="Verdana"/>
                <w:sz w:val="20"/>
                <w:szCs w:val="20"/>
              </w:rPr>
              <w:t>Varchar2 – 60</w:t>
            </w:r>
          </w:p>
        </w:tc>
        <w:tc>
          <w:tcPr>
            <w:tcW w:w="2736" w:type="dxa"/>
            <w:shd w:val="clear" w:color="auto" w:fill="auto"/>
          </w:tcPr>
          <w:p w:rsidR="00ED679E" w:rsidRPr="00EB7AA8" w:rsidRDefault="00AE12B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B7AA8">
              <w:rPr>
                <w:rFonts w:ascii="Verdana" w:hAnsi="Verdana"/>
                <w:sz w:val="20"/>
                <w:szCs w:val="20"/>
              </w:rPr>
              <w:t>AdresseCONavn</w:t>
            </w:r>
            <w:proofErr w:type="spellEnd"/>
          </w:p>
          <w:p w:rsidR="00AE12B0" w:rsidRPr="00EB7AA8" w:rsidRDefault="00AE12B0">
            <w:pPr>
              <w:rPr>
                <w:rFonts w:ascii="Verdana" w:hAnsi="Verdana"/>
                <w:sz w:val="20"/>
                <w:szCs w:val="20"/>
              </w:rPr>
            </w:pPr>
            <w:r w:rsidRPr="00EB7AA8">
              <w:rPr>
                <w:rFonts w:ascii="Verdana" w:hAnsi="Verdana"/>
                <w:sz w:val="20"/>
                <w:szCs w:val="20"/>
              </w:rPr>
              <w:t>[mellemrum]</w:t>
            </w:r>
          </w:p>
          <w:p w:rsidR="00AE12B0" w:rsidRPr="00EB7AA8" w:rsidRDefault="00AE12B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B7AA8">
              <w:rPr>
                <w:rFonts w:ascii="Verdana" w:hAnsi="Verdana"/>
                <w:sz w:val="20"/>
                <w:szCs w:val="20"/>
              </w:rPr>
              <w:t>AdressePostBox</w:t>
            </w:r>
            <w:proofErr w:type="spellEnd"/>
          </w:p>
        </w:tc>
      </w:tr>
      <w:tr w:rsidR="00ED679E" w:rsidRPr="000643F7" w:rsidTr="00EB7AA8">
        <w:tc>
          <w:tcPr>
            <w:tcW w:w="2442" w:type="dxa"/>
            <w:shd w:val="clear" w:color="auto" w:fill="auto"/>
          </w:tcPr>
          <w:p w:rsidR="00ED679E" w:rsidRPr="00EB7AA8" w:rsidRDefault="00ED679E">
            <w:pPr>
              <w:rPr>
                <w:rFonts w:ascii="Verdana" w:hAnsi="Verdana"/>
                <w:sz w:val="20"/>
                <w:szCs w:val="20"/>
              </w:rPr>
            </w:pPr>
            <w:r w:rsidRPr="00EB7AA8">
              <w:rPr>
                <w:rFonts w:ascii="Verdana" w:hAnsi="Verdana"/>
                <w:sz w:val="20"/>
                <w:szCs w:val="20"/>
              </w:rPr>
              <w:t>Adresse3</w:t>
            </w:r>
          </w:p>
        </w:tc>
        <w:tc>
          <w:tcPr>
            <w:tcW w:w="2233" w:type="dxa"/>
            <w:shd w:val="clear" w:color="auto" w:fill="auto"/>
          </w:tcPr>
          <w:p w:rsidR="00ED679E" w:rsidRPr="00EB7AA8" w:rsidRDefault="00ED679E">
            <w:pPr>
              <w:rPr>
                <w:rFonts w:ascii="Verdana" w:hAnsi="Verdana"/>
                <w:sz w:val="20"/>
                <w:szCs w:val="20"/>
              </w:rPr>
            </w:pPr>
            <w:r w:rsidRPr="00EB7AA8">
              <w:rPr>
                <w:rFonts w:ascii="Verdana" w:hAnsi="Verdana"/>
                <w:sz w:val="20"/>
                <w:szCs w:val="20"/>
              </w:rPr>
              <w:t>Adresse3</w:t>
            </w:r>
          </w:p>
        </w:tc>
        <w:tc>
          <w:tcPr>
            <w:tcW w:w="2443" w:type="dxa"/>
            <w:shd w:val="clear" w:color="auto" w:fill="auto"/>
          </w:tcPr>
          <w:p w:rsidR="00ED679E" w:rsidRPr="00EB7AA8" w:rsidRDefault="00ED679E">
            <w:pPr>
              <w:rPr>
                <w:rFonts w:ascii="Verdana" w:hAnsi="Verdana"/>
                <w:sz w:val="20"/>
                <w:szCs w:val="20"/>
              </w:rPr>
            </w:pPr>
            <w:r w:rsidRPr="00EB7AA8">
              <w:rPr>
                <w:rFonts w:ascii="Verdana" w:hAnsi="Verdana"/>
                <w:sz w:val="20"/>
                <w:szCs w:val="20"/>
              </w:rPr>
              <w:t>Varchar2 – 60</w:t>
            </w:r>
          </w:p>
        </w:tc>
        <w:tc>
          <w:tcPr>
            <w:tcW w:w="2736" w:type="dxa"/>
            <w:shd w:val="clear" w:color="auto" w:fill="auto"/>
          </w:tcPr>
          <w:p w:rsidR="00ED679E" w:rsidRPr="00EB7AA8" w:rsidRDefault="00ED679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D679E" w:rsidRPr="000643F7" w:rsidTr="00EB7AA8">
        <w:tc>
          <w:tcPr>
            <w:tcW w:w="2442" w:type="dxa"/>
            <w:shd w:val="clear" w:color="auto" w:fill="auto"/>
          </w:tcPr>
          <w:p w:rsidR="00ED679E" w:rsidRPr="00EB7AA8" w:rsidRDefault="00ED679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B7AA8">
              <w:rPr>
                <w:rFonts w:ascii="Verdana" w:hAnsi="Verdana"/>
                <w:sz w:val="20"/>
                <w:szCs w:val="20"/>
              </w:rPr>
              <w:t>Postnr</w:t>
            </w:r>
            <w:proofErr w:type="spellEnd"/>
          </w:p>
        </w:tc>
        <w:tc>
          <w:tcPr>
            <w:tcW w:w="2233" w:type="dxa"/>
            <w:shd w:val="clear" w:color="auto" w:fill="auto"/>
          </w:tcPr>
          <w:p w:rsidR="00ED679E" w:rsidRPr="00EB7AA8" w:rsidRDefault="00ED679E">
            <w:pPr>
              <w:rPr>
                <w:rFonts w:ascii="Verdana" w:hAnsi="Verdana"/>
                <w:sz w:val="20"/>
                <w:szCs w:val="20"/>
              </w:rPr>
            </w:pPr>
            <w:r w:rsidRPr="00EB7AA8">
              <w:rPr>
                <w:rFonts w:ascii="Verdana" w:hAnsi="Verdana"/>
                <w:sz w:val="20"/>
                <w:szCs w:val="20"/>
              </w:rPr>
              <w:t>Postnummer</w:t>
            </w:r>
          </w:p>
        </w:tc>
        <w:tc>
          <w:tcPr>
            <w:tcW w:w="2443" w:type="dxa"/>
            <w:shd w:val="clear" w:color="auto" w:fill="auto"/>
          </w:tcPr>
          <w:p w:rsidR="00ED679E" w:rsidRPr="00EB7AA8" w:rsidRDefault="00ED679E">
            <w:pPr>
              <w:rPr>
                <w:rFonts w:ascii="Verdana" w:hAnsi="Verdana"/>
                <w:sz w:val="20"/>
                <w:szCs w:val="20"/>
              </w:rPr>
            </w:pPr>
            <w:r w:rsidRPr="00EB7AA8">
              <w:rPr>
                <w:rFonts w:ascii="Verdana" w:hAnsi="Verdana"/>
                <w:sz w:val="20"/>
                <w:szCs w:val="20"/>
              </w:rPr>
              <w:t>Varchar2 – 20</w:t>
            </w:r>
          </w:p>
        </w:tc>
        <w:tc>
          <w:tcPr>
            <w:tcW w:w="2736" w:type="dxa"/>
            <w:shd w:val="clear" w:color="auto" w:fill="auto"/>
          </w:tcPr>
          <w:p w:rsidR="00ED679E" w:rsidRPr="00EB7AA8" w:rsidRDefault="00AE12B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B7AA8">
              <w:rPr>
                <w:rFonts w:ascii="Verdana" w:hAnsi="Verdana"/>
                <w:sz w:val="20"/>
                <w:szCs w:val="20"/>
              </w:rPr>
              <w:t>AdressePostNummer</w:t>
            </w:r>
            <w:proofErr w:type="spellEnd"/>
          </w:p>
        </w:tc>
      </w:tr>
      <w:tr w:rsidR="00ED679E" w:rsidRPr="000643F7" w:rsidTr="00EB7AA8">
        <w:tc>
          <w:tcPr>
            <w:tcW w:w="2442" w:type="dxa"/>
            <w:shd w:val="clear" w:color="auto" w:fill="auto"/>
          </w:tcPr>
          <w:p w:rsidR="00ED679E" w:rsidRPr="00EB7AA8" w:rsidRDefault="00ED679E">
            <w:pPr>
              <w:rPr>
                <w:rFonts w:ascii="Verdana" w:hAnsi="Verdana"/>
                <w:sz w:val="20"/>
                <w:szCs w:val="20"/>
              </w:rPr>
            </w:pPr>
            <w:r w:rsidRPr="00EB7AA8">
              <w:rPr>
                <w:rFonts w:ascii="Verdana" w:hAnsi="Verdana"/>
                <w:sz w:val="20"/>
                <w:szCs w:val="20"/>
              </w:rPr>
              <w:t>Landkode</w:t>
            </w:r>
          </w:p>
        </w:tc>
        <w:tc>
          <w:tcPr>
            <w:tcW w:w="2233" w:type="dxa"/>
            <w:shd w:val="clear" w:color="auto" w:fill="auto"/>
          </w:tcPr>
          <w:p w:rsidR="00ED679E" w:rsidRPr="00EB7AA8" w:rsidRDefault="00ED679E">
            <w:pPr>
              <w:rPr>
                <w:rFonts w:ascii="Verdana" w:hAnsi="Verdana"/>
                <w:sz w:val="20"/>
                <w:szCs w:val="20"/>
              </w:rPr>
            </w:pPr>
            <w:r w:rsidRPr="00EB7AA8">
              <w:rPr>
                <w:rFonts w:ascii="Verdana" w:hAnsi="Verdana"/>
                <w:sz w:val="20"/>
                <w:szCs w:val="20"/>
              </w:rPr>
              <w:t>Landkode</w:t>
            </w:r>
          </w:p>
        </w:tc>
        <w:tc>
          <w:tcPr>
            <w:tcW w:w="2443" w:type="dxa"/>
            <w:shd w:val="clear" w:color="auto" w:fill="auto"/>
          </w:tcPr>
          <w:p w:rsidR="00ED679E" w:rsidRPr="00EB7AA8" w:rsidRDefault="00ED679E">
            <w:pPr>
              <w:rPr>
                <w:rFonts w:ascii="Verdana" w:hAnsi="Verdana"/>
                <w:sz w:val="20"/>
                <w:szCs w:val="20"/>
              </w:rPr>
            </w:pPr>
            <w:r w:rsidRPr="00EB7AA8">
              <w:rPr>
                <w:rFonts w:ascii="Verdana" w:hAnsi="Verdana"/>
                <w:sz w:val="20"/>
                <w:szCs w:val="20"/>
              </w:rPr>
              <w:t>Varchar2 – 4</w:t>
            </w:r>
          </w:p>
        </w:tc>
        <w:tc>
          <w:tcPr>
            <w:tcW w:w="2736" w:type="dxa"/>
            <w:shd w:val="clear" w:color="auto" w:fill="auto"/>
          </w:tcPr>
          <w:p w:rsidR="00ED679E" w:rsidRPr="00EB7AA8" w:rsidRDefault="00AE12B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B7AA8">
              <w:rPr>
                <w:rFonts w:ascii="Verdana" w:hAnsi="Verdana"/>
                <w:sz w:val="20"/>
                <w:szCs w:val="20"/>
              </w:rPr>
              <w:t>LandKode</w:t>
            </w:r>
            <w:proofErr w:type="spellEnd"/>
          </w:p>
        </w:tc>
      </w:tr>
    </w:tbl>
    <w:p w:rsidR="00ED679E" w:rsidRPr="000643F7" w:rsidRDefault="00ED679E" w:rsidP="00ED679E">
      <w:pPr>
        <w:rPr>
          <w:rFonts w:ascii="Verdana" w:hAnsi="Verdana"/>
          <w:sz w:val="20"/>
          <w:szCs w:val="20"/>
        </w:rPr>
      </w:pPr>
    </w:p>
    <w:p w:rsidR="00ED679E" w:rsidRPr="000643F7" w:rsidRDefault="00ED679E">
      <w:pPr>
        <w:rPr>
          <w:rFonts w:ascii="Verdana" w:hAnsi="Verdana"/>
          <w:b/>
          <w:sz w:val="20"/>
          <w:szCs w:val="20"/>
        </w:rPr>
      </w:pPr>
      <w:r w:rsidRPr="000643F7">
        <w:rPr>
          <w:rFonts w:ascii="Verdana" w:hAnsi="Verdana"/>
          <w:b/>
          <w:sz w:val="20"/>
          <w:szCs w:val="20"/>
        </w:rPr>
        <w:t xml:space="preserve">Felter fra </w:t>
      </w:r>
      <w:proofErr w:type="spellStart"/>
      <w:r w:rsidRPr="000643F7">
        <w:rPr>
          <w:rFonts w:ascii="Verdana" w:hAnsi="Verdana"/>
          <w:b/>
          <w:sz w:val="20"/>
          <w:szCs w:val="20"/>
        </w:rPr>
        <w:t>SKATs</w:t>
      </w:r>
      <w:proofErr w:type="spellEnd"/>
      <w:r w:rsidRPr="000643F7">
        <w:rPr>
          <w:rFonts w:ascii="Verdana" w:hAnsi="Verdana"/>
          <w:b/>
          <w:sz w:val="20"/>
          <w:szCs w:val="20"/>
        </w:rPr>
        <w:t xml:space="preserve"> </w:t>
      </w:r>
      <w:r w:rsidR="00AE12B0" w:rsidRPr="000643F7">
        <w:rPr>
          <w:rFonts w:ascii="Verdana" w:hAnsi="Verdana"/>
          <w:b/>
          <w:sz w:val="20"/>
          <w:szCs w:val="20"/>
        </w:rPr>
        <w:t xml:space="preserve">adressestruktur som ikke overføres til </w:t>
      </w:r>
      <w:proofErr w:type="spellStart"/>
      <w:r w:rsidR="00AE12B0" w:rsidRPr="000643F7">
        <w:rPr>
          <w:rFonts w:ascii="Verdana" w:hAnsi="Verdana"/>
          <w:b/>
          <w:sz w:val="20"/>
          <w:szCs w:val="20"/>
        </w:rPr>
        <w:t>Captia</w:t>
      </w:r>
      <w:proofErr w:type="spellEnd"/>
      <w:r w:rsidR="00AE12B0" w:rsidRPr="000643F7">
        <w:rPr>
          <w:rFonts w:ascii="Verdana" w:hAnsi="Verdana"/>
          <w:b/>
          <w:sz w:val="20"/>
          <w:szCs w:val="20"/>
        </w:rPr>
        <w:t>:</w:t>
      </w:r>
    </w:p>
    <w:p w:rsidR="000643F7" w:rsidRDefault="000643F7" w:rsidP="00ED679E">
      <w:pPr>
        <w:rPr>
          <w:rFonts w:ascii="Verdana" w:hAnsi="Verdana"/>
          <w:sz w:val="20"/>
          <w:szCs w:val="20"/>
        </w:rPr>
        <w:sectPr w:rsidR="000643F7" w:rsidSect="00A44317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:rsidR="00ED679E" w:rsidRPr="000643F7" w:rsidRDefault="00AE12B0" w:rsidP="00ED679E">
      <w:pPr>
        <w:rPr>
          <w:rFonts w:ascii="Verdana" w:hAnsi="Verdana"/>
          <w:sz w:val="20"/>
          <w:szCs w:val="20"/>
        </w:rPr>
      </w:pPr>
      <w:proofErr w:type="spellStart"/>
      <w:r w:rsidRPr="000643F7">
        <w:rPr>
          <w:rFonts w:ascii="Verdana" w:hAnsi="Verdana"/>
          <w:sz w:val="20"/>
          <w:szCs w:val="20"/>
        </w:rPr>
        <w:lastRenderedPageBreak/>
        <w:t>AdresseFortløbendeNummer</w:t>
      </w:r>
      <w:proofErr w:type="spellEnd"/>
    </w:p>
    <w:p w:rsidR="00ED679E" w:rsidRPr="000643F7" w:rsidRDefault="00AE12B0" w:rsidP="00ED679E">
      <w:pPr>
        <w:rPr>
          <w:rFonts w:ascii="Verdana" w:hAnsi="Verdana"/>
          <w:sz w:val="20"/>
          <w:szCs w:val="20"/>
        </w:rPr>
      </w:pPr>
      <w:proofErr w:type="spellStart"/>
      <w:r w:rsidRPr="000643F7">
        <w:rPr>
          <w:rFonts w:ascii="Verdana" w:hAnsi="Verdana"/>
          <w:sz w:val="20"/>
          <w:szCs w:val="20"/>
        </w:rPr>
        <w:t>AdresseAnvendelseKode</w:t>
      </w:r>
      <w:proofErr w:type="spellEnd"/>
    </w:p>
    <w:p w:rsidR="00ED679E" w:rsidRPr="000643F7" w:rsidRDefault="00AE12B0" w:rsidP="00ED679E">
      <w:pPr>
        <w:rPr>
          <w:rFonts w:ascii="Verdana" w:hAnsi="Verdana"/>
          <w:sz w:val="20"/>
          <w:szCs w:val="20"/>
        </w:rPr>
      </w:pPr>
      <w:proofErr w:type="spellStart"/>
      <w:r w:rsidRPr="000643F7">
        <w:rPr>
          <w:rFonts w:ascii="Verdana" w:hAnsi="Verdana"/>
          <w:sz w:val="20"/>
          <w:szCs w:val="20"/>
        </w:rPr>
        <w:t>AdresseVejKode</w:t>
      </w:r>
      <w:proofErr w:type="spellEnd"/>
    </w:p>
    <w:p w:rsidR="00ED679E" w:rsidRPr="000643F7" w:rsidRDefault="000643F7" w:rsidP="00ED679E">
      <w:pPr>
        <w:rPr>
          <w:rFonts w:ascii="Verdana" w:hAnsi="Verdana"/>
          <w:sz w:val="20"/>
          <w:szCs w:val="20"/>
        </w:rPr>
      </w:pPr>
      <w:proofErr w:type="spellStart"/>
      <w:r w:rsidRPr="000643F7">
        <w:rPr>
          <w:rFonts w:ascii="Verdana" w:hAnsi="Verdana"/>
          <w:sz w:val="20"/>
          <w:szCs w:val="20"/>
        </w:rPr>
        <w:t>AdressePostDistrikt</w:t>
      </w:r>
      <w:proofErr w:type="spellEnd"/>
    </w:p>
    <w:p w:rsidR="00ED679E" w:rsidRPr="000643F7" w:rsidRDefault="000643F7" w:rsidP="00ED679E">
      <w:pPr>
        <w:rPr>
          <w:rFonts w:ascii="Verdana" w:hAnsi="Verdana"/>
          <w:sz w:val="20"/>
          <w:szCs w:val="20"/>
        </w:rPr>
      </w:pPr>
      <w:proofErr w:type="spellStart"/>
      <w:r w:rsidRPr="000643F7">
        <w:rPr>
          <w:rFonts w:ascii="Verdana" w:hAnsi="Verdana"/>
          <w:sz w:val="20"/>
          <w:szCs w:val="20"/>
        </w:rPr>
        <w:t>AdresseByNavn</w:t>
      </w:r>
      <w:proofErr w:type="spellEnd"/>
    </w:p>
    <w:p w:rsidR="00ED679E" w:rsidRPr="000643F7" w:rsidRDefault="000643F7" w:rsidP="00ED679E">
      <w:pPr>
        <w:rPr>
          <w:rFonts w:ascii="Verdana" w:hAnsi="Verdana"/>
          <w:sz w:val="20"/>
          <w:szCs w:val="20"/>
        </w:rPr>
      </w:pPr>
      <w:proofErr w:type="spellStart"/>
      <w:r w:rsidRPr="000643F7">
        <w:rPr>
          <w:rFonts w:ascii="Verdana" w:hAnsi="Verdana"/>
          <w:sz w:val="20"/>
          <w:szCs w:val="20"/>
        </w:rPr>
        <w:t>AdresseGyldigFra</w:t>
      </w:r>
      <w:proofErr w:type="spellEnd"/>
    </w:p>
    <w:p w:rsidR="00ED679E" w:rsidRPr="000643F7" w:rsidRDefault="000643F7" w:rsidP="00ED679E">
      <w:pPr>
        <w:rPr>
          <w:rFonts w:ascii="Verdana" w:hAnsi="Verdana"/>
          <w:sz w:val="20"/>
          <w:szCs w:val="20"/>
        </w:rPr>
      </w:pPr>
      <w:proofErr w:type="spellStart"/>
      <w:r w:rsidRPr="000643F7">
        <w:rPr>
          <w:rFonts w:ascii="Verdana" w:hAnsi="Verdana"/>
          <w:sz w:val="20"/>
          <w:szCs w:val="20"/>
        </w:rPr>
        <w:lastRenderedPageBreak/>
        <w:t>AdresseGyldigTil</w:t>
      </w:r>
      <w:proofErr w:type="spellEnd"/>
    </w:p>
    <w:p w:rsidR="00ED679E" w:rsidRPr="000643F7" w:rsidRDefault="00AE12B0" w:rsidP="00ED679E">
      <w:pPr>
        <w:rPr>
          <w:rFonts w:ascii="Verdana" w:hAnsi="Verdana"/>
          <w:sz w:val="20"/>
          <w:szCs w:val="20"/>
        </w:rPr>
      </w:pPr>
      <w:proofErr w:type="spellStart"/>
      <w:r w:rsidRPr="000643F7">
        <w:rPr>
          <w:rFonts w:ascii="Verdana" w:hAnsi="Verdana"/>
          <w:sz w:val="20"/>
          <w:szCs w:val="20"/>
        </w:rPr>
        <w:t>AdresseTypeKode</w:t>
      </w:r>
      <w:proofErr w:type="spellEnd"/>
    </w:p>
    <w:p w:rsidR="00ED679E" w:rsidRPr="000643F7" w:rsidRDefault="00AE12B0" w:rsidP="00ED679E">
      <w:pPr>
        <w:rPr>
          <w:rFonts w:ascii="Verdana" w:hAnsi="Verdana"/>
          <w:sz w:val="20"/>
          <w:szCs w:val="20"/>
        </w:rPr>
      </w:pPr>
      <w:proofErr w:type="spellStart"/>
      <w:r w:rsidRPr="000643F7">
        <w:rPr>
          <w:rFonts w:ascii="Verdana" w:hAnsi="Verdana"/>
          <w:sz w:val="20"/>
          <w:szCs w:val="20"/>
        </w:rPr>
        <w:t>AdresseTypeTekst</w:t>
      </w:r>
      <w:proofErr w:type="spellEnd"/>
    </w:p>
    <w:p w:rsidR="00ED679E" w:rsidRPr="000643F7" w:rsidRDefault="00AE12B0" w:rsidP="00ED679E">
      <w:pPr>
        <w:rPr>
          <w:rFonts w:ascii="Verdana" w:hAnsi="Verdana"/>
          <w:sz w:val="20"/>
          <w:szCs w:val="20"/>
        </w:rPr>
      </w:pPr>
      <w:proofErr w:type="spellStart"/>
      <w:r w:rsidRPr="000643F7">
        <w:rPr>
          <w:rFonts w:ascii="Verdana" w:hAnsi="Verdana"/>
          <w:sz w:val="20"/>
          <w:szCs w:val="20"/>
        </w:rPr>
        <w:t>AdresseTypeGyldigFra</w:t>
      </w:r>
      <w:proofErr w:type="spellEnd"/>
    </w:p>
    <w:p w:rsidR="00ED679E" w:rsidRPr="000643F7" w:rsidRDefault="00AE12B0" w:rsidP="00ED679E">
      <w:pPr>
        <w:rPr>
          <w:rFonts w:ascii="Verdana" w:hAnsi="Verdana"/>
          <w:sz w:val="20"/>
          <w:szCs w:val="20"/>
        </w:rPr>
      </w:pPr>
      <w:proofErr w:type="spellStart"/>
      <w:r w:rsidRPr="000643F7">
        <w:rPr>
          <w:rFonts w:ascii="Verdana" w:hAnsi="Verdana"/>
          <w:sz w:val="20"/>
          <w:szCs w:val="20"/>
        </w:rPr>
        <w:t>AdresseTypeGyldigTil</w:t>
      </w:r>
      <w:proofErr w:type="spellEnd"/>
    </w:p>
    <w:p w:rsidR="00ED679E" w:rsidRPr="000643F7" w:rsidRDefault="00ED679E" w:rsidP="00ED679E">
      <w:pPr>
        <w:rPr>
          <w:rFonts w:ascii="Verdana" w:hAnsi="Verdana"/>
          <w:sz w:val="20"/>
          <w:szCs w:val="20"/>
        </w:rPr>
      </w:pPr>
      <w:proofErr w:type="spellStart"/>
      <w:r w:rsidRPr="000643F7">
        <w:rPr>
          <w:rFonts w:ascii="Verdana" w:hAnsi="Verdana"/>
          <w:sz w:val="20"/>
          <w:szCs w:val="20"/>
        </w:rPr>
        <w:t>LandNavn</w:t>
      </w:r>
      <w:proofErr w:type="spellEnd"/>
    </w:p>
    <w:p w:rsidR="000643F7" w:rsidRDefault="000643F7">
      <w:pPr>
        <w:rPr>
          <w:rFonts w:ascii="Verdana" w:hAnsi="Verdana"/>
          <w:sz w:val="20"/>
          <w:szCs w:val="20"/>
        </w:rPr>
        <w:sectPr w:rsidR="000643F7" w:rsidSect="000643F7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</w:p>
    <w:p w:rsidR="00ED679E" w:rsidRDefault="00ED679E">
      <w:pPr>
        <w:rPr>
          <w:ins w:id="0" w:author="w17597" w:date="2011-07-05T15:19:00Z"/>
          <w:rFonts w:ascii="Verdana" w:hAnsi="Verdana"/>
          <w:sz w:val="20"/>
          <w:szCs w:val="20"/>
        </w:rPr>
      </w:pPr>
    </w:p>
    <w:p w:rsidR="00664987" w:rsidRPr="00D35F30" w:rsidRDefault="00664987">
      <w:pPr>
        <w:rPr>
          <w:ins w:id="1" w:author="w17597" w:date="2011-07-05T15:20:00Z"/>
          <w:rFonts w:ascii="Verdana" w:hAnsi="Verdana"/>
          <w:b/>
          <w:sz w:val="20"/>
          <w:szCs w:val="20"/>
          <w:rPrChange w:id="2" w:author="w17597" w:date="2011-07-05T15:21:00Z">
            <w:rPr>
              <w:ins w:id="3" w:author="w17597" w:date="2011-07-05T15:20:00Z"/>
              <w:rFonts w:ascii="Verdana" w:hAnsi="Verdana"/>
              <w:sz w:val="20"/>
              <w:szCs w:val="20"/>
            </w:rPr>
          </w:rPrChange>
        </w:rPr>
      </w:pPr>
      <w:ins w:id="4" w:author="w17597" w:date="2011-07-05T15:19:00Z">
        <w:r w:rsidRPr="00D35F30">
          <w:rPr>
            <w:rFonts w:ascii="Verdana" w:hAnsi="Verdana"/>
            <w:b/>
            <w:sz w:val="20"/>
            <w:szCs w:val="20"/>
            <w:rPrChange w:id="5" w:author="w17597" w:date="2011-07-05T15:21:00Z">
              <w:rPr>
                <w:rFonts w:ascii="Verdana" w:hAnsi="Verdana"/>
                <w:sz w:val="20"/>
                <w:szCs w:val="20"/>
              </w:rPr>
            </w:rPrChange>
          </w:rPr>
          <w:t xml:space="preserve">Overløb på </w:t>
        </w:r>
      </w:ins>
      <w:ins w:id="6" w:author="w17597" w:date="2011-07-05T15:20:00Z">
        <w:r w:rsidR="00B70038" w:rsidRPr="00D35F30">
          <w:rPr>
            <w:rFonts w:ascii="Verdana" w:hAnsi="Verdana"/>
            <w:b/>
            <w:sz w:val="20"/>
            <w:szCs w:val="20"/>
            <w:rPrChange w:id="7" w:author="w17597" w:date="2011-07-05T15:21:00Z">
              <w:rPr>
                <w:rFonts w:ascii="Verdana" w:hAnsi="Verdana"/>
                <w:sz w:val="20"/>
                <w:szCs w:val="20"/>
              </w:rPr>
            </w:rPrChange>
          </w:rPr>
          <w:t>felter</w:t>
        </w:r>
      </w:ins>
    </w:p>
    <w:p w:rsidR="00B70038" w:rsidRPr="000643F7" w:rsidRDefault="00B70038">
      <w:pPr>
        <w:rPr>
          <w:rFonts w:ascii="Verdana" w:hAnsi="Verdana"/>
          <w:sz w:val="20"/>
          <w:szCs w:val="20"/>
        </w:rPr>
      </w:pPr>
      <w:ins w:id="8" w:author="w17597" w:date="2011-07-05T15:20:00Z">
        <w:r>
          <w:rPr>
            <w:rFonts w:ascii="Verdana" w:hAnsi="Verdana"/>
            <w:sz w:val="20"/>
            <w:szCs w:val="20"/>
          </w:rPr>
          <w:lastRenderedPageBreak/>
          <w:t>Hvis der ved servicekaldet kommer flere karakterer i Adresse1 end</w:t>
        </w:r>
      </w:ins>
      <w:ins w:id="9" w:author="w17597" w:date="2011-07-05T15:21:00Z">
        <w:r w:rsidR="00D35F30">
          <w:rPr>
            <w:rFonts w:ascii="Verdana" w:hAnsi="Verdana"/>
            <w:sz w:val="20"/>
            <w:szCs w:val="20"/>
          </w:rPr>
          <w:t xml:space="preserve"> 60 skal der ske overløb til Adresse 3.</w:t>
        </w:r>
      </w:ins>
      <w:ins w:id="10" w:author="w17597" w:date="2011-07-05T15:23:00Z">
        <w:r w:rsidR="004B5181">
          <w:rPr>
            <w:rFonts w:ascii="Verdana" w:hAnsi="Verdana"/>
            <w:sz w:val="20"/>
            <w:szCs w:val="20"/>
          </w:rPr>
          <w:t xml:space="preserve"> Hvis der kommer flere karakterer i Adresse 2 end 60 indsættes disse i Adresse 3-feltet (efter evt. overløb fra Adresse 1).</w:t>
        </w:r>
      </w:ins>
      <w:ins w:id="11" w:author="w17597" w:date="2011-07-06T16:05:00Z">
        <w:r w:rsidR="008338D5">
          <w:rPr>
            <w:rFonts w:ascii="Verdana" w:hAnsi="Verdana"/>
            <w:sz w:val="20"/>
            <w:szCs w:val="20"/>
          </w:rPr>
          <w:t xml:space="preserve"> Overskydende karakterer fra Adresse 3 smides </w:t>
        </w:r>
      </w:ins>
      <w:ins w:id="12" w:author="w17597" w:date="2011-07-06T16:06:00Z">
        <w:r w:rsidR="008338D5">
          <w:rPr>
            <w:rFonts w:ascii="Verdana" w:hAnsi="Verdana"/>
            <w:sz w:val="20"/>
            <w:szCs w:val="20"/>
          </w:rPr>
          <w:t>væk.</w:t>
        </w:r>
      </w:ins>
    </w:p>
    <w:sectPr w:rsidR="00B70038" w:rsidRPr="000643F7" w:rsidSect="000643F7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/>
  <w:stylePaneFormatFilter w:val="3F01"/>
  <w:trackRevisions/>
  <w:doNotTrackMoves/>
  <w:defaultTabStop w:val="1304"/>
  <w:hyphenationZone w:val="425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D679E"/>
    <w:rsid w:val="0000456D"/>
    <w:rsid w:val="00005097"/>
    <w:rsid w:val="000065F3"/>
    <w:rsid w:val="00007261"/>
    <w:rsid w:val="00010B9E"/>
    <w:rsid w:val="00011AA2"/>
    <w:rsid w:val="00012AF3"/>
    <w:rsid w:val="00013D28"/>
    <w:rsid w:val="000146B8"/>
    <w:rsid w:val="000157CD"/>
    <w:rsid w:val="00016EE4"/>
    <w:rsid w:val="00017C8E"/>
    <w:rsid w:val="00017CFD"/>
    <w:rsid w:val="00021673"/>
    <w:rsid w:val="00024413"/>
    <w:rsid w:val="000246C8"/>
    <w:rsid w:val="00025388"/>
    <w:rsid w:val="0003069C"/>
    <w:rsid w:val="00030B38"/>
    <w:rsid w:val="00031592"/>
    <w:rsid w:val="00034594"/>
    <w:rsid w:val="00034EB2"/>
    <w:rsid w:val="000369E9"/>
    <w:rsid w:val="0004118B"/>
    <w:rsid w:val="000427C9"/>
    <w:rsid w:val="00044008"/>
    <w:rsid w:val="000442A1"/>
    <w:rsid w:val="00050851"/>
    <w:rsid w:val="000511C3"/>
    <w:rsid w:val="0005134F"/>
    <w:rsid w:val="000519BA"/>
    <w:rsid w:val="00051E14"/>
    <w:rsid w:val="00052711"/>
    <w:rsid w:val="00052B2C"/>
    <w:rsid w:val="00055BFB"/>
    <w:rsid w:val="00056AC7"/>
    <w:rsid w:val="00061512"/>
    <w:rsid w:val="00062638"/>
    <w:rsid w:val="000643F7"/>
    <w:rsid w:val="00066D0F"/>
    <w:rsid w:val="00070430"/>
    <w:rsid w:val="000729D9"/>
    <w:rsid w:val="00072C96"/>
    <w:rsid w:val="00073C7D"/>
    <w:rsid w:val="00073F2F"/>
    <w:rsid w:val="0007549D"/>
    <w:rsid w:val="000756CB"/>
    <w:rsid w:val="00075E01"/>
    <w:rsid w:val="0007663C"/>
    <w:rsid w:val="0008005B"/>
    <w:rsid w:val="000806FE"/>
    <w:rsid w:val="0008077F"/>
    <w:rsid w:val="000821F9"/>
    <w:rsid w:val="0008238B"/>
    <w:rsid w:val="000825A4"/>
    <w:rsid w:val="000837CF"/>
    <w:rsid w:val="0008551E"/>
    <w:rsid w:val="000857AC"/>
    <w:rsid w:val="00090051"/>
    <w:rsid w:val="000917FE"/>
    <w:rsid w:val="000918F5"/>
    <w:rsid w:val="00095285"/>
    <w:rsid w:val="00096C21"/>
    <w:rsid w:val="000A0EE0"/>
    <w:rsid w:val="000A0FFB"/>
    <w:rsid w:val="000A1254"/>
    <w:rsid w:val="000A20EA"/>
    <w:rsid w:val="000A40B2"/>
    <w:rsid w:val="000A4FF8"/>
    <w:rsid w:val="000A551A"/>
    <w:rsid w:val="000A65D5"/>
    <w:rsid w:val="000A71FA"/>
    <w:rsid w:val="000A7977"/>
    <w:rsid w:val="000B06E8"/>
    <w:rsid w:val="000B180F"/>
    <w:rsid w:val="000B2ECF"/>
    <w:rsid w:val="000B2FDF"/>
    <w:rsid w:val="000B31FA"/>
    <w:rsid w:val="000B3E66"/>
    <w:rsid w:val="000B409E"/>
    <w:rsid w:val="000B4D0C"/>
    <w:rsid w:val="000B518C"/>
    <w:rsid w:val="000B7A45"/>
    <w:rsid w:val="000C5A47"/>
    <w:rsid w:val="000C70EA"/>
    <w:rsid w:val="000C7489"/>
    <w:rsid w:val="000C77BD"/>
    <w:rsid w:val="000D2283"/>
    <w:rsid w:val="000D392B"/>
    <w:rsid w:val="000E04FE"/>
    <w:rsid w:val="000E2240"/>
    <w:rsid w:val="000E27CF"/>
    <w:rsid w:val="000E7935"/>
    <w:rsid w:val="000E7D4E"/>
    <w:rsid w:val="000F038B"/>
    <w:rsid w:val="000F11AC"/>
    <w:rsid w:val="000F39AA"/>
    <w:rsid w:val="000F7269"/>
    <w:rsid w:val="0010191A"/>
    <w:rsid w:val="00101B47"/>
    <w:rsid w:val="001033E4"/>
    <w:rsid w:val="001042C3"/>
    <w:rsid w:val="00105B60"/>
    <w:rsid w:val="00106EB9"/>
    <w:rsid w:val="00114CAB"/>
    <w:rsid w:val="00115438"/>
    <w:rsid w:val="00116F9D"/>
    <w:rsid w:val="00120CC9"/>
    <w:rsid w:val="00121100"/>
    <w:rsid w:val="00122493"/>
    <w:rsid w:val="00125AE0"/>
    <w:rsid w:val="001268D5"/>
    <w:rsid w:val="00127315"/>
    <w:rsid w:val="001307DB"/>
    <w:rsid w:val="0013106A"/>
    <w:rsid w:val="001316C4"/>
    <w:rsid w:val="001318F4"/>
    <w:rsid w:val="00132D6C"/>
    <w:rsid w:val="00133F22"/>
    <w:rsid w:val="0013414D"/>
    <w:rsid w:val="00135F00"/>
    <w:rsid w:val="00136980"/>
    <w:rsid w:val="00136F82"/>
    <w:rsid w:val="001372DD"/>
    <w:rsid w:val="00142D20"/>
    <w:rsid w:val="0014324E"/>
    <w:rsid w:val="00144A8C"/>
    <w:rsid w:val="00145156"/>
    <w:rsid w:val="00145A8F"/>
    <w:rsid w:val="00147D78"/>
    <w:rsid w:val="00151823"/>
    <w:rsid w:val="00152C21"/>
    <w:rsid w:val="00152E4B"/>
    <w:rsid w:val="0015370C"/>
    <w:rsid w:val="00155ACE"/>
    <w:rsid w:val="00156AAA"/>
    <w:rsid w:val="00156D1F"/>
    <w:rsid w:val="00157970"/>
    <w:rsid w:val="00161B93"/>
    <w:rsid w:val="00165C0D"/>
    <w:rsid w:val="001674FF"/>
    <w:rsid w:val="0017012B"/>
    <w:rsid w:val="00172775"/>
    <w:rsid w:val="001747B9"/>
    <w:rsid w:val="001747EA"/>
    <w:rsid w:val="0018089B"/>
    <w:rsid w:val="001809AC"/>
    <w:rsid w:val="00182925"/>
    <w:rsid w:val="00187DB2"/>
    <w:rsid w:val="00190448"/>
    <w:rsid w:val="0019152B"/>
    <w:rsid w:val="00191965"/>
    <w:rsid w:val="00192518"/>
    <w:rsid w:val="00193ED3"/>
    <w:rsid w:val="00197885"/>
    <w:rsid w:val="001A249E"/>
    <w:rsid w:val="001A3B59"/>
    <w:rsid w:val="001A7D9D"/>
    <w:rsid w:val="001B153D"/>
    <w:rsid w:val="001B2D1B"/>
    <w:rsid w:val="001B319E"/>
    <w:rsid w:val="001B524A"/>
    <w:rsid w:val="001C063D"/>
    <w:rsid w:val="001C1E57"/>
    <w:rsid w:val="001C1EE7"/>
    <w:rsid w:val="001C222E"/>
    <w:rsid w:val="001C4288"/>
    <w:rsid w:val="001C4873"/>
    <w:rsid w:val="001C5426"/>
    <w:rsid w:val="001C5431"/>
    <w:rsid w:val="001C6720"/>
    <w:rsid w:val="001C7487"/>
    <w:rsid w:val="001C78BA"/>
    <w:rsid w:val="001D18CE"/>
    <w:rsid w:val="001D28DA"/>
    <w:rsid w:val="001D292F"/>
    <w:rsid w:val="001D3304"/>
    <w:rsid w:val="001D54BA"/>
    <w:rsid w:val="001E1CB9"/>
    <w:rsid w:val="001E245F"/>
    <w:rsid w:val="001E399A"/>
    <w:rsid w:val="001E5823"/>
    <w:rsid w:val="001E75CB"/>
    <w:rsid w:val="001F39C9"/>
    <w:rsid w:val="001F4C7C"/>
    <w:rsid w:val="002004CC"/>
    <w:rsid w:val="00200A30"/>
    <w:rsid w:val="00200D14"/>
    <w:rsid w:val="00204876"/>
    <w:rsid w:val="00205772"/>
    <w:rsid w:val="002070AF"/>
    <w:rsid w:val="00214D63"/>
    <w:rsid w:val="00215124"/>
    <w:rsid w:val="0021575E"/>
    <w:rsid w:val="0021793C"/>
    <w:rsid w:val="00221569"/>
    <w:rsid w:val="00221BEF"/>
    <w:rsid w:val="00222190"/>
    <w:rsid w:val="00222948"/>
    <w:rsid w:val="00225927"/>
    <w:rsid w:val="00234494"/>
    <w:rsid w:val="002365ED"/>
    <w:rsid w:val="00237C6F"/>
    <w:rsid w:val="00240D48"/>
    <w:rsid w:val="002411CF"/>
    <w:rsid w:val="002416BC"/>
    <w:rsid w:val="0025104D"/>
    <w:rsid w:val="00251BD8"/>
    <w:rsid w:val="00254DC4"/>
    <w:rsid w:val="0025503D"/>
    <w:rsid w:val="00255648"/>
    <w:rsid w:val="00260063"/>
    <w:rsid w:val="00264ADE"/>
    <w:rsid w:val="00266D15"/>
    <w:rsid w:val="00266DA3"/>
    <w:rsid w:val="002719FC"/>
    <w:rsid w:val="00272633"/>
    <w:rsid w:val="002729A3"/>
    <w:rsid w:val="0027397B"/>
    <w:rsid w:val="002769E1"/>
    <w:rsid w:val="00277372"/>
    <w:rsid w:val="00277C86"/>
    <w:rsid w:val="00280BD3"/>
    <w:rsid w:val="002832BD"/>
    <w:rsid w:val="00283389"/>
    <w:rsid w:val="00283A75"/>
    <w:rsid w:val="00284798"/>
    <w:rsid w:val="00284E9A"/>
    <w:rsid w:val="00285943"/>
    <w:rsid w:val="00286E25"/>
    <w:rsid w:val="0028714A"/>
    <w:rsid w:val="00287E4F"/>
    <w:rsid w:val="00290441"/>
    <w:rsid w:val="002935B6"/>
    <w:rsid w:val="00294D51"/>
    <w:rsid w:val="00294F5D"/>
    <w:rsid w:val="00295604"/>
    <w:rsid w:val="00295831"/>
    <w:rsid w:val="00295C0B"/>
    <w:rsid w:val="002A34DB"/>
    <w:rsid w:val="002A3941"/>
    <w:rsid w:val="002A3D53"/>
    <w:rsid w:val="002A4DAB"/>
    <w:rsid w:val="002A6FE1"/>
    <w:rsid w:val="002A7365"/>
    <w:rsid w:val="002A7C2B"/>
    <w:rsid w:val="002B2047"/>
    <w:rsid w:val="002B3A08"/>
    <w:rsid w:val="002B4B96"/>
    <w:rsid w:val="002B59E6"/>
    <w:rsid w:val="002B60B1"/>
    <w:rsid w:val="002B6A2A"/>
    <w:rsid w:val="002B7917"/>
    <w:rsid w:val="002B7F92"/>
    <w:rsid w:val="002C1C8B"/>
    <w:rsid w:val="002C45CC"/>
    <w:rsid w:val="002C4912"/>
    <w:rsid w:val="002C4DCE"/>
    <w:rsid w:val="002C5756"/>
    <w:rsid w:val="002C5B9E"/>
    <w:rsid w:val="002D0394"/>
    <w:rsid w:val="002D2969"/>
    <w:rsid w:val="002D30FF"/>
    <w:rsid w:val="002D3931"/>
    <w:rsid w:val="002D5D0D"/>
    <w:rsid w:val="002D7BE6"/>
    <w:rsid w:val="002E13EF"/>
    <w:rsid w:val="002E537B"/>
    <w:rsid w:val="002E5EC5"/>
    <w:rsid w:val="002F02BE"/>
    <w:rsid w:val="002F2A71"/>
    <w:rsid w:val="002F54B2"/>
    <w:rsid w:val="002F6B9E"/>
    <w:rsid w:val="002F7BBF"/>
    <w:rsid w:val="0030019C"/>
    <w:rsid w:val="00300932"/>
    <w:rsid w:val="00300B3B"/>
    <w:rsid w:val="00300C8F"/>
    <w:rsid w:val="00300EBA"/>
    <w:rsid w:val="00301458"/>
    <w:rsid w:val="00301707"/>
    <w:rsid w:val="00303E3E"/>
    <w:rsid w:val="0030454C"/>
    <w:rsid w:val="00304E42"/>
    <w:rsid w:val="003073F4"/>
    <w:rsid w:val="00307529"/>
    <w:rsid w:val="00311AC8"/>
    <w:rsid w:val="00313288"/>
    <w:rsid w:val="003160FA"/>
    <w:rsid w:val="00316FF8"/>
    <w:rsid w:val="0032089D"/>
    <w:rsid w:val="0032194C"/>
    <w:rsid w:val="00321FA3"/>
    <w:rsid w:val="0032407B"/>
    <w:rsid w:val="00330A67"/>
    <w:rsid w:val="00340133"/>
    <w:rsid w:val="00341499"/>
    <w:rsid w:val="00342578"/>
    <w:rsid w:val="00344288"/>
    <w:rsid w:val="00345443"/>
    <w:rsid w:val="003462B9"/>
    <w:rsid w:val="003536D2"/>
    <w:rsid w:val="003603F0"/>
    <w:rsid w:val="00360CD8"/>
    <w:rsid w:val="00362A71"/>
    <w:rsid w:val="00363F1F"/>
    <w:rsid w:val="00366E0F"/>
    <w:rsid w:val="003670F1"/>
    <w:rsid w:val="00367AEB"/>
    <w:rsid w:val="00367BCF"/>
    <w:rsid w:val="00372460"/>
    <w:rsid w:val="00372C2E"/>
    <w:rsid w:val="00375DD9"/>
    <w:rsid w:val="00377A74"/>
    <w:rsid w:val="003857A6"/>
    <w:rsid w:val="003862BE"/>
    <w:rsid w:val="00390017"/>
    <w:rsid w:val="00391894"/>
    <w:rsid w:val="00391A3A"/>
    <w:rsid w:val="00392DC9"/>
    <w:rsid w:val="00396D0D"/>
    <w:rsid w:val="00397259"/>
    <w:rsid w:val="003978C8"/>
    <w:rsid w:val="003A12A1"/>
    <w:rsid w:val="003A2181"/>
    <w:rsid w:val="003A55E3"/>
    <w:rsid w:val="003B2410"/>
    <w:rsid w:val="003B2C41"/>
    <w:rsid w:val="003B6BD4"/>
    <w:rsid w:val="003C0F68"/>
    <w:rsid w:val="003C1395"/>
    <w:rsid w:val="003C1CAA"/>
    <w:rsid w:val="003C3C6B"/>
    <w:rsid w:val="003C3F04"/>
    <w:rsid w:val="003C4DF3"/>
    <w:rsid w:val="003C52D1"/>
    <w:rsid w:val="003C5903"/>
    <w:rsid w:val="003C59A6"/>
    <w:rsid w:val="003C7258"/>
    <w:rsid w:val="003D037C"/>
    <w:rsid w:val="003D0507"/>
    <w:rsid w:val="003D624E"/>
    <w:rsid w:val="003D7EBF"/>
    <w:rsid w:val="003E1CFC"/>
    <w:rsid w:val="003E3751"/>
    <w:rsid w:val="003E5392"/>
    <w:rsid w:val="003E6BB7"/>
    <w:rsid w:val="003F1B7C"/>
    <w:rsid w:val="003F3AEC"/>
    <w:rsid w:val="003F3ECD"/>
    <w:rsid w:val="003F4A89"/>
    <w:rsid w:val="003F5C88"/>
    <w:rsid w:val="003F62FA"/>
    <w:rsid w:val="004038F1"/>
    <w:rsid w:val="0040412B"/>
    <w:rsid w:val="004046E1"/>
    <w:rsid w:val="004048D7"/>
    <w:rsid w:val="00404F6D"/>
    <w:rsid w:val="00405CDC"/>
    <w:rsid w:val="00406E6F"/>
    <w:rsid w:val="004119D3"/>
    <w:rsid w:val="00412063"/>
    <w:rsid w:val="004121B9"/>
    <w:rsid w:val="0041286D"/>
    <w:rsid w:val="004130EF"/>
    <w:rsid w:val="00414AE0"/>
    <w:rsid w:val="004170C9"/>
    <w:rsid w:val="00417DBA"/>
    <w:rsid w:val="00421356"/>
    <w:rsid w:val="004235E2"/>
    <w:rsid w:val="00425435"/>
    <w:rsid w:val="00432A38"/>
    <w:rsid w:val="004376A9"/>
    <w:rsid w:val="004379BA"/>
    <w:rsid w:val="00442218"/>
    <w:rsid w:val="00443C2A"/>
    <w:rsid w:val="00450408"/>
    <w:rsid w:val="00450FAD"/>
    <w:rsid w:val="00456BDC"/>
    <w:rsid w:val="00456D85"/>
    <w:rsid w:val="00460B73"/>
    <w:rsid w:val="00462253"/>
    <w:rsid w:val="004635D4"/>
    <w:rsid w:val="00464509"/>
    <w:rsid w:val="00464511"/>
    <w:rsid w:val="0046531D"/>
    <w:rsid w:val="0046613B"/>
    <w:rsid w:val="00466939"/>
    <w:rsid w:val="0046760A"/>
    <w:rsid w:val="00467E6D"/>
    <w:rsid w:val="004701DF"/>
    <w:rsid w:val="004715B2"/>
    <w:rsid w:val="00472EFE"/>
    <w:rsid w:val="00473B78"/>
    <w:rsid w:val="0047587C"/>
    <w:rsid w:val="00477618"/>
    <w:rsid w:val="00485AD9"/>
    <w:rsid w:val="00485D87"/>
    <w:rsid w:val="004935DD"/>
    <w:rsid w:val="00493C82"/>
    <w:rsid w:val="00495486"/>
    <w:rsid w:val="00496F5B"/>
    <w:rsid w:val="00497D0F"/>
    <w:rsid w:val="004A015E"/>
    <w:rsid w:val="004A03CA"/>
    <w:rsid w:val="004A14F5"/>
    <w:rsid w:val="004A37F1"/>
    <w:rsid w:val="004A6F00"/>
    <w:rsid w:val="004B5181"/>
    <w:rsid w:val="004B5834"/>
    <w:rsid w:val="004B5CEE"/>
    <w:rsid w:val="004B5D5F"/>
    <w:rsid w:val="004B73FE"/>
    <w:rsid w:val="004B7492"/>
    <w:rsid w:val="004C0260"/>
    <w:rsid w:val="004C047F"/>
    <w:rsid w:val="004C1CCA"/>
    <w:rsid w:val="004C4DAF"/>
    <w:rsid w:val="004C7FB8"/>
    <w:rsid w:val="004D2DE5"/>
    <w:rsid w:val="004D35A3"/>
    <w:rsid w:val="004E00BE"/>
    <w:rsid w:val="004E1A4D"/>
    <w:rsid w:val="004E21E6"/>
    <w:rsid w:val="004E2587"/>
    <w:rsid w:val="004E3445"/>
    <w:rsid w:val="004E3596"/>
    <w:rsid w:val="004E4B67"/>
    <w:rsid w:val="004F008B"/>
    <w:rsid w:val="004F0F73"/>
    <w:rsid w:val="004F103F"/>
    <w:rsid w:val="004F1280"/>
    <w:rsid w:val="004F1988"/>
    <w:rsid w:val="004F1B12"/>
    <w:rsid w:val="004F2CC4"/>
    <w:rsid w:val="004F3696"/>
    <w:rsid w:val="004F4457"/>
    <w:rsid w:val="004F6007"/>
    <w:rsid w:val="004F693D"/>
    <w:rsid w:val="0050195F"/>
    <w:rsid w:val="005027B1"/>
    <w:rsid w:val="00503449"/>
    <w:rsid w:val="00503805"/>
    <w:rsid w:val="0050466B"/>
    <w:rsid w:val="005058B7"/>
    <w:rsid w:val="00505DF7"/>
    <w:rsid w:val="0050601B"/>
    <w:rsid w:val="0050761F"/>
    <w:rsid w:val="005102B7"/>
    <w:rsid w:val="005104F4"/>
    <w:rsid w:val="00510546"/>
    <w:rsid w:val="005129B4"/>
    <w:rsid w:val="00512F93"/>
    <w:rsid w:val="00517DA6"/>
    <w:rsid w:val="00521654"/>
    <w:rsid w:val="00521D15"/>
    <w:rsid w:val="005234CE"/>
    <w:rsid w:val="00523C3D"/>
    <w:rsid w:val="0052477D"/>
    <w:rsid w:val="00524B2C"/>
    <w:rsid w:val="0052623F"/>
    <w:rsid w:val="00532FBE"/>
    <w:rsid w:val="00534345"/>
    <w:rsid w:val="005354F2"/>
    <w:rsid w:val="00536F3F"/>
    <w:rsid w:val="00537025"/>
    <w:rsid w:val="005374BD"/>
    <w:rsid w:val="0054029A"/>
    <w:rsid w:val="0054050D"/>
    <w:rsid w:val="005408B6"/>
    <w:rsid w:val="0054309D"/>
    <w:rsid w:val="005432A2"/>
    <w:rsid w:val="0054427D"/>
    <w:rsid w:val="00544A53"/>
    <w:rsid w:val="00545B22"/>
    <w:rsid w:val="00546F96"/>
    <w:rsid w:val="005503C6"/>
    <w:rsid w:val="00550E18"/>
    <w:rsid w:val="0055777B"/>
    <w:rsid w:val="0056275C"/>
    <w:rsid w:val="00563571"/>
    <w:rsid w:val="00563BB8"/>
    <w:rsid w:val="00563D94"/>
    <w:rsid w:val="00564120"/>
    <w:rsid w:val="00570772"/>
    <w:rsid w:val="00571271"/>
    <w:rsid w:val="00571A9D"/>
    <w:rsid w:val="00574167"/>
    <w:rsid w:val="00582158"/>
    <w:rsid w:val="00583C3B"/>
    <w:rsid w:val="00586885"/>
    <w:rsid w:val="00586B05"/>
    <w:rsid w:val="00586BEA"/>
    <w:rsid w:val="00587DB9"/>
    <w:rsid w:val="00592CF3"/>
    <w:rsid w:val="00597888"/>
    <w:rsid w:val="00597A1B"/>
    <w:rsid w:val="005A05DF"/>
    <w:rsid w:val="005A6C06"/>
    <w:rsid w:val="005B11A2"/>
    <w:rsid w:val="005B14D1"/>
    <w:rsid w:val="005B238D"/>
    <w:rsid w:val="005B3E51"/>
    <w:rsid w:val="005B5614"/>
    <w:rsid w:val="005B6277"/>
    <w:rsid w:val="005C1853"/>
    <w:rsid w:val="005C1907"/>
    <w:rsid w:val="005C4041"/>
    <w:rsid w:val="005C45DB"/>
    <w:rsid w:val="005C5B46"/>
    <w:rsid w:val="005C76AB"/>
    <w:rsid w:val="005D2740"/>
    <w:rsid w:val="005D41AF"/>
    <w:rsid w:val="005D5AEC"/>
    <w:rsid w:val="005D645D"/>
    <w:rsid w:val="005D7465"/>
    <w:rsid w:val="005E09E5"/>
    <w:rsid w:val="005E0BB3"/>
    <w:rsid w:val="005E18CA"/>
    <w:rsid w:val="005E38F9"/>
    <w:rsid w:val="005E44CF"/>
    <w:rsid w:val="005E5206"/>
    <w:rsid w:val="005E641F"/>
    <w:rsid w:val="005E6854"/>
    <w:rsid w:val="005F02D1"/>
    <w:rsid w:val="005F171B"/>
    <w:rsid w:val="005F1A1E"/>
    <w:rsid w:val="005F238C"/>
    <w:rsid w:val="005F308B"/>
    <w:rsid w:val="005F4000"/>
    <w:rsid w:val="005F4B3D"/>
    <w:rsid w:val="005F606F"/>
    <w:rsid w:val="005F7F01"/>
    <w:rsid w:val="00603EEB"/>
    <w:rsid w:val="00604436"/>
    <w:rsid w:val="00605F5E"/>
    <w:rsid w:val="00612BE2"/>
    <w:rsid w:val="00613613"/>
    <w:rsid w:val="0061606F"/>
    <w:rsid w:val="00616D92"/>
    <w:rsid w:val="00624BD9"/>
    <w:rsid w:val="0062648D"/>
    <w:rsid w:val="00626740"/>
    <w:rsid w:val="00626774"/>
    <w:rsid w:val="006304DC"/>
    <w:rsid w:val="00630DCB"/>
    <w:rsid w:val="00630E74"/>
    <w:rsid w:val="006312C0"/>
    <w:rsid w:val="00631B47"/>
    <w:rsid w:val="00633856"/>
    <w:rsid w:val="00633CF0"/>
    <w:rsid w:val="00633F03"/>
    <w:rsid w:val="00634E21"/>
    <w:rsid w:val="0063508A"/>
    <w:rsid w:val="00636296"/>
    <w:rsid w:val="00637B34"/>
    <w:rsid w:val="006407D3"/>
    <w:rsid w:val="00640BFB"/>
    <w:rsid w:val="00641130"/>
    <w:rsid w:val="00643C09"/>
    <w:rsid w:val="0064438D"/>
    <w:rsid w:val="00650053"/>
    <w:rsid w:val="00650054"/>
    <w:rsid w:val="00654329"/>
    <w:rsid w:val="00654D3D"/>
    <w:rsid w:val="00656DA7"/>
    <w:rsid w:val="006606CA"/>
    <w:rsid w:val="006609D3"/>
    <w:rsid w:val="00661162"/>
    <w:rsid w:val="0066116C"/>
    <w:rsid w:val="006615CC"/>
    <w:rsid w:val="006618B5"/>
    <w:rsid w:val="00664987"/>
    <w:rsid w:val="00664B0F"/>
    <w:rsid w:val="006677EC"/>
    <w:rsid w:val="00667A58"/>
    <w:rsid w:val="00674838"/>
    <w:rsid w:val="0068276C"/>
    <w:rsid w:val="00684631"/>
    <w:rsid w:val="00685A1E"/>
    <w:rsid w:val="00685D7B"/>
    <w:rsid w:val="006862B8"/>
    <w:rsid w:val="006865F9"/>
    <w:rsid w:val="00686F44"/>
    <w:rsid w:val="00687A67"/>
    <w:rsid w:val="00687AFD"/>
    <w:rsid w:val="00687B97"/>
    <w:rsid w:val="00687E0C"/>
    <w:rsid w:val="00693E36"/>
    <w:rsid w:val="00694186"/>
    <w:rsid w:val="006942B9"/>
    <w:rsid w:val="00694938"/>
    <w:rsid w:val="0069507D"/>
    <w:rsid w:val="00696728"/>
    <w:rsid w:val="006A3BFC"/>
    <w:rsid w:val="006A4D34"/>
    <w:rsid w:val="006A59D4"/>
    <w:rsid w:val="006B08CC"/>
    <w:rsid w:val="006B3E72"/>
    <w:rsid w:val="006B478D"/>
    <w:rsid w:val="006B5596"/>
    <w:rsid w:val="006B72E2"/>
    <w:rsid w:val="006C14EF"/>
    <w:rsid w:val="006C1A08"/>
    <w:rsid w:val="006C4402"/>
    <w:rsid w:val="006C49EC"/>
    <w:rsid w:val="006C5511"/>
    <w:rsid w:val="006C6B11"/>
    <w:rsid w:val="006D08B6"/>
    <w:rsid w:val="006D0EA7"/>
    <w:rsid w:val="006D1EAF"/>
    <w:rsid w:val="006D2338"/>
    <w:rsid w:val="006D3272"/>
    <w:rsid w:val="006D6F3E"/>
    <w:rsid w:val="006E2C00"/>
    <w:rsid w:val="006E434F"/>
    <w:rsid w:val="006E69BD"/>
    <w:rsid w:val="006F1778"/>
    <w:rsid w:val="006F20B2"/>
    <w:rsid w:val="006F2493"/>
    <w:rsid w:val="006F2CE1"/>
    <w:rsid w:val="006F357A"/>
    <w:rsid w:val="006F3E17"/>
    <w:rsid w:val="006F52C3"/>
    <w:rsid w:val="006F6908"/>
    <w:rsid w:val="00700DF0"/>
    <w:rsid w:val="0070493F"/>
    <w:rsid w:val="00704F1F"/>
    <w:rsid w:val="00711EEA"/>
    <w:rsid w:val="00711FEE"/>
    <w:rsid w:val="007134D6"/>
    <w:rsid w:val="007137A4"/>
    <w:rsid w:val="0071385A"/>
    <w:rsid w:val="0071446C"/>
    <w:rsid w:val="007149F4"/>
    <w:rsid w:val="00716758"/>
    <w:rsid w:val="00716E7E"/>
    <w:rsid w:val="00720F70"/>
    <w:rsid w:val="0072204B"/>
    <w:rsid w:val="00723E0C"/>
    <w:rsid w:val="00724F0A"/>
    <w:rsid w:val="007276E9"/>
    <w:rsid w:val="007300D7"/>
    <w:rsid w:val="0073669A"/>
    <w:rsid w:val="007376BC"/>
    <w:rsid w:val="00737FEB"/>
    <w:rsid w:val="00740EA9"/>
    <w:rsid w:val="007418D5"/>
    <w:rsid w:val="00741DDE"/>
    <w:rsid w:val="00742872"/>
    <w:rsid w:val="0074315E"/>
    <w:rsid w:val="00743FB5"/>
    <w:rsid w:val="00750204"/>
    <w:rsid w:val="007506C8"/>
    <w:rsid w:val="00750B53"/>
    <w:rsid w:val="00751955"/>
    <w:rsid w:val="00752BF3"/>
    <w:rsid w:val="00753267"/>
    <w:rsid w:val="007540CC"/>
    <w:rsid w:val="007578CF"/>
    <w:rsid w:val="0076055C"/>
    <w:rsid w:val="00761905"/>
    <w:rsid w:val="00761A47"/>
    <w:rsid w:val="0078036A"/>
    <w:rsid w:val="007821CF"/>
    <w:rsid w:val="00785878"/>
    <w:rsid w:val="00787265"/>
    <w:rsid w:val="0079133A"/>
    <w:rsid w:val="007917D3"/>
    <w:rsid w:val="00791AF0"/>
    <w:rsid w:val="00795D15"/>
    <w:rsid w:val="007A0515"/>
    <w:rsid w:val="007A268B"/>
    <w:rsid w:val="007A3BB8"/>
    <w:rsid w:val="007A4E32"/>
    <w:rsid w:val="007A56E8"/>
    <w:rsid w:val="007A64B5"/>
    <w:rsid w:val="007B05B9"/>
    <w:rsid w:val="007B19DE"/>
    <w:rsid w:val="007B1D9A"/>
    <w:rsid w:val="007B2454"/>
    <w:rsid w:val="007B2A38"/>
    <w:rsid w:val="007B3783"/>
    <w:rsid w:val="007B3F74"/>
    <w:rsid w:val="007C31E6"/>
    <w:rsid w:val="007C7869"/>
    <w:rsid w:val="007C7BAD"/>
    <w:rsid w:val="007C7E92"/>
    <w:rsid w:val="007D20BC"/>
    <w:rsid w:val="007D220A"/>
    <w:rsid w:val="007D30D0"/>
    <w:rsid w:val="007D31CA"/>
    <w:rsid w:val="007D3758"/>
    <w:rsid w:val="007D46C2"/>
    <w:rsid w:val="007D5D5B"/>
    <w:rsid w:val="007D7C25"/>
    <w:rsid w:val="007E2478"/>
    <w:rsid w:val="007E50CA"/>
    <w:rsid w:val="007E6626"/>
    <w:rsid w:val="007F2EC5"/>
    <w:rsid w:val="007F5B2C"/>
    <w:rsid w:val="007F700C"/>
    <w:rsid w:val="007F79FC"/>
    <w:rsid w:val="007F7A6F"/>
    <w:rsid w:val="007F7B12"/>
    <w:rsid w:val="00812DB8"/>
    <w:rsid w:val="00813297"/>
    <w:rsid w:val="00813881"/>
    <w:rsid w:val="008146AD"/>
    <w:rsid w:val="00815489"/>
    <w:rsid w:val="00816115"/>
    <w:rsid w:val="00817668"/>
    <w:rsid w:val="008214D9"/>
    <w:rsid w:val="0082758A"/>
    <w:rsid w:val="0082781A"/>
    <w:rsid w:val="008322D9"/>
    <w:rsid w:val="008329A4"/>
    <w:rsid w:val="008338D5"/>
    <w:rsid w:val="0083525B"/>
    <w:rsid w:val="00837457"/>
    <w:rsid w:val="008379CF"/>
    <w:rsid w:val="0084182A"/>
    <w:rsid w:val="00841E97"/>
    <w:rsid w:val="008430C0"/>
    <w:rsid w:val="008442EF"/>
    <w:rsid w:val="00845706"/>
    <w:rsid w:val="00845BD6"/>
    <w:rsid w:val="0084647C"/>
    <w:rsid w:val="00847B1A"/>
    <w:rsid w:val="00861AB2"/>
    <w:rsid w:val="008631B0"/>
    <w:rsid w:val="00866D0C"/>
    <w:rsid w:val="008673E3"/>
    <w:rsid w:val="008704A5"/>
    <w:rsid w:val="008712DD"/>
    <w:rsid w:val="00872BAC"/>
    <w:rsid w:val="00873BA3"/>
    <w:rsid w:val="0087515A"/>
    <w:rsid w:val="008757AD"/>
    <w:rsid w:val="008767DE"/>
    <w:rsid w:val="00876EB1"/>
    <w:rsid w:val="0088009A"/>
    <w:rsid w:val="00881406"/>
    <w:rsid w:val="0088413A"/>
    <w:rsid w:val="00884162"/>
    <w:rsid w:val="0088696D"/>
    <w:rsid w:val="008873AD"/>
    <w:rsid w:val="0088741D"/>
    <w:rsid w:val="00890D1F"/>
    <w:rsid w:val="00892255"/>
    <w:rsid w:val="008924C9"/>
    <w:rsid w:val="00892DFD"/>
    <w:rsid w:val="008960A4"/>
    <w:rsid w:val="00896D61"/>
    <w:rsid w:val="008A41A3"/>
    <w:rsid w:val="008A4A16"/>
    <w:rsid w:val="008A5E12"/>
    <w:rsid w:val="008A6814"/>
    <w:rsid w:val="008A6868"/>
    <w:rsid w:val="008B6075"/>
    <w:rsid w:val="008B7C19"/>
    <w:rsid w:val="008C0906"/>
    <w:rsid w:val="008C734B"/>
    <w:rsid w:val="008C7F72"/>
    <w:rsid w:val="008D1956"/>
    <w:rsid w:val="008D4E9B"/>
    <w:rsid w:val="008D51B9"/>
    <w:rsid w:val="008D61F3"/>
    <w:rsid w:val="008D7590"/>
    <w:rsid w:val="008E01C3"/>
    <w:rsid w:val="008E1C14"/>
    <w:rsid w:val="008E3029"/>
    <w:rsid w:val="008E4140"/>
    <w:rsid w:val="008E45CD"/>
    <w:rsid w:val="008E7280"/>
    <w:rsid w:val="008F03D4"/>
    <w:rsid w:val="008F0D2B"/>
    <w:rsid w:val="008F1CAD"/>
    <w:rsid w:val="008F347F"/>
    <w:rsid w:val="008F46FB"/>
    <w:rsid w:val="008F493F"/>
    <w:rsid w:val="008F4E98"/>
    <w:rsid w:val="008F5004"/>
    <w:rsid w:val="008F5313"/>
    <w:rsid w:val="009006F8"/>
    <w:rsid w:val="00900C30"/>
    <w:rsid w:val="00903539"/>
    <w:rsid w:val="0090510B"/>
    <w:rsid w:val="0090612B"/>
    <w:rsid w:val="00906291"/>
    <w:rsid w:val="009066E4"/>
    <w:rsid w:val="009108B0"/>
    <w:rsid w:val="00911008"/>
    <w:rsid w:val="0091232F"/>
    <w:rsid w:val="00912773"/>
    <w:rsid w:val="00914958"/>
    <w:rsid w:val="009153E6"/>
    <w:rsid w:val="00917536"/>
    <w:rsid w:val="00917576"/>
    <w:rsid w:val="00917B1F"/>
    <w:rsid w:val="00920B69"/>
    <w:rsid w:val="0092200D"/>
    <w:rsid w:val="009255F7"/>
    <w:rsid w:val="00926AA7"/>
    <w:rsid w:val="00930A7B"/>
    <w:rsid w:val="00930EC9"/>
    <w:rsid w:val="00930FC1"/>
    <w:rsid w:val="009326D4"/>
    <w:rsid w:val="00932ED2"/>
    <w:rsid w:val="00936C2E"/>
    <w:rsid w:val="00942DFA"/>
    <w:rsid w:val="00943C02"/>
    <w:rsid w:val="00945A17"/>
    <w:rsid w:val="00945A29"/>
    <w:rsid w:val="009478CA"/>
    <w:rsid w:val="009517D1"/>
    <w:rsid w:val="00952F13"/>
    <w:rsid w:val="00953823"/>
    <w:rsid w:val="0095416E"/>
    <w:rsid w:val="00954AFC"/>
    <w:rsid w:val="00954BF3"/>
    <w:rsid w:val="00956363"/>
    <w:rsid w:val="00956719"/>
    <w:rsid w:val="00957C02"/>
    <w:rsid w:val="00960CCF"/>
    <w:rsid w:val="00963C9A"/>
    <w:rsid w:val="00965632"/>
    <w:rsid w:val="0096597C"/>
    <w:rsid w:val="00966355"/>
    <w:rsid w:val="00966758"/>
    <w:rsid w:val="00971D6E"/>
    <w:rsid w:val="00974ABE"/>
    <w:rsid w:val="00975D07"/>
    <w:rsid w:val="00976343"/>
    <w:rsid w:val="0098012E"/>
    <w:rsid w:val="00983318"/>
    <w:rsid w:val="00983C49"/>
    <w:rsid w:val="0098472E"/>
    <w:rsid w:val="009863B9"/>
    <w:rsid w:val="00987D21"/>
    <w:rsid w:val="009909C3"/>
    <w:rsid w:val="00991AD2"/>
    <w:rsid w:val="00992D82"/>
    <w:rsid w:val="00993CBD"/>
    <w:rsid w:val="009946EA"/>
    <w:rsid w:val="009950B9"/>
    <w:rsid w:val="009965BD"/>
    <w:rsid w:val="0099668E"/>
    <w:rsid w:val="009966C1"/>
    <w:rsid w:val="00997090"/>
    <w:rsid w:val="009A0C1D"/>
    <w:rsid w:val="009A1046"/>
    <w:rsid w:val="009A2DC1"/>
    <w:rsid w:val="009A3783"/>
    <w:rsid w:val="009A37E1"/>
    <w:rsid w:val="009A70F4"/>
    <w:rsid w:val="009B0429"/>
    <w:rsid w:val="009B1D11"/>
    <w:rsid w:val="009B6E1C"/>
    <w:rsid w:val="009B6EA2"/>
    <w:rsid w:val="009C20E7"/>
    <w:rsid w:val="009C2FE4"/>
    <w:rsid w:val="009C469C"/>
    <w:rsid w:val="009C6C54"/>
    <w:rsid w:val="009C7767"/>
    <w:rsid w:val="009D19F3"/>
    <w:rsid w:val="009D482C"/>
    <w:rsid w:val="009D4ECA"/>
    <w:rsid w:val="009D6301"/>
    <w:rsid w:val="009D696C"/>
    <w:rsid w:val="009D7631"/>
    <w:rsid w:val="009E1477"/>
    <w:rsid w:val="009E1AA2"/>
    <w:rsid w:val="009E2894"/>
    <w:rsid w:val="009E457A"/>
    <w:rsid w:val="009E45A8"/>
    <w:rsid w:val="009E7F11"/>
    <w:rsid w:val="009F30C4"/>
    <w:rsid w:val="009F4068"/>
    <w:rsid w:val="009F6A9E"/>
    <w:rsid w:val="00A00CE6"/>
    <w:rsid w:val="00A00D8B"/>
    <w:rsid w:val="00A01DE7"/>
    <w:rsid w:val="00A01F7A"/>
    <w:rsid w:val="00A026E6"/>
    <w:rsid w:val="00A02709"/>
    <w:rsid w:val="00A05EE7"/>
    <w:rsid w:val="00A066E4"/>
    <w:rsid w:val="00A10DA2"/>
    <w:rsid w:val="00A11FD7"/>
    <w:rsid w:val="00A134CF"/>
    <w:rsid w:val="00A15FA1"/>
    <w:rsid w:val="00A22361"/>
    <w:rsid w:val="00A239CC"/>
    <w:rsid w:val="00A242FB"/>
    <w:rsid w:val="00A25375"/>
    <w:rsid w:val="00A274DE"/>
    <w:rsid w:val="00A2785C"/>
    <w:rsid w:val="00A27C28"/>
    <w:rsid w:val="00A30A38"/>
    <w:rsid w:val="00A320B1"/>
    <w:rsid w:val="00A33AFD"/>
    <w:rsid w:val="00A369F5"/>
    <w:rsid w:val="00A370AE"/>
    <w:rsid w:val="00A416A0"/>
    <w:rsid w:val="00A417BA"/>
    <w:rsid w:val="00A42156"/>
    <w:rsid w:val="00A43465"/>
    <w:rsid w:val="00A44317"/>
    <w:rsid w:val="00A446CE"/>
    <w:rsid w:val="00A44884"/>
    <w:rsid w:val="00A44F0D"/>
    <w:rsid w:val="00A45E4E"/>
    <w:rsid w:val="00A46D07"/>
    <w:rsid w:val="00A46D68"/>
    <w:rsid w:val="00A5045F"/>
    <w:rsid w:val="00A52525"/>
    <w:rsid w:val="00A52C53"/>
    <w:rsid w:val="00A545AA"/>
    <w:rsid w:val="00A55360"/>
    <w:rsid w:val="00A55D6E"/>
    <w:rsid w:val="00A57F6D"/>
    <w:rsid w:val="00A6252B"/>
    <w:rsid w:val="00A649DB"/>
    <w:rsid w:val="00A65AF9"/>
    <w:rsid w:val="00A66857"/>
    <w:rsid w:val="00A709C3"/>
    <w:rsid w:val="00A714D7"/>
    <w:rsid w:val="00A71A00"/>
    <w:rsid w:val="00A730A4"/>
    <w:rsid w:val="00A74220"/>
    <w:rsid w:val="00A759FE"/>
    <w:rsid w:val="00A836F6"/>
    <w:rsid w:val="00A84697"/>
    <w:rsid w:val="00A84EFC"/>
    <w:rsid w:val="00A9231C"/>
    <w:rsid w:val="00A92416"/>
    <w:rsid w:val="00A93A6B"/>
    <w:rsid w:val="00A93C3B"/>
    <w:rsid w:val="00A95CE9"/>
    <w:rsid w:val="00A96186"/>
    <w:rsid w:val="00AA038E"/>
    <w:rsid w:val="00AA0EB2"/>
    <w:rsid w:val="00AA0F9E"/>
    <w:rsid w:val="00AA2F05"/>
    <w:rsid w:val="00AA5BBF"/>
    <w:rsid w:val="00AC0097"/>
    <w:rsid w:val="00AC0170"/>
    <w:rsid w:val="00AC089A"/>
    <w:rsid w:val="00AC2F11"/>
    <w:rsid w:val="00AD073B"/>
    <w:rsid w:val="00AD07C1"/>
    <w:rsid w:val="00AD3620"/>
    <w:rsid w:val="00AD3EDA"/>
    <w:rsid w:val="00AD5C54"/>
    <w:rsid w:val="00AD6F06"/>
    <w:rsid w:val="00AD7939"/>
    <w:rsid w:val="00AE12B0"/>
    <w:rsid w:val="00AE1711"/>
    <w:rsid w:val="00AE1D0E"/>
    <w:rsid w:val="00AE4B0D"/>
    <w:rsid w:val="00AE760D"/>
    <w:rsid w:val="00AF0B44"/>
    <w:rsid w:val="00AF1963"/>
    <w:rsid w:val="00AF1E37"/>
    <w:rsid w:val="00AF1F01"/>
    <w:rsid w:val="00AF4ECA"/>
    <w:rsid w:val="00AF6A2E"/>
    <w:rsid w:val="00AF7844"/>
    <w:rsid w:val="00B003C7"/>
    <w:rsid w:val="00B00CE2"/>
    <w:rsid w:val="00B01B0E"/>
    <w:rsid w:val="00B023D9"/>
    <w:rsid w:val="00B03C14"/>
    <w:rsid w:val="00B0674C"/>
    <w:rsid w:val="00B11E75"/>
    <w:rsid w:val="00B123FD"/>
    <w:rsid w:val="00B12B63"/>
    <w:rsid w:val="00B1464D"/>
    <w:rsid w:val="00B14D23"/>
    <w:rsid w:val="00B1589D"/>
    <w:rsid w:val="00B15954"/>
    <w:rsid w:val="00B22D08"/>
    <w:rsid w:val="00B23707"/>
    <w:rsid w:val="00B24F92"/>
    <w:rsid w:val="00B25333"/>
    <w:rsid w:val="00B3166B"/>
    <w:rsid w:val="00B32124"/>
    <w:rsid w:val="00B330AD"/>
    <w:rsid w:val="00B34455"/>
    <w:rsid w:val="00B344D7"/>
    <w:rsid w:val="00B347E7"/>
    <w:rsid w:val="00B36744"/>
    <w:rsid w:val="00B373D4"/>
    <w:rsid w:val="00B40E8D"/>
    <w:rsid w:val="00B41EAB"/>
    <w:rsid w:val="00B44B86"/>
    <w:rsid w:val="00B450B0"/>
    <w:rsid w:val="00B4565F"/>
    <w:rsid w:val="00B4762D"/>
    <w:rsid w:val="00B52279"/>
    <w:rsid w:val="00B5247B"/>
    <w:rsid w:val="00B52626"/>
    <w:rsid w:val="00B5619A"/>
    <w:rsid w:val="00B57525"/>
    <w:rsid w:val="00B6068D"/>
    <w:rsid w:val="00B6427E"/>
    <w:rsid w:val="00B6482B"/>
    <w:rsid w:val="00B64E45"/>
    <w:rsid w:val="00B64F54"/>
    <w:rsid w:val="00B67613"/>
    <w:rsid w:val="00B70038"/>
    <w:rsid w:val="00B70F9B"/>
    <w:rsid w:val="00B7304B"/>
    <w:rsid w:val="00B74A1E"/>
    <w:rsid w:val="00B74AD3"/>
    <w:rsid w:val="00B76A64"/>
    <w:rsid w:val="00B76B84"/>
    <w:rsid w:val="00B77417"/>
    <w:rsid w:val="00B828F8"/>
    <w:rsid w:val="00B83274"/>
    <w:rsid w:val="00B83AD7"/>
    <w:rsid w:val="00B855D4"/>
    <w:rsid w:val="00B9140C"/>
    <w:rsid w:val="00B94C29"/>
    <w:rsid w:val="00B9608D"/>
    <w:rsid w:val="00BA0910"/>
    <w:rsid w:val="00BA2055"/>
    <w:rsid w:val="00BA33A0"/>
    <w:rsid w:val="00BA443E"/>
    <w:rsid w:val="00BA4E4F"/>
    <w:rsid w:val="00BA7A3F"/>
    <w:rsid w:val="00BA7F4C"/>
    <w:rsid w:val="00BB2355"/>
    <w:rsid w:val="00BB4D2B"/>
    <w:rsid w:val="00BB7391"/>
    <w:rsid w:val="00BC1341"/>
    <w:rsid w:val="00BC2AAA"/>
    <w:rsid w:val="00BC4AA6"/>
    <w:rsid w:val="00BD0D32"/>
    <w:rsid w:val="00BD6489"/>
    <w:rsid w:val="00BD6B48"/>
    <w:rsid w:val="00BD726E"/>
    <w:rsid w:val="00BE05B4"/>
    <w:rsid w:val="00BE13AE"/>
    <w:rsid w:val="00BE1A2F"/>
    <w:rsid w:val="00BE36AA"/>
    <w:rsid w:val="00BE38CB"/>
    <w:rsid w:val="00BE4643"/>
    <w:rsid w:val="00BE4739"/>
    <w:rsid w:val="00BE4E0F"/>
    <w:rsid w:val="00BE6B90"/>
    <w:rsid w:val="00BE7EE7"/>
    <w:rsid w:val="00BF1B84"/>
    <w:rsid w:val="00BF21FB"/>
    <w:rsid w:val="00BF4B9F"/>
    <w:rsid w:val="00BF519A"/>
    <w:rsid w:val="00BF74D4"/>
    <w:rsid w:val="00C0291B"/>
    <w:rsid w:val="00C02D1F"/>
    <w:rsid w:val="00C02F33"/>
    <w:rsid w:val="00C04F3B"/>
    <w:rsid w:val="00C074EF"/>
    <w:rsid w:val="00C0787A"/>
    <w:rsid w:val="00C1021F"/>
    <w:rsid w:val="00C1188B"/>
    <w:rsid w:val="00C12C8A"/>
    <w:rsid w:val="00C1312C"/>
    <w:rsid w:val="00C1347C"/>
    <w:rsid w:val="00C14A37"/>
    <w:rsid w:val="00C151D8"/>
    <w:rsid w:val="00C17CB3"/>
    <w:rsid w:val="00C17CC9"/>
    <w:rsid w:val="00C23D37"/>
    <w:rsid w:val="00C24828"/>
    <w:rsid w:val="00C24B88"/>
    <w:rsid w:val="00C27B57"/>
    <w:rsid w:val="00C31029"/>
    <w:rsid w:val="00C34F0B"/>
    <w:rsid w:val="00C363F6"/>
    <w:rsid w:val="00C368CA"/>
    <w:rsid w:val="00C36C90"/>
    <w:rsid w:val="00C4041A"/>
    <w:rsid w:val="00C408A9"/>
    <w:rsid w:val="00C40D97"/>
    <w:rsid w:val="00C42021"/>
    <w:rsid w:val="00C423FF"/>
    <w:rsid w:val="00C42E34"/>
    <w:rsid w:val="00C455E5"/>
    <w:rsid w:val="00C50F45"/>
    <w:rsid w:val="00C53EAE"/>
    <w:rsid w:val="00C551A7"/>
    <w:rsid w:val="00C602FA"/>
    <w:rsid w:val="00C616D6"/>
    <w:rsid w:val="00C63C6A"/>
    <w:rsid w:val="00C64370"/>
    <w:rsid w:val="00C6483A"/>
    <w:rsid w:val="00C65E3C"/>
    <w:rsid w:val="00C66841"/>
    <w:rsid w:val="00C6736E"/>
    <w:rsid w:val="00C709E7"/>
    <w:rsid w:val="00C80112"/>
    <w:rsid w:val="00C82344"/>
    <w:rsid w:val="00C833B3"/>
    <w:rsid w:val="00C83A40"/>
    <w:rsid w:val="00C850B1"/>
    <w:rsid w:val="00C8520C"/>
    <w:rsid w:val="00C9050D"/>
    <w:rsid w:val="00C90710"/>
    <w:rsid w:val="00C91858"/>
    <w:rsid w:val="00C92362"/>
    <w:rsid w:val="00C923C0"/>
    <w:rsid w:val="00C931C8"/>
    <w:rsid w:val="00C94A59"/>
    <w:rsid w:val="00C951E6"/>
    <w:rsid w:val="00C966F4"/>
    <w:rsid w:val="00C97B00"/>
    <w:rsid w:val="00CA05B4"/>
    <w:rsid w:val="00CA1D43"/>
    <w:rsid w:val="00CA1DBC"/>
    <w:rsid w:val="00CB21F2"/>
    <w:rsid w:val="00CB32F1"/>
    <w:rsid w:val="00CB528F"/>
    <w:rsid w:val="00CB6D0E"/>
    <w:rsid w:val="00CB6E31"/>
    <w:rsid w:val="00CB7097"/>
    <w:rsid w:val="00CB710E"/>
    <w:rsid w:val="00CB750A"/>
    <w:rsid w:val="00CC053F"/>
    <w:rsid w:val="00CC20AE"/>
    <w:rsid w:val="00CC41B0"/>
    <w:rsid w:val="00CC502D"/>
    <w:rsid w:val="00CC6E1F"/>
    <w:rsid w:val="00CC7432"/>
    <w:rsid w:val="00CC787C"/>
    <w:rsid w:val="00CD1959"/>
    <w:rsid w:val="00CD408E"/>
    <w:rsid w:val="00CD48BE"/>
    <w:rsid w:val="00CD6081"/>
    <w:rsid w:val="00CD6E5B"/>
    <w:rsid w:val="00CE1507"/>
    <w:rsid w:val="00CE20BB"/>
    <w:rsid w:val="00CE5A6A"/>
    <w:rsid w:val="00CE6EF0"/>
    <w:rsid w:val="00CF26E6"/>
    <w:rsid w:val="00CF2D63"/>
    <w:rsid w:val="00CF40D5"/>
    <w:rsid w:val="00CF4378"/>
    <w:rsid w:val="00CF5749"/>
    <w:rsid w:val="00D0117A"/>
    <w:rsid w:val="00D01F17"/>
    <w:rsid w:val="00D03CF3"/>
    <w:rsid w:val="00D0413A"/>
    <w:rsid w:val="00D04F8E"/>
    <w:rsid w:val="00D052B8"/>
    <w:rsid w:val="00D07A3A"/>
    <w:rsid w:val="00D15CA6"/>
    <w:rsid w:val="00D1630D"/>
    <w:rsid w:val="00D16A6F"/>
    <w:rsid w:val="00D16F6B"/>
    <w:rsid w:val="00D1742A"/>
    <w:rsid w:val="00D20895"/>
    <w:rsid w:val="00D23D84"/>
    <w:rsid w:val="00D24113"/>
    <w:rsid w:val="00D247CB"/>
    <w:rsid w:val="00D2629D"/>
    <w:rsid w:val="00D30A58"/>
    <w:rsid w:val="00D30F56"/>
    <w:rsid w:val="00D3223D"/>
    <w:rsid w:val="00D32B3C"/>
    <w:rsid w:val="00D32FD6"/>
    <w:rsid w:val="00D334D5"/>
    <w:rsid w:val="00D3362A"/>
    <w:rsid w:val="00D35F30"/>
    <w:rsid w:val="00D37A08"/>
    <w:rsid w:val="00D408B2"/>
    <w:rsid w:val="00D40AB7"/>
    <w:rsid w:val="00D419EB"/>
    <w:rsid w:val="00D43658"/>
    <w:rsid w:val="00D43CD0"/>
    <w:rsid w:val="00D44CFF"/>
    <w:rsid w:val="00D45B07"/>
    <w:rsid w:val="00D46651"/>
    <w:rsid w:val="00D473DC"/>
    <w:rsid w:val="00D504F1"/>
    <w:rsid w:val="00D52309"/>
    <w:rsid w:val="00D55DB0"/>
    <w:rsid w:val="00D57BB3"/>
    <w:rsid w:val="00D57FB9"/>
    <w:rsid w:val="00D62A07"/>
    <w:rsid w:val="00D6447E"/>
    <w:rsid w:val="00D647C3"/>
    <w:rsid w:val="00D679C8"/>
    <w:rsid w:val="00D67D85"/>
    <w:rsid w:val="00D70C38"/>
    <w:rsid w:val="00D710B3"/>
    <w:rsid w:val="00D71B58"/>
    <w:rsid w:val="00D725A9"/>
    <w:rsid w:val="00D750AD"/>
    <w:rsid w:val="00D76490"/>
    <w:rsid w:val="00D80B8E"/>
    <w:rsid w:val="00D80D68"/>
    <w:rsid w:val="00D812F0"/>
    <w:rsid w:val="00D825F7"/>
    <w:rsid w:val="00D82BFB"/>
    <w:rsid w:val="00D83C91"/>
    <w:rsid w:val="00D85B0F"/>
    <w:rsid w:val="00D861D0"/>
    <w:rsid w:val="00D8648D"/>
    <w:rsid w:val="00D8690A"/>
    <w:rsid w:val="00D91F5D"/>
    <w:rsid w:val="00D93177"/>
    <w:rsid w:val="00D93911"/>
    <w:rsid w:val="00D94859"/>
    <w:rsid w:val="00D95789"/>
    <w:rsid w:val="00DA2743"/>
    <w:rsid w:val="00DA717D"/>
    <w:rsid w:val="00DA7D9B"/>
    <w:rsid w:val="00DB09A7"/>
    <w:rsid w:val="00DB1887"/>
    <w:rsid w:val="00DB28D7"/>
    <w:rsid w:val="00DB3305"/>
    <w:rsid w:val="00DB7A3E"/>
    <w:rsid w:val="00DC1D51"/>
    <w:rsid w:val="00DC2E80"/>
    <w:rsid w:val="00DC66C5"/>
    <w:rsid w:val="00DD0E1C"/>
    <w:rsid w:val="00DD10BB"/>
    <w:rsid w:val="00DD450D"/>
    <w:rsid w:val="00DD775E"/>
    <w:rsid w:val="00DE355C"/>
    <w:rsid w:val="00DE51CD"/>
    <w:rsid w:val="00DF1039"/>
    <w:rsid w:val="00DF2720"/>
    <w:rsid w:val="00DF5E3E"/>
    <w:rsid w:val="00DF6A28"/>
    <w:rsid w:val="00DF6C83"/>
    <w:rsid w:val="00DF6D06"/>
    <w:rsid w:val="00DF737C"/>
    <w:rsid w:val="00E00EA4"/>
    <w:rsid w:val="00E01E42"/>
    <w:rsid w:val="00E041B6"/>
    <w:rsid w:val="00E05EB2"/>
    <w:rsid w:val="00E0670C"/>
    <w:rsid w:val="00E108E9"/>
    <w:rsid w:val="00E1174B"/>
    <w:rsid w:val="00E11A9E"/>
    <w:rsid w:val="00E1569C"/>
    <w:rsid w:val="00E1718F"/>
    <w:rsid w:val="00E17585"/>
    <w:rsid w:val="00E1791B"/>
    <w:rsid w:val="00E1798A"/>
    <w:rsid w:val="00E207A3"/>
    <w:rsid w:val="00E20824"/>
    <w:rsid w:val="00E21230"/>
    <w:rsid w:val="00E236FB"/>
    <w:rsid w:val="00E23F82"/>
    <w:rsid w:val="00E249AB"/>
    <w:rsid w:val="00E2573E"/>
    <w:rsid w:val="00E26884"/>
    <w:rsid w:val="00E268A7"/>
    <w:rsid w:val="00E26CCC"/>
    <w:rsid w:val="00E30463"/>
    <w:rsid w:val="00E3371C"/>
    <w:rsid w:val="00E3653A"/>
    <w:rsid w:val="00E3674D"/>
    <w:rsid w:val="00E417A1"/>
    <w:rsid w:val="00E4497B"/>
    <w:rsid w:val="00E47A8F"/>
    <w:rsid w:val="00E51A76"/>
    <w:rsid w:val="00E55A06"/>
    <w:rsid w:val="00E5777C"/>
    <w:rsid w:val="00E5793B"/>
    <w:rsid w:val="00E605AD"/>
    <w:rsid w:val="00E6100E"/>
    <w:rsid w:val="00E61786"/>
    <w:rsid w:val="00E62272"/>
    <w:rsid w:val="00E659D7"/>
    <w:rsid w:val="00E664D4"/>
    <w:rsid w:val="00E66CAB"/>
    <w:rsid w:val="00E70517"/>
    <w:rsid w:val="00E710E4"/>
    <w:rsid w:val="00E73B68"/>
    <w:rsid w:val="00E80630"/>
    <w:rsid w:val="00E83F8F"/>
    <w:rsid w:val="00E848DE"/>
    <w:rsid w:val="00E84B76"/>
    <w:rsid w:val="00E87176"/>
    <w:rsid w:val="00E91870"/>
    <w:rsid w:val="00E96DA4"/>
    <w:rsid w:val="00E9787D"/>
    <w:rsid w:val="00EA521D"/>
    <w:rsid w:val="00EA770A"/>
    <w:rsid w:val="00EA7976"/>
    <w:rsid w:val="00EB3FCA"/>
    <w:rsid w:val="00EB4260"/>
    <w:rsid w:val="00EB4990"/>
    <w:rsid w:val="00EB7AA8"/>
    <w:rsid w:val="00EC01DB"/>
    <w:rsid w:val="00EC08A7"/>
    <w:rsid w:val="00EC3A0D"/>
    <w:rsid w:val="00EC3B40"/>
    <w:rsid w:val="00EC3EEF"/>
    <w:rsid w:val="00EC6F3E"/>
    <w:rsid w:val="00EC75DB"/>
    <w:rsid w:val="00ED2CFE"/>
    <w:rsid w:val="00ED47E3"/>
    <w:rsid w:val="00ED601F"/>
    <w:rsid w:val="00ED679E"/>
    <w:rsid w:val="00EE2A2F"/>
    <w:rsid w:val="00EE5C3D"/>
    <w:rsid w:val="00EE6E26"/>
    <w:rsid w:val="00EE7408"/>
    <w:rsid w:val="00EF016D"/>
    <w:rsid w:val="00EF019B"/>
    <w:rsid w:val="00EF132E"/>
    <w:rsid w:val="00EF2194"/>
    <w:rsid w:val="00EF21A8"/>
    <w:rsid w:val="00EF3399"/>
    <w:rsid w:val="00F00F8F"/>
    <w:rsid w:val="00F01CA6"/>
    <w:rsid w:val="00F02212"/>
    <w:rsid w:val="00F02259"/>
    <w:rsid w:val="00F03C0E"/>
    <w:rsid w:val="00F05C17"/>
    <w:rsid w:val="00F05F1E"/>
    <w:rsid w:val="00F10E4F"/>
    <w:rsid w:val="00F126FE"/>
    <w:rsid w:val="00F14329"/>
    <w:rsid w:val="00F15213"/>
    <w:rsid w:val="00F163B0"/>
    <w:rsid w:val="00F169B6"/>
    <w:rsid w:val="00F17259"/>
    <w:rsid w:val="00F20DFF"/>
    <w:rsid w:val="00F23C1E"/>
    <w:rsid w:val="00F26A3A"/>
    <w:rsid w:val="00F26ABC"/>
    <w:rsid w:val="00F3052B"/>
    <w:rsid w:val="00F30C07"/>
    <w:rsid w:val="00F35147"/>
    <w:rsid w:val="00F36F89"/>
    <w:rsid w:val="00F37E0C"/>
    <w:rsid w:val="00F419C5"/>
    <w:rsid w:val="00F436B6"/>
    <w:rsid w:val="00F449FD"/>
    <w:rsid w:val="00F44C7E"/>
    <w:rsid w:val="00F450C3"/>
    <w:rsid w:val="00F45EC4"/>
    <w:rsid w:val="00F47384"/>
    <w:rsid w:val="00F53820"/>
    <w:rsid w:val="00F53C76"/>
    <w:rsid w:val="00F5414C"/>
    <w:rsid w:val="00F55926"/>
    <w:rsid w:val="00F56734"/>
    <w:rsid w:val="00F57070"/>
    <w:rsid w:val="00F57E52"/>
    <w:rsid w:val="00F61A26"/>
    <w:rsid w:val="00F63770"/>
    <w:rsid w:val="00F63CE1"/>
    <w:rsid w:val="00F6508E"/>
    <w:rsid w:val="00F71E38"/>
    <w:rsid w:val="00F72784"/>
    <w:rsid w:val="00F72D9D"/>
    <w:rsid w:val="00F7349C"/>
    <w:rsid w:val="00F73619"/>
    <w:rsid w:val="00F73762"/>
    <w:rsid w:val="00F74149"/>
    <w:rsid w:val="00F741E5"/>
    <w:rsid w:val="00F76844"/>
    <w:rsid w:val="00F80520"/>
    <w:rsid w:val="00F81B3D"/>
    <w:rsid w:val="00F82991"/>
    <w:rsid w:val="00F82A2D"/>
    <w:rsid w:val="00F82B32"/>
    <w:rsid w:val="00F82F41"/>
    <w:rsid w:val="00F86BB9"/>
    <w:rsid w:val="00F8744C"/>
    <w:rsid w:val="00F90287"/>
    <w:rsid w:val="00F931B9"/>
    <w:rsid w:val="00FA1671"/>
    <w:rsid w:val="00FA1EB0"/>
    <w:rsid w:val="00FA27F4"/>
    <w:rsid w:val="00FA2EDA"/>
    <w:rsid w:val="00FA44B7"/>
    <w:rsid w:val="00FB0063"/>
    <w:rsid w:val="00FB0701"/>
    <w:rsid w:val="00FB32BF"/>
    <w:rsid w:val="00FB51CC"/>
    <w:rsid w:val="00FB695F"/>
    <w:rsid w:val="00FB716B"/>
    <w:rsid w:val="00FC04FD"/>
    <w:rsid w:val="00FC3B6E"/>
    <w:rsid w:val="00FC43B0"/>
    <w:rsid w:val="00FC53A4"/>
    <w:rsid w:val="00FC64C5"/>
    <w:rsid w:val="00FC71F9"/>
    <w:rsid w:val="00FD4CF6"/>
    <w:rsid w:val="00FD4D3B"/>
    <w:rsid w:val="00FD5554"/>
    <w:rsid w:val="00FD6512"/>
    <w:rsid w:val="00FD6937"/>
    <w:rsid w:val="00FE1660"/>
    <w:rsid w:val="00FE395B"/>
    <w:rsid w:val="00FE3E45"/>
    <w:rsid w:val="00FE50E2"/>
    <w:rsid w:val="00FE61C2"/>
    <w:rsid w:val="00FE647D"/>
    <w:rsid w:val="00FF092D"/>
    <w:rsid w:val="00FF18AE"/>
    <w:rsid w:val="00FF2010"/>
    <w:rsid w:val="00FF50A4"/>
    <w:rsid w:val="00FF5395"/>
    <w:rsid w:val="00FF7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4317"/>
    <w:rPr>
      <w:sz w:val="24"/>
      <w:szCs w:val="24"/>
    </w:rPr>
  </w:style>
  <w:style w:type="paragraph" w:styleId="Overskrift1">
    <w:name w:val="heading 1"/>
    <w:basedOn w:val="Normal"/>
    <w:next w:val="Normal"/>
    <w:qFormat/>
    <w:rsid w:val="00BA2055"/>
    <w:pPr>
      <w:keepLines/>
      <w:spacing w:line="360" w:lineRule="exact"/>
      <w:outlineLvl w:val="0"/>
    </w:pPr>
    <w:rPr>
      <w:rFonts w:ascii="Arial" w:hAnsi="Arial" w:cs="Arial"/>
      <w:b/>
      <w:bCs/>
      <w:sz w:val="30"/>
      <w:szCs w:val="32"/>
    </w:rPr>
  </w:style>
  <w:style w:type="paragraph" w:styleId="Overskrift2">
    <w:name w:val="heading 2"/>
    <w:basedOn w:val="Normal"/>
    <w:next w:val="Normal"/>
    <w:qFormat/>
    <w:rsid w:val="00BA2055"/>
    <w:pPr>
      <w:keepLines/>
      <w:suppressAutoHyphens/>
      <w:spacing w:line="288" w:lineRule="exact"/>
      <w:outlineLvl w:val="1"/>
    </w:pPr>
    <w:rPr>
      <w:rFonts w:ascii="Arial" w:hAnsi="Arial" w:cs="Arial"/>
      <w:b/>
      <w:bCs/>
      <w:iCs/>
      <w:szCs w:val="28"/>
    </w:rPr>
  </w:style>
  <w:style w:type="paragraph" w:styleId="Overskrift3">
    <w:name w:val="heading 3"/>
    <w:basedOn w:val="Normal"/>
    <w:next w:val="Normal"/>
    <w:qFormat/>
    <w:rsid w:val="00BA2055"/>
    <w:pPr>
      <w:keepNext/>
      <w:spacing w:before="240" w:after="60" w:line="288" w:lineRule="exact"/>
      <w:outlineLvl w:val="2"/>
    </w:pPr>
    <w:rPr>
      <w:rFonts w:ascii="Arial" w:hAnsi="Arial" w:cs="Arial"/>
      <w:b/>
      <w:bCs/>
      <w:sz w:val="20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rsid w:val="00ED679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rkeringsbobletekst">
    <w:name w:val="Balloon Text"/>
    <w:basedOn w:val="Normal"/>
    <w:link w:val="MarkeringsbobletekstTegn"/>
    <w:rsid w:val="00930FC1"/>
    <w:rPr>
      <w:rFonts w:ascii="Tahoma" w:hAnsi="Tahoma"/>
      <w:sz w:val="16"/>
      <w:szCs w:val="16"/>
      <w:lang/>
    </w:rPr>
  </w:style>
  <w:style w:type="character" w:customStyle="1" w:styleId="MarkeringsbobletekstTegn">
    <w:name w:val="Markeringsbobletekst Tegn"/>
    <w:link w:val="Markeringsbobletekst"/>
    <w:rsid w:val="00930F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7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w17597</dc:creator>
  <cp:keywords/>
  <cp:lastModifiedBy>w17597</cp:lastModifiedBy>
  <cp:revision>2</cp:revision>
  <dcterms:created xsi:type="dcterms:W3CDTF">2011-07-06T14:06:00Z</dcterms:created>
  <dcterms:modified xsi:type="dcterms:W3CDTF">2011-07-06T14:06:00Z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-1085773019</vt:i4>
  </property>
  <property fmtid="{D5CDD505-2E9C-101B-9397-08002B2CF9AE}" pid="3" name="_NewReviewCycle">
    <vt:lpwstr/>
  </property>
  <property fmtid="{D5CDD505-2E9C-101B-9397-08002B2CF9AE}" pid="4" name="_EmailSubject">
    <vt:lpwstr>Mapning mellem SKATs adressestruktur og Captia</vt:lpwstr>
  </property>
  <property fmtid="{D5CDD505-2E9C-101B-9397-08002B2CF9AE}" pid="5" name="_AuthorEmail">
    <vt:lpwstr>peter.2.hansen@skat.dk</vt:lpwstr>
  </property>
  <property fmtid="{D5CDD505-2E9C-101B-9397-08002B2CF9AE}" pid="6" name="_AuthorEmailDisplayName">
    <vt:lpwstr>Peter Hansen</vt:lpwstr>
  </property>
  <property fmtid="{D5CDD505-2E9C-101B-9397-08002B2CF9AE}" pid="7" name="_PreviousAdHocReviewCycleID">
    <vt:i4>-1240590589</vt:i4>
  </property>
</Properties>
</file>