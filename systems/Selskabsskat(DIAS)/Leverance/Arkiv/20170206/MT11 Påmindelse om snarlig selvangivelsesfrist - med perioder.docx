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A2427" w14:textId="55B25203" w:rsidR="00703BD1" w:rsidRPr="00082004" w:rsidRDefault="00703BD1" w:rsidP="00082004">
      <w:pPr>
        <w:keepNext/>
        <w:keepLines/>
        <w:spacing w:line="256" w:lineRule="auto"/>
        <w:rPr>
          <w:rFonts w:cs="Arial"/>
        </w:rPr>
      </w:pPr>
    </w:p>
    <w:p w14:paraId="6CF83DE3" w14:textId="24C9EDEB" w:rsidR="006306A5" w:rsidRDefault="006306A5" w:rsidP="00A5046C">
      <w:pPr>
        <w:spacing w:after="0" w:line="288" w:lineRule="exact"/>
      </w:pPr>
      <w:r>
        <w:rPr>
          <w:noProof/>
          <w:lang w:eastAsia="da-DK"/>
        </w:rPr>
        <w:drawing>
          <wp:anchor distT="0" distB="0" distL="114300" distR="114300" simplePos="0" relativeHeight="251660288" behindDoc="0" locked="1" layoutInCell="1" allowOverlap="1" wp14:anchorId="3D5188E8" wp14:editId="0AEEC341">
            <wp:simplePos x="0" y="0"/>
            <wp:positionH relativeFrom="column">
              <wp:posOffset>4057015</wp:posOffset>
            </wp:positionH>
            <wp:positionV relativeFrom="page">
              <wp:posOffset>71755</wp:posOffset>
            </wp:positionV>
            <wp:extent cx="1438275" cy="885825"/>
            <wp:effectExtent l="0" t="0" r="0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a-DK"/>
        </w:rPr>
        <mc:AlternateContent>
          <mc:Choice Requires="wps">
            <w:drawing>
              <wp:anchor distT="0" distB="0" distL="0" distR="0" simplePos="0" relativeHeight="251659264" behindDoc="0" locked="1" layoutInCell="1" allowOverlap="1" wp14:anchorId="7BFDF33C" wp14:editId="5473178A">
                <wp:simplePos x="0" y="0"/>
                <wp:positionH relativeFrom="page">
                  <wp:posOffset>5868670</wp:posOffset>
                </wp:positionH>
                <wp:positionV relativeFrom="page">
                  <wp:posOffset>1043940</wp:posOffset>
                </wp:positionV>
                <wp:extent cx="1440180" cy="2371090"/>
                <wp:effectExtent l="0" t="0" r="7620" b="10160"/>
                <wp:wrapSquare wrapText="bothSides"/>
                <wp:docPr id="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237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94586" w14:textId="71B926B0" w:rsidR="006306A5" w:rsidRDefault="00B9398E" w:rsidP="006306A5">
                            <w:pPr>
                              <w:pStyle w:val="SkatOplysning"/>
                              <w:rPr>
                                <w:b/>
                              </w:rPr>
                            </w:pPr>
                            <w:r>
                              <w:t>[QR-kode]</w:t>
                            </w:r>
                          </w:p>
                          <w:p w14:paraId="599D01C4" w14:textId="77777777" w:rsidR="006306A5" w:rsidRDefault="006306A5" w:rsidP="006306A5">
                            <w:pPr>
                              <w:pStyle w:val="SkatOplysning"/>
                            </w:pPr>
                          </w:p>
                          <w:p w14:paraId="77599F1B" w14:textId="77777777" w:rsidR="006306A5" w:rsidRDefault="006306A5" w:rsidP="006306A5">
                            <w:pPr>
                              <w:pStyle w:val="SkatOplysning"/>
                            </w:pPr>
                          </w:p>
                          <w:p w14:paraId="4439C605" w14:textId="77777777" w:rsidR="006306A5" w:rsidRDefault="006306A5" w:rsidP="006306A5">
                            <w:pPr>
                              <w:pStyle w:val="SkatOplysning"/>
                            </w:pPr>
                          </w:p>
                          <w:p w14:paraId="776E875A" w14:textId="77777777" w:rsidR="006306A5" w:rsidRDefault="006306A5" w:rsidP="006306A5">
                            <w:pPr>
                              <w:pStyle w:val="SkatOplysning"/>
                              <w:rPr>
                                <w:b/>
                              </w:rPr>
                            </w:pPr>
                          </w:p>
                          <w:p w14:paraId="664B8A38" w14:textId="77777777" w:rsidR="006306A5" w:rsidRDefault="006306A5" w:rsidP="006306A5">
                            <w:pPr>
                              <w:pStyle w:val="SkatOplysn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E-mail via www.skat.dk/kontakt</w:t>
                            </w:r>
                          </w:p>
                          <w:p w14:paraId="7B027037" w14:textId="77777777" w:rsidR="006306A5" w:rsidRDefault="006306A5" w:rsidP="006306A5">
                            <w:pPr>
                              <w:pStyle w:val="SkatOplysn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www.skat.dk</w:t>
                            </w:r>
                          </w:p>
                          <w:p w14:paraId="2797E112" w14:textId="77777777" w:rsidR="006306A5" w:rsidRDefault="006306A5" w:rsidP="006306A5">
                            <w:pPr>
                              <w:pStyle w:val="SkatOplysning"/>
                            </w:pPr>
                          </w:p>
                          <w:p w14:paraId="08A24962" w14:textId="77777777" w:rsidR="006306A5" w:rsidRDefault="006306A5" w:rsidP="006306A5">
                            <w:pPr>
                              <w:pStyle w:val="SkatOplysning"/>
                            </w:pPr>
                            <w:bookmarkStart w:id="0" w:name="bmdato"/>
                            <w:bookmarkEnd w:id="0"/>
                            <w:r>
                              <w:t>[Dato]</w:t>
                            </w:r>
                          </w:p>
                          <w:p w14:paraId="54E5DFE9" w14:textId="77777777" w:rsidR="006306A5" w:rsidRDefault="006306A5" w:rsidP="006306A5">
                            <w:pPr>
                              <w:pStyle w:val="SkatOplysning"/>
                            </w:pPr>
                          </w:p>
                          <w:p w14:paraId="11CBC70A" w14:textId="77777777" w:rsidR="006306A5" w:rsidRPr="005D1F95" w:rsidRDefault="006306A5" w:rsidP="006306A5">
                            <w:pPr>
                              <w:pStyle w:val="SkatOplysning"/>
                            </w:pPr>
                            <w:r>
                              <w:t xml:space="preserve">CVR-nr. </w:t>
                            </w:r>
                            <w:bookmarkStart w:id="1" w:name="bmCvrNr"/>
                            <w:bookmarkEnd w:id="1"/>
                            <w:r>
                              <w:t>[int8]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F33C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462.1pt;margin-top:82.2pt;width:113.4pt;height:186.7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" filled="f" stroked="f">
                <v:textbox inset="0,0,0,0">
                  <w:txbxContent>
                    <w:p w14:paraId="58694586" w14:textId="71B926B0" w:rsidR="006306A5" w:rsidRDefault="00B9398E" w:rsidP="006306A5">
                      <w:pPr>
                        <w:pStyle w:val="SkatOplysning"/>
                        <w:rPr>
                          <w:b/>
                        </w:rPr>
                      </w:pPr>
                      <w:r>
                        <w:t>[QR-kode]</w:t>
                      </w:r>
                    </w:p>
                    <w:p w14:paraId="599D01C4" w14:textId="77777777" w:rsidR="006306A5" w:rsidRDefault="006306A5" w:rsidP="006306A5">
                      <w:pPr>
                        <w:pStyle w:val="SkatOplysning"/>
                      </w:pPr>
                    </w:p>
                    <w:p w14:paraId="77599F1B" w14:textId="77777777" w:rsidR="006306A5" w:rsidRDefault="006306A5" w:rsidP="006306A5">
                      <w:pPr>
                        <w:pStyle w:val="SkatOplysning"/>
                      </w:pPr>
                    </w:p>
                    <w:p w14:paraId="4439C605" w14:textId="77777777" w:rsidR="006306A5" w:rsidRDefault="006306A5" w:rsidP="006306A5">
                      <w:pPr>
                        <w:pStyle w:val="SkatOplysning"/>
                      </w:pPr>
                    </w:p>
                    <w:p w14:paraId="776E875A" w14:textId="77777777" w:rsidR="006306A5" w:rsidRDefault="006306A5" w:rsidP="006306A5">
                      <w:pPr>
                        <w:pStyle w:val="SkatOplysning"/>
                        <w:rPr>
                          <w:b/>
                        </w:rPr>
                      </w:pPr>
                    </w:p>
                    <w:p w14:paraId="664B8A38" w14:textId="77777777" w:rsidR="006306A5" w:rsidRDefault="006306A5" w:rsidP="006306A5">
                      <w:pPr>
                        <w:pStyle w:val="SkatOplysn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E-mail via www.skat.dk/kontakt</w:t>
                      </w:r>
                    </w:p>
                    <w:p w14:paraId="7B027037" w14:textId="77777777" w:rsidR="006306A5" w:rsidRDefault="006306A5" w:rsidP="006306A5">
                      <w:pPr>
                        <w:pStyle w:val="SkatOplysn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www.skat.dk</w:t>
                      </w:r>
                    </w:p>
                    <w:p w14:paraId="2797E112" w14:textId="77777777" w:rsidR="006306A5" w:rsidRDefault="006306A5" w:rsidP="006306A5">
                      <w:pPr>
                        <w:pStyle w:val="SkatOplysning"/>
                      </w:pPr>
                    </w:p>
                    <w:p w14:paraId="08A24962" w14:textId="77777777" w:rsidR="006306A5" w:rsidRDefault="006306A5" w:rsidP="006306A5">
                      <w:pPr>
                        <w:pStyle w:val="SkatOplysning"/>
                      </w:pPr>
                      <w:bookmarkStart w:id="2" w:name="bmdato"/>
                      <w:bookmarkEnd w:id="2"/>
                      <w:r>
                        <w:t>[Dato]</w:t>
                      </w:r>
                    </w:p>
                    <w:p w14:paraId="54E5DFE9" w14:textId="77777777" w:rsidR="006306A5" w:rsidRDefault="006306A5" w:rsidP="006306A5">
                      <w:pPr>
                        <w:pStyle w:val="SkatOplysning"/>
                      </w:pPr>
                    </w:p>
                    <w:p w14:paraId="11CBC70A" w14:textId="77777777" w:rsidR="006306A5" w:rsidRPr="005D1F95" w:rsidRDefault="006306A5" w:rsidP="006306A5">
                      <w:pPr>
                        <w:pStyle w:val="SkatOplysning"/>
                      </w:pPr>
                      <w:r>
                        <w:t xml:space="preserve">CVR-nr. </w:t>
                      </w:r>
                      <w:bookmarkStart w:id="3" w:name="bmCvrNr"/>
                      <w:bookmarkEnd w:id="3"/>
                      <w:r>
                        <w:t>[int8]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0A6B1FCF" w14:textId="77777777" w:rsidR="006306A5" w:rsidRDefault="006306A5" w:rsidP="00A5046C">
      <w:pPr>
        <w:spacing w:after="0" w:line="288" w:lineRule="exact"/>
      </w:pPr>
    </w:p>
    <w:p w14:paraId="4AB002B8" w14:textId="77777777" w:rsidR="006306A5" w:rsidRPr="00707CA5" w:rsidRDefault="006306A5" w:rsidP="00A5046C">
      <w:pPr>
        <w:spacing w:after="0" w:line="288" w:lineRule="exact"/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64"/>
      </w:tblGrid>
      <w:tr w:rsidR="006306A5" w14:paraId="5B72769F" w14:textId="77777777" w:rsidTr="00A81FCD">
        <w:trPr>
          <w:trHeight w:val="2268"/>
        </w:trPr>
        <w:tc>
          <w:tcPr>
            <w:tcW w:w="7964" w:type="dxa"/>
          </w:tcPr>
          <w:p w14:paraId="5D65215D" w14:textId="77777777" w:rsidR="006306A5" w:rsidRDefault="006306A5" w:rsidP="00A5046C">
            <w:pPr>
              <w:spacing w:line="288" w:lineRule="exact"/>
            </w:pPr>
            <w:bookmarkStart w:id="2" w:name="brev"/>
            <w:bookmarkStart w:id="3" w:name="start"/>
            <w:bookmarkEnd w:id="2"/>
            <w:bookmarkEnd w:id="3"/>
            <w:r>
              <w:t>[</w:t>
            </w:r>
            <w:proofErr w:type="spellStart"/>
            <w:r>
              <w:t>ModtagerNavn</w:t>
            </w:r>
            <w:proofErr w:type="spellEnd"/>
            <w:r>
              <w:t>: Virksomheden A/S</w:t>
            </w:r>
            <w:bookmarkStart w:id="4" w:name="bmmodtagerslut"/>
            <w:bookmarkEnd w:id="4"/>
          </w:p>
          <w:p w14:paraId="0BBDC26F" w14:textId="77777777" w:rsidR="006306A5" w:rsidRDefault="006306A5" w:rsidP="00A5046C">
            <w:pPr>
              <w:spacing w:line="288" w:lineRule="exact"/>
            </w:pPr>
            <w:proofErr w:type="spellStart"/>
            <w:r>
              <w:t>GadeNavn</w:t>
            </w:r>
            <w:proofErr w:type="spellEnd"/>
            <w:r>
              <w:t>: Virksomhedsvej 1</w:t>
            </w:r>
          </w:p>
          <w:p w14:paraId="09D8C10B" w14:textId="77777777" w:rsidR="006306A5" w:rsidRDefault="006306A5" w:rsidP="00A5046C">
            <w:pPr>
              <w:spacing w:line="288" w:lineRule="exact"/>
            </w:pPr>
            <w:proofErr w:type="spellStart"/>
            <w:r>
              <w:t>PostnrBy</w:t>
            </w:r>
            <w:proofErr w:type="spellEnd"/>
            <w:r>
              <w:t xml:space="preserve">: 1111 </w:t>
            </w:r>
            <w:proofErr w:type="spellStart"/>
            <w:r>
              <w:t>Virksomhedsby</w:t>
            </w:r>
            <w:proofErr w:type="spellEnd"/>
            <w:r>
              <w:t>]</w:t>
            </w:r>
          </w:p>
        </w:tc>
      </w:tr>
    </w:tbl>
    <w:p w14:paraId="5FBC02A4" w14:textId="77777777" w:rsidR="00A5046C" w:rsidRDefault="00A5046C" w:rsidP="00A5046C">
      <w:pPr>
        <w:spacing w:after="0" w:line="288" w:lineRule="exact"/>
        <w:rPr>
          <w:rFonts w:ascii="Arial" w:hAnsi="Arial" w:cs="Arial"/>
          <w:b/>
          <w:sz w:val="30"/>
          <w:szCs w:val="30"/>
        </w:rPr>
      </w:pPr>
      <w:bookmarkStart w:id="5" w:name="overskrift"/>
      <w:bookmarkEnd w:id="5"/>
    </w:p>
    <w:p w14:paraId="1E1F35DB" w14:textId="5814B4FE" w:rsidR="005847B4" w:rsidRPr="00053132" w:rsidRDefault="005847B4" w:rsidP="00053132">
      <w:pPr>
        <w:spacing w:after="0" w:line="240" w:lineRule="auto"/>
        <w:rPr>
          <w:rFonts w:ascii="Arial" w:eastAsia="Times New Roman" w:hAnsi="Arial" w:cs="Arial"/>
          <w:b/>
          <w:sz w:val="30"/>
          <w:szCs w:val="30"/>
        </w:rPr>
      </w:pPr>
      <w:r w:rsidRPr="00053132">
        <w:rPr>
          <w:rFonts w:ascii="Arial" w:eastAsia="Times New Roman" w:hAnsi="Arial" w:cs="Arial"/>
          <w:b/>
          <w:sz w:val="30"/>
          <w:szCs w:val="30"/>
        </w:rPr>
        <w:t xml:space="preserve">Det er ved at være tid til at indberette </w:t>
      </w:r>
      <w:r w:rsidR="00146EB6">
        <w:rPr>
          <w:rFonts w:ascii="Arial" w:eastAsia="Times New Roman" w:hAnsi="Arial" w:cs="Arial"/>
          <w:b/>
          <w:sz w:val="30"/>
          <w:szCs w:val="30"/>
        </w:rPr>
        <w:t xml:space="preserve">jeres </w:t>
      </w:r>
      <w:r w:rsidRPr="00053132">
        <w:rPr>
          <w:rFonts w:ascii="Arial" w:eastAsia="Times New Roman" w:hAnsi="Arial" w:cs="Arial"/>
          <w:b/>
          <w:sz w:val="30"/>
          <w:szCs w:val="30"/>
        </w:rPr>
        <w:t>selskab</w:t>
      </w:r>
      <w:r w:rsidR="00146EB6">
        <w:rPr>
          <w:rFonts w:ascii="Arial" w:eastAsia="Times New Roman" w:hAnsi="Arial" w:cs="Arial"/>
          <w:b/>
          <w:sz w:val="30"/>
          <w:szCs w:val="30"/>
        </w:rPr>
        <w:t>s</w:t>
      </w:r>
      <w:r w:rsidRPr="00053132">
        <w:rPr>
          <w:rFonts w:ascii="Arial" w:eastAsia="Times New Roman" w:hAnsi="Arial" w:cs="Arial"/>
          <w:b/>
          <w:sz w:val="30"/>
          <w:szCs w:val="30"/>
        </w:rPr>
        <w:t xml:space="preserve"> selvangivelse </w:t>
      </w:r>
    </w:p>
    <w:p w14:paraId="2EC98325" w14:textId="33721FA1" w:rsidR="00FE1D3F" w:rsidRDefault="00602381" w:rsidP="0005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146EB6">
        <w:rPr>
          <w:rFonts w:ascii="Times New Roman" w:eastAsia="Times New Roman" w:hAnsi="Times New Roman" w:cs="Times New Roman"/>
          <w:sz w:val="24"/>
          <w:szCs w:val="24"/>
        </w:rPr>
        <w:t>S</w:t>
      </w:r>
      <w:r w:rsidR="002E783B">
        <w:rPr>
          <w:rFonts w:ascii="Times New Roman" w:eastAsia="Times New Roman" w:hAnsi="Times New Roman" w:cs="Times New Roman"/>
          <w:sz w:val="24"/>
          <w:szCs w:val="24"/>
        </w:rPr>
        <w:t xml:space="preserve">enest den </w:t>
      </w:r>
      <w:r w:rsidR="00146EB6">
        <w:rPr>
          <w:rFonts w:ascii="Times New Roman" w:eastAsia="Times New Roman" w:hAnsi="Times New Roman" w:cs="Times New Roman"/>
          <w:sz w:val="24"/>
          <w:szCs w:val="24"/>
        </w:rPr>
        <w:t>@@</w:t>
      </w:r>
      <w:proofErr w:type="spellStart"/>
      <w:r w:rsidR="00884A2D">
        <w:rPr>
          <w:rFonts w:ascii="Times New Roman" w:eastAsia="Times New Roman" w:hAnsi="Times New Roman" w:cs="Times New Roman"/>
          <w:sz w:val="24"/>
          <w:szCs w:val="24"/>
        </w:rPr>
        <w:t>SelskabSelvangivelseFristDato</w:t>
      </w:r>
      <w:proofErr w:type="spellEnd"/>
      <w:r w:rsidR="002E783B">
        <w:rPr>
          <w:rFonts w:ascii="Times New Roman" w:eastAsia="Times New Roman" w:hAnsi="Times New Roman" w:cs="Times New Roman"/>
          <w:sz w:val="24"/>
          <w:szCs w:val="24"/>
        </w:rPr>
        <w:t>@@</w:t>
      </w:r>
      <w:r w:rsidR="00146EB6">
        <w:rPr>
          <w:rFonts w:ascii="Times New Roman" w:eastAsia="Times New Roman" w:hAnsi="Times New Roman" w:cs="Times New Roman"/>
          <w:sz w:val="24"/>
          <w:szCs w:val="24"/>
        </w:rPr>
        <w:t xml:space="preserve"> skal I</w:t>
      </w:r>
      <w:r w:rsidR="002E783B">
        <w:rPr>
          <w:rFonts w:ascii="Times New Roman" w:eastAsia="Times New Roman" w:hAnsi="Times New Roman" w:cs="Times New Roman"/>
          <w:sz w:val="24"/>
          <w:szCs w:val="24"/>
        </w:rPr>
        <w:t xml:space="preserve"> indberette selvangivelsen for </w:t>
      </w:r>
      <w:ins w:id="6" w:author="Pia Kolind Nielsen" w:date="2017-01-26T14:46:00Z">
        <w:r w:rsidR="0033434D">
          <w:rPr>
            <w:rFonts w:ascii="Times New Roman" w:eastAsia="Times New Roman" w:hAnsi="Times New Roman" w:cs="Times New Roman"/>
            <w:sz w:val="24"/>
            <w:szCs w:val="24"/>
          </w:rPr>
          <w:t xml:space="preserve">perioden @@ </w:t>
        </w:r>
      </w:ins>
      <w:proofErr w:type="spellStart"/>
      <w:proofErr w:type="gramStart"/>
      <w:ins w:id="7" w:author="Lone Stæhr" w:date="2017-02-03T14:18:00Z">
        <w:r w:rsidR="003B7DDE" w:rsidRPr="003B7DDE">
          <w:rPr>
            <w:rFonts w:ascii="Verdana" w:hAnsi="Verdana"/>
            <w:color w:val="FF0000"/>
            <w:rPrChange w:id="8" w:author="Lone Stæhr" w:date="2017-02-03T14:18:00Z">
              <w:rPr>
                <w:rFonts w:ascii="Verdana" w:hAnsi="Verdana"/>
              </w:rPr>
            </w:rPrChange>
          </w:rPr>
          <w:t>SelvangivelseDelperiodeStart</w:t>
        </w:r>
        <w:proofErr w:type="spellEnd"/>
        <w:r w:rsidR="003B7DDE" w:rsidRPr="003B7DDE">
          <w:rPr>
            <w:rFonts w:ascii="Verdana" w:hAnsi="Verdana"/>
            <w:color w:val="FF0000"/>
            <w:rPrChange w:id="9" w:author="Lone Stæhr" w:date="2017-02-03T14:18:00Z">
              <w:rPr>
                <w:rFonts w:ascii="Verdana" w:hAnsi="Verdana"/>
              </w:rPr>
            </w:rPrChange>
          </w:rPr>
          <w:t xml:space="preserve"> </w:t>
        </w:r>
      </w:ins>
      <w:ins w:id="10" w:author="Pia Kolind Nielsen" w:date="2017-01-26T14:46:00Z">
        <w:del w:id="11" w:author="Lone Stæhr" w:date="2017-02-03T14:18:00Z">
          <w:r w:rsidR="0033434D" w:rsidDel="003B7DDE">
            <w:rPr>
              <w:rFonts w:ascii="Times New Roman" w:eastAsia="Times New Roman" w:hAnsi="Times New Roman" w:cs="Times New Roman"/>
              <w:sz w:val="24"/>
              <w:szCs w:val="24"/>
            </w:rPr>
            <w:delText>Periode start dato</w:delText>
          </w:r>
        </w:del>
        <w:r w:rsidR="0033434D">
          <w:rPr>
            <w:rFonts w:ascii="Times New Roman" w:eastAsia="Times New Roman" w:hAnsi="Times New Roman" w:cs="Times New Roman"/>
            <w:sz w:val="24"/>
            <w:szCs w:val="24"/>
          </w:rPr>
          <w:t xml:space="preserve"> @</w:t>
        </w:r>
        <w:proofErr w:type="gramEnd"/>
        <w:r w:rsidR="0033434D">
          <w:rPr>
            <w:rFonts w:ascii="Times New Roman" w:eastAsia="Times New Roman" w:hAnsi="Times New Roman" w:cs="Times New Roman"/>
            <w:sz w:val="24"/>
            <w:szCs w:val="24"/>
          </w:rPr>
          <w:t xml:space="preserve">@ til @@ </w:t>
        </w:r>
      </w:ins>
      <w:proofErr w:type="spellStart"/>
      <w:ins w:id="12" w:author="Lone Stæhr" w:date="2017-02-03T14:19:00Z">
        <w:r w:rsidR="003B7DDE" w:rsidRPr="003B7DDE">
          <w:rPr>
            <w:rFonts w:ascii="Verdana" w:hAnsi="Verdana"/>
            <w:color w:val="FF0000"/>
            <w:rPrChange w:id="13" w:author="Lone Stæhr" w:date="2017-02-03T14:19:00Z">
              <w:rPr>
                <w:rFonts w:ascii="Verdana" w:hAnsi="Verdana"/>
              </w:rPr>
            </w:rPrChange>
          </w:rPr>
          <w:t>SelvangivelseDelperiodeSlut</w:t>
        </w:r>
        <w:proofErr w:type="spellEnd"/>
        <w:r w:rsidR="003B7DDE" w:rsidRPr="003B7DDE">
          <w:rPr>
            <w:rFonts w:ascii="Verdana" w:hAnsi="Verdana"/>
            <w:color w:val="FF0000"/>
            <w:rPrChange w:id="14" w:author="Lone Stæhr" w:date="2017-02-03T14:19:00Z">
              <w:rPr>
                <w:rFonts w:ascii="Verdana" w:hAnsi="Verdana"/>
              </w:rPr>
            </w:rPrChange>
          </w:rPr>
          <w:t xml:space="preserve"> </w:t>
        </w:r>
      </w:ins>
      <w:ins w:id="15" w:author="Pia Kolind Nielsen" w:date="2017-01-26T14:46:00Z">
        <w:del w:id="16" w:author="Lone Stæhr" w:date="2017-02-03T14:19:00Z">
          <w:r w:rsidR="0033434D" w:rsidRPr="003B7DDE" w:rsidDel="003B7DDE">
            <w:rPr>
              <w:rFonts w:ascii="Times New Roman" w:eastAsia="Times New Roman" w:hAnsi="Times New Roman" w:cs="Times New Roman"/>
              <w:color w:val="FF0000"/>
              <w:sz w:val="24"/>
              <w:szCs w:val="24"/>
              <w:rPrChange w:id="17" w:author="Lone Stæhr" w:date="2017-02-03T14:19:00Z">
                <w:rPr>
                  <w:rFonts w:ascii="Times New Roman" w:eastAsia="Times New Roman" w:hAnsi="Times New Roman" w:cs="Times New Roman"/>
                  <w:sz w:val="24"/>
                  <w:szCs w:val="24"/>
                </w:rPr>
              </w:rPrChange>
            </w:rPr>
            <w:delText>Periode slut dato</w:delText>
          </w:r>
        </w:del>
        <w:r w:rsidR="0033434D" w:rsidRPr="003B7DDE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8" w:author="Lone Stæhr" w:date="2017-02-03T14:1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r w:rsidR="0033434D">
          <w:rPr>
            <w:rFonts w:ascii="Times New Roman" w:eastAsia="Times New Roman" w:hAnsi="Times New Roman" w:cs="Times New Roman"/>
            <w:sz w:val="24"/>
            <w:szCs w:val="24"/>
          </w:rPr>
          <w:t xml:space="preserve">@@ vedrørende indkomståret </w:t>
        </w:r>
      </w:ins>
      <w:r w:rsidR="002E783B">
        <w:rPr>
          <w:rFonts w:ascii="Times New Roman" w:eastAsia="Times New Roman" w:hAnsi="Times New Roman" w:cs="Times New Roman"/>
          <w:sz w:val="24"/>
          <w:szCs w:val="24"/>
        </w:rPr>
        <w:t>@@</w:t>
      </w:r>
      <w:proofErr w:type="spellStart"/>
      <w:r w:rsidR="00884A2D">
        <w:rPr>
          <w:rFonts w:ascii="Times New Roman" w:eastAsia="Times New Roman" w:hAnsi="Times New Roman" w:cs="Times New Roman"/>
          <w:sz w:val="24"/>
          <w:szCs w:val="24"/>
        </w:rPr>
        <w:t>SelskabSelvangivelseIndkomstÅr</w:t>
      </w:r>
      <w:proofErr w:type="spellEnd"/>
      <w:r w:rsidR="002E783B">
        <w:rPr>
          <w:rFonts w:ascii="Times New Roman" w:eastAsia="Times New Roman" w:hAnsi="Times New Roman" w:cs="Times New Roman"/>
          <w:sz w:val="24"/>
          <w:szCs w:val="24"/>
        </w:rPr>
        <w:t>@@ for jeres selskab @@</w:t>
      </w:r>
      <w:proofErr w:type="spellStart"/>
      <w:r w:rsidR="00884A2D">
        <w:rPr>
          <w:rFonts w:ascii="Times New Roman" w:eastAsia="Times New Roman" w:hAnsi="Times New Roman" w:cs="Times New Roman"/>
          <w:sz w:val="24"/>
          <w:szCs w:val="24"/>
        </w:rPr>
        <w:t>VirksomhedNavnFirmaNavn</w:t>
      </w:r>
      <w:proofErr w:type="spellEnd"/>
      <w:r w:rsidR="002E783B">
        <w:rPr>
          <w:rFonts w:ascii="Times New Roman" w:eastAsia="Times New Roman" w:hAnsi="Times New Roman" w:cs="Times New Roman"/>
          <w:sz w:val="24"/>
          <w:szCs w:val="24"/>
        </w:rPr>
        <w:t>@@</w:t>
      </w:r>
      <w:r w:rsidR="002E783B" w:rsidRPr="005847B4" w:rsidDel="0058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783B">
        <w:rPr>
          <w:rFonts w:ascii="Times New Roman" w:eastAsia="Times New Roman" w:hAnsi="Times New Roman" w:cs="Times New Roman"/>
          <w:sz w:val="24"/>
          <w:szCs w:val="24"/>
        </w:rPr>
        <w:t xml:space="preserve">med </w:t>
      </w:r>
      <w:r w:rsidR="002E783B" w:rsidRPr="005847B4">
        <w:rPr>
          <w:rFonts w:ascii="Times New Roman" w:eastAsia="Times New Roman" w:hAnsi="Times New Roman" w:cs="Times New Roman"/>
          <w:sz w:val="24"/>
          <w:szCs w:val="24"/>
        </w:rPr>
        <w:t>cvr-</w:t>
      </w:r>
      <w:r w:rsidR="002E783B">
        <w:rPr>
          <w:rFonts w:ascii="Times New Roman" w:eastAsia="Times New Roman" w:hAnsi="Times New Roman" w:cs="Times New Roman"/>
          <w:sz w:val="24"/>
          <w:szCs w:val="24"/>
        </w:rPr>
        <w:t xml:space="preserve">nr. eller </w:t>
      </w:r>
      <w:r w:rsidR="002E783B" w:rsidRPr="005847B4">
        <w:rPr>
          <w:rFonts w:ascii="Times New Roman" w:eastAsia="Times New Roman" w:hAnsi="Times New Roman" w:cs="Times New Roman"/>
          <w:sz w:val="24"/>
          <w:szCs w:val="24"/>
        </w:rPr>
        <w:t xml:space="preserve">se-nr. </w:t>
      </w:r>
      <w:r w:rsidR="002E783B">
        <w:rPr>
          <w:rFonts w:ascii="Times New Roman" w:eastAsia="Times New Roman" w:hAnsi="Times New Roman" w:cs="Times New Roman"/>
          <w:sz w:val="24"/>
          <w:szCs w:val="24"/>
        </w:rPr>
        <w:t>@@</w:t>
      </w:r>
      <w:proofErr w:type="spellStart"/>
      <w:r w:rsidR="00884A2D">
        <w:rPr>
          <w:rFonts w:ascii="Times New Roman" w:eastAsia="Times New Roman" w:hAnsi="Times New Roman" w:cs="Times New Roman"/>
          <w:sz w:val="24"/>
          <w:szCs w:val="24"/>
        </w:rPr>
        <w:t>VirksomhedCVRNummer</w:t>
      </w:r>
      <w:proofErr w:type="spellEnd"/>
      <w:r w:rsidR="002E783B">
        <w:rPr>
          <w:rFonts w:ascii="Times New Roman" w:eastAsia="Times New Roman" w:hAnsi="Times New Roman" w:cs="Times New Roman"/>
          <w:sz w:val="24"/>
          <w:szCs w:val="24"/>
        </w:rPr>
        <w:t>@@.</w:t>
      </w:r>
      <w:r w:rsidR="002E783B" w:rsidRPr="005847B4" w:rsidDel="002E7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099A9F" w14:textId="00FFEBC2" w:rsidR="00602381" w:rsidRPr="005847B4" w:rsidRDefault="00602381" w:rsidP="0005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A561C" w14:textId="391E2ECA" w:rsidR="00D8757C" w:rsidRDefault="00D8757C" w:rsidP="0005313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847B4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5847B4">
        <w:rPr>
          <w:rFonts w:ascii="Times New Roman" w:eastAsia="Times New Roman" w:hAnsi="Times New Roman" w:cs="Times New Roman"/>
          <w:sz w:val="24"/>
          <w:szCs w:val="24"/>
        </w:rPr>
        <w:t xml:space="preserve">kan indberette selvangivelsen </w:t>
      </w:r>
      <w:r w:rsidR="00053132">
        <w:rPr>
          <w:rFonts w:ascii="Times New Roman" w:eastAsia="Times New Roman" w:hAnsi="Times New Roman" w:cs="Times New Roman"/>
          <w:sz w:val="24"/>
          <w:szCs w:val="24"/>
        </w:rPr>
        <w:t xml:space="preserve">ved at logge </w:t>
      </w:r>
      <w:r w:rsidRPr="005847B4">
        <w:rPr>
          <w:rFonts w:ascii="Times New Roman" w:eastAsia="Times New Roman" w:hAnsi="Times New Roman" w:cs="Times New Roman"/>
          <w:sz w:val="24"/>
          <w:szCs w:val="24"/>
        </w:rPr>
        <w:t xml:space="preserve">på </w:t>
      </w:r>
      <w:hyperlink r:id="rId12" w:history="1">
        <w:r w:rsidRPr="007A07B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skat.dk/tastselverhver</w:t>
        </w:r>
        <w:r w:rsidR="002E783B" w:rsidRPr="007A07B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</w:t>
        </w:r>
      </w:hyperlink>
      <w:r w:rsidR="00053132">
        <w:rPr>
          <w:rFonts w:ascii="Times New Roman" w:eastAsia="Times New Roman" w:hAnsi="Times New Roman" w:cs="Times New Roman"/>
          <w:sz w:val="24"/>
          <w:szCs w:val="24"/>
        </w:rPr>
        <w:t xml:space="preserve"> og vælge</w:t>
      </w:r>
      <w:r w:rsidRPr="0058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847B4">
        <w:rPr>
          <w:rFonts w:ascii="Times New Roman" w:eastAsia="Times New Roman" w:hAnsi="Times New Roman" w:cs="Times New Roman"/>
          <w:i/>
          <w:sz w:val="24"/>
          <w:szCs w:val="24"/>
        </w:rPr>
        <w:t>Skat</w:t>
      </w:r>
      <w:r w:rsidRPr="0058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47B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584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47B4">
        <w:rPr>
          <w:rFonts w:ascii="Times New Roman" w:eastAsia="Times New Roman" w:hAnsi="Times New Roman" w:cs="Times New Roman"/>
          <w:i/>
          <w:sz w:val="24"/>
          <w:szCs w:val="24"/>
        </w:rPr>
        <w:t>Selskabsskat</w:t>
      </w:r>
      <w:proofErr w:type="gramEnd"/>
      <w:r w:rsidRPr="005847B4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BF1E5FE" w14:textId="77777777" w:rsidR="005847B4" w:rsidRDefault="005847B4" w:rsidP="0005313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1185D2" w14:textId="3C2A7022" w:rsidR="00153459" w:rsidRDefault="005847B4" w:rsidP="00153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7B4">
        <w:rPr>
          <w:rFonts w:ascii="Times New Roman" w:eastAsia="Times New Roman" w:hAnsi="Times New Roman" w:cs="Times New Roman"/>
          <w:sz w:val="24"/>
          <w:szCs w:val="24"/>
        </w:rPr>
        <w:t xml:space="preserve">Hvis I </w:t>
      </w:r>
      <w:r w:rsidR="00A52E56">
        <w:rPr>
          <w:rFonts w:ascii="Times New Roman" w:eastAsia="Times New Roman" w:hAnsi="Times New Roman" w:cs="Times New Roman"/>
          <w:sz w:val="24"/>
          <w:szCs w:val="24"/>
        </w:rPr>
        <w:t>indberetter oplysningerne</w:t>
      </w:r>
      <w:r w:rsidR="00FE1D3F">
        <w:rPr>
          <w:rFonts w:ascii="Times New Roman" w:eastAsia="Times New Roman" w:hAnsi="Times New Roman" w:cs="Times New Roman"/>
          <w:sz w:val="24"/>
          <w:szCs w:val="24"/>
        </w:rPr>
        <w:t xml:space="preserve"> inden fristen, undgår </w:t>
      </w:r>
      <w:r w:rsidR="00146EB6">
        <w:rPr>
          <w:rFonts w:ascii="Times New Roman" w:eastAsia="Times New Roman" w:hAnsi="Times New Roman" w:cs="Times New Roman"/>
          <w:sz w:val="24"/>
          <w:szCs w:val="24"/>
        </w:rPr>
        <w:t xml:space="preserve">jeres </w:t>
      </w:r>
      <w:r w:rsidR="00FE1D3F">
        <w:rPr>
          <w:rFonts w:ascii="Times New Roman" w:eastAsia="Times New Roman" w:hAnsi="Times New Roman" w:cs="Times New Roman"/>
          <w:sz w:val="24"/>
          <w:szCs w:val="24"/>
        </w:rPr>
        <w:t xml:space="preserve">selskab at </w:t>
      </w:r>
      <w:r w:rsidRPr="005847B4">
        <w:rPr>
          <w:rFonts w:ascii="Times New Roman" w:eastAsia="Times New Roman" w:hAnsi="Times New Roman" w:cs="Times New Roman"/>
          <w:sz w:val="24"/>
          <w:szCs w:val="24"/>
        </w:rPr>
        <w:t>betale et skattetillæg</w:t>
      </w:r>
      <w:r w:rsidR="00CC04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459">
        <w:rPr>
          <w:rFonts w:ascii="Times New Roman" w:eastAsia="Times New Roman" w:hAnsi="Times New Roman" w:cs="Times New Roman"/>
          <w:sz w:val="24"/>
          <w:szCs w:val="24"/>
        </w:rPr>
        <w:t>på 200 kr. for hver dag, I overskrider fristen. Tillægget kan højst blive 5.000 kr.</w:t>
      </w:r>
    </w:p>
    <w:p w14:paraId="72D53B0F" w14:textId="77777777" w:rsidR="00D8757C" w:rsidRDefault="00D8757C" w:rsidP="0005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53DAA" w14:textId="77777777" w:rsidR="00D85EB1" w:rsidRPr="00053132" w:rsidRDefault="00D85EB1" w:rsidP="00D85E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3132">
        <w:rPr>
          <w:rFonts w:ascii="Times New Roman" w:hAnsi="Times New Roman" w:cs="Times New Roman"/>
          <w:b/>
          <w:sz w:val="24"/>
          <w:szCs w:val="24"/>
        </w:rPr>
        <w:t>Love og regler</w:t>
      </w:r>
    </w:p>
    <w:p w14:paraId="1D98FEC4" w14:textId="0597B04B" w:rsidR="0011393B" w:rsidRDefault="0011393B" w:rsidP="001139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Reglerne om skattetillæg står i skattekontrollovens § 5</w:t>
      </w:r>
      <w:r w:rsidR="002049D5">
        <w:rPr>
          <w:rFonts w:ascii="Times New Roman" w:eastAsia="Times New Roman" w:hAnsi="Times New Roman" w:cs="Times New Roman"/>
          <w:sz w:val="24"/>
          <w:szCs w:val="24"/>
        </w:rPr>
        <w:t xml:space="preserve"> stk.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 kan finde skattekontrolloven på </w:t>
      </w:r>
      <w:hyperlink r:id="rId13" w:history="1">
        <w:r w:rsidRPr="007A07B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skat.dk/skattelove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3FC44" w14:textId="77777777" w:rsidR="00884A2D" w:rsidRPr="00053132" w:rsidRDefault="00884A2D" w:rsidP="00D85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38CA2A" w14:textId="77777777" w:rsidR="00D85EB1" w:rsidRPr="00053132" w:rsidRDefault="00D85EB1" w:rsidP="00D85EB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3132">
        <w:rPr>
          <w:rFonts w:ascii="Times New Roman" w:hAnsi="Times New Roman" w:cs="Times New Roman"/>
          <w:b/>
          <w:sz w:val="24"/>
          <w:szCs w:val="24"/>
        </w:rPr>
        <w:t>Hvis I har spørgsmål</w:t>
      </w:r>
    </w:p>
    <w:p w14:paraId="6DB07A22" w14:textId="62F8835C" w:rsidR="00D85EB1" w:rsidRPr="00053132" w:rsidRDefault="00D85EB1" w:rsidP="00D85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132">
        <w:rPr>
          <w:rFonts w:ascii="Times New Roman" w:hAnsi="Times New Roman" w:cs="Times New Roman"/>
          <w:sz w:val="24"/>
          <w:szCs w:val="24"/>
        </w:rPr>
        <w:t>I kan læse mere om selskaber</w:t>
      </w:r>
      <w:r w:rsidR="00053132">
        <w:rPr>
          <w:rFonts w:ascii="Times New Roman" w:hAnsi="Times New Roman" w:cs="Times New Roman"/>
          <w:sz w:val="24"/>
          <w:szCs w:val="24"/>
        </w:rPr>
        <w:t>s</w:t>
      </w:r>
      <w:r w:rsidR="00146EB6">
        <w:rPr>
          <w:rFonts w:ascii="Times New Roman" w:hAnsi="Times New Roman" w:cs="Times New Roman"/>
          <w:sz w:val="24"/>
          <w:szCs w:val="24"/>
        </w:rPr>
        <w:t xml:space="preserve"> selvangivelse</w:t>
      </w:r>
      <w:r w:rsidRPr="00053132">
        <w:rPr>
          <w:rFonts w:ascii="Times New Roman" w:hAnsi="Times New Roman" w:cs="Times New Roman"/>
          <w:sz w:val="24"/>
          <w:szCs w:val="24"/>
        </w:rPr>
        <w:t xml:space="preserve"> på </w:t>
      </w:r>
      <w:hyperlink r:id="rId14" w:history="1">
        <w:r w:rsidRPr="007A07B2">
          <w:rPr>
            <w:rStyle w:val="Hyperlink"/>
            <w:rFonts w:ascii="Times New Roman" w:hAnsi="Times New Roman" w:cs="Times New Roman"/>
            <w:sz w:val="24"/>
            <w:szCs w:val="24"/>
          </w:rPr>
          <w:t>skat.dk/</w:t>
        </w:r>
        <w:r w:rsidR="00146EB6" w:rsidRPr="007A07B2">
          <w:rPr>
            <w:rStyle w:val="Hyperlink"/>
            <w:rFonts w:ascii="Times New Roman" w:hAnsi="Times New Roman" w:cs="Times New Roman"/>
            <w:sz w:val="24"/>
            <w:szCs w:val="24"/>
          </w:rPr>
          <w:t>selskaber</w:t>
        </w:r>
      </w:hyperlink>
      <w:r w:rsidR="00146EB6">
        <w:rPr>
          <w:rFonts w:ascii="Times New Roman" w:hAnsi="Times New Roman" w:cs="Times New Roman"/>
          <w:sz w:val="24"/>
          <w:szCs w:val="24"/>
        </w:rPr>
        <w:t>.</w:t>
      </w:r>
    </w:p>
    <w:p w14:paraId="264A5221" w14:textId="77777777" w:rsidR="00D85EB1" w:rsidRPr="00053132" w:rsidRDefault="00D85EB1" w:rsidP="00D85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D857F" w14:textId="22BC6EFC" w:rsidR="00D85EB1" w:rsidRPr="00053132" w:rsidRDefault="00D85EB1" w:rsidP="00D85E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3132">
        <w:rPr>
          <w:rFonts w:ascii="Times New Roman" w:hAnsi="Times New Roman" w:cs="Times New Roman"/>
          <w:sz w:val="24"/>
          <w:szCs w:val="24"/>
        </w:rPr>
        <w:t xml:space="preserve">Har I spørgsmål til dette brev, er I velkomne til at ringe til os på telefon </w:t>
      </w:r>
      <w:r w:rsidR="006F37AD">
        <w:rPr>
          <w:rFonts w:ascii="Times New Roman" w:hAnsi="Times New Roman" w:cs="Times New Roman"/>
          <w:sz w:val="24"/>
          <w:szCs w:val="24"/>
        </w:rPr>
        <w:t>72 22 28 82</w:t>
      </w:r>
      <w:r w:rsidRPr="00053132">
        <w:rPr>
          <w:rFonts w:ascii="Times New Roman" w:hAnsi="Times New Roman" w:cs="Times New Roman"/>
          <w:sz w:val="24"/>
          <w:szCs w:val="24"/>
        </w:rPr>
        <w:t>.</w:t>
      </w:r>
    </w:p>
    <w:p w14:paraId="0E32E115" w14:textId="77777777" w:rsidR="00D85EB1" w:rsidRPr="00D85EB1" w:rsidRDefault="00D85EB1" w:rsidP="0005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044C0" w14:textId="77777777" w:rsidR="00602381" w:rsidRDefault="00602381" w:rsidP="00602381">
      <w:pPr>
        <w:spacing w:after="0" w:line="288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 venlig hilsen</w:t>
      </w:r>
    </w:p>
    <w:p w14:paraId="6E3A329E" w14:textId="77777777" w:rsidR="00602381" w:rsidRDefault="00602381" w:rsidP="00602381">
      <w:pPr>
        <w:spacing w:after="0" w:line="28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9B4D26E" w14:textId="77777777" w:rsidR="00602381" w:rsidRDefault="00602381" w:rsidP="00602381">
      <w:pPr>
        <w:spacing w:after="0" w:line="28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SKAT</w:t>
      </w:r>
    </w:p>
    <w:p w14:paraId="38F9A9B1" w14:textId="162909AF" w:rsidR="0033434D" w:rsidRDefault="0033434D">
      <w:r>
        <w:br w:type="page"/>
      </w:r>
    </w:p>
    <w:p w14:paraId="28C50851" w14:textId="77777777" w:rsidR="0033434D" w:rsidRDefault="0033434D" w:rsidP="0033434D">
      <w:pPr>
        <w:spacing w:after="0" w:line="288" w:lineRule="exact"/>
      </w:pPr>
    </w:p>
    <w:tbl>
      <w:tblPr>
        <w:tblStyle w:val="Tabel-Gitter1"/>
        <w:tblW w:w="0" w:type="auto"/>
        <w:tblLook w:val="04A0" w:firstRow="1" w:lastRow="0" w:firstColumn="1" w:lastColumn="0" w:noHBand="0" w:noVBand="1"/>
      </w:tblPr>
      <w:tblGrid>
        <w:gridCol w:w="3882"/>
        <w:gridCol w:w="101"/>
        <w:gridCol w:w="5645"/>
      </w:tblGrid>
      <w:tr w:rsidR="0033434D" w:rsidRPr="00EA7250" w14:paraId="50BCF0A7" w14:textId="77777777" w:rsidTr="005449D8">
        <w:tc>
          <w:tcPr>
            <w:tcW w:w="3983" w:type="dxa"/>
            <w:gridSpan w:val="2"/>
            <w:shd w:val="clear" w:color="auto" w:fill="4F81BD" w:themeFill="accent1"/>
          </w:tcPr>
          <w:p w14:paraId="29DCE2F2" w14:textId="77777777" w:rsidR="0033434D" w:rsidRPr="00EA7250" w:rsidRDefault="0033434D" w:rsidP="001701B3">
            <w:pPr>
              <w:spacing w:line="288" w:lineRule="exact"/>
              <w:rPr>
                <w:b/>
                <w:color w:val="FFFFFF" w:themeColor="background1"/>
              </w:rPr>
            </w:pPr>
            <w:r w:rsidRPr="00EA7250">
              <w:rPr>
                <w:b/>
                <w:color w:val="FFFFFF" w:themeColor="background1"/>
              </w:rPr>
              <w:t>Projekt:</w:t>
            </w:r>
          </w:p>
        </w:tc>
        <w:tc>
          <w:tcPr>
            <w:tcW w:w="5645" w:type="dxa"/>
          </w:tcPr>
          <w:p w14:paraId="19FB1763" w14:textId="77777777" w:rsidR="0033434D" w:rsidRPr="00EA7250" w:rsidRDefault="0033434D" w:rsidP="001701B3">
            <w:pPr>
              <w:spacing w:line="288" w:lineRule="exact"/>
            </w:pPr>
            <w:r w:rsidRPr="00EA7250">
              <w:t>DIAS</w:t>
            </w:r>
          </w:p>
        </w:tc>
      </w:tr>
      <w:tr w:rsidR="0033434D" w:rsidRPr="00EA7250" w14:paraId="2B100ADC" w14:textId="77777777" w:rsidTr="005449D8">
        <w:tc>
          <w:tcPr>
            <w:tcW w:w="3983" w:type="dxa"/>
            <w:gridSpan w:val="2"/>
            <w:shd w:val="clear" w:color="auto" w:fill="4F81BD" w:themeFill="accent1"/>
          </w:tcPr>
          <w:p w14:paraId="7B691FA4" w14:textId="77777777" w:rsidR="0033434D" w:rsidRPr="00EA7250" w:rsidRDefault="0033434D" w:rsidP="001701B3">
            <w:pPr>
              <w:spacing w:line="288" w:lineRule="exact"/>
              <w:rPr>
                <w:b/>
                <w:color w:val="FFFFFF" w:themeColor="background1"/>
              </w:rPr>
            </w:pPr>
            <w:r w:rsidRPr="00EA7250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5645" w:type="dxa"/>
          </w:tcPr>
          <w:p w14:paraId="0AEFC2C7" w14:textId="77777777" w:rsidR="0033434D" w:rsidRPr="00EA7250" w:rsidRDefault="0033434D" w:rsidP="001701B3">
            <w:pPr>
              <w:spacing w:line="288" w:lineRule="exact"/>
            </w:pPr>
            <w:r w:rsidRPr="00EA7250">
              <w:t>MT11/S08</w:t>
            </w:r>
          </w:p>
        </w:tc>
      </w:tr>
      <w:tr w:rsidR="0033434D" w:rsidRPr="00EA7250" w14:paraId="20CC8076" w14:textId="77777777" w:rsidTr="005449D8">
        <w:tc>
          <w:tcPr>
            <w:tcW w:w="3983" w:type="dxa"/>
            <w:gridSpan w:val="2"/>
            <w:shd w:val="clear" w:color="auto" w:fill="4F81BD" w:themeFill="accent1"/>
          </w:tcPr>
          <w:p w14:paraId="217D671A" w14:textId="77777777" w:rsidR="0033434D" w:rsidRPr="00EA7250" w:rsidRDefault="0033434D" w:rsidP="001701B3">
            <w:pPr>
              <w:spacing w:line="288" w:lineRule="exact"/>
              <w:rPr>
                <w:b/>
                <w:color w:val="FFFFFF" w:themeColor="background1"/>
              </w:rPr>
            </w:pPr>
            <w:r w:rsidRPr="00EA7250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5645" w:type="dxa"/>
          </w:tcPr>
          <w:p w14:paraId="62E9075E" w14:textId="77777777" w:rsidR="0033434D" w:rsidRPr="00EA7250" w:rsidRDefault="0033434D" w:rsidP="001701B3">
            <w:pPr>
              <w:spacing w:line="288" w:lineRule="exact"/>
            </w:pPr>
            <w:r w:rsidRPr="00EA7250">
              <w:t>Påmindelse om snarlig selvangivelsesfrist</w:t>
            </w:r>
          </w:p>
        </w:tc>
      </w:tr>
      <w:tr w:rsidR="0033434D" w:rsidRPr="00EA7250" w14:paraId="658B2957" w14:textId="77777777" w:rsidTr="005449D8">
        <w:tc>
          <w:tcPr>
            <w:tcW w:w="3983" w:type="dxa"/>
            <w:gridSpan w:val="2"/>
            <w:shd w:val="clear" w:color="auto" w:fill="4F81BD" w:themeFill="accent1"/>
          </w:tcPr>
          <w:p w14:paraId="6068E424" w14:textId="77777777" w:rsidR="0033434D" w:rsidRPr="00EA7250" w:rsidRDefault="0033434D" w:rsidP="001701B3">
            <w:pPr>
              <w:spacing w:line="288" w:lineRule="exact"/>
              <w:rPr>
                <w:b/>
                <w:color w:val="FFFFFF" w:themeColor="background1"/>
              </w:rPr>
            </w:pPr>
            <w:r w:rsidRPr="00EA7250"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5645" w:type="dxa"/>
          </w:tcPr>
          <w:p w14:paraId="3305188A" w14:textId="77777777" w:rsidR="0033434D" w:rsidRPr="00EA7250" w:rsidRDefault="0033434D" w:rsidP="001701B3">
            <w:pPr>
              <w:spacing w:line="288" w:lineRule="exact"/>
            </w:pPr>
            <w:r>
              <w:t>17-09</w:t>
            </w:r>
            <w:r w:rsidRPr="00EA7250">
              <w:t>-2014</w:t>
            </w:r>
          </w:p>
        </w:tc>
      </w:tr>
      <w:tr w:rsidR="0033434D" w:rsidRPr="00EA7250" w14:paraId="1E14663B" w14:textId="77777777" w:rsidTr="005449D8">
        <w:tc>
          <w:tcPr>
            <w:tcW w:w="3983" w:type="dxa"/>
            <w:gridSpan w:val="2"/>
            <w:shd w:val="clear" w:color="auto" w:fill="4F81BD" w:themeFill="accent1"/>
          </w:tcPr>
          <w:p w14:paraId="26BDEC30" w14:textId="77777777" w:rsidR="0033434D" w:rsidRPr="00EA7250" w:rsidRDefault="0033434D" w:rsidP="001701B3">
            <w:pPr>
              <w:spacing w:line="288" w:lineRule="exact"/>
              <w:rPr>
                <w:b/>
                <w:color w:val="FFFFFF" w:themeColor="background1"/>
              </w:rPr>
            </w:pPr>
            <w:r w:rsidRPr="00EA7250">
              <w:rPr>
                <w:b/>
                <w:color w:val="FFFFFF" w:themeColor="background1"/>
              </w:rPr>
              <w:t>Kanal</w:t>
            </w:r>
          </w:p>
        </w:tc>
        <w:tc>
          <w:tcPr>
            <w:tcW w:w="5645" w:type="dxa"/>
          </w:tcPr>
          <w:p w14:paraId="5F1AB165" w14:textId="0739894C" w:rsidR="0033434D" w:rsidRPr="00EA7250" w:rsidRDefault="0033434D" w:rsidP="001701B3">
            <w:pPr>
              <w:spacing w:line="288" w:lineRule="exact"/>
            </w:pPr>
            <w:r>
              <w:t>Digital post</w:t>
            </w:r>
          </w:p>
        </w:tc>
      </w:tr>
      <w:tr w:rsidR="0033434D" w:rsidRPr="00EA7250" w14:paraId="6DDC1CC7" w14:textId="77777777" w:rsidTr="005449D8">
        <w:tc>
          <w:tcPr>
            <w:tcW w:w="9628" w:type="dxa"/>
            <w:gridSpan w:val="3"/>
            <w:shd w:val="clear" w:color="auto" w:fill="4F81BD" w:themeFill="accent1"/>
          </w:tcPr>
          <w:p w14:paraId="0FA2A68D" w14:textId="77777777" w:rsidR="0033434D" w:rsidRPr="00EA7250" w:rsidRDefault="0033434D" w:rsidP="001701B3">
            <w:pPr>
              <w:spacing w:line="288" w:lineRule="exact"/>
              <w:jc w:val="center"/>
              <w:rPr>
                <w:b/>
              </w:rPr>
            </w:pPr>
            <w:r w:rsidRPr="00EA7250">
              <w:rPr>
                <w:b/>
                <w:color w:val="FFFFFF" w:themeColor="background1"/>
              </w:rPr>
              <w:t>Felter i meddelelsen</w:t>
            </w:r>
          </w:p>
        </w:tc>
      </w:tr>
      <w:tr w:rsidR="0033434D" w:rsidRPr="00EA7250" w14:paraId="6F94E0F2" w14:textId="77777777" w:rsidTr="005449D8">
        <w:tc>
          <w:tcPr>
            <w:tcW w:w="3882" w:type="dxa"/>
            <w:shd w:val="clear" w:color="auto" w:fill="4F81BD" w:themeFill="accent1"/>
          </w:tcPr>
          <w:p w14:paraId="3048E8EB" w14:textId="77777777" w:rsidR="0033434D" w:rsidRPr="00EA7250" w:rsidRDefault="0033434D" w:rsidP="001701B3">
            <w:pPr>
              <w:spacing w:line="288" w:lineRule="exact"/>
              <w:rPr>
                <w:b/>
                <w:color w:val="FFFFFF" w:themeColor="background1"/>
              </w:rPr>
            </w:pPr>
            <w:r w:rsidRPr="00EA7250">
              <w:rPr>
                <w:b/>
                <w:color w:val="FFFFFF" w:themeColor="background1"/>
              </w:rPr>
              <w:t>Variabler (flettefelter)</w:t>
            </w:r>
          </w:p>
        </w:tc>
        <w:tc>
          <w:tcPr>
            <w:tcW w:w="5746" w:type="dxa"/>
            <w:gridSpan w:val="2"/>
            <w:shd w:val="clear" w:color="auto" w:fill="4F81BD" w:themeFill="accent1"/>
          </w:tcPr>
          <w:p w14:paraId="781C4520" w14:textId="77777777" w:rsidR="0033434D" w:rsidRPr="00EA7250" w:rsidRDefault="0033434D" w:rsidP="001701B3">
            <w:pPr>
              <w:spacing w:line="288" w:lineRule="exact"/>
              <w:rPr>
                <w:b/>
                <w:color w:val="FFFFFF" w:themeColor="background1"/>
              </w:rPr>
            </w:pPr>
            <w:r w:rsidRPr="00EA7250">
              <w:rPr>
                <w:b/>
                <w:color w:val="FFFFFF" w:themeColor="background1"/>
              </w:rPr>
              <w:t>Beskrivelse af feltet</w:t>
            </w:r>
          </w:p>
        </w:tc>
      </w:tr>
      <w:tr w:rsidR="0033434D" w:rsidRPr="00EA7250" w14:paraId="554C1A8B" w14:textId="77777777" w:rsidTr="005449D8">
        <w:tc>
          <w:tcPr>
            <w:tcW w:w="3882" w:type="dxa"/>
          </w:tcPr>
          <w:p w14:paraId="3D869BBA" w14:textId="78B49213" w:rsidR="0033434D" w:rsidRPr="00EA7250" w:rsidRDefault="0033434D" w:rsidP="005449D8">
            <w:pPr>
              <w:spacing w:line="288" w:lineRule="exact"/>
            </w:pPr>
            <w:r w:rsidRPr="005449D8">
              <w:t>@@</w:t>
            </w:r>
            <w:proofErr w:type="spellStart"/>
            <w:r w:rsidRPr="005449D8">
              <w:t>VirksomhedNavnFirmaNavn</w:t>
            </w:r>
            <w:proofErr w:type="spellEnd"/>
            <w:r w:rsidR="005419D6" w:rsidRPr="005449D8">
              <w:t>@@</w:t>
            </w:r>
          </w:p>
        </w:tc>
        <w:tc>
          <w:tcPr>
            <w:tcW w:w="5746" w:type="dxa"/>
            <w:gridSpan w:val="2"/>
          </w:tcPr>
          <w:p w14:paraId="7010F321" w14:textId="77777777" w:rsidR="0033434D" w:rsidRPr="00EA7250" w:rsidRDefault="0033434D" w:rsidP="001701B3">
            <w:pPr>
              <w:spacing w:line="288" w:lineRule="exact"/>
            </w:pPr>
            <w:r w:rsidRPr="00EA7250">
              <w:t>Navnet på det selskab som skal indberette selvangivelse</w:t>
            </w:r>
          </w:p>
        </w:tc>
      </w:tr>
      <w:tr w:rsidR="0033434D" w:rsidRPr="00EA7250" w14:paraId="145C5269" w14:textId="77777777" w:rsidTr="005449D8">
        <w:tc>
          <w:tcPr>
            <w:tcW w:w="3882" w:type="dxa"/>
          </w:tcPr>
          <w:p w14:paraId="63A33384" w14:textId="50AD8EF7" w:rsidR="0033434D" w:rsidRPr="005449D8" w:rsidRDefault="005449D8" w:rsidP="005449D8">
            <w:pPr>
              <w:spacing w:line="288" w:lineRule="exact"/>
            </w:pPr>
            <w:r w:rsidRPr="005449D8">
              <w:t>@@</w:t>
            </w:r>
            <w:proofErr w:type="spellStart"/>
            <w:r w:rsidRPr="005449D8">
              <w:t>VirksomhedCVRNummer</w:t>
            </w:r>
            <w:proofErr w:type="spellEnd"/>
            <w:r w:rsidRPr="005449D8">
              <w:t>@@</w:t>
            </w:r>
          </w:p>
        </w:tc>
        <w:tc>
          <w:tcPr>
            <w:tcW w:w="5746" w:type="dxa"/>
            <w:gridSpan w:val="2"/>
          </w:tcPr>
          <w:p w14:paraId="06FC33CF" w14:textId="77777777" w:rsidR="0033434D" w:rsidRPr="00EA7250" w:rsidRDefault="0033434D" w:rsidP="001701B3">
            <w:pPr>
              <w:spacing w:line="288" w:lineRule="exact"/>
            </w:pPr>
            <w:r w:rsidRPr="00EA7250">
              <w:t>CVR/SE-nr. på det selskab som skal indberette selvangivelse</w:t>
            </w:r>
          </w:p>
        </w:tc>
      </w:tr>
      <w:tr w:rsidR="0033434D" w:rsidRPr="00EA7250" w14:paraId="1DD6F4AC" w14:textId="77777777" w:rsidTr="005449D8">
        <w:tc>
          <w:tcPr>
            <w:tcW w:w="3882" w:type="dxa"/>
          </w:tcPr>
          <w:p w14:paraId="34D24130" w14:textId="524D5580" w:rsidR="0033434D" w:rsidRPr="005449D8" w:rsidRDefault="005449D8" w:rsidP="005449D8">
            <w:pPr>
              <w:spacing w:line="288" w:lineRule="exact"/>
            </w:pPr>
            <w:r>
              <w:t>@@</w:t>
            </w:r>
            <w:proofErr w:type="spellStart"/>
            <w:r>
              <w:t>SelskabSelvangivelseIndkomstår</w:t>
            </w:r>
            <w:proofErr w:type="spellEnd"/>
            <w:r>
              <w:t>@@</w:t>
            </w:r>
          </w:p>
        </w:tc>
        <w:tc>
          <w:tcPr>
            <w:tcW w:w="5746" w:type="dxa"/>
            <w:gridSpan w:val="2"/>
          </w:tcPr>
          <w:p w14:paraId="011BAD60" w14:textId="77777777" w:rsidR="0033434D" w:rsidRPr="00EA7250" w:rsidRDefault="0033434D" w:rsidP="001701B3">
            <w:pPr>
              <w:spacing w:line="288" w:lineRule="exact"/>
            </w:pPr>
            <w:r w:rsidRPr="00EA7250">
              <w:t>Det indkomstår der skal indberettes selvangivelse for</w:t>
            </w:r>
          </w:p>
        </w:tc>
      </w:tr>
      <w:tr w:rsidR="005419D6" w:rsidRPr="00EA7250" w14:paraId="3EB23825" w14:textId="77777777" w:rsidTr="005449D8">
        <w:tc>
          <w:tcPr>
            <w:tcW w:w="3882" w:type="dxa"/>
          </w:tcPr>
          <w:p w14:paraId="6B8FB7D6" w14:textId="57E1463A" w:rsidR="005419D6" w:rsidRPr="005449D8" w:rsidRDefault="005449D8" w:rsidP="005449D8">
            <w:pPr>
              <w:spacing w:line="288" w:lineRule="exact"/>
            </w:pPr>
            <w:r>
              <w:t>@@</w:t>
            </w:r>
            <w:proofErr w:type="spellStart"/>
            <w:r>
              <w:t>SelskabSelvangivelseFristDato</w:t>
            </w:r>
            <w:proofErr w:type="spellEnd"/>
            <w:r>
              <w:t>@@</w:t>
            </w:r>
          </w:p>
        </w:tc>
        <w:tc>
          <w:tcPr>
            <w:tcW w:w="5746" w:type="dxa"/>
            <w:gridSpan w:val="2"/>
          </w:tcPr>
          <w:p w14:paraId="038C76B2" w14:textId="676AB9E3" w:rsidR="005419D6" w:rsidRPr="00EA7250" w:rsidRDefault="005419D6" w:rsidP="001701B3">
            <w:pPr>
              <w:spacing w:line="288" w:lineRule="exact"/>
            </w:pPr>
            <w:r w:rsidRPr="00EA7250">
              <w:t>Datoen for udløb af selvangivelsesfrist</w:t>
            </w:r>
          </w:p>
        </w:tc>
      </w:tr>
      <w:tr w:rsidR="005449D8" w:rsidRPr="00EA7250" w14:paraId="30078215" w14:textId="77777777" w:rsidTr="005449D8">
        <w:tc>
          <w:tcPr>
            <w:tcW w:w="3882" w:type="dxa"/>
          </w:tcPr>
          <w:p w14:paraId="5620C718" w14:textId="611E70CA" w:rsidR="005449D8" w:rsidRPr="005449D8" w:rsidRDefault="005449D8" w:rsidP="005449D8">
            <w:pPr>
              <w:spacing w:line="288" w:lineRule="exact"/>
            </w:pPr>
            <w:ins w:id="19" w:author="Pia Kolind Nielsen" w:date="2017-01-26T15:10:00Z">
              <w:r w:rsidRPr="005449D8">
                <w:t xml:space="preserve">@@ </w:t>
              </w:r>
            </w:ins>
            <w:proofErr w:type="spellStart"/>
            <w:proofErr w:type="gramStart"/>
            <w:ins w:id="20" w:author="Lone Stæhr" w:date="2017-02-03T14:20:00Z">
              <w:r w:rsidR="003B7DDE" w:rsidRPr="003B7DDE">
                <w:rPr>
                  <w:rPrChange w:id="21" w:author="Lone Stæhr" w:date="2017-02-03T14:21:00Z">
                    <w:rPr>
                      <w:rFonts w:ascii="Verdana" w:hAnsi="Verdana"/>
                    </w:rPr>
                  </w:rPrChange>
                </w:rPr>
                <w:t>SelvangivelseDelperiodeStart</w:t>
              </w:r>
              <w:proofErr w:type="spellEnd"/>
              <w:r w:rsidR="003B7DDE" w:rsidRPr="003B7DDE">
                <w:rPr>
                  <w:rPrChange w:id="22" w:author="Lone Stæhr" w:date="2017-02-03T14:21:00Z">
                    <w:rPr>
                      <w:rFonts w:ascii="Verdana" w:hAnsi="Verdana"/>
                    </w:rPr>
                  </w:rPrChange>
                </w:rPr>
                <w:t xml:space="preserve"> </w:t>
              </w:r>
            </w:ins>
            <w:ins w:id="23" w:author="Pia Kolind Nielsen" w:date="2017-01-26T15:10:00Z">
              <w:del w:id="24" w:author="Lone Stæhr" w:date="2017-02-03T14:20:00Z">
                <w:r w:rsidRPr="005449D8" w:rsidDel="003B7DDE">
                  <w:delText>Periode start dato</w:delText>
                </w:r>
              </w:del>
              <w:r w:rsidRPr="005449D8">
                <w:t xml:space="preserve"> @</w:t>
              </w:r>
              <w:proofErr w:type="gramEnd"/>
              <w:r w:rsidRPr="005449D8">
                <w:t>@</w:t>
              </w:r>
            </w:ins>
          </w:p>
        </w:tc>
        <w:tc>
          <w:tcPr>
            <w:tcW w:w="5746" w:type="dxa"/>
            <w:gridSpan w:val="2"/>
          </w:tcPr>
          <w:p w14:paraId="4282D3E3" w14:textId="5B79CA4B" w:rsidR="005449D8" w:rsidRPr="00EA7250" w:rsidRDefault="00C21CF4" w:rsidP="005449D8">
            <w:pPr>
              <w:spacing w:line="288" w:lineRule="exact"/>
            </w:pPr>
            <w:ins w:id="25" w:author="Lone Stæhr" w:date="2017-02-03T14:26:00Z">
              <w:r>
                <w:rPr>
                  <w:rFonts w:ascii="Verdana" w:hAnsi="Verdana"/>
                  <w:sz w:val="16"/>
                  <w:szCs w:val="16"/>
                </w:rPr>
                <w:t>Første dag i selvangivelsens delperiode</w:t>
              </w:r>
            </w:ins>
            <w:ins w:id="26" w:author="Pia Kolind Nielsen" w:date="2017-01-26T15:10:00Z">
              <w:del w:id="27" w:author="Lone Stæhr" w:date="2017-02-03T14:26:00Z">
                <w:r w:rsidR="005449D8" w:rsidDel="00C21CF4">
                  <w:delText>Startdato for indkomståret eller den delperiode som ikke er indberettet</w:delText>
                </w:r>
              </w:del>
            </w:ins>
          </w:p>
        </w:tc>
      </w:tr>
      <w:tr w:rsidR="005449D8" w:rsidRPr="00EA7250" w14:paraId="416FB2DE" w14:textId="77777777" w:rsidTr="005449D8">
        <w:tc>
          <w:tcPr>
            <w:tcW w:w="3882" w:type="dxa"/>
          </w:tcPr>
          <w:p w14:paraId="5A75382F" w14:textId="5CDF900D" w:rsidR="005449D8" w:rsidRPr="005449D8" w:rsidRDefault="005449D8">
            <w:pPr>
              <w:spacing w:line="288" w:lineRule="exact"/>
            </w:pPr>
            <w:ins w:id="28" w:author="Pia Kolind Nielsen" w:date="2017-01-26T15:10:00Z">
              <w:r w:rsidRPr="005449D8">
                <w:t xml:space="preserve">@@ </w:t>
              </w:r>
              <w:del w:id="29" w:author="Lone Stæhr" w:date="2017-02-03T14:19:00Z">
                <w:r w:rsidRPr="005449D8" w:rsidDel="003B7DDE">
                  <w:delText>Periode slut dato</w:delText>
                </w:r>
              </w:del>
            </w:ins>
            <w:proofErr w:type="spellStart"/>
            <w:proofErr w:type="gramStart"/>
            <w:ins w:id="30" w:author="Lone Stæhr" w:date="2017-02-03T14:19:00Z">
              <w:r w:rsidR="003B7DDE" w:rsidRPr="003B7DDE">
                <w:rPr>
                  <w:rPrChange w:id="31" w:author="Lone Stæhr" w:date="2017-02-03T14:21:00Z">
                    <w:rPr>
                      <w:rFonts w:ascii="Verdana" w:hAnsi="Verdana"/>
                    </w:rPr>
                  </w:rPrChange>
                </w:rPr>
                <w:t>SelvangivelseDelperiodeSlut</w:t>
              </w:r>
              <w:proofErr w:type="spellEnd"/>
              <w:r w:rsidR="003B7DDE" w:rsidRPr="003B7DDE">
                <w:rPr>
                  <w:rPrChange w:id="32" w:author="Lone Stæhr" w:date="2017-02-03T14:21:00Z">
                    <w:rPr>
                      <w:rFonts w:ascii="Verdana" w:hAnsi="Verdana"/>
                    </w:rPr>
                  </w:rPrChange>
                </w:rPr>
                <w:t xml:space="preserve"> </w:t>
              </w:r>
            </w:ins>
            <w:ins w:id="33" w:author="Pia Kolind Nielsen" w:date="2017-01-26T15:10:00Z">
              <w:r w:rsidRPr="005449D8">
                <w:t xml:space="preserve"> @</w:t>
              </w:r>
              <w:proofErr w:type="gramEnd"/>
              <w:r w:rsidRPr="005449D8">
                <w:t>@</w:t>
              </w:r>
            </w:ins>
          </w:p>
        </w:tc>
        <w:tc>
          <w:tcPr>
            <w:tcW w:w="5746" w:type="dxa"/>
            <w:gridSpan w:val="2"/>
          </w:tcPr>
          <w:p w14:paraId="5DF95646" w14:textId="4137C51B" w:rsidR="005449D8" w:rsidRPr="00EA7250" w:rsidRDefault="00C21CF4" w:rsidP="005449D8">
            <w:pPr>
              <w:spacing w:line="288" w:lineRule="exact"/>
            </w:pPr>
            <w:ins w:id="34" w:author="Lone Stæhr" w:date="2017-02-03T14:26:00Z">
              <w:r>
                <w:rPr>
                  <w:rFonts w:ascii="Verdana" w:hAnsi="Verdana"/>
                  <w:sz w:val="16"/>
                  <w:szCs w:val="16"/>
                </w:rPr>
                <w:t>Sidste dag i selvangivelsens delperiode (inklusiv).</w:t>
              </w:r>
            </w:ins>
            <w:ins w:id="35" w:author="Pia Kolind Nielsen" w:date="2017-01-26T15:10:00Z">
              <w:del w:id="36" w:author="Lone Stæhr" w:date="2017-02-03T14:26:00Z">
                <w:r w:rsidR="005449D8" w:rsidDel="00C21CF4">
                  <w:delText>Startdato for indkomståret eller den delperiode som ikke er indberettet</w:delText>
                </w:r>
              </w:del>
            </w:ins>
          </w:p>
        </w:tc>
      </w:tr>
      <w:tr w:rsidR="005449D8" w:rsidRPr="00EA7250" w14:paraId="75C513DC" w14:textId="77777777" w:rsidTr="005449D8">
        <w:tc>
          <w:tcPr>
            <w:tcW w:w="9628" w:type="dxa"/>
            <w:gridSpan w:val="3"/>
            <w:shd w:val="clear" w:color="auto" w:fill="4F81BD" w:themeFill="accent1"/>
          </w:tcPr>
          <w:p w14:paraId="752DB6A7" w14:textId="77777777" w:rsidR="005449D8" w:rsidRPr="00EA7250" w:rsidRDefault="005449D8" w:rsidP="005449D8">
            <w:pPr>
              <w:spacing w:line="288" w:lineRule="exact"/>
              <w:rPr>
                <w:b/>
                <w:color w:val="FFFFFF" w:themeColor="background1"/>
              </w:rPr>
            </w:pPr>
            <w:r w:rsidRPr="00EA7250">
              <w:rPr>
                <w:b/>
                <w:color w:val="FFFFFF" w:themeColor="background1"/>
              </w:rPr>
              <w:t>Uddybende kommentar:</w:t>
            </w:r>
          </w:p>
        </w:tc>
      </w:tr>
      <w:tr w:rsidR="005449D8" w:rsidRPr="00EA7250" w14:paraId="6EC83DDB" w14:textId="77777777" w:rsidTr="005449D8">
        <w:tc>
          <w:tcPr>
            <w:tcW w:w="9628" w:type="dxa"/>
            <w:gridSpan w:val="3"/>
          </w:tcPr>
          <w:p w14:paraId="2497CE0B" w14:textId="77777777" w:rsidR="005449D8" w:rsidRPr="00EA7250" w:rsidRDefault="005449D8" w:rsidP="005449D8">
            <w:pPr>
              <w:spacing w:line="288" w:lineRule="exact"/>
              <w:rPr>
                <w:color w:val="000000" w:themeColor="text1"/>
              </w:rPr>
            </w:pPr>
            <w:r w:rsidRPr="00EA7250">
              <w:rPr>
                <w:color w:val="000000" w:themeColor="text1"/>
              </w:rPr>
              <w:t xml:space="preserve">Anvendt datastruktur: </w:t>
            </w:r>
            <w:proofErr w:type="spellStart"/>
            <w:r w:rsidRPr="00EA7250">
              <w:rPr>
                <w:color w:val="000000" w:themeColor="text1"/>
              </w:rPr>
              <w:t>DIASMeddelelsePåmindSnarligSelvangivelseStruktur</w:t>
            </w:r>
            <w:proofErr w:type="spellEnd"/>
          </w:p>
        </w:tc>
      </w:tr>
    </w:tbl>
    <w:p w14:paraId="12F9EDCD" w14:textId="77777777" w:rsidR="0033434D" w:rsidRPr="00EA7250" w:rsidRDefault="0033434D" w:rsidP="0033434D">
      <w:pPr>
        <w:spacing w:after="0" w:line="288" w:lineRule="exact"/>
        <w:rPr>
          <w:b/>
          <w:color w:val="FF0000"/>
        </w:rPr>
      </w:pPr>
    </w:p>
    <w:p w14:paraId="1924930A" w14:textId="77777777" w:rsidR="0033434D" w:rsidRPr="00EA7250" w:rsidRDefault="0033434D" w:rsidP="0033434D">
      <w:pPr>
        <w:spacing w:after="0" w:line="288" w:lineRule="exact"/>
        <w:rPr>
          <w:b/>
          <w:color w:val="FF0000"/>
        </w:rPr>
      </w:pPr>
      <w:proofErr w:type="spellStart"/>
      <w:r w:rsidRPr="00EA7250">
        <w:rPr>
          <w:b/>
          <w:color w:val="FF0000"/>
        </w:rPr>
        <w:t>DIASMeddelelsePåmindSnarligSelvangivelseStruktur</w:t>
      </w:r>
      <w:proofErr w:type="spellEnd"/>
      <w:r w:rsidRPr="00EA7250">
        <w:rPr>
          <w:b/>
          <w:color w:val="FF0000"/>
        </w:rPr>
        <w:t>:</w:t>
      </w:r>
    </w:p>
    <w:p w14:paraId="2B2997A3" w14:textId="77777777" w:rsidR="0033434D" w:rsidRPr="00EA7250" w:rsidRDefault="0033434D" w:rsidP="0033434D">
      <w:pPr>
        <w:spacing w:after="0" w:line="288" w:lineRule="exact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A7250">
        <w:rPr>
          <w:rFonts w:ascii="Courier New" w:hAnsi="Courier New" w:cs="Courier New"/>
          <w:color w:val="FF0000"/>
          <w:sz w:val="20"/>
          <w:szCs w:val="20"/>
        </w:rPr>
        <w:t>VirksomhedNavnFirmaNavn</w:t>
      </w:r>
      <w:proofErr w:type="spellEnd"/>
    </w:p>
    <w:p w14:paraId="75AB1A1C" w14:textId="77777777" w:rsidR="0033434D" w:rsidRPr="00EA7250" w:rsidRDefault="0033434D" w:rsidP="0033434D">
      <w:pPr>
        <w:spacing w:after="0" w:line="288" w:lineRule="exact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A7250">
        <w:rPr>
          <w:rFonts w:ascii="Courier New" w:hAnsi="Courier New" w:cs="Courier New"/>
          <w:color w:val="FF0000"/>
          <w:sz w:val="20"/>
          <w:szCs w:val="20"/>
        </w:rPr>
        <w:t>VirksomhedCVRNummer</w:t>
      </w:r>
      <w:proofErr w:type="spellEnd"/>
    </w:p>
    <w:p w14:paraId="40159277" w14:textId="77777777" w:rsidR="0033434D" w:rsidRPr="00EA7250" w:rsidRDefault="0033434D" w:rsidP="0033434D">
      <w:pPr>
        <w:spacing w:after="0" w:line="288" w:lineRule="exact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A7250">
        <w:rPr>
          <w:rFonts w:ascii="Courier New" w:hAnsi="Courier New" w:cs="Courier New"/>
          <w:color w:val="FF0000"/>
          <w:sz w:val="20"/>
          <w:szCs w:val="20"/>
        </w:rPr>
        <w:t>SelskabSelvangivelseIndkomstÅr</w:t>
      </w:r>
      <w:proofErr w:type="spellEnd"/>
    </w:p>
    <w:p w14:paraId="16A0C775" w14:textId="77777777" w:rsidR="0033434D" w:rsidRDefault="0033434D" w:rsidP="0033434D">
      <w:pPr>
        <w:spacing w:after="0" w:line="288" w:lineRule="exact"/>
        <w:rPr>
          <w:ins w:id="37" w:author="Lone Stæhr" w:date="2017-02-06T07:35:00Z"/>
          <w:rFonts w:ascii="Courier New" w:hAnsi="Courier New" w:cs="Courier New"/>
          <w:color w:val="FF0000"/>
          <w:sz w:val="20"/>
          <w:szCs w:val="20"/>
        </w:rPr>
      </w:pPr>
      <w:proofErr w:type="spellStart"/>
      <w:r w:rsidRPr="00EA7250">
        <w:rPr>
          <w:rFonts w:ascii="Courier New" w:hAnsi="Courier New" w:cs="Courier New"/>
          <w:color w:val="FF0000"/>
          <w:sz w:val="20"/>
          <w:szCs w:val="20"/>
        </w:rPr>
        <w:t>SelskabSelvangivelseFristDato</w:t>
      </w:r>
      <w:proofErr w:type="spellEnd"/>
    </w:p>
    <w:p w14:paraId="7BC00D48" w14:textId="11CA828A" w:rsidR="007E096D" w:rsidRDefault="007E096D" w:rsidP="0033434D">
      <w:pPr>
        <w:spacing w:after="0" w:line="288" w:lineRule="exact"/>
        <w:rPr>
          <w:ins w:id="38" w:author="Lone Stæhr" w:date="2017-02-06T07:35:00Z"/>
        </w:rPr>
      </w:pPr>
      <w:proofErr w:type="spellStart"/>
      <w:ins w:id="39" w:author="Lone Stæhr" w:date="2017-02-06T07:35:00Z">
        <w:r w:rsidRPr="00C52806">
          <w:t>SelvangivelseDelperiodeStart</w:t>
        </w:r>
        <w:proofErr w:type="spellEnd"/>
      </w:ins>
    </w:p>
    <w:p w14:paraId="16724135" w14:textId="383C5A88" w:rsidR="007E096D" w:rsidRDefault="007E096D" w:rsidP="0033434D">
      <w:pPr>
        <w:spacing w:after="0" w:line="288" w:lineRule="exact"/>
        <w:rPr>
          <w:ins w:id="40" w:author="Lone Stæhr" w:date="2017-02-06T07:35:00Z"/>
        </w:rPr>
      </w:pPr>
      <w:proofErr w:type="spellStart"/>
      <w:ins w:id="41" w:author="Lone Stæhr" w:date="2017-02-06T07:35:00Z">
        <w:r w:rsidRPr="00C52806">
          <w:t>SelvangivelseDelperiodeSlut</w:t>
        </w:r>
        <w:proofErr w:type="spellEnd"/>
        <w:r w:rsidRPr="00C52806">
          <w:t xml:space="preserve"> </w:t>
        </w:r>
        <w:r w:rsidRPr="005449D8">
          <w:t xml:space="preserve"> </w:t>
        </w:r>
        <w:bookmarkStart w:id="42" w:name="_GoBack"/>
        <w:bookmarkEnd w:id="42"/>
      </w:ins>
    </w:p>
    <w:p w14:paraId="20FE9385" w14:textId="77777777" w:rsidR="007E096D" w:rsidRDefault="007E096D" w:rsidP="0033434D">
      <w:pPr>
        <w:spacing w:after="0" w:line="288" w:lineRule="exact"/>
        <w:rPr>
          <w:ins w:id="43" w:author="Lone Stæhr" w:date="2017-02-03T14:21:00Z"/>
          <w:rFonts w:ascii="Courier New" w:hAnsi="Courier New" w:cs="Courier New"/>
          <w:color w:val="FF0000"/>
          <w:sz w:val="20"/>
          <w:szCs w:val="20"/>
        </w:rPr>
      </w:pPr>
    </w:p>
    <w:p w14:paraId="77B760C9" w14:textId="28A9CF09" w:rsidR="003B7DDE" w:rsidRPr="00EA7250" w:rsidDel="00400854" w:rsidRDefault="003B7DDE" w:rsidP="0033434D">
      <w:pPr>
        <w:spacing w:after="0" w:line="288" w:lineRule="exact"/>
        <w:rPr>
          <w:del w:id="44" w:author="Lone Stæhr" w:date="2017-02-03T14:27:00Z"/>
          <w:rFonts w:ascii="Courier New" w:hAnsi="Courier New" w:cs="Courier New"/>
          <w:color w:val="FF0000"/>
          <w:sz w:val="20"/>
          <w:szCs w:val="20"/>
        </w:rPr>
      </w:pPr>
    </w:p>
    <w:p w14:paraId="3F653592" w14:textId="77777777" w:rsidR="00602381" w:rsidRDefault="00602381" w:rsidP="00602381">
      <w:pPr>
        <w:spacing w:after="0" w:line="288" w:lineRule="exact"/>
      </w:pPr>
    </w:p>
    <w:sectPr w:rsidR="00602381" w:rsidSect="006407BB">
      <w:footerReference w:type="default" r:id="rId15"/>
      <w:footerReference w:type="first" r:id="rId16"/>
      <w:pgSz w:w="11906" w:h="16838" w:code="9"/>
      <w:pgMar w:top="1418" w:right="1134" w:bottom="1418" w:left="1134" w:header="556" w:footer="567" w:gutter="0"/>
      <w:paperSrc w:first="259" w:other="25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103CC3" w14:textId="77777777" w:rsidR="00BB6D17" w:rsidRDefault="00BB6D17">
      <w:pPr>
        <w:spacing w:after="0" w:line="240" w:lineRule="auto"/>
      </w:pPr>
      <w:r>
        <w:separator/>
      </w:r>
    </w:p>
  </w:endnote>
  <w:endnote w:type="continuationSeparator" w:id="0">
    <w:p w14:paraId="54A1F9D0" w14:textId="77777777" w:rsidR="00BB6D17" w:rsidRDefault="00BB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E0058" w14:textId="77777777" w:rsidR="00340918" w:rsidRPr="00503F7F" w:rsidRDefault="001F7E3F" w:rsidP="00592A8D">
    <w:pPr>
      <w:pStyle w:val="Sidefod"/>
      <w:tabs>
        <w:tab w:val="clear" w:pos="4819"/>
        <w:tab w:val="clear" w:pos="8222"/>
        <w:tab w:val="left" w:pos="8107"/>
        <w:tab w:val="right" w:pos="9638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ab/>
    </w:r>
    <w:r>
      <w:rPr>
        <w:rFonts w:ascii="Arial" w:hAnsi="Arial" w:cs="Arial"/>
        <w:sz w:val="14"/>
        <w:szCs w:val="14"/>
      </w:rPr>
      <w:tab/>
    </w:r>
    <w:r w:rsidRPr="00503F7F">
      <w:rPr>
        <w:rFonts w:ascii="Arial" w:hAnsi="Arial" w:cs="Arial"/>
        <w:sz w:val="14"/>
        <w:szCs w:val="14"/>
      </w:rPr>
      <w:t xml:space="preserve">Side </w:t>
    </w:r>
    <w:r w:rsidRPr="00503F7F">
      <w:rPr>
        <w:rStyle w:val="Sidetal"/>
        <w:rFonts w:ascii="Arial" w:hAnsi="Arial" w:cs="Arial"/>
        <w:sz w:val="14"/>
        <w:szCs w:val="14"/>
      </w:rPr>
      <w:fldChar w:fldCharType="begin"/>
    </w:r>
    <w:r w:rsidRPr="00503F7F">
      <w:rPr>
        <w:rStyle w:val="Sidetal"/>
        <w:rFonts w:ascii="Arial" w:hAnsi="Arial" w:cs="Arial"/>
        <w:sz w:val="14"/>
        <w:szCs w:val="14"/>
      </w:rPr>
      <w:instrText xml:space="preserve"> PAGE </w:instrText>
    </w:r>
    <w:r w:rsidRPr="00503F7F">
      <w:rPr>
        <w:rStyle w:val="Sidetal"/>
        <w:rFonts w:ascii="Arial" w:hAnsi="Arial" w:cs="Arial"/>
        <w:sz w:val="14"/>
        <w:szCs w:val="14"/>
      </w:rPr>
      <w:fldChar w:fldCharType="separate"/>
    </w:r>
    <w:r w:rsidR="007E096D">
      <w:rPr>
        <w:rStyle w:val="Sidetal"/>
        <w:rFonts w:ascii="Arial" w:hAnsi="Arial" w:cs="Arial"/>
        <w:noProof/>
        <w:sz w:val="14"/>
        <w:szCs w:val="14"/>
      </w:rPr>
      <w:t>2</w:t>
    </w:r>
    <w:r w:rsidRPr="00503F7F">
      <w:rPr>
        <w:rStyle w:val="Sidetal"/>
        <w:rFonts w:ascii="Arial" w:hAnsi="Arial" w:cs="Arial"/>
        <w:sz w:val="14"/>
        <w:szCs w:val="14"/>
      </w:rPr>
      <w:fldChar w:fldCharType="end"/>
    </w:r>
    <w:r w:rsidRPr="00503F7F">
      <w:rPr>
        <w:rStyle w:val="Sidetal"/>
        <w:rFonts w:ascii="Arial" w:hAnsi="Arial" w:cs="Arial"/>
        <w:sz w:val="14"/>
        <w:szCs w:val="14"/>
      </w:rPr>
      <w:t xml:space="preserve"> / </w:t>
    </w:r>
    <w:r>
      <w:rPr>
        <w:rStyle w:val="Sidetal"/>
        <w:rFonts w:ascii="Arial" w:hAnsi="Arial" w:cs="Arial"/>
        <w:sz w:val="14"/>
        <w:szCs w:val="14"/>
      </w:rPr>
      <w:fldChar w:fldCharType="begin"/>
    </w:r>
    <w:r>
      <w:rPr>
        <w:rStyle w:val="Sidetal"/>
        <w:rFonts w:ascii="Arial" w:hAnsi="Arial" w:cs="Arial"/>
        <w:sz w:val="14"/>
        <w:szCs w:val="14"/>
      </w:rPr>
      <w:instrText xml:space="preserve"> SECTIONPAGES   </w:instrText>
    </w:r>
    <w:r>
      <w:rPr>
        <w:rStyle w:val="Sidetal"/>
        <w:rFonts w:ascii="Arial" w:hAnsi="Arial" w:cs="Arial"/>
        <w:sz w:val="14"/>
        <w:szCs w:val="14"/>
      </w:rPr>
      <w:fldChar w:fldCharType="separate"/>
    </w:r>
    <w:r w:rsidR="007E096D">
      <w:rPr>
        <w:rStyle w:val="Sidetal"/>
        <w:rFonts w:ascii="Arial" w:hAnsi="Arial" w:cs="Arial"/>
        <w:noProof/>
        <w:sz w:val="14"/>
        <w:szCs w:val="14"/>
      </w:rPr>
      <w:t>2</w:t>
    </w:r>
    <w:r>
      <w:rPr>
        <w:rStyle w:val="Sidetal"/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D1398" w14:textId="77777777" w:rsidR="00340918" w:rsidRPr="00DC16E3" w:rsidRDefault="001F7E3F" w:rsidP="00592A8D">
    <w:pPr>
      <w:pStyle w:val="Sidefod"/>
      <w:tabs>
        <w:tab w:val="clear" w:pos="4819"/>
        <w:tab w:val="clear" w:pos="8222"/>
        <w:tab w:val="left" w:pos="8107"/>
        <w:tab w:val="right" w:pos="9638"/>
      </w:tabs>
      <w:rPr>
        <w:rFonts w:ascii="Arial" w:hAnsi="Arial" w:cs="Arial"/>
        <w:sz w:val="14"/>
        <w:szCs w:val="14"/>
      </w:rPr>
    </w:pPr>
    <w:r>
      <w:tab/>
    </w:r>
    <w:r>
      <w:tab/>
    </w:r>
    <w:proofErr w:type="gramStart"/>
    <w:r w:rsidRPr="00DC16E3">
      <w:rPr>
        <w:rFonts w:ascii="Arial" w:hAnsi="Arial" w:cs="Arial"/>
        <w:sz w:val="14"/>
        <w:szCs w:val="14"/>
      </w:rPr>
      <w:t xml:space="preserve">Side  </w:t>
    </w:r>
    <w:r w:rsidRPr="00DC16E3">
      <w:rPr>
        <w:rStyle w:val="Sidetal"/>
        <w:rFonts w:ascii="Arial" w:hAnsi="Arial" w:cs="Arial"/>
        <w:sz w:val="14"/>
        <w:szCs w:val="14"/>
      </w:rPr>
      <w:fldChar w:fldCharType="begin"/>
    </w:r>
    <w:r w:rsidRPr="00DC16E3">
      <w:rPr>
        <w:rStyle w:val="Sidetal"/>
        <w:rFonts w:ascii="Arial" w:hAnsi="Arial" w:cs="Arial"/>
        <w:sz w:val="14"/>
        <w:szCs w:val="14"/>
      </w:rPr>
      <w:instrText xml:space="preserve"> PAGE </w:instrText>
    </w:r>
    <w:r w:rsidRPr="00DC16E3">
      <w:rPr>
        <w:rStyle w:val="Sidetal"/>
        <w:rFonts w:ascii="Arial" w:hAnsi="Arial" w:cs="Arial"/>
        <w:sz w:val="14"/>
        <w:szCs w:val="14"/>
      </w:rPr>
      <w:fldChar w:fldCharType="separate"/>
    </w:r>
    <w:r w:rsidR="007E096D">
      <w:rPr>
        <w:rStyle w:val="Sidetal"/>
        <w:rFonts w:ascii="Arial" w:hAnsi="Arial" w:cs="Arial"/>
        <w:noProof/>
        <w:sz w:val="14"/>
        <w:szCs w:val="14"/>
      </w:rPr>
      <w:t>1</w:t>
    </w:r>
    <w:proofErr w:type="gramEnd"/>
    <w:r w:rsidRPr="00DC16E3">
      <w:rPr>
        <w:rStyle w:val="Sidetal"/>
        <w:rFonts w:ascii="Arial" w:hAnsi="Arial" w:cs="Arial"/>
        <w:sz w:val="14"/>
        <w:szCs w:val="14"/>
      </w:rPr>
      <w:fldChar w:fldCharType="end"/>
    </w:r>
    <w:r w:rsidRPr="00DC16E3">
      <w:rPr>
        <w:rStyle w:val="Sidetal"/>
        <w:rFonts w:ascii="Arial" w:hAnsi="Arial" w:cs="Arial"/>
        <w:sz w:val="14"/>
        <w:szCs w:val="14"/>
      </w:rPr>
      <w:t xml:space="preserve"> / </w:t>
    </w:r>
    <w:r>
      <w:rPr>
        <w:rStyle w:val="Sidetal"/>
        <w:rFonts w:ascii="Arial" w:hAnsi="Arial" w:cs="Arial"/>
        <w:sz w:val="14"/>
        <w:szCs w:val="14"/>
      </w:rPr>
      <w:fldChar w:fldCharType="begin"/>
    </w:r>
    <w:r>
      <w:rPr>
        <w:rStyle w:val="Sidetal"/>
        <w:rFonts w:ascii="Arial" w:hAnsi="Arial" w:cs="Arial"/>
        <w:sz w:val="14"/>
        <w:szCs w:val="14"/>
      </w:rPr>
      <w:instrText xml:space="preserve"> SECTIONPAGES   </w:instrText>
    </w:r>
    <w:r>
      <w:rPr>
        <w:rStyle w:val="Sidetal"/>
        <w:rFonts w:ascii="Arial" w:hAnsi="Arial" w:cs="Arial"/>
        <w:sz w:val="14"/>
        <w:szCs w:val="14"/>
      </w:rPr>
      <w:fldChar w:fldCharType="separate"/>
    </w:r>
    <w:r w:rsidR="007E096D">
      <w:rPr>
        <w:rStyle w:val="Sidetal"/>
        <w:rFonts w:ascii="Arial" w:hAnsi="Arial" w:cs="Arial"/>
        <w:noProof/>
        <w:sz w:val="14"/>
        <w:szCs w:val="14"/>
      </w:rPr>
      <w:t>2</w:t>
    </w:r>
    <w:r>
      <w:rPr>
        <w:rStyle w:val="Sidetal"/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1BC3C" w14:textId="77777777" w:rsidR="00BB6D17" w:rsidRDefault="00BB6D17">
      <w:pPr>
        <w:spacing w:after="0" w:line="240" w:lineRule="auto"/>
      </w:pPr>
      <w:r>
        <w:separator/>
      </w:r>
    </w:p>
  </w:footnote>
  <w:footnote w:type="continuationSeparator" w:id="0">
    <w:p w14:paraId="7BA17062" w14:textId="77777777" w:rsidR="00BB6D17" w:rsidRDefault="00BB6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D1C4D"/>
    <w:multiLevelType w:val="multilevel"/>
    <w:tmpl w:val="D750B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a Kolind Nielsen">
    <w15:presenceInfo w15:providerId="AD" w15:userId="S-1-5-21-359375573-1589032073-397284476-102475"/>
  </w15:person>
  <w15:person w15:author="Lone Stæhr">
    <w15:presenceInfo w15:providerId="None" w15:userId="Lone Stæh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16"/>
    <w:rsid w:val="00000304"/>
    <w:rsid w:val="00012169"/>
    <w:rsid w:val="00036041"/>
    <w:rsid w:val="00053132"/>
    <w:rsid w:val="00082004"/>
    <w:rsid w:val="000A2AC0"/>
    <w:rsid w:val="000C6C09"/>
    <w:rsid w:val="00104EF7"/>
    <w:rsid w:val="001125D6"/>
    <w:rsid w:val="0011393B"/>
    <w:rsid w:val="00146EB6"/>
    <w:rsid w:val="00153459"/>
    <w:rsid w:val="0015764A"/>
    <w:rsid w:val="001766BF"/>
    <w:rsid w:val="0018578E"/>
    <w:rsid w:val="00194579"/>
    <w:rsid w:val="001D6395"/>
    <w:rsid w:val="001F7E3F"/>
    <w:rsid w:val="002049D5"/>
    <w:rsid w:val="00210EAE"/>
    <w:rsid w:val="002263F2"/>
    <w:rsid w:val="00234575"/>
    <w:rsid w:val="00262379"/>
    <w:rsid w:val="00287E55"/>
    <w:rsid w:val="002D6A76"/>
    <w:rsid w:val="002E783B"/>
    <w:rsid w:val="0033434D"/>
    <w:rsid w:val="00375EEE"/>
    <w:rsid w:val="003B7DDE"/>
    <w:rsid w:val="00400854"/>
    <w:rsid w:val="004119C4"/>
    <w:rsid w:val="00441DB0"/>
    <w:rsid w:val="0045564F"/>
    <w:rsid w:val="004677E2"/>
    <w:rsid w:val="0049056B"/>
    <w:rsid w:val="004936B7"/>
    <w:rsid w:val="004B5E5A"/>
    <w:rsid w:val="00513CD2"/>
    <w:rsid w:val="0052115A"/>
    <w:rsid w:val="005419D6"/>
    <w:rsid w:val="005449D8"/>
    <w:rsid w:val="00564FED"/>
    <w:rsid w:val="005847B4"/>
    <w:rsid w:val="00597C40"/>
    <w:rsid w:val="00602381"/>
    <w:rsid w:val="006306A5"/>
    <w:rsid w:val="0063234E"/>
    <w:rsid w:val="00674B15"/>
    <w:rsid w:val="006843F1"/>
    <w:rsid w:val="00695F4A"/>
    <w:rsid w:val="006C0679"/>
    <w:rsid w:val="006F37AD"/>
    <w:rsid w:val="00703BD1"/>
    <w:rsid w:val="00713D2C"/>
    <w:rsid w:val="007509E0"/>
    <w:rsid w:val="00751369"/>
    <w:rsid w:val="00797228"/>
    <w:rsid w:val="007A07B2"/>
    <w:rsid w:val="007A3404"/>
    <w:rsid w:val="007E096D"/>
    <w:rsid w:val="00824F8B"/>
    <w:rsid w:val="00831EA6"/>
    <w:rsid w:val="0086660B"/>
    <w:rsid w:val="00874E75"/>
    <w:rsid w:val="00884A2D"/>
    <w:rsid w:val="008A0A2E"/>
    <w:rsid w:val="008E533F"/>
    <w:rsid w:val="009B2EA2"/>
    <w:rsid w:val="009B73E2"/>
    <w:rsid w:val="009D02F8"/>
    <w:rsid w:val="009D266E"/>
    <w:rsid w:val="009F20BC"/>
    <w:rsid w:val="00A037F9"/>
    <w:rsid w:val="00A06EF9"/>
    <w:rsid w:val="00A14D0D"/>
    <w:rsid w:val="00A316FA"/>
    <w:rsid w:val="00A32D6F"/>
    <w:rsid w:val="00A5046C"/>
    <w:rsid w:val="00A52E56"/>
    <w:rsid w:val="00AB2C56"/>
    <w:rsid w:val="00AD3FA0"/>
    <w:rsid w:val="00B841ED"/>
    <w:rsid w:val="00B9398E"/>
    <w:rsid w:val="00BB6D17"/>
    <w:rsid w:val="00BD1A96"/>
    <w:rsid w:val="00BF208F"/>
    <w:rsid w:val="00C17D1E"/>
    <w:rsid w:val="00C21CF4"/>
    <w:rsid w:val="00C34EE3"/>
    <w:rsid w:val="00C82523"/>
    <w:rsid w:val="00CC04B0"/>
    <w:rsid w:val="00D03D2D"/>
    <w:rsid w:val="00D3629C"/>
    <w:rsid w:val="00D42541"/>
    <w:rsid w:val="00D61A17"/>
    <w:rsid w:val="00D760F6"/>
    <w:rsid w:val="00D85EB1"/>
    <w:rsid w:val="00D8757C"/>
    <w:rsid w:val="00D9601A"/>
    <w:rsid w:val="00DD003D"/>
    <w:rsid w:val="00DD6122"/>
    <w:rsid w:val="00DE7DD2"/>
    <w:rsid w:val="00DF5D16"/>
    <w:rsid w:val="00E2187B"/>
    <w:rsid w:val="00E96CDE"/>
    <w:rsid w:val="00EB5883"/>
    <w:rsid w:val="00F11111"/>
    <w:rsid w:val="00F14915"/>
    <w:rsid w:val="00F24A8B"/>
    <w:rsid w:val="00F367E9"/>
    <w:rsid w:val="00F56D16"/>
    <w:rsid w:val="00F619B5"/>
    <w:rsid w:val="00F722EC"/>
    <w:rsid w:val="00F724D1"/>
    <w:rsid w:val="00FB791D"/>
    <w:rsid w:val="00FD7B37"/>
    <w:rsid w:val="00FE1D3F"/>
    <w:rsid w:val="00F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37FE"/>
  <w15:docId w15:val="{B7813094-C8A9-4FD4-857C-C591426A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F56D1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56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6D16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0A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rsid w:val="006306A5"/>
    <w:pPr>
      <w:tabs>
        <w:tab w:val="center" w:pos="4819"/>
        <w:tab w:val="left" w:pos="8222"/>
      </w:tabs>
      <w:spacing w:after="0" w:line="288" w:lineRule="exact"/>
      <w:ind w:right="-2268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SidefodTegn">
    <w:name w:val="Sidefod Tegn"/>
    <w:basedOn w:val="Standardskrifttypeiafsnit"/>
    <w:link w:val="Sidefod"/>
    <w:uiPriority w:val="99"/>
    <w:rsid w:val="006306A5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idetal">
    <w:name w:val="page number"/>
    <w:basedOn w:val="Standardskrifttypeiafsnit"/>
    <w:uiPriority w:val="99"/>
    <w:rsid w:val="006306A5"/>
    <w:rPr>
      <w:rFonts w:cs="Times New Roman"/>
    </w:rPr>
  </w:style>
  <w:style w:type="paragraph" w:customStyle="1" w:styleId="SkatOplysning">
    <w:name w:val="SkatOplysning"/>
    <w:basedOn w:val="Normal"/>
    <w:rsid w:val="006306A5"/>
    <w:pPr>
      <w:tabs>
        <w:tab w:val="left" w:pos="624"/>
      </w:tabs>
      <w:spacing w:after="0" w:line="168" w:lineRule="exact"/>
    </w:pPr>
    <w:rPr>
      <w:rFonts w:ascii="Arial" w:eastAsia="Times New Roman" w:hAnsi="Arial" w:cs="Times New Roman"/>
      <w:sz w:val="15"/>
      <w:szCs w:val="24"/>
      <w:lang w:eastAsia="da-DK"/>
    </w:rPr>
  </w:style>
  <w:style w:type="table" w:customStyle="1" w:styleId="Tabel-Gitter1">
    <w:name w:val="Tabel - Gitter1"/>
    <w:basedOn w:val="Tabel-Normal"/>
    <w:next w:val="Tabel-Gitter"/>
    <w:uiPriority w:val="59"/>
    <w:rsid w:val="006306A5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5046C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5046C"/>
    <w:rPr>
      <w:rFonts w:eastAsia="Times New Roman" w:cs="Times New Roman"/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5046C"/>
    <w:rPr>
      <w:rFonts w:cs="Times New Roman"/>
      <w:sz w:val="16"/>
      <w:szCs w:val="16"/>
    </w:rPr>
  </w:style>
  <w:style w:type="paragraph" w:styleId="Almindeligtekst">
    <w:name w:val="Plain Text"/>
    <w:basedOn w:val="Normal"/>
    <w:link w:val="AlmindeligtekstTegn"/>
    <w:uiPriority w:val="99"/>
    <w:unhideWhenUsed/>
    <w:rsid w:val="00082004"/>
    <w:pPr>
      <w:spacing w:after="0" w:line="240" w:lineRule="auto"/>
    </w:pPr>
    <w:rPr>
      <w:rFonts w:ascii="Calibri" w:hAnsi="Calibri" w:cs="Times New Roman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082004"/>
    <w:rPr>
      <w:rFonts w:ascii="Calibri" w:hAnsi="Calibri" w:cs="Times New Roman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316FA"/>
    <w:rPr>
      <w:rFonts w:eastAsiaTheme="minorHAnsi" w:cstheme="minorBid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316FA"/>
    <w:rPr>
      <w:rFonts w:eastAsia="Times New Roman" w:cs="Times New Roman"/>
      <w:b/>
      <w:bCs/>
      <w:sz w:val="20"/>
      <w:szCs w:val="20"/>
    </w:rPr>
  </w:style>
  <w:style w:type="paragraph" w:styleId="Korrektur">
    <w:name w:val="Revision"/>
    <w:hidden/>
    <w:uiPriority w:val="99"/>
    <w:semiHidden/>
    <w:rsid w:val="00713D2C"/>
    <w:pPr>
      <w:spacing w:after="0" w:line="240" w:lineRule="auto"/>
    </w:pPr>
  </w:style>
  <w:style w:type="character" w:styleId="BesgtLink">
    <w:name w:val="FollowedHyperlink"/>
    <w:basedOn w:val="Standardskrifttypeiafsnit"/>
    <w:uiPriority w:val="99"/>
    <w:semiHidden/>
    <w:unhideWhenUsed/>
    <w:rsid w:val="009B73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km.dk/love/gaeldende-love/gaeldende-skattelove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kat.dk/tastselverhverv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skat.dk/skat.aspx?oId=2083939&amp;vId=0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95286d8-4ec1-47ea-8216-7fef5b767058">YHWA6VRJYHFK-4899-418</_dlc_DocId>
    <_dlc_DocIdUrl xmlns="395286d8-4ec1-47ea-8216-7fef5b767058">
      <Url>http://skatshp.ccta.dk/1000/3000/3012/301226/godtsprog/_layouts/15/DocIdRedir.aspx?ID=YHWA6VRJYHFK-4899-418</Url>
      <Description>YHWA6VRJYHFK-4899-418</Description>
    </_dlc_DocIdUrl>
    <_dlc_DocIdPersistId xmlns="395286d8-4ec1-47ea-8216-7fef5b767058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KAT-Word" ma:contentTypeID="0x0101006D1E458CEC42EF4EB2DEFB5970A4E7B800AAAEACA2E3BCA74092B205120CD42CDD" ma:contentTypeVersion="8" ma:contentTypeDescription="Bruges til at tilføje Word til dokumentbibliotek." ma:contentTypeScope="" ma:versionID="9b33d54e5fef440c99d933430881bb77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f5fe7448632e502efafca778d0a0601e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CF2A7-50F6-4753-BC23-F1C4B53720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3DD2B3-FA10-4CE2-B1A0-377CCA5059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0B3AE7C-92C5-4691-B2A2-B6DEFEB7A90C}">
  <ds:schemaRefs>
    <ds:schemaRef ds:uri="http://schemas.microsoft.com/office/2006/metadata/properties"/>
    <ds:schemaRef ds:uri="http://schemas.microsoft.com/office/infopath/2007/PartnerControls"/>
    <ds:schemaRef ds:uri="395286d8-4ec1-47ea-8216-7fef5b767058"/>
  </ds:schemaRefs>
</ds:datastoreItem>
</file>

<file path=customXml/itemProps4.xml><?xml version="1.0" encoding="utf-8"?>
<ds:datastoreItem xmlns:ds="http://schemas.openxmlformats.org/officeDocument/2006/customXml" ds:itemID="{6547A15E-536E-4E49-B5A5-CE1AE9FF0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MT11 Påmindelse om snarlig selvangivelsesfrist</vt:lpstr>
    </vt:vector>
  </TitlesOfParts>
  <Company>SKAT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MT11 Påmindelse om snarlig selvangivelsesfrist</dc:title>
  <dc:creator>Lone Stæhr</dc:creator>
  <cp:lastModifiedBy>Lone Stæhr</cp:lastModifiedBy>
  <cp:revision>3</cp:revision>
  <cp:lastPrinted>2015-08-10T08:06:00Z</cp:lastPrinted>
  <dcterms:created xsi:type="dcterms:W3CDTF">2017-02-03T13:28:00Z</dcterms:created>
  <dcterms:modified xsi:type="dcterms:W3CDTF">2017-02-06T06:35:00Z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0x0101006D1E458CEC42EF4EB2DEFB5970A4E7B800AAAEACA2E3BCA74092B205120CD42CDD</vt:lpwstr>
  </property>
  <property fmtid="{D5CDD505-2E9C-101B-9397-08002B2CF9AE}" pid="3" name="_dlc_DocIdItemGuid">
    <vt:lpwstr>826818cd-9734-4521-b150-4a36a14c5371</vt:lpwstr>
  </property>
  <property fmtid="{D5CDD505-2E9C-101B-9397-08002B2CF9AE}" pid="4" name="SPPCopyMoveEvent">
    <vt:lpwstr>1</vt:lpwstr>
  </property>
  <property fmtid="{D5CDD505-2E9C-101B-9397-08002B2CF9AE}" pid="5" name="Order">
    <vt:r8>130600</vt:r8>
  </property>
</Properties>
</file>