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469E1" w14:textId="217E6CF0" w:rsidR="008F645C" w:rsidRPr="008F645C" w:rsidRDefault="008F645C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anchor distT="0" distB="0" distL="114300" distR="114300" simplePos="0" relativeHeight="251660288" behindDoc="0" locked="1" layoutInCell="1" allowOverlap="1" wp14:anchorId="32F02953" wp14:editId="100D23CB">
            <wp:simplePos x="0" y="0"/>
            <wp:positionH relativeFrom="column">
              <wp:posOffset>4057015</wp:posOffset>
            </wp:positionH>
            <wp:positionV relativeFrom="page">
              <wp:posOffset>71755</wp:posOffset>
            </wp:positionV>
            <wp:extent cx="1438275" cy="885825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0" distR="0" simplePos="0" relativeHeight="251659264" behindDoc="0" locked="1" layoutInCell="1" allowOverlap="1" wp14:anchorId="426E233A" wp14:editId="0B37F665">
                <wp:simplePos x="0" y="0"/>
                <wp:positionH relativeFrom="page">
                  <wp:posOffset>5868670</wp:posOffset>
                </wp:positionH>
                <wp:positionV relativeFrom="page">
                  <wp:posOffset>1043940</wp:posOffset>
                </wp:positionV>
                <wp:extent cx="1440180" cy="2371090"/>
                <wp:effectExtent l="0" t="0" r="7620" b="10160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3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A4C41" w14:textId="26D7D267" w:rsidR="008F645C" w:rsidRDefault="005A6877" w:rsidP="008F645C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 w:rsidRPr="005A6877">
                              <w:rPr>
                                <w:b/>
                              </w:rPr>
                              <w:t>[QR-kode]</w:t>
                            </w:r>
                          </w:p>
                          <w:p w14:paraId="3B5C0778" w14:textId="77777777" w:rsidR="008F645C" w:rsidRDefault="008F645C" w:rsidP="008F645C">
                            <w:pPr>
                              <w:pStyle w:val="SkatOplysning"/>
                            </w:pPr>
                          </w:p>
                          <w:p w14:paraId="549766BA" w14:textId="77777777" w:rsidR="008F645C" w:rsidRDefault="008F645C" w:rsidP="008F645C">
                            <w:pPr>
                              <w:pStyle w:val="SkatOplysning"/>
                            </w:pPr>
                          </w:p>
                          <w:p w14:paraId="4F4CC922" w14:textId="77777777" w:rsidR="008F645C" w:rsidRDefault="008F645C" w:rsidP="008F645C">
                            <w:pPr>
                              <w:pStyle w:val="SkatOplysning"/>
                            </w:pPr>
                          </w:p>
                          <w:p w14:paraId="4FCCF5D7" w14:textId="77777777" w:rsidR="008F645C" w:rsidRDefault="008F645C" w:rsidP="008F645C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</w:p>
                          <w:p w14:paraId="050026CE" w14:textId="77777777" w:rsidR="008F645C" w:rsidRDefault="008F645C" w:rsidP="008F645C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E-mail via www.skat.dk/kontakt</w:t>
                            </w:r>
                          </w:p>
                          <w:p w14:paraId="71DD5D50" w14:textId="77777777" w:rsidR="008F645C" w:rsidRDefault="008F645C" w:rsidP="008F645C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www.skat.dk</w:t>
                            </w:r>
                          </w:p>
                          <w:p w14:paraId="5451B3E8" w14:textId="77777777" w:rsidR="008F645C" w:rsidRDefault="008F645C" w:rsidP="008F645C">
                            <w:pPr>
                              <w:pStyle w:val="SkatOplysning"/>
                            </w:pPr>
                          </w:p>
                          <w:p w14:paraId="5D6FB00F" w14:textId="77777777" w:rsidR="008F645C" w:rsidRDefault="008F645C" w:rsidP="008F645C">
                            <w:pPr>
                              <w:pStyle w:val="SkatOplysning"/>
                            </w:pPr>
                            <w:bookmarkStart w:id="0" w:name="bmdato"/>
                            <w:bookmarkEnd w:id="0"/>
                            <w:r>
                              <w:t>[Dato]</w:t>
                            </w:r>
                          </w:p>
                          <w:p w14:paraId="20C2150E" w14:textId="77777777" w:rsidR="008F645C" w:rsidRDefault="008F645C" w:rsidP="008F645C">
                            <w:pPr>
                              <w:pStyle w:val="SkatOplysning"/>
                            </w:pPr>
                          </w:p>
                          <w:p w14:paraId="50AE7940" w14:textId="77777777" w:rsidR="008F645C" w:rsidRPr="005D1F95" w:rsidRDefault="008F645C" w:rsidP="008F645C">
                            <w:pPr>
                              <w:pStyle w:val="SkatOplysning"/>
                            </w:pPr>
                            <w:r>
                              <w:t xml:space="preserve">CVR-nr. </w:t>
                            </w:r>
                            <w:bookmarkStart w:id="1" w:name="bmCvrNr"/>
                            <w:bookmarkEnd w:id="1"/>
                            <w:r>
                              <w:t>[int8]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E233A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62.1pt;margin-top:82.2pt;width:113.4pt;height:186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" filled="f" stroked="f">
                <v:textbox inset="0,0,0,0">
                  <w:txbxContent>
                    <w:p w14:paraId="164A4C41" w14:textId="26D7D267" w:rsidR="008F645C" w:rsidRDefault="005A6877" w:rsidP="008F645C">
                      <w:pPr>
                        <w:pStyle w:val="SkatOplysning"/>
                        <w:rPr>
                          <w:b/>
                        </w:rPr>
                      </w:pPr>
                      <w:r w:rsidRPr="005A6877">
                        <w:rPr>
                          <w:b/>
                        </w:rPr>
                        <w:t>[QR-kode]</w:t>
                      </w:r>
                    </w:p>
                    <w:p w14:paraId="3B5C0778" w14:textId="77777777" w:rsidR="008F645C" w:rsidRDefault="008F645C" w:rsidP="008F645C">
                      <w:pPr>
                        <w:pStyle w:val="SkatOplysning"/>
                      </w:pPr>
                    </w:p>
                    <w:p w14:paraId="549766BA" w14:textId="77777777" w:rsidR="008F645C" w:rsidRDefault="008F645C" w:rsidP="008F645C">
                      <w:pPr>
                        <w:pStyle w:val="SkatOplysning"/>
                      </w:pPr>
                    </w:p>
                    <w:p w14:paraId="4F4CC922" w14:textId="77777777" w:rsidR="008F645C" w:rsidRDefault="008F645C" w:rsidP="008F645C">
                      <w:pPr>
                        <w:pStyle w:val="SkatOplysning"/>
                      </w:pPr>
                    </w:p>
                    <w:p w14:paraId="4FCCF5D7" w14:textId="77777777" w:rsidR="008F645C" w:rsidRDefault="008F645C" w:rsidP="008F645C">
                      <w:pPr>
                        <w:pStyle w:val="SkatOplysning"/>
                        <w:rPr>
                          <w:b/>
                        </w:rPr>
                      </w:pPr>
                    </w:p>
                    <w:p w14:paraId="050026CE" w14:textId="77777777" w:rsidR="008F645C" w:rsidRDefault="008F645C" w:rsidP="008F645C">
                      <w:pPr>
                        <w:pStyle w:val="SkatOplysn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E-mail via www.skat.dk/kontakt</w:t>
                      </w:r>
                    </w:p>
                    <w:p w14:paraId="71DD5D50" w14:textId="77777777" w:rsidR="008F645C" w:rsidRDefault="008F645C" w:rsidP="008F645C">
                      <w:pPr>
                        <w:pStyle w:val="SkatOplysn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www.skat.dk</w:t>
                      </w:r>
                    </w:p>
                    <w:p w14:paraId="5451B3E8" w14:textId="77777777" w:rsidR="008F645C" w:rsidRDefault="008F645C" w:rsidP="008F645C">
                      <w:pPr>
                        <w:pStyle w:val="SkatOplysning"/>
                      </w:pPr>
                    </w:p>
                    <w:p w14:paraId="5D6FB00F" w14:textId="77777777" w:rsidR="008F645C" w:rsidRDefault="008F645C" w:rsidP="008F645C">
                      <w:pPr>
                        <w:pStyle w:val="SkatOplysning"/>
                      </w:pPr>
                      <w:bookmarkStart w:id="2" w:name="bmdato"/>
                      <w:bookmarkEnd w:id="2"/>
                      <w:r>
                        <w:t>[Dato]</w:t>
                      </w:r>
                    </w:p>
                    <w:p w14:paraId="20C2150E" w14:textId="77777777" w:rsidR="008F645C" w:rsidRDefault="008F645C" w:rsidP="008F645C">
                      <w:pPr>
                        <w:pStyle w:val="SkatOplysning"/>
                      </w:pPr>
                    </w:p>
                    <w:p w14:paraId="50AE7940" w14:textId="77777777" w:rsidR="008F645C" w:rsidRPr="005D1F95" w:rsidRDefault="008F645C" w:rsidP="008F645C">
                      <w:pPr>
                        <w:pStyle w:val="SkatOplysning"/>
                      </w:pPr>
                      <w:r>
                        <w:t xml:space="preserve">CVR-nr. </w:t>
                      </w:r>
                      <w:bookmarkStart w:id="3" w:name="bmCvrNr"/>
                      <w:bookmarkEnd w:id="3"/>
                      <w:r>
                        <w:t>[int8]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F5EBF0B" w14:textId="77777777" w:rsidR="008F645C" w:rsidRPr="008F645C" w:rsidRDefault="008F645C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D3EED3" w14:textId="77777777" w:rsidR="008F645C" w:rsidRPr="008F645C" w:rsidRDefault="008F645C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4"/>
      </w:tblGrid>
      <w:tr w:rsidR="008F645C" w:rsidRPr="008F645C" w14:paraId="37DB3473" w14:textId="77777777" w:rsidTr="00CA0EB3">
        <w:trPr>
          <w:trHeight w:val="2268"/>
        </w:trPr>
        <w:tc>
          <w:tcPr>
            <w:tcW w:w="7964" w:type="dxa"/>
          </w:tcPr>
          <w:p w14:paraId="4D7DE8B9" w14:textId="77777777" w:rsidR="008F645C" w:rsidRPr="008F645C" w:rsidRDefault="008F645C" w:rsidP="006E7C78">
            <w:pPr>
              <w:spacing w:line="28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bookmarkStart w:id="4" w:name="brev"/>
            <w:bookmarkStart w:id="5" w:name="start"/>
            <w:bookmarkEnd w:id="4"/>
            <w:bookmarkEnd w:id="5"/>
            <w:commentRangeStart w:id="6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[</w:t>
            </w:r>
            <w:proofErr w:type="spellStart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ModtagerNavn</w:t>
            </w:r>
            <w:proofErr w:type="spellEnd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Virksomheden A/S</w:t>
            </w:r>
            <w:bookmarkStart w:id="7" w:name="bmmodtagerslut"/>
            <w:bookmarkEnd w:id="7"/>
          </w:p>
          <w:p w14:paraId="7255D367" w14:textId="77777777" w:rsidR="008F645C" w:rsidRPr="008F645C" w:rsidRDefault="008F645C" w:rsidP="006E7C78">
            <w:pPr>
              <w:spacing w:line="28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GadeNavn</w:t>
            </w:r>
            <w:proofErr w:type="spellEnd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Virksomhedsvej 1</w:t>
            </w:r>
          </w:p>
          <w:p w14:paraId="619BFA39" w14:textId="77777777" w:rsidR="008F645C" w:rsidRPr="008F645C" w:rsidRDefault="008F645C" w:rsidP="006E7C78">
            <w:pPr>
              <w:spacing w:line="28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PostnrBy</w:t>
            </w:r>
            <w:proofErr w:type="spellEnd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: 1111 </w:t>
            </w:r>
            <w:proofErr w:type="spellStart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Virksomhedsby</w:t>
            </w:r>
            <w:proofErr w:type="spellEnd"/>
            <w:r w:rsidRPr="008F645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]</w:t>
            </w:r>
            <w:commentRangeEnd w:id="6"/>
            <w:r w:rsidR="001613A0">
              <w:rPr>
                <w:rStyle w:val="Kommentarhenvisning"/>
                <w:rFonts w:eastAsia="Times New Roman"/>
              </w:rPr>
              <w:commentReference w:id="6"/>
            </w:r>
          </w:p>
        </w:tc>
      </w:tr>
      <w:tr w:rsidR="008F645C" w:rsidRPr="008F645C" w14:paraId="66F827DB" w14:textId="77777777" w:rsidTr="00CA0EB3">
        <w:trPr>
          <w:trHeight w:val="2268"/>
        </w:trPr>
        <w:tc>
          <w:tcPr>
            <w:tcW w:w="7964" w:type="dxa"/>
          </w:tcPr>
          <w:p w14:paraId="6F77EE26" w14:textId="77777777" w:rsidR="008F645C" w:rsidRPr="008F645C" w:rsidRDefault="008F645C" w:rsidP="006E7C78">
            <w:pPr>
              <w:spacing w:line="28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14:paraId="5A357A59" w14:textId="76FA94FA" w:rsidR="006E7C78" w:rsidRPr="00D23954" w:rsidRDefault="00F255EB" w:rsidP="006E7C78">
      <w:pPr>
        <w:spacing w:after="0" w:line="288" w:lineRule="exact"/>
        <w:rPr>
          <w:rFonts w:ascii="Arial" w:eastAsia="Times New Roman" w:hAnsi="Arial" w:cs="Arial"/>
          <w:sz w:val="30"/>
          <w:szCs w:val="30"/>
        </w:rPr>
      </w:pPr>
      <w:bookmarkStart w:id="8" w:name="overskrift"/>
      <w:bookmarkEnd w:id="8"/>
      <w:r>
        <w:rPr>
          <w:rFonts w:ascii="Arial" w:eastAsia="Times New Roman" w:hAnsi="Arial" w:cs="Arial"/>
          <w:b/>
          <w:sz w:val="30"/>
          <w:szCs w:val="30"/>
        </w:rPr>
        <w:t>Vi</w:t>
      </w:r>
      <w:r w:rsidRPr="00D23954"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="005D57B4" w:rsidRPr="00D23954">
        <w:rPr>
          <w:rFonts w:ascii="Arial" w:eastAsia="Times New Roman" w:hAnsi="Arial" w:cs="Arial"/>
          <w:b/>
          <w:sz w:val="30"/>
          <w:szCs w:val="30"/>
        </w:rPr>
        <w:t>mangler jeres</w:t>
      </w:r>
      <w:r w:rsidR="006E7C78" w:rsidRPr="00D23954"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="00D23954">
        <w:rPr>
          <w:rFonts w:ascii="Arial" w:eastAsia="Times New Roman" w:hAnsi="Arial" w:cs="Arial"/>
          <w:b/>
          <w:sz w:val="30"/>
          <w:szCs w:val="30"/>
        </w:rPr>
        <w:t xml:space="preserve">indberetning af selskabets </w:t>
      </w:r>
      <w:r w:rsidR="006E7C78" w:rsidRPr="00D23954">
        <w:rPr>
          <w:rFonts w:ascii="Arial" w:eastAsia="Times New Roman" w:hAnsi="Arial" w:cs="Arial"/>
          <w:b/>
          <w:sz w:val="30"/>
          <w:szCs w:val="30"/>
        </w:rPr>
        <w:t>selvangivelse</w:t>
      </w:r>
      <w:r w:rsidR="00D23954">
        <w:rPr>
          <w:rFonts w:ascii="Arial" w:eastAsia="Times New Roman" w:hAnsi="Arial" w:cs="Arial"/>
          <w:b/>
          <w:sz w:val="30"/>
          <w:szCs w:val="30"/>
        </w:rPr>
        <w:t xml:space="preserve"> </w:t>
      </w:r>
    </w:p>
    <w:p w14:paraId="217AA7A9" w14:textId="77777777" w:rsidR="006E7C78" w:rsidRPr="00D23954" w:rsidRDefault="006E7C78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A3A0D1" w14:textId="7CEF60E5" w:rsidR="006E7C78" w:rsidRPr="00D23954" w:rsidRDefault="005D57B4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23954">
        <w:rPr>
          <w:rFonts w:ascii="Times New Roman" w:eastAsia="Times New Roman" w:hAnsi="Times New Roman" w:cs="Times New Roman"/>
          <w:sz w:val="24"/>
          <w:szCs w:val="24"/>
        </w:rPr>
        <w:t xml:space="preserve">Vi 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har ikke </w:t>
      </w:r>
      <w:r w:rsidR="00672D8F">
        <w:rPr>
          <w:rFonts w:ascii="Times New Roman" w:eastAsia="Times New Roman" w:hAnsi="Times New Roman" w:cs="Times New Roman"/>
          <w:sz w:val="24"/>
          <w:szCs w:val="24"/>
        </w:rPr>
        <w:t>få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 xml:space="preserve">jeres indberetning af 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>selvangivelsen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D8F">
        <w:rPr>
          <w:rFonts w:ascii="Times New Roman" w:eastAsia="Times New Roman" w:hAnsi="Times New Roman" w:cs="Times New Roman"/>
          <w:sz w:val="24"/>
          <w:szCs w:val="24"/>
        </w:rPr>
        <w:t>for @@</w:t>
      </w:r>
      <w:proofErr w:type="spellStart"/>
      <w:r w:rsidR="00EF5C54">
        <w:rPr>
          <w:rFonts w:ascii="Times New Roman" w:eastAsia="Times New Roman" w:hAnsi="Times New Roman" w:cs="Times New Roman"/>
          <w:sz w:val="24"/>
          <w:szCs w:val="24"/>
        </w:rPr>
        <w:t>SelskabSelvangivelseIndkomstÅr</w:t>
      </w:r>
      <w:proofErr w:type="spellEnd"/>
      <w:r w:rsidR="00672D8F">
        <w:rPr>
          <w:rFonts w:ascii="Times New Roman" w:eastAsia="Times New Roman" w:hAnsi="Times New Roman" w:cs="Times New Roman"/>
          <w:sz w:val="24"/>
          <w:szCs w:val="24"/>
        </w:rPr>
        <w:t xml:space="preserve">@@ 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255EB">
        <w:rPr>
          <w:rFonts w:ascii="Times New Roman" w:eastAsia="Times New Roman" w:hAnsi="Times New Roman" w:cs="Times New Roman"/>
          <w:sz w:val="24"/>
          <w:szCs w:val="24"/>
        </w:rPr>
        <w:t xml:space="preserve">jeres </w:t>
      </w:r>
      <w:r w:rsidR="00D23954" w:rsidRPr="00D23954">
        <w:rPr>
          <w:rFonts w:ascii="Times New Roman" w:eastAsia="Times New Roman" w:hAnsi="Times New Roman" w:cs="Times New Roman"/>
          <w:sz w:val="24"/>
          <w:szCs w:val="24"/>
        </w:rPr>
        <w:t>selskab @@</w:t>
      </w:r>
      <w:proofErr w:type="spellStart"/>
      <w:r w:rsidR="00EF5C54">
        <w:rPr>
          <w:rFonts w:ascii="Times New Roman" w:eastAsia="Times New Roman" w:hAnsi="Times New Roman" w:cs="Times New Roman"/>
          <w:sz w:val="24"/>
          <w:szCs w:val="24"/>
        </w:rPr>
        <w:t>VirksomhedNavnFirmaNavn</w:t>
      </w:r>
      <w:proofErr w:type="spellEnd"/>
      <w:r w:rsidR="00D23954">
        <w:rPr>
          <w:rFonts w:ascii="Times New Roman" w:eastAsia="Times New Roman" w:hAnsi="Times New Roman" w:cs="Times New Roman"/>
          <w:sz w:val="24"/>
          <w:szCs w:val="24"/>
        </w:rPr>
        <w:t xml:space="preserve">@@ med </w:t>
      </w:r>
      <w:r w:rsidR="00AE1E26" w:rsidRPr="00D23954">
        <w:rPr>
          <w:rFonts w:ascii="Times New Roman" w:eastAsia="Times New Roman" w:hAnsi="Times New Roman" w:cs="Times New Roman"/>
          <w:sz w:val="24"/>
          <w:szCs w:val="24"/>
        </w:rPr>
        <w:t>cvr-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 xml:space="preserve">nr. eller </w:t>
      </w:r>
      <w:r w:rsidR="00AE1E26" w:rsidRPr="00D23954">
        <w:rPr>
          <w:rFonts w:ascii="Times New Roman" w:eastAsia="Times New Roman" w:hAnsi="Times New Roman" w:cs="Times New Roman"/>
          <w:sz w:val="24"/>
          <w:szCs w:val="24"/>
        </w:rPr>
        <w:t>se-nr.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>@@</w:t>
      </w:r>
      <w:proofErr w:type="spellStart"/>
      <w:r w:rsidR="00EF5C54">
        <w:rPr>
          <w:rFonts w:ascii="Times New Roman" w:eastAsia="Times New Roman" w:hAnsi="Times New Roman" w:cs="Times New Roman"/>
          <w:sz w:val="24"/>
          <w:szCs w:val="24"/>
        </w:rPr>
        <w:t>VirksomhedCVRNummer</w:t>
      </w:r>
      <w:proofErr w:type="spellEnd"/>
      <w:r w:rsidR="00D23954">
        <w:rPr>
          <w:rFonts w:ascii="Times New Roman" w:eastAsia="Times New Roman" w:hAnsi="Times New Roman" w:cs="Times New Roman"/>
          <w:sz w:val="24"/>
          <w:szCs w:val="24"/>
        </w:rPr>
        <w:t>@@</w:t>
      </w:r>
      <w:ins w:id="9" w:author="Lone Stæhr" w:date="2017-02-03T14:23:00Z">
        <w:r w:rsidR="00314198">
          <w:rPr>
            <w:rFonts w:ascii="Times New Roman" w:eastAsia="Times New Roman" w:hAnsi="Times New Roman" w:cs="Times New Roman"/>
            <w:sz w:val="24"/>
            <w:szCs w:val="24"/>
          </w:rPr>
          <w:t xml:space="preserve"> for perioden @@</w:t>
        </w:r>
      </w:ins>
      <w:ins w:id="10" w:author="Lone Stæhr" w:date="2017-02-03T14:24:00Z">
        <w:r w:rsidR="00314198" w:rsidRPr="00314198">
          <w:rPr>
            <w:rFonts w:ascii="Verdana" w:hAnsi="Verdana"/>
          </w:rPr>
          <w:t xml:space="preserve"> </w:t>
        </w:r>
        <w:proofErr w:type="spellStart"/>
        <w:r w:rsidR="00314198" w:rsidRPr="00314198">
          <w:rPr>
            <w:rFonts w:ascii="Verdana" w:hAnsi="Verdana"/>
            <w:color w:val="FF0000"/>
            <w:rPrChange w:id="11" w:author="Lone Stæhr" w:date="2017-02-03T14:25:00Z">
              <w:rPr>
                <w:rFonts w:ascii="Verdana" w:hAnsi="Verdana"/>
              </w:rPr>
            </w:rPrChange>
          </w:rPr>
          <w:t>SelvangivelseDelperiodeStart</w:t>
        </w:r>
        <w:proofErr w:type="spellEnd"/>
        <w:r w:rsidR="00314198">
          <w:rPr>
            <w:rFonts w:ascii="Verdana" w:hAnsi="Verdana"/>
          </w:rPr>
          <w:t>@@ til @@</w:t>
        </w:r>
        <w:r w:rsidR="00314198" w:rsidRPr="00314198">
          <w:rPr>
            <w:rFonts w:ascii="Verdana" w:hAnsi="Verdana"/>
          </w:rPr>
          <w:t xml:space="preserve"> </w:t>
        </w:r>
        <w:proofErr w:type="spellStart"/>
        <w:r w:rsidR="00314198" w:rsidRPr="00314198">
          <w:rPr>
            <w:rFonts w:ascii="Verdana" w:hAnsi="Verdana"/>
            <w:color w:val="FF0000"/>
            <w:rPrChange w:id="12" w:author="Lone Stæhr" w:date="2017-02-03T14:25:00Z">
              <w:rPr>
                <w:rFonts w:ascii="Verdana" w:hAnsi="Verdana"/>
              </w:rPr>
            </w:rPrChange>
          </w:rPr>
          <w:t>SelvangivelseDelperiodeSlut</w:t>
        </w:r>
      </w:ins>
      <w:proofErr w:type="spellEnd"/>
      <w:ins w:id="13" w:author="Lone Stæhr" w:date="2017-02-03T14:25:00Z">
        <w:r w:rsidR="00314198">
          <w:rPr>
            <w:rFonts w:ascii="Verdana" w:hAnsi="Verdana"/>
          </w:rPr>
          <w:t>@@</w:t>
        </w:r>
      </w:ins>
      <w:r w:rsidR="00672D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Fristen </w:t>
      </w:r>
      <w:r w:rsidRPr="00D23954">
        <w:rPr>
          <w:rFonts w:ascii="Times New Roman" w:eastAsia="Times New Roman" w:hAnsi="Times New Roman" w:cs="Times New Roman"/>
          <w:sz w:val="24"/>
          <w:szCs w:val="24"/>
        </w:rPr>
        <w:t xml:space="preserve">for at 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>indberet</w:t>
      </w:r>
      <w:r w:rsidR="00672D8F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D23954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den 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>@@</w:t>
      </w:r>
      <w:proofErr w:type="spellStart"/>
      <w:r w:rsidR="00EF5C54">
        <w:rPr>
          <w:rFonts w:ascii="Times New Roman" w:eastAsia="Times New Roman" w:hAnsi="Times New Roman" w:cs="Times New Roman"/>
          <w:sz w:val="24"/>
          <w:szCs w:val="24"/>
        </w:rPr>
        <w:t>SelskabSelvangivelseFristDato</w:t>
      </w:r>
      <w:proofErr w:type="spellEnd"/>
      <w:r w:rsidR="00D23954">
        <w:rPr>
          <w:rFonts w:ascii="Times New Roman" w:eastAsia="Times New Roman" w:hAnsi="Times New Roman" w:cs="Times New Roman"/>
          <w:sz w:val="24"/>
          <w:szCs w:val="24"/>
        </w:rPr>
        <w:t>@@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D4EC3" w14:textId="77777777" w:rsidR="006E7C78" w:rsidRDefault="006E7C78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62AB8D" w14:textId="4D35A4D3" w:rsidR="004D6AE5" w:rsidRPr="003745F6" w:rsidRDefault="004D6AE5" w:rsidP="006E7C78">
      <w:pPr>
        <w:spacing w:after="0" w:line="288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5F6">
        <w:rPr>
          <w:rFonts w:ascii="Times New Roman" w:eastAsia="Times New Roman" w:hAnsi="Times New Roman" w:cs="Times New Roman"/>
          <w:b/>
          <w:sz w:val="24"/>
          <w:szCs w:val="24"/>
        </w:rPr>
        <w:t>Indberet nu og undgå skattetillæg</w:t>
      </w:r>
    </w:p>
    <w:p w14:paraId="31305BCA" w14:textId="359D2195" w:rsidR="004D6AE5" w:rsidRDefault="005D57B4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23954">
        <w:rPr>
          <w:rFonts w:ascii="Times New Roman" w:eastAsia="Times New Roman" w:hAnsi="Times New Roman" w:cs="Times New Roman"/>
          <w:sz w:val="24"/>
          <w:szCs w:val="24"/>
        </w:rPr>
        <w:t>I kan stadig</w:t>
      </w:r>
      <w:r w:rsidR="00672D8F">
        <w:rPr>
          <w:rFonts w:ascii="Times New Roman" w:eastAsia="Times New Roman" w:hAnsi="Times New Roman" w:cs="Times New Roman"/>
          <w:sz w:val="24"/>
          <w:szCs w:val="24"/>
        </w:rPr>
        <w:t xml:space="preserve"> nå at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>indberette selvangivelsen</w:t>
      </w:r>
      <w:r w:rsidR="00D23954" w:rsidRPr="00672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C78" w:rsidRPr="00F255EB">
        <w:rPr>
          <w:rFonts w:ascii="Times New Roman" w:eastAsia="Times New Roman" w:hAnsi="Times New Roman" w:cs="Times New Roman"/>
          <w:sz w:val="24"/>
          <w:szCs w:val="24"/>
        </w:rPr>
        <w:t xml:space="preserve">på </w:t>
      </w:r>
      <w:hyperlink r:id="rId15" w:history="1">
        <w:r w:rsidR="00D23954" w:rsidRPr="00A46030">
          <w:rPr>
            <w:rStyle w:val="Hyperlink"/>
            <w:rFonts w:ascii="Times New Roman" w:hAnsi="Times New Roman" w:cs="Times New Roman"/>
            <w:sz w:val="24"/>
            <w:szCs w:val="24"/>
          </w:rPr>
          <w:t>skat.dk/tastselverhverv</w:t>
        </w:r>
      </w:hyperlink>
      <w:r w:rsidR="00672D8F" w:rsidRPr="0086097D">
        <w:rPr>
          <w:rFonts w:ascii="Times New Roman" w:hAnsi="Times New Roman" w:cs="Times New Roman"/>
          <w:sz w:val="24"/>
          <w:szCs w:val="24"/>
        </w:rPr>
        <w:t>. Log på og vælg</w:t>
      </w:r>
      <w:r w:rsidR="00672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E7C78" w:rsidRPr="00D23954">
        <w:rPr>
          <w:rFonts w:ascii="Times New Roman" w:eastAsia="Times New Roman" w:hAnsi="Times New Roman" w:cs="Times New Roman"/>
          <w:i/>
          <w:sz w:val="24"/>
          <w:szCs w:val="24"/>
        </w:rPr>
        <w:t>Skat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C78" w:rsidRPr="00D23954">
        <w:rPr>
          <w:rFonts w:ascii="Times New Roman" w:eastAsia="Times New Roman" w:hAnsi="Times New Roman" w:cs="Times New Roman"/>
          <w:i/>
          <w:sz w:val="24"/>
          <w:szCs w:val="24"/>
        </w:rPr>
        <w:t>Selskabsskat</w:t>
      </w:r>
      <w:proofErr w:type="gramEnd"/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255EB">
        <w:rPr>
          <w:rFonts w:ascii="Times New Roman" w:eastAsia="Times New Roman" w:hAnsi="Times New Roman" w:cs="Times New Roman"/>
          <w:sz w:val="24"/>
          <w:szCs w:val="24"/>
        </w:rPr>
        <w:t>Vi anbefaler, at I indberetter selvangivelsen så hurtigt som muligt</w:t>
      </w:r>
      <w:r w:rsidR="006141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80C06C" w14:textId="77777777" w:rsidR="004D6AE5" w:rsidRDefault="004D6AE5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E0D94C" w14:textId="0F808B41" w:rsidR="00EA619E" w:rsidRPr="00D23954" w:rsidRDefault="006141A2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Hvis I indberetter selvangivelsen nu, </w:t>
      </w:r>
      <w:r w:rsidR="0074629D">
        <w:rPr>
          <w:rFonts w:ascii="Times New Roman" w:eastAsia="Times New Roman" w:hAnsi="Times New Roman" w:cs="Times New Roman"/>
          <w:sz w:val="24"/>
          <w:szCs w:val="24"/>
        </w:rPr>
        <w:t xml:space="preserve">kan </w:t>
      </w:r>
      <w:r>
        <w:rPr>
          <w:rFonts w:ascii="Times New Roman" w:eastAsia="Times New Roman" w:hAnsi="Times New Roman" w:cs="Times New Roman"/>
          <w:sz w:val="24"/>
          <w:szCs w:val="24"/>
        </w:rPr>
        <w:t>jeres</w:t>
      </w:r>
      <w:r w:rsidR="00F25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768">
        <w:rPr>
          <w:rFonts w:ascii="Times New Roman" w:eastAsia="Times New Roman" w:hAnsi="Times New Roman" w:cs="Times New Roman"/>
          <w:sz w:val="24"/>
          <w:szCs w:val="24"/>
        </w:rPr>
        <w:t>selskab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29D">
        <w:rPr>
          <w:rFonts w:ascii="Times New Roman" w:eastAsia="Times New Roman" w:hAnsi="Times New Roman" w:cs="Times New Roman"/>
          <w:sz w:val="24"/>
          <w:szCs w:val="24"/>
        </w:rPr>
        <w:t xml:space="preserve">begrænse selskabets </w:t>
      </w:r>
      <w:r w:rsidR="006E7C78" w:rsidRPr="00D23954">
        <w:rPr>
          <w:rFonts w:ascii="Times New Roman" w:eastAsia="Times New Roman" w:hAnsi="Times New Roman" w:cs="Times New Roman"/>
          <w:sz w:val="24"/>
          <w:szCs w:val="24"/>
        </w:rPr>
        <w:t>skattetillæg</w:t>
      </w:r>
      <w:r w:rsidR="0074629D">
        <w:rPr>
          <w:rFonts w:ascii="Times New Roman" w:eastAsia="Times New Roman" w:hAnsi="Times New Roman" w:cs="Times New Roman"/>
          <w:sz w:val="24"/>
          <w:szCs w:val="24"/>
        </w:rPr>
        <w:t>, der er på</w:t>
      </w:r>
      <w:r w:rsidR="00F255EB">
        <w:rPr>
          <w:rFonts w:ascii="Times New Roman" w:eastAsia="Times New Roman" w:hAnsi="Times New Roman" w:cs="Times New Roman"/>
          <w:sz w:val="24"/>
          <w:szCs w:val="24"/>
        </w:rPr>
        <w:t xml:space="preserve"> 200 kr. for hver dag</w:t>
      </w:r>
      <w:r w:rsidR="00502E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255EB">
        <w:rPr>
          <w:rFonts w:ascii="Times New Roman" w:eastAsia="Times New Roman" w:hAnsi="Times New Roman" w:cs="Times New Roman"/>
          <w:sz w:val="24"/>
          <w:szCs w:val="24"/>
        </w:rPr>
        <w:t xml:space="preserve"> I overskrider fristen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Tillægget kan </w:t>
      </w:r>
      <w:r w:rsidR="00502E3D">
        <w:rPr>
          <w:rFonts w:ascii="Times New Roman" w:eastAsia="Times New Roman" w:hAnsi="Times New Roman" w:cs="Times New Roman"/>
          <w:sz w:val="24"/>
          <w:szCs w:val="24"/>
        </w:rPr>
        <w:t>højst</w:t>
      </w:r>
      <w:r w:rsidR="00F25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blive </w:t>
      </w:r>
      <w:r w:rsidR="00F255EB">
        <w:rPr>
          <w:rFonts w:ascii="Times New Roman" w:eastAsia="Times New Roman" w:hAnsi="Times New Roman" w:cs="Times New Roman"/>
          <w:sz w:val="24"/>
          <w:szCs w:val="24"/>
        </w:rPr>
        <w:t>5.000 kr.</w:t>
      </w:r>
    </w:p>
    <w:p w14:paraId="3D3CF81A" w14:textId="77777777" w:rsidR="00EA619E" w:rsidRPr="00D23954" w:rsidRDefault="00EA619E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8E24C0" w14:textId="7F646318" w:rsidR="005D57B4" w:rsidRPr="00D23954" w:rsidRDefault="006E7C78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23954">
        <w:rPr>
          <w:rFonts w:ascii="Times New Roman" w:eastAsia="Times New Roman" w:hAnsi="Times New Roman" w:cs="Times New Roman"/>
          <w:sz w:val="24"/>
          <w:szCs w:val="24"/>
        </w:rPr>
        <w:t xml:space="preserve">Hvis </w:t>
      </w:r>
      <w:r w:rsidR="005D57B4" w:rsidRPr="00D23954">
        <w:rPr>
          <w:rFonts w:ascii="Times New Roman" w:eastAsia="Times New Roman" w:hAnsi="Times New Roman" w:cs="Times New Roman"/>
          <w:sz w:val="24"/>
          <w:szCs w:val="24"/>
        </w:rPr>
        <w:t xml:space="preserve">I ikke 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 xml:space="preserve">indberetter selskabets </w:t>
      </w:r>
      <w:r w:rsidR="00EF5C54">
        <w:rPr>
          <w:rFonts w:ascii="Times New Roman" w:eastAsia="Times New Roman" w:hAnsi="Times New Roman" w:cs="Times New Roman"/>
          <w:sz w:val="24"/>
          <w:szCs w:val="24"/>
        </w:rPr>
        <w:t>selvangivelse</w:t>
      </w:r>
      <w:r w:rsidR="005D57B4" w:rsidRPr="00D239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42C6">
        <w:rPr>
          <w:rFonts w:ascii="Times New Roman" w:eastAsia="Times New Roman" w:hAnsi="Times New Roman" w:cs="Times New Roman"/>
          <w:sz w:val="24"/>
          <w:szCs w:val="24"/>
        </w:rPr>
        <w:t xml:space="preserve">vil </w:t>
      </w:r>
      <w:r w:rsidR="004D6AE5">
        <w:rPr>
          <w:rFonts w:ascii="Times New Roman" w:eastAsia="Times New Roman" w:hAnsi="Times New Roman" w:cs="Times New Roman"/>
          <w:sz w:val="24"/>
          <w:szCs w:val="24"/>
        </w:rPr>
        <w:t xml:space="preserve">vi </w:t>
      </w:r>
      <w:r w:rsidR="00800B4D">
        <w:rPr>
          <w:rFonts w:ascii="Times New Roman" w:eastAsia="Times New Roman" w:hAnsi="Times New Roman" w:cs="Times New Roman"/>
          <w:sz w:val="24"/>
          <w:szCs w:val="24"/>
        </w:rPr>
        <w:t>senere</w:t>
      </w:r>
      <w:r w:rsidR="00A742C6">
        <w:rPr>
          <w:rFonts w:ascii="Times New Roman" w:eastAsia="Times New Roman" w:hAnsi="Times New Roman" w:cs="Times New Roman"/>
          <w:sz w:val="24"/>
          <w:szCs w:val="24"/>
        </w:rPr>
        <w:t xml:space="preserve"> være</w:t>
      </w:r>
      <w:r w:rsidR="0080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AE5">
        <w:rPr>
          <w:rFonts w:ascii="Times New Roman" w:eastAsia="Times New Roman" w:hAnsi="Times New Roman" w:cs="Times New Roman"/>
          <w:sz w:val="24"/>
          <w:szCs w:val="24"/>
        </w:rPr>
        <w:t xml:space="preserve">nødsaget til at </w:t>
      </w:r>
      <w:r w:rsidR="005D57B4" w:rsidRPr="00D23954">
        <w:rPr>
          <w:rFonts w:ascii="Times New Roman" w:eastAsia="Times New Roman" w:hAnsi="Times New Roman" w:cs="Times New Roman"/>
          <w:sz w:val="24"/>
          <w:szCs w:val="24"/>
        </w:rPr>
        <w:t xml:space="preserve">fastsætte </w:t>
      </w:r>
      <w:r w:rsidR="00D23954">
        <w:rPr>
          <w:rFonts w:ascii="Times New Roman" w:eastAsia="Times New Roman" w:hAnsi="Times New Roman" w:cs="Times New Roman"/>
          <w:sz w:val="24"/>
          <w:szCs w:val="24"/>
        </w:rPr>
        <w:t xml:space="preserve">selskabets </w:t>
      </w:r>
      <w:r w:rsidRPr="00D23954">
        <w:rPr>
          <w:rFonts w:ascii="Times New Roman" w:eastAsia="Times New Roman" w:hAnsi="Times New Roman" w:cs="Times New Roman"/>
          <w:sz w:val="24"/>
          <w:szCs w:val="24"/>
        </w:rPr>
        <w:t>skattepligtige indkomst ud fra et skøn</w:t>
      </w:r>
      <w:r w:rsidR="00F255EB">
        <w:rPr>
          <w:rFonts w:ascii="Times New Roman" w:eastAsia="Times New Roman" w:hAnsi="Times New Roman" w:cs="Times New Roman"/>
          <w:sz w:val="24"/>
          <w:szCs w:val="24"/>
          <w:lang w:eastAsia="da-DK"/>
        </w:rPr>
        <w:t>. Det koster et skattetillæg på 5.000 kr.</w:t>
      </w:r>
    </w:p>
    <w:p w14:paraId="380AFFD3" w14:textId="77777777" w:rsidR="0011432A" w:rsidRDefault="0011432A" w:rsidP="00952D21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5598F4" w14:textId="77777777" w:rsidR="00D23954" w:rsidRPr="0086097D" w:rsidRDefault="00D23954" w:rsidP="00D23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097D">
        <w:rPr>
          <w:rFonts w:ascii="Times New Roman" w:hAnsi="Times New Roman" w:cs="Times New Roman"/>
          <w:b/>
          <w:sz w:val="24"/>
          <w:szCs w:val="24"/>
        </w:rPr>
        <w:t>Love og regler</w:t>
      </w:r>
    </w:p>
    <w:p w14:paraId="51D99824" w14:textId="76C72962" w:rsidR="00D23954" w:rsidRDefault="003E3D49" w:rsidP="00D239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Reglerne om skattetillæg og skønsmæssig ansættelse står i skattekontrollovens § 5</w:t>
      </w:r>
      <w:r w:rsidR="004D6AE5">
        <w:rPr>
          <w:rFonts w:ascii="Times New Roman" w:eastAsia="Times New Roman" w:hAnsi="Times New Roman" w:cs="Times New Roman"/>
          <w:sz w:val="24"/>
          <w:szCs w:val="24"/>
        </w:rPr>
        <w:t xml:space="preserve"> stk. 1 og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kan finde skattekontrolloven på </w:t>
      </w:r>
      <w:hyperlink r:id="rId16" w:history="1">
        <w:r w:rsidRPr="00A460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skat.dk/skattelove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404C" w14:textId="77777777" w:rsidR="00EF5C54" w:rsidRPr="0086097D" w:rsidRDefault="00EF5C54" w:rsidP="00D239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E6C34" w14:textId="77777777" w:rsidR="00D23954" w:rsidRPr="0086097D" w:rsidRDefault="00D23954" w:rsidP="00D23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097D">
        <w:rPr>
          <w:rFonts w:ascii="Times New Roman" w:hAnsi="Times New Roman" w:cs="Times New Roman"/>
          <w:b/>
          <w:sz w:val="24"/>
          <w:szCs w:val="24"/>
        </w:rPr>
        <w:t>Hvis I har spørgsmål</w:t>
      </w:r>
    </w:p>
    <w:p w14:paraId="7579D989" w14:textId="012B9DEE" w:rsidR="00D23954" w:rsidRPr="0086097D" w:rsidRDefault="00D23954" w:rsidP="00D239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97D">
        <w:rPr>
          <w:rFonts w:ascii="Times New Roman" w:hAnsi="Times New Roman" w:cs="Times New Roman"/>
          <w:sz w:val="24"/>
          <w:szCs w:val="24"/>
        </w:rPr>
        <w:t xml:space="preserve">I kan læse mere om </w:t>
      </w:r>
      <w:r w:rsidR="00502E3D">
        <w:rPr>
          <w:rFonts w:ascii="Times New Roman" w:hAnsi="Times New Roman" w:cs="Times New Roman"/>
          <w:sz w:val="24"/>
          <w:szCs w:val="24"/>
        </w:rPr>
        <w:t>selskabers selvangivelse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97D">
        <w:rPr>
          <w:rFonts w:ascii="Times New Roman" w:hAnsi="Times New Roman" w:cs="Times New Roman"/>
          <w:sz w:val="24"/>
          <w:szCs w:val="24"/>
        </w:rPr>
        <w:t xml:space="preserve">på </w:t>
      </w:r>
      <w:hyperlink r:id="rId17" w:history="1">
        <w:r w:rsidRPr="00A46030">
          <w:rPr>
            <w:rStyle w:val="Hyperlink"/>
            <w:rFonts w:ascii="Times New Roman" w:hAnsi="Times New Roman" w:cs="Times New Roman"/>
            <w:sz w:val="24"/>
            <w:szCs w:val="24"/>
          </w:rPr>
          <w:t>skat.dk/</w:t>
        </w:r>
        <w:r w:rsidR="00F255EB" w:rsidRPr="00A46030">
          <w:rPr>
            <w:rStyle w:val="Hyperlink"/>
            <w:rFonts w:ascii="Times New Roman" w:hAnsi="Times New Roman" w:cs="Times New Roman"/>
            <w:sz w:val="24"/>
            <w:szCs w:val="24"/>
          </w:rPr>
          <w:t>selskaber</w:t>
        </w:r>
      </w:hyperlink>
      <w:r w:rsidR="00F255EB">
        <w:rPr>
          <w:rFonts w:ascii="Times New Roman" w:hAnsi="Times New Roman" w:cs="Times New Roman"/>
          <w:sz w:val="24"/>
          <w:szCs w:val="24"/>
        </w:rPr>
        <w:t>.</w:t>
      </w:r>
    </w:p>
    <w:p w14:paraId="5E9B4405" w14:textId="77777777" w:rsidR="00D23954" w:rsidRPr="0086097D" w:rsidRDefault="00D23954" w:rsidP="00D239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D5959" w14:textId="425815FC" w:rsidR="00D23954" w:rsidRPr="0086097D" w:rsidRDefault="00D23954" w:rsidP="00D239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97D">
        <w:rPr>
          <w:rFonts w:ascii="Times New Roman" w:hAnsi="Times New Roman" w:cs="Times New Roman"/>
          <w:sz w:val="24"/>
          <w:szCs w:val="24"/>
        </w:rPr>
        <w:t xml:space="preserve">Har I spørgsmål til dette brev, er I velkomne til at ringe til os på telefon </w:t>
      </w:r>
      <w:r w:rsidR="00C259FB">
        <w:rPr>
          <w:rFonts w:ascii="Times New Roman" w:hAnsi="Times New Roman" w:cs="Times New Roman"/>
          <w:sz w:val="24"/>
          <w:szCs w:val="24"/>
        </w:rPr>
        <w:t>72 22 28 82</w:t>
      </w:r>
      <w:r w:rsidRPr="0086097D">
        <w:rPr>
          <w:rFonts w:ascii="Times New Roman" w:hAnsi="Times New Roman" w:cs="Times New Roman"/>
          <w:sz w:val="24"/>
          <w:szCs w:val="24"/>
        </w:rPr>
        <w:t>.</w:t>
      </w:r>
    </w:p>
    <w:p w14:paraId="411CC6D6" w14:textId="77777777" w:rsidR="00D23954" w:rsidRPr="00D23954" w:rsidRDefault="00D23954" w:rsidP="00952D21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6321DB" w14:textId="77777777" w:rsidR="00964A0D" w:rsidRPr="006306A5" w:rsidRDefault="00964A0D" w:rsidP="00952D21">
      <w:pPr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 w:rsidRPr="006306A5">
        <w:rPr>
          <w:rFonts w:ascii="Times New Roman" w:hAnsi="Times New Roman" w:cs="Times New Roman"/>
          <w:sz w:val="24"/>
          <w:szCs w:val="24"/>
        </w:rPr>
        <w:t>Med venlig hilsen</w:t>
      </w:r>
    </w:p>
    <w:p w14:paraId="63169D9B" w14:textId="77777777" w:rsidR="00964A0D" w:rsidRPr="006306A5" w:rsidRDefault="00964A0D" w:rsidP="00952D21">
      <w:pPr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bookmarkStart w:id="14" w:name="bmFaxEngelsk"/>
      <w:bookmarkStart w:id="15" w:name="BmHilsenNavn"/>
      <w:bookmarkEnd w:id="14"/>
      <w:bookmarkEnd w:id="15"/>
    </w:p>
    <w:p w14:paraId="37CE78C2" w14:textId="4C91AF32" w:rsidR="008F645C" w:rsidRPr="008F645C" w:rsidRDefault="00964A0D" w:rsidP="00D71E5F">
      <w:pPr>
        <w:spacing w:line="288" w:lineRule="exact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06A5">
        <w:rPr>
          <w:rFonts w:ascii="Times New Roman" w:hAnsi="Times New Roman" w:cs="Times New Roman"/>
          <w:sz w:val="24"/>
          <w:szCs w:val="24"/>
        </w:rPr>
        <w:t>SKAT</w:t>
      </w:r>
      <w:bookmarkStart w:id="16" w:name="bmBimodtager"/>
      <w:bookmarkEnd w:id="16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09"/>
        <w:gridCol w:w="562"/>
        <w:gridCol w:w="5257"/>
      </w:tblGrid>
      <w:tr w:rsidR="008F645C" w:rsidRPr="008F645C" w14:paraId="75B0F5E8" w14:textId="77777777" w:rsidTr="00CA0EB3">
        <w:tc>
          <w:tcPr>
            <w:tcW w:w="4407" w:type="dxa"/>
            <w:gridSpan w:val="2"/>
            <w:shd w:val="clear" w:color="auto" w:fill="4F81BD" w:themeFill="accent1"/>
          </w:tcPr>
          <w:p w14:paraId="38FA3BA2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lastRenderedPageBreak/>
              <w:t>Projekt:</w:t>
            </w:r>
          </w:p>
        </w:tc>
        <w:tc>
          <w:tcPr>
            <w:tcW w:w="5447" w:type="dxa"/>
          </w:tcPr>
          <w:p w14:paraId="72CE76D0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</w:rPr>
            </w:pPr>
            <w:r w:rsidRPr="008F645C">
              <w:rPr>
                <w:rFonts w:eastAsia="Times New Roman" w:cs="Times New Roman"/>
              </w:rPr>
              <w:t>DIAS</w:t>
            </w:r>
          </w:p>
        </w:tc>
      </w:tr>
      <w:tr w:rsidR="008F645C" w:rsidRPr="008F645C" w14:paraId="44D36691" w14:textId="77777777" w:rsidTr="00CA0EB3">
        <w:tc>
          <w:tcPr>
            <w:tcW w:w="4407" w:type="dxa"/>
            <w:gridSpan w:val="2"/>
            <w:shd w:val="clear" w:color="auto" w:fill="4F81BD" w:themeFill="accent1"/>
          </w:tcPr>
          <w:p w14:paraId="20D6B826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t>Meddelelses ID:</w:t>
            </w:r>
          </w:p>
        </w:tc>
        <w:tc>
          <w:tcPr>
            <w:tcW w:w="5447" w:type="dxa"/>
          </w:tcPr>
          <w:p w14:paraId="68634ED0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</w:rPr>
            </w:pPr>
            <w:r w:rsidRPr="008F645C">
              <w:rPr>
                <w:rFonts w:eastAsia="Times New Roman" w:cs="Times New Roman"/>
              </w:rPr>
              <w:t>MT12/S08</w:t>
            </w:r>
          </w:p>
        </w:tc>
      </w:tr>
      <w:tr w:rsidR="008F645C" w:rsidRPr="008F645C" w14:paraId="63062AD2" w14:textId="77777777" w:rsidTr="00CA0EB3">
        <w:tc>
          <w:tcPr>
            <w:tcW w:w="4407" w:type="dxa"/>
            <w:gridSpan w:val="2"/>
            <w:shd w:val="clear" w:color="auto" w:fill="4F81BD" w:themeFill="accent1"/>
          </w:tcPr>
          <w:p w14:paraId="7D129CD1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t>Meddelelses navn:</w:t>
            </w:r>
          </w:p>
        </w:tc>
        <w:tc>
          <w:tcPr>
            <w:tcW w:w="5447" w:type="dxa"/>
          </w:tcPr>
          <w:p w14:paraId="4E16FD74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</w:rPr>
            </w:pPr>
            <w:r w:rsidRPr="008F645C">
              <w:rPr>
                <w:rFonts w:eastAsia="Times New Roman" w:cs="Times New Roman"/>
              </w:rPr>
              <w:t>Rykker for manglende selvangivelse</w:t>
            </w:r>
          </w:p>
        </w:tc>
      </w:tr>
      <w:tr w:rsidR="008F645C" w:rsidRPr="008F645C" w14:paraId="52517C64" w14:textId="77777777" w:rsidTr="00CA0EB3">
        <w:tc>
          <w:tcPr>
            <w:tcW w:w="4407" w:type="dxa"/>
            <w:gridSpan w:val="2"/>
            <w:shd w:val="clear" w:color="auto" w:fill="4F81BD" w:themeFill="accent1"/>
          </w:tcPr>
          <w:p w14:paraId="7EA5B8C4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t>Version (dato)</w:t>
            </w:r>
          </w:p>
        </w:tc>
        <w:tc>
          <w:tcPr>
            <w:tcW w:w="5447" w:type="dxa"/>
          </w:tcPr>
          <w:p w14:paraId="36AE286C" w14:textId="54A66A4F" w:rsidR="008F645C" w:rsidRPr="008F645C" w:rsidRDefault="00D42E75" w:rsidP="00F329E2">
            <w:pPr>
              <w:spacing w:line="288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23-06-2016</w:t>
            </w:r>
          </w:p>
        </w:tc>
      </w:tr>
      <w:tr w:rsidR="001613A0" w:rsidRPr="008F645C" w14:paraId="7E683C58" w14:textId="77777777" w:rsidTr="00CA0EB3">
        <w:tc>
          <w:tcPr>
            <w:tcW w:w="4407" w:type="dxa"/>
            <w:gridSpan w:val="2"/>
            <w:shd w:val="clear" w:color="auto" w:fill="4F81BD" w:themeFill="accent1"/>
          </w:tcPr>
          <w:p w14:paraId="674CA21A" w14:textId="7FE00071" w:rsidR="001613A0" w:rsidRPr="008F645C" w:rsidRDefault="001613A0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>
              <w:rPr>
                <w:rFonts w:eastAsia="Times New Roman" w:cs="Times New Roman"/>
                <w:b/>
                <w:color w:val="FFFFFF" w:themeColor="background1"/>
              </w:rPr>
              <w:t>Kanal</w:t>
            </w:r>
          </w:p>
        </w:tc>
        <w:tc>
          <w:tcPr>
            <w:tcW w:w="5447" w:type="dxa"/>
          </w:tcPr>
          <w:p w14:paraId="01F3BB61" w14:textId="4F7DE55D" w:rsidR="001613A0" w:rsidRDefault="001613A0" w:rsidP="00F329E2">
            <w:pPr>
              <w:spacing w:line="288" w:lineRule="exact"/>
              <w:rPr>
                <w:rFonts w:eastAsia="Times New Roman" w:cs="Times New Roman"/>
              </w:rPr>
            </w:pPr>
            <w:r>
              <w:t>Digital post (pdf)</w:t>
            </w:r>
          </w:p>
        </w:tc>
      </w:tr>
      <w:tr w:rsidR="008F645C" w:rsidRPr="008F645C" w14:paraId="683D51F7" w14:textId="77777777" w:rsidTr="00CA0EB3">
        <w:tc>
          <w:tcPr>
            <w:tcW w:w="9854" w:type="dxa"/>
            <w:gridSpan w:val="3"/>
            <w:shd w:val="clear" w:color="auto" w:fill="4F81BD" w:themeFill="accent1"/>
          </w:tcPr>
          <w:p w14:paraId="1B1DFB45" w14:textId="77777777" w:rsidR="008F645C" w:rsidRPr="008F645C" w:rsidRDefault="008F645C" w:rsidP="006E7C78">
            <w:pPr>
              <w:spacing w:line="288" w:lineRule="exact"/>
              <w:jc w:val="center"/>
              <w:rPr>
                <w:rFonts w:eastAsia="Times New Roman" w:cs="Times New Roman"/>
                <w:b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t>Felter i meddelelsen</w:t>
            </w:r>
          </w:p>
        </w:tc>
      </w:tr>
      <w:tr w:rsidR="008F645C" w:rsidRPr="008F645C" w14:paraId="5913156A" w14:textId="77777777" w:rsidTr="00CA0EB3">
        <w:tc>
          <w:tcPr>
            <w:tcW w:w="3817" w:type="dxa"/>
            <w:shd w:val="clear" w:color="auto" w:fill="4F81BD" w:themeFill="accent1"/>
          </w:tcPr>
          <w:p w14:paraId="137E7103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t xml:space="preserve">Variabler (feltnavne) </w:t>
            </w:r>
          </w:p>
        </w:tc>
        <w:tc>
          <w:tcPr>
            <w:tcW w:w="6037" w:type="dxa"/>
            <w:gridSpan w:val="2"/>
            <w:shd w:val="clear" w:color="auto" w:fill="4F81BD" w:themeFill="accent1"/>
          </w:tcPr>
          <w:p w14:paraId="74C2325D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t>Beskrivelse af feltet</w:t>
            </w:r>
          </w:p>
        </w:tc>
      </w:tr>
      <w:tr w:rsidR="008F645C" w:rsidRPr="008F645C" w14:paraId="7E32492B" w14:textId="77777777" w:rsidTr="00CA0EB3">
        <w:tc>
          <w:tcPr>
            <w:tcW w:w="3817" w:type="dxa"/>
          </w:tcPr>
          <w:p w14:paraId="4C297878" w14:textId="06BFA5E4" w:rsidR="008F645C" w:rsidRPr="00D42E75" w:rsidRDefault="00D42E75" w:rsidP="006E7C78">
            <w:pPr>
              <w:spacing w:line="288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  <w:proofErr w:type="spellStart"/>
            <w:r w:rsidR="008F645C" w:rsidRPr="00D42E75">
              <w:rPr>
                <w:rFonts w:ascii="Times New Roman" w:eastAsia="Times New Roman" w:hAnsi="Times New Roman" w:cs="Times New Roman"/>
                <w:sz w:val="20"/>
                <w:szCs w:val="20"/>
              </w:rPr>
              <w:t>VirksomhedNavnFirmaNavn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</w:p>
        </w:tc>
        <w:tc>
          <w:tcPr>
            <w:tcW w:w="6037" w:type="dxa"/>
            <w:gridSpan w:val="2"/>
          </w:tcPr>
          <w:p w14:paraId="6DFF822F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</w:rPr>
            </w:pPr>
            <w:r w:rsidRPr="008F645C">
              <w:rPr>
                <w:rFonts w:eastAsia="Times New Roman" w:cs="Times New Roman"/>
              </w:rPr>
              <w:t>Navnet på det selskab som ikke har indberettet selvangivelse</w:t>
            </w:r>
          </w:p>
        </w:tc>
      </w:tr>
      <w:tr w:rsidR="008F645C" w:rsidRPr="008F645C" w14:paraId="1A96A24B" w14:textId="77777777" w:rsidTr="00CA0EB3">
        <w:tc>
          <w:tcPr>
            <w:tcW w:w="3817" w:type="dxa"/>
          </w:tcPr>
          <w:p w14:paraId="6A2DFFD0" w14:textId="56FA76E0" w:rsidR="008F645C" w:rsidRPr="00D42E75" w:rsidRDefault="00D42E75" w:rsidP="006E7C78">
            <w:pPr>
              <w:spacing w:line="288" w:lineRule="exac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  <w:proofErr w:type="spellStart"/>
            <w:r w:rsidR="008F645C" w:rsidRPr="00D42E75">
              <w:rPr>
                <w:rFonts w:ascii="Times New Roman" w:eastAsia="Times New Roman" w:hAnsi="Times New Roman" w:cs="Times New Roman"/>
                <w:sz w:val="20"/>
                <w:szCs w:val="20"/>
              </w:rPr>
              <w:t>VirksomhedCVRNummer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</w:p>
        </w:tc>
        <w:tc>
          <w:tcPr>
            <w:tcW w:w="6037" w:type="dxa"/>
            <w:gridSpan w:val="2"/>
          </w:tcPr>
          <w:p w14:paraId="01BBBEE2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</w:rPr>
            </w:pPr>
            <w:r w:rsidRPr="008F645C">
              <w:rPr>
                <w:rFonts w:eastAsia="Times New Roman" w:cs="Times New Roman"/>
              </w:rPr>
              <w:t>CVR/SE-nr. på det selskab som ikke har indberettet selvangivelse</w:t>
            </w:r>
          </w:p>
        </w:tc>
      </w:tr>
      <w:tr w:rsidR="008F645C" w:rsidRPr="008F645C" w14:paraId="3B9916C9" w14:textId="77777777" w:rsidTr="00CA0EB3">
        <w:tc>
          <w:tcPr>
            <w:tcW w:w="3817" w:type="dxa"/>
          </w:tcPr>
          <w:p w14:paraId="1FDCE7F3" w14:textId="1A7CC092" w:rsidR="008F645C" w:rsidRPr="00D42E75" w:rsidRDefault="00D42E75" w:rsidP="006E7C78">
            <w:pPr>
              <w:spacing w:line="288" w:lineRule="exac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  <w:proofErr w:type="spellStart"/>
            <w:r w:rsidR="008F645C" w:rsidRPr="00D42E75">
              <w:rPr>
                <w:rFonts w:ascii="Times New Roman" w:eastAsia="Times New Roman" w:hAnsi="Times New Roman" w:cs="Times New Roman"/>
                <w:sz w:val="20"/>
                <w:szCs w:val="20"/>
              </w:rPr>
              <w:t>SelskabSelvangivelseIndkomstÅr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</w:p>
        </w:tc>
        <w:tc>
          <w:tcPr>
            <w:tcW w:w="6037" w:type="dxa"/>
            <w:gridSpan w:val="2"/>
          </w:tcPr>
          <w:p w14:paraId="78BB1171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</w:rPr>
            </w:pPr>
            <w:r w:rsidRPr="008F645C">
              <w:rPr>
                <w:rFonts w:eastAsia="Times New Roman" w:cs="Times New Roman"/>
              </w:rPr>
              <w:t>Det indkomstår der ikke er indberettet selvangivelse for</w:t>
            </w:r>
          </w:p>
        </w:tc>
      </w:tr>
      <w:tr w:rsidR="008F645C" w:rsidRPr="008F645C" w14:paraId="030DB212" w14:textId="77777777" w:rsidTr="00CA0EB3">
        <w:tc>
          <w:tcPr>
            <w:tcW w:w="3817" w:type="dxa"/>
          </w:tcPr>
          <w:p w14:paraId="7B0BE4B9" w14:textId="3EF456B0" w:rsidR="008F645C" w:rsidRPr="00D42E75" w:rsidRDefault="00D42E75" w:rsidP="006E7C78">
            <w:pPr>
              <w:spacing w:line="288" w:lineRule="exac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  <w:proofErr w:type="spellStart"/>
            <w:r w:rsidR="008F645C" w:rsidRPr="00D42E75">
              <w:rPr>
                <w:rFonts w:ascii="Times New Roman" w:eastAsia="Times New Roman" w:hAnsi="Times New Roman" w:cs="Times New Roman"/>
                <w:sz w:val="20"/>
                <w:szCs w:val="20"/>
              </w:rPr>
              <w:t>SelskabSelvangivelseFristDato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@@</w:t>
            </w:r>
          </w:p>
        </w:tc>
        <w:tc>
          <w:tcPr>
            <w:tcW w:w="6037" w:type="dxa"/>
            <w:gridSpan w:val="2"/>
          </w:tcPr>
          <w:p w14:paraId="125286E5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</w:rPr>
            </w:pPr>
            <w:r w:rsidRPr="008F645C">
              <w:rPr>
                <w:rFonts w:eastAsia="Times New Roman" w:cs="Times New Roman"/>
              </w:rPr>
              <w:t>Datoen for den overskredne selvangivelsesfrist</w:t>
            </w:r>
          </w:p>
        </w:tc>
      </w:tr>
    </w:tbl>
    <w:tbl>
      <w:tblPr>
        <w:tblStyle w:val="Tabel-Gitter1"/>
        <w:tblW w:w="0" w:type="auto"/>
        <w:tblLook w:val="04A0" w:firstRow="1" w:lastRow="0" w:firstColumn="1" w:lastColumn="0" w:noHBand="0" w:noVBand="1"/>
      </w:tblPr>
      <w:tblGrid>
        <w:gridCol w:w="3882"/>
        <w:gridCol w:w="5746"/>
      </w:tblGrid>
      <w:tr w:rsidR="00314198" w:rsidRPr="00EA7250" w14:paraId="517AF0BA" w14:textId="77777777" w:rsidTr="005109F7">
        <w:trPr>
          <w:ins w:id="17" w:author="Lone Stæhr" w:date="2017-02-03T14:27:00Z"/>
        </w:trPr>
        <w:tc>
          <w:tcPr>
            <w:tcW w:w="3882" w:type="dxa"/>
          </w:tcPr>
          <w:p w14:paraId="3C2A4DB5" w14:textId="77777777" w:rsidR="00314198" w:rsidRPr="005449D8" w:rsidRDefault="00314198" w:rsidP="005109F7">
            <w:pPr>
              <w:spacing w:line="288" w:lineRule="exact"/>
              <w:rPr>
                <w:ins w:id="18" w:author="Lone Stæhr" w:date="2017-02-03T14:27:00Z"/>
              </w:rPr>
            </w:pPr>
            <w:ins w:id="19" w:author="Lone Stæhr" w:date="2017-02-03T14:27:00Z">
              <w:r w:rsidRPr="005449D8">
                <w:t xml:space="preserve">@@ </w:t>
              </w:r>
              <w:proofErr w:type="spellStart"/>
              <w:proofErr w:type="gramStart"/>
              <w:r w:rsidRPr="005109F7">
                <w:t>SelvangivelseDelperiodeStart</w:t>
              </w:r>
              <w:proofErr w:type="spellEnd"/>
              <w:r w:rsidRPr="005109F7">
                <w:t xml:space="preserve"> </w:t>
              </w:r>
              <w:r w:rsidRPr="005449D8">
                <w:t xml:space="preserve"> @</w:t>
              </w:r>
              <w:proofErr w:type="gramEnd"/>
              <w:r w:rsidRPr="005449D8">
                <w:t>@</w:t>
              </w:r>
            </w:ins>
          </w:p>
        </w:tc>
        <w:tc>
          <w:tcPr>
            <w:tcW w:w="5746" w:type="dxa"/>
          </w:tcPr>
          <w:p w14:paraId="3DF3EA93" w14:textId="77777777" w:rsidR="00314198" w:rsidRPr="00EA7250" w:rsidRDefault="00314198" w:rsidP="005109F7">
            <w:pPr>
              <w:spacing w:line="288" w:lineRule="exact"/>
              <w:rPr>
                <w:ins w:id="20" w:author="Lone Stæhr" w:date="2017-02-03T14:27:00Z"/>
              </w:rPr>
            </w:pPr>
            <w:ins w:id="21" w:author="Lone Stæhr" w:date="2017-02-03T14:27:00Z">
              <w:r>
                <w:rPr>
                  <w:rFonts w:ascii="Verdana" w:hAnsi="Verdana"/>
                  <w:sz w:val="16"/>
                  <w:szCs w:val="16"/>
                </w:rPr>
                <w:t>Første dag i selvangivelsens delperiode</w:t>
              </w:r>
            </w:ins>
          </w:p>
        </w:tc>
      </w:tr>
      <w:tr w:rsidR="00314198" w:rsidRPr="00EA7250" w14:paraId="74DE8062" w14:textId="77777777" w:rsidTr="005109F7">
        <w:trPr>
          <w:ins w:id="22" w:author="Lone Stæhr" w:date="2017-02-03T14:27:00Z"/>
        </w:trPr>
        <w:tc>
          <w:tcPr>
            <w:tcW w:w="3882" w:type="dxa"/>
          </w:tcPr>
          <w:p w14:paraId="7471FBEA" w14:textId="77777777" w:rsidR="00314198" w:rsidRPr="005449D8" w:rsidRDefault="00314198" w:rsidP="005109F7">
            <w:pPr>
              <w:spacing w:line="288" w:lineRule="exact"/>
              <w:rPr>
                <w:ins w:id="23" w:author="Lone Stæhr" w:date="2017-02-03T14:27:00Z"/>
              </w:rPr>
            </w:pPr>
            <w:ins w:id="24" w:author="Lone Stæhr" w:date="2017-02-03T14:27:00Z">
              <w:r w:rsidRPr="005449D8">
                <w:t xml:space="preserve">@@ </w:t>
              </w:r>
              <w:proofErr w:type="spellStart"/>
              <w:proofErr w:type="gramStart"/>
              <w:r w:rsidRPr="005109F7">
                <w:t>SelvangivelseDelperiodeSlut</w:t>
              </w:r>
              <w:proofErr w:type="spellEnd"/>
              <w:r w:rsidRPr="005109F7">
                <w:t xml:space="preserve"> </w:t>
              </w:r>
              <w:r w:rsidRPr="005449D8">
                <w:t xml:space="preserve"> @</w:t>
              </w:r>
              <w:proofErr w:type="gramEnd"/>
              <w:r w:rsidRPr="005449D8">
                <w:t>@</w:t>
              </w:r>
            </w:ins>
          </w:p>
        </w:tc>
        <w:tc>
          <w:tcPr>
            <w:tcW w:w="5746" w:type="dxa"/>
          </w:tcPr>
          <w:p w14:paraId="53DA32DF" w14:textId="77777777" w:rsidR="00314198" w:rsidRPr="00EA7250" w:rsidRDefault="00314198" w:rsidP="005109F7">
            <w:pPr>
              <w:spacing w:line="288" w:lineRule="exact"/>
              <w:rPr>
                <w:ins w:id="25" w:author="Lone Stæhr" w:date="2017-02-03T14:27:00Z"/>
              </w:rPr>
            </w:pPr>
            <w:ins w:id="26" w:author="Lone Stæhr" w:date="2017-02-03T14:27:00Z">
              <w:r>
                <w:rPr>
                  <w:rFonts w:ascii="Verdana" w:hAnsi="Verdana"/>
                  <w:sz w:val="16"/>
                  <w:szCs w:val="16"/>
                </w:rPr>
                <w:t>Sidste dag i selvangivelsens delperiode (inklusiv).</w:t>
              </w:r>
            </w:ins>
          </w:p>
        </w:tc>
      </w:tr>
    </w:tbl>
    <w:tbl>
      <w:tblPr>
        <w:tblStyle w:val="Tabel-Gitter"/>
        <w:tblW w:w="0" w:type="auto"/>
        <w:tblLook w:val="04A0" w:firstRow="1" w:lastRow="0" w:firstColumn="1" w:lastColumn="0" w:noHBand="0" w:noVBand="1"/>
        <w:tblPrChange w:id="27" w:author="Lone Stæhr" w:date="2017-02-03T14:27:00Z">
          <w:tblPr>
            <w:tblStyle w:val="Tabel-Git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628"/>
        <w:tblGridChange w:id="28">
          <w:tblGrid>
            <w:gridCol w:w="9628"/>
          </w:tblGrid>
        </w:tblGridChange>
      </w:tblGrid>
      <w:tr w:rsidR="008F645C" w:rsidRPr="008F645C" w14:paraId="0ADFC504" w14:textId="77777777" w:rsidTr="00314198">
        <w:tc>
          <w:tcPr>
            <w:tcW w:w="9628" w:type="dxa"/>
            <w:shd w:val="clear" w:color="auto" w:fill="4F81BD" w:themeFill="accent1"/>
            <w:tcPrChange w:id="29" w:author="Lone Stæhr" w:date="2017-02-03T14:27:00Z">
              <w:tcPr>
                <w:tcW w:w="9854" w:type="dxa"/>
                <w:shd w:val="clear" w:color="auto" w:fill="4F81BD" w:themeFill="accent1"/>
              </w:tcPr>
            </w:tcPrChange>
          </w:tcPr>
          <w:p w14:paraId="3F751CD4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b/>
                <w:color w:val="FFFFFF" w:themeColor="background1"/>
              </w:rPr>
            </w:pPr>
            <w:r w:rsidRPr="008F645C">
              <w:rPr>
                <w:rFonts w:eastAsia="Times New Roman" w:cs="Times New Roman"/>
                <w:b/>
                <w:color w:val="FFFFFF" w:themeColor="background1"/>
              </w:rPr>
              <w:t>Uddybende kommentar:</w:t>
            </w:r>
          </w:p>
        </w:tc>
      </w:tr>
      <w:tr w:rsidR="008F645C" w:rsidRPr="008F645C" w14:paraId="22B1B6A7" w14:textId="77777777" w:rsidTr="00314198">
        <w:tc>
          <w:tcPr>
            <w:tcW w:w="9628" w:type="dxa"/>
            <w:tcPrChange w:id="30" w:author="Lone Stæhr" w:date="2017-02-03T14:27:00Z">
              <w:tcPr>
                <w:tcW w:w="9854" w:type="dxa"/>
              </w:tcPr>
            </w:tcPrChange>
          </w:tcPr>
          <w:p w14:paraId="4595E652" w14:textId="77777777" w:rsidR="008F645C" w:rsidRPr="008F645C" w:rsidRDefault="008F645C" w:rsidP="006E7C78">
            <w:pPr>
              <w:spacing w:line="288" w:lineRule="exact"/>
              <w:rPr>
                <w:rFonts w:eastAsia="Times New Roman" w:cs="Times New Roman"/>
                <w:color w:val="000000" w:themeColor="text1"/>
              </w:rPr>
            </w:pPr>
            <w:r w:rsidRPr="008F645C">
              <w:rPr>
                <w:rFonts w:eastAsia="Times New Roman" w:cs="Times New Roman"/>
                <w:color w:val="000000" w:themeColor="text1"/>
              </w:rPr>
              <w:t xml:space="preserve">Anvendt datastruktur: </w:t>
            </w:r>
            <w:proofErr w:type="spellStart"/>
            <w:r w:rsidRPr="008F645C">
              <w:rPr>
                <w:rFonts w:eastAsia="Times New Roman" w:cs="Times New Roman"/>
                <w:color w:val="000000" w:themeColor="text1"/>
              </w:rPr>
              <w:t>DIASMeddelelseRykkerManglendeSelvangivelseStruktur</w:t>
            </w:r>
            <w:proofErr w:type="spellEnd"/>
          </w:p>
        </w:tc>
      </w:tr>
    </w:tbl>
    <w:p w14:paraId="16B8D680" w14:textId="77777777" w:rsidR="008F645C" w:rsidRPr="008F645C" w:rsidRDefault="008F645C" w:rsidP="006E7C78">
      <w:pPr>
        <w:spacing w:line="288" w:lineRule="exact"/>
        <w:rPr>
          <w:rFonts w:eastAsia="Times New Roman" w:cs="Times New Roman"/>
          <w:color w:val="FF0000"/>
        </w:rPr>
      </w:pPr>
    </w:p>
    <w:p w14:paraId="4C0997F5" w14:textId="77777777" w:rsidR="008F645C" w:rsidRPr="008F645C" w:rsidRDefault="008F645C" w:rsidP="006E7C78">
      <w:pPr>
        <w:spacing w:line="288" w:lineRule="exact"/>
        <w:rPr>
          <w:rFonts w:eastAsia="Times New Roman" w:cs="Times New Roman"/>
          <w:b/>
          <w:color w:val="FF0000"/>
        </w:rPr>
      </w:pPr>
      <w:proofErr w:type="spellStart"/>
      <w:r w:rsidRPr="008F645C">
        <w:rPr>
          <w:rFonts w:eastAsia="Times New Roman" w:cs="Times New Roman"/>
          <w:b/>
          <w:color w:val="FF0000"/>
        </w:rPr>
        <w:t>DIASMeddelelseRykkerManglendeSelvangivelseStruktur</w:t>
      </w:r>
      <w:proofErr w:type="spellEnd"/>
      <w:r w:rsidRPr="008F645C">
        <w:rPr>
          <w:rFonts w:eastAsia="Times New Roman" w:cs="Times New Roman"/>
          <w:b/>
          <w:color w:val="FF0000"/>
        </w:rPr>
        <w:t>:</w:t>
      </w:r>
    </w:p>
    <w:p w14:paraId="27177955" w14:textId="77777777" w:rsidR="008F645C" w:rsidRPr="008F645C" w:rsidRDefault="008F645C" w:rsidP="006E7C78">
      <w:pPr>
        <w:spacing w:after="0" w:line="288" w:lineRule="exact"/>
        <w:rPr>
          <w:rFonts w:ascii="Courier New" w:eastAsia="Times New Roman" w:hAnsi="Courier New" w:cs="Courier New"/>
          <w:color w:val="FF0000"/>
        </w:rPr>
      </w:pPr>
      <w:proofErr w:type="spellStart"/>
      <w:r w:rsidRPr="008F645C">
        <w:rPr>
          <w:rFonts w:ascii="Courier New" w:eastAsia="Times New Roman" w:hAnsi="Courier New" w:cs="Courier New"/>
          <w:color w:val="FF0000"/>
        </w:rPr>
        <w:t>VirksomhedNavnFirmaNavn</w:t>
      </w:r>
      <w:proofErr w:type="spellEnd"/>
    </w:p>
    <w:p w14:paraId="4A9677DD" w14:textId="77777777" w:rsidR="008F645C" w:rsidRPr="008F645C" w:rsidRDefault="008F645C" w:rsidP="006E7C78">
      <w:pPr>
        <w:spacing w:after="0" w:line="288" w:lineRule="exact"/>
        <w:rPr>
          <w:rFonts w:ascii="Courier New" w:eastAsia="Times New Roman" w:hAnsi="Courier New" w:cs="Courier New"/>
          <w:color w:val="FF0000"/>
        </w:rPr>
      </w:pPr>
      <w:proofErr w:type="spellStart"/>
      <w:r w:rsidRPr="008F645C">
        <w:rPr>
          <w:rFonts w:ascii="Courier New" w:eastAsia="Times New Roman" w:hAnsi="Courier New" w:cs="Courier New"/>
          <w:color w:val="FF0000"/>
        </w:rPr>
        <w:t>VirksomhedCVRNummer</w:t>
      </w:r>
      <w:proofErr w:type="spellEnd"/>
    </w:p>
    <w:p w14:paraId="098125CA" w14:textId="77777777" w:rsidR="008F645C" w:rsidRPr="008F645C" w:rsidRDefault="008F645C" w:rsidP="006E7C78">
      <w:pPr>
        <w:spacing w:after="0" w:line="288" w:lineRule="exact"/>
        <w:rPr>
          <w:rFonts w:ascii="Courier New" w:eastAsia="Times New Roman" w:hAnsi="Courier New" w:cs="Courier New"/>
          <w:color w:val="FF0000"/>
        </w:rPr>
      </w:pPr>
      <w:proofErr w:type="spellStart"/>
      <w:r w:rsidRPr="008F645C">
        <w:rPr>
          <w:rFonts w:ascii="Courier New" w:eastAsia="Times New Roman" w:hAnsi="Courier New" w:cs="Courier New"/>
          <w:color w:val="FF0000"/>
        </w:rPr>
        <w:t>SelskabSelvangivelseIndkomstÅr</w:t>
      </w:r>
      <w:proofErr w:type="spellEnd"/>
    </w:p>
    <w:p w14:paraId="3A937B51" w14:textId="77777777" w:rsidR="008F645C" w:rsidRPr="008F645C" w:rsidRDefault="008F645C" w:rsidP="006E7C78">
      <w:pPr>
        <w:spacing w:after="0" w:line="288" w:lineRule="exact"/>
        <w:rPr>
          <w:rFonts w:ascii="Courier New" w:eastAsia="Times New Roman" w:hAnsi="Courier New" w:cs="Courier New"/>
          <w:color w:val="FF0000"/>
        </w:rPr>
      </w:pPr>
      <w:proofErr w:type="spellStart"/>
      <w:r w:rsidRPr="008F645C">
        <w:rPr>
          <w:rFonts w:ascii="Courier New" w:eastAsia="Times New Roman" w:hAnsi="Courier New" w:cs="Courier New"/>
          <w:color w:val="FF0000"/>
        </w:rPr>
        <w:t>SelskabSelvangivelseFristDato</w:t>
      </w:r>
      <w:proofErr w:type="spellEnd"/>
    </w:p>
    <w:p w14:paraId="1578654A" w14:textId="77777777" w:rsidR="00314198" w:rsidRPr="005109F7" w:rsidRDefault="00314198" w:rsidP="00314198">
      <w:pPr>
        <w:spacing w:after="0" w:line="288" w:lineRule="exact"/>
        <w:rPr>
          <w:ins w:id="31" w:author="Lone Stæhr" w:date="2017-02-03T14:27:00Z"/>
          <w:rFonts w:ascii="Courier New" w:hAnsi="Courier New" w:cs="Courier New"/>
          <w:color w:val="FF0000"/>
          <w:sz w:val="20"/>
          <w:szCs w:val="20"/>
        </w:rPr>
      </w:pPr>
      <w:proofErr w:type="spellStart"/>
      <w:ins w:id="32" w:author="Lone Stæhr" w:date="2017-02-03T14:27:00Z">
        <w:r w:rsidRPr="005109F7">
          <w:rPr>
            <w:rFonts w:ascii="Courier New" w:hAnsi="Courier New" w:cs="Courier New"/>
            <w:color w:val="FF0000"/>
            <w:sz w:val="20"/>
            <w:szCs w:val="20"/>
          </w:rPr>
          <w:t>SelvangivelseDelperiodeStart</w:t>
        </w:r>
        <w:proofErr w:type="spellEnd"/>
      </w:ins>
    </w:p>
    <w:p w14:paraId="46D27344" w14:textId="77777777" w:rsidR="00314198" w:rsidRPr="00EA7250" w:rsidRDefault="00314198" w:rsidP="00314198">
      <w:pPr>
        <w:spacing w:after="0" w:line="288" w:lineRule="exact"/>
        <w:rPr>
          <w:ins w:id="33" w:author="Lone Stæhr" w:date="2017-02-03T14:27:00Z"/>
          <w:rFonts w:ascii="Courier New" w:hAnsi="Courier New" w:cs="Courier New"/>
          <w:color w:val="FF0000"/>
          <w:sz w:val="20"/>
          <w:szCs w:val="20"/>
        </w:rPr>
      </w:pPr>
      <w:proofErr w:type="spellStart"/>
      <w:ins w:id="34" w:author="Lone Stæhr" w:date="2017-02-03T14:27:00Z">
        <w:r w:rsidRPr="005109F7">
          <w:rPr>
            <w:rFonts w:ascii="Courier New" w:hAnsi="Courier New" w:cs="Courier New"/>
            <w:color w:val="FF0000"/>
            <w:sz w:val="20"/>
            <w:szCs w:val="20"/>
          </w:rPr>
          <w:t>SelvangivelseDelperiodeSlut</w:t>
        </w:r>
        <w:proofErr w:type="spellEnd"/>
        <w:r w:rsidRPr="005109F7">
          <w:rPr>
            <w:rFonts w:ascii="Courier New" w:hAnsi="Courier New" w:cs="Courier New"/>
            <w:color w:val="FF0000"/>
            <w:sz w:val="20"/>
            <w:szCs w:val="20"/>
          </w:rPr>
          <w:t xml:space="preserve">  </w:t>
        </w:r>
      </w:ins>
    </w:p>
    <w:p w14:paraId="46EEB076" w14:textId="77777777" w:rsidR="008F645C" w:rsidRPr="008F645C" w:rsidRDefault="008F645C" w:rsidP="006E7C78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bookmarkStart w:id="35" w:name="_GoBack"/>
      <w:bookmarkEnd w:id="35"/>
    </w:p>
    <w:p w14:paraId="6417FCB4" w14:textId="1DE8FC90" w:rsidR="00760218" w:rsidRPr="008F645C" w:rsidRDefault="00760218" w:rsidP="006E7C78">
      <w:pPr>
        <w:spacing w:line="288" w:lineRule="exact"/>
      </w:pPr>
    </w:p>
    <w:sectPr w:rsidR="00760218" w:rsidRPr="008F645C" w:rsidSect="006407BB">
      <w:footerReference w:type="default" r:id="rId18"/>
      <w:footerReference w:type="first" r:id="rId19"/>
      <w:pgSz w:w="11906" w:h="16838" w:code="9"/>
      <w:pgMar w:top="1418" w:right="1134" w:bottom="1418" w:left="1134" w:header="556" w:footer="567" w:gutter="0"/>
      <w:paperSrc w:first="259" w:other="258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Pia Kolind Nielsen" w:date="2015-10-29T14:09:00Z" w:initials="PKN">
    <w:p w14:paraId="6A650D42" w14:textId="30158FED" w:rsidR="001613A0" w:rsidRDefault="001613A0">
      <w:pPr>
        <w:pStyle w:val="Kommentartekst"/>
      </w:pPr>
      <w:r>
        <w:rPr>
          <w:rStyle w:val="Kommentarhenvisning"/>
        </w:rPr>
        <w:annotationRef/>
      </w:r>
      <w:r w:rsidR="00EF5C54">
        <w:t xml:space="preserve">Brevet er en servicemeddelelse som har til formål at </w:t>
      </w:r>
      <w:proofErr w:type="spellStart"/>
      <w:r w:rsidR="00EF5C54">
        <w:t>hjæle</w:t>
      </w:r>
      <w:proofErr w:type="spellEnd"/>
      <w:r w:rsidR="00EF5C54">
        <w:t xml:space="preserve"> selskaberne til at minimere det skattetillæg som beregnes når selvangivelsen indberettes efter fristen</w:t>
      </w:r>
      <w:r>
        <w:t xml:space="preserve">. </w:t>
      </w:r>
    </w:p>
    <w:p w14:paraId="238BAA37" w14:textId="1ACD61BE" w:rsidR="001613A0" w:rsidRDefault="001613A0">
      <w:pPr>
        <w:pStyle w:val="Kommentartekst"/>
      </w:pPr>
      <w:r>
        <w:br/>
        <w:t>Udsendes dagen efter selvangivelsesfristen.</w:t>
      </w:r>
      <w:r w:rsidR="009B53C7">
        <w:t xml:space="preserve"> Hvis der er tale om et sambeskattet datterselskab sendes brevet også til administrationsselskabet.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BAA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76D61" w14:textId="77777777" w:rsidR="003314A6" w:rsidRDefault="003314A6" w:rsidP="00320109">
      <w:pPr>
        <w:spacing w:after="0" w:line="240" w:lineRule="auto"/>
      </w:pPr>
      <w:r>
        <w:separator/>
      </w:r>
    </w:p>
  </w:endnote>
  <w:endnote w:type="continuationSeparator" w:id="0">
    <w:p w14:paraId="5CB61EEF" w14:textId="77777777" w:rsidR="003314A6" w:rsidRDefault="003314A6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47722" w14:textId="77777777" w:rsidR="009E0832" w:rsidRPr="00503F7F" w:rsidRDefault="008F645C" w:rsidP="00592A8D">
    <w:pPr>
      <w:pStyle w:val="Sidefod"/>
      <w:tabs>
        <w:tab w:val="clear" w:pos="4819"/>
        <w:tab w:val="clear" w:pos="8222"/>
        <w:tab w:val="left" w:pos="8107"/>
        <w:tab w:val="right" w:pos="9638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 w:rsidRPr="00503F7F">
      <w:rPr>
        <w:rFonts w:ascii="Arial" w:hAnsi="Arial" w:cs="Arial"/>
        <w:sz w:val="14"/>
        <w:szCs w:val="14"/>
      </w:rPr>
      <w:t xml:space="preserve">Side </w:t>
    </w:r>
    <w:r w:rsidRPr="00503F7F">
      <w:rPr>
        <w:rStyle w:val="Sidetal"/>
        <w:rFonts w:ascii="Arial" w:hAnsi="Arial" w:cs="Arial"/>
        <w:sz w:val="14"/>
        <w:szCs w:val="14"/>
      </w:rPr>
      <w:fldChar w:fldCharType="begin"/>
    </w:r>
    <w:r w:rsidRPr="00503F7F">
      <w:rPr>
        <w:rStyle w:val="Sidetal"/>
        <w:rFonts w:ascii="Arial" w:hAnsi="Arial" w:cs="Arial"/>
        <w:sz w:val="14"/>
        <w:szCs w:val="14"/>
      </w:rPr>
      <w:instrText xml:space="preserve"> PAGE </w:instrText>
    </w:r>
    <w:r w:rsidRPr="00503F7F">
      <w:rPr>
        <w:rStyle w:val="Sidetal"/>
        <w:rFonts w:ascii="Arial" w:hAnsi="Arial" w:cs="Arial"/>
        <w:sz w:val="14"/>
        <w:szCs w:val="14"/>
      </w:rPr>
      <w:fldChar w:fldCharType="separate"/>
    </w:r>
    <w:r w:rsidR="00314198">
      <w:rPr>
        <w:rStyle w:val="Sidetal"/>
        <w:rFonts w:ascii="Arial" w:hAnsi="Arial" w:cs="Arial"/>
        <w:noProof/>
        <w:sz w:val="14"/>
        <w:szCs w:val="14"/>
      </w:rPr>
      <w:t>2</w:t>
    </w:r>
    <w:r w:rsidRPr="00503F7F">
      <w:rPr>
        <w:rStyle w:val="Sidetal"/>
        <w:rFonts w:ascii="Arial" w:hAnsi="Arial" w:cs="Arial"/>
        <w:sz w:val="14"/>
        <w:szCs w:val="14"/>
      </w:rPr>
      <w:fldChar w:fldCharType="end"/>
    </w:r>
    <w:r w:rsidRPr="00503F7F">
      <w:rPr>
        <w:rStyle w:val="Sidetal"/>
        <w:rFonts w:ascii="Arial" w:hAnsi="Arial" w:cs="Arial"/>
        <w:sz w:val="14"/>
        <w:szCs w:val="14"/>
      </w:rPr>
      <w:t xml:space="preserve"> / </w:t>
    </w:r>
    <w:r>
      <w:rPr>
        <w:rStyle w:val="Sidetal"/>
        <w:rFonts w:ascii="Arial" w:hAnsi="Arial" w:cs="Arial"/>
        <w:sz w:val="14"/>
        <w:szCs w:val="14"/>
      </w:rPr>
      <w:fldChar w:fldCharType="begin"/>
    </w:r>
    <w:r>
      <w:rPr>
        <w:rStyle w:val="Sidetal"/>
        <w:rFonts w:ascii="Arial" w:hAnsi="Arial" w:cs="Arial"/>
        <w:sz w:val="14"/>
        <w:szCs w:val="14"/>
      </w:rPr>
      <w:instrText xml:space="preserve"> SECTIONPAGES   </w:instrText>
    </w:r>
    <w:r>
      <w:rPr>
        <w:rStyle w:val="Sidetal"/>
        <w:rFonts w:ascii="Arial" w:hAnsi="Arial" w:cs="Arial"/>
        <w:sz w:val="14"/>
        <w:szCs w:val="14"/>
      </w:rPr>
      <w:fldChar w:fldCharType="separate"/>
    </w:r>
    <w:r w:rsidR="00314198">
      <w:rPr>
        <w:rStyle w:val="Sidetal"/>
        <w:rFonts w:ascii="Arial" w:hAnsi="Arial" w:cs="Arial"/>
        <w:noProof/>
        <w:sz w:val="14"/>
        <w:szCs w:val="14"/>
      </w:rPr>
      <w:t>2</w:t>
    </w:r>
    <w:r>
      <w:rPr>
        <w:rStyle w:val="Sidetal"/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94449" w14:textId="77777777" w:rsidR="009E0832" w:rsidRPr="00DC16E3" w:rsidRDefault="008F645C" w:rsidP="00592A8D">
    <w:pPr>
      <w:pStyle w:val="Sidefod"/>
      <w:tabs>
        <w:tab w:val="clear" w:pos="4819"/>
        <w:tab w:val="clear" w:pos="8222"/>
        <w:tab w:val="left" w:pos="8107"/>
        <w:tab w:val="right" w:pos="9638"/>
      </w:tabs>
      <w:rPr>
        <w:rFonts w:ascii="Arial" w:hAnsi="Arial" w:cs="Arial"/>
        <w:sz w:val="14"/>
        <w:szCs w:val="14"/>
      </w:rPr>
    </w:pPr>
    <w:r>
      <w:tab/>
    </w:r>
    <w:r>
      <w:tab/>
    </w:r>
    <w:proofErr w:type="gramStart"/>
    <w:r w:rsidRPr="00DC16E3">
      <w:rPr>
        <w:rFonts w:ascii="Arial" w:hAnsi="Arial" w:cs="Arial"/>
        <w:sz w:val="14"/>
        <w:szCs w:val="14"/>
      </w:rPr>
      <w:t xml:space="preserve">Side  </w:t>
    </w:r>
    <w:proofErr w:type="gramEnd"/>
    <w:r w:rsidRPr="00DC16E3">
      <w:rPr>
        <w:rStyle w:val="Sidetal"/>
        <w:rFonts w:ascii="Arial" w:hAnsi="Arial" w:cs="Arial"/>
        <w:sz w:val="14"/>
        <w:szCs w:val="14"/>
      </w:rPr>
      <w:fldChar w:fldCharType="begin"/>
    </w:r>
    <w:r w:rsidRPr="00DC16E3">
      <w:rPr>
        <w:rStyle w:val="Sidetal"/>
        <w:rFonts w:ascii="Arial" w:hAnsi="Arial" w:cs="Arial"/>
        <w:sz w:val="14"/>
        <w:szCs w:val="14"/>
      </w:rPr>
      <w:instrText xml:space="preserve"> PAGE </w:instrText>
    </w:r>
    <w:r w:rsidRPr="00DC16E3">
      <w:rPr>
        <w:rStyle w:val="Sidetal"/>
        <w:rFonts w:ascii="Arial" w:hAnsi="Arial" w:cs="Arial"/>
        <w:sz w:val="14"/>
        <w:szCs w:val="14"/>
      </w:rPr>
      <w:fldChar w:fldCharType="separate"/>
    </w:r>
    <w:r w:rsidR="00314198">
      <w:rPr>
        <w:rStyle w:val="Sidetal"/>
        <w:rFonts w:ascii="Arial" w:hAnsi="Arial" w:cs="Arial"/>
        <w:noProof/>
        <w:sz w:val="14"/>
        <w:szCs w:val="14"/>
      </w:rPr>
      <w:t>1</w:t>
    </w:r>
    <w:r w:rsidRPr="00DC16E3">
      <w:rPr>
        <w:rStyle w:val="Sidetal"/>
        <w:rFonts w:ascii="Arial" w:hAnsi="Arial" w:cs="Arial"/>
        <w:sz w:val="14"/>
        <w:szCs w:val="14"/>
      </w:rPr>
      <w:fldChar w:fldCharType="end"/>
    </w:r>
    <w:r w:rsidRPr="00DC16E3">
      <w:rPr>
        <w:rStyle w:val="Sidetal"/>
        <w:rFonts w:ascii="Arial" w:hAnsi="Arial" w:cs="Arial"/>
        <w:sz w:val="14"/>
        <w:szCs w:val="14"/>
      </w:rPr>
      <w:t xml:space="preserve"> / </w:t>
    </w:r>
    <w:r>
      <w:rPr>
        <w:rStyle w:val="Sidetal"/>
        <w:rFonts w:ascii="Arial" w:hAnsi="Arial" w:cs="Arial"/>
        <w:sz w:val="14"/>
        <w:szCs w:val="14"/>
      </w:rPr>
      <w:fldChar w:fldCharType="begin"/>
    </w:r>
    <w:r>
      <w:rPr>
        <w:rStyle w:val="Sidetal"/>
        <w:rFonts w:ascii="Arial" w:hAnsi="Arial" w:cs="Arial"/>
        <w:sz w:val="14"/>
        <w:szCs w:val="14"/>
      </w:rPr>
      <w:instrText xml:space="preserve"> SECTIONPAGES   </w:instrText>
    </w:r>
    <w:r>
      <w:rPr>
        <w:rStyle w:val="Sidetal"/>
        <w:rFonts w:ascii="Arial" w:hAnsi="Arial" w:cs="Arial"/>
        <w:sz w:val="14"/>
        <w:szCs w:val="14"/>
      </w:rPr>
      <w:fldChar w:fldCharType="separate"/>
    </w:r>
    <w:r w:rsidR="00314198">
      <w:rPr>
        <w:rStyle w:val="Sidetal"/>
        <w:rFonts w:ascii="Arial" w:hAnsi="Arial" w:cs="Arial"/>
        <w:noProof/>
        <w:sz w:val="14"/>
        <w:szCs w:val="14"/>
      </w:rPr>
      <w:t>2</w:t>
    </w:r>
    <w:r>
      <w:rPr>
        <w:rStyle w:val="Sidetal"/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8BC42" w14:textId="77777777" w:rsidR="003314A6" w:rsidRDefault="003314A6" w:rsidP="00320109">
      <w:pPr>
        <w:spacing w:after="0" w:line="240" w:lineRule="auto"/>
      </w:pPr>
      <w:r>
        <w:separator/>
      </w:r>
    </w:p>
  </w:footnote>
  <w:footnote w:type="continuationSeparator" w:id="0">
    <w:p w14:paraId="695CED40" w14:textId="77777777" w:rsidR="003314A6" w:rsidRDefault="003314A6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a Kolind Nielsen">
    <w15:presenceInfo w15:providerId="AD" w15:userId="S-1-5-21-359375573-1589032073-397284476-102475"/>
  </w15:person>
  <w15:person w15:author="Lone Stæhr">
    <w15:presenceInfo w15:providerId="None" w15:userId="Lone Stæh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revisionView w:markup="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AF"/>
    <w:rsid w:val="00016381"/>
    <w:rsid w:val="00054412"/>
    <w:rsid w:val="000F4408"/>
    <w:rsid w:val="0011432A"/>
    <w:rsid w:val="00121FFC"/>
    <w:rsid w:val="001251FF"/>
    <w:rsid w:val="00127A0A"/>
    <w:rsid w:val="0014562B"/>
    <w:rsid w:val="001613A0"/>
    <w:rsid w:val="001741DC"/>
    <w:rsid w:val="00180D6D"/>
    <w:rsid w:val="00192E21"/>
    <w:rsid w:val="0023488C"/>
    <w:rsid w:val="0025615F"/>
    <w:rsid w:val="002B2DA6"/>
    <w:rsid w:val="002C7DA2"/>
    <w:rsid w:val="002D0431"/>
    <w:rsid w:val="00303718"/>
    <w:rsid w:val="00314198"/>
    <w:rsid w:val="00320109"/>
    <w:rsid w:val="003314A6"/>
    <w:rsid w:val="003745F6"/>
    <w:rsid w:val="003824E7"/>
    <w:rsid w:val="00386322"/>
    <w:rsid w:val="003975CE"/>
    <w:rsid w:val="003E3D49"/>
    <w:rsid w:val="00401C91"/>
    <w:rsid w:val="004029B8"/>
    <w:rsid w:val="004446CC"/>
    <w:rsid w:val="00472EA3"/>
    <w:rsid w:val="0048593F"/>
    <w:rsid w:val="004A58E2"/>
    <w:rsid w:val="004D6AE5"/>
    <w:rsid w:val="004E2A37"/>
    <w:rsid w:val="004F3046"/>
    <w:rsid w:val="00502E3D"/>
    <w:rsid w:val="005115E2"/>
    <w:rsid w:val="00516FB2"/>
    <w:rsid w:val="00521F29"/>
    <w:rsid w:val="005522F2"/>
    <w:rsid w:val="00552C12"/>
    <w:rsid w:val="005971C7"/>
    <w:rsid w:val="005A5B4B"/>
    <w:rsid w:val="005A6877"/>
    <w:rsid w:val="005C6C9A"/>
    <w:rsid w:val="005D57B4"/>
    <w:rsid w:val="005E5E6E"/>
    <w:rsid w:val="006141A2"/>
    <w:rsid w:val="00623DE1"/>
    <w:rsid w:val="00644379"/>
    <w:rsid w:val="00646AC5"/>
    <w:rsid w:val="00672D8F"/>
    <w:rsid w:val="006902F7"/>
    <w:rsid w:val="006A037A"/>
    <w:rsid w:val="006A48E4"/>
    <w:rsid w:val="006B4C60"/>
    <w:rsid w:val="006D422F"/>
    <w:rsid w:val="006E7C78"/>
    <w:rsid w:val="006F0A1A"/>
    <w:rsid w:val="0074629D"/>
    <w:rsid w:val="00760218"/>
    <w:rsid w:val="00791752"/>
    <w:rsid w:val="007C3BE3"/>
    <w:rsid w:val="00800B4D"/>
    <w:rsid w:val="00804144"/>
    <w:rsid w:val="00817ADD"/>
    <w:rsid w:val="00831AF3"/>
    <w:rsid w:val="00836EAF"/>
    <w:rsid w:val="0086097D"/>
    <w:rsid w:val="008A669B"/>
    <w:rsid w:val="008E10E7"/>
    <w:rsid w:val="008F645C"/>
    <w:rsid w:val="00904E83"/>
    <w:rsid w:val="009074EE"/>
    <w:rsid w:val="00931930"/>
    <w:rsid w:val="009349C8"/>
    <w:rsid w:val="00952AC4"/>
    <w:rsid w:val="00952D21"/>
    <w:rsid w:val="00964A0D"/>
    <w:rsid w:val="009B2768"/>
    <w:rsid w:val="009B4136"/>
    <w:rsid w:val="009B53C7"/>
    <w:rsid w:val="009C6261"/>
    <w:rsid w:val="00A46030"/>
    <w:rsid w:val="00A742C6"/>
    <w:rsid w:val="00A86700"/>
    <w:rsid w:val="00AB1410"/>
    <w:rsid w:val="00AB60CD"/>
    <w:rsid w:val="00AE1E26"/>
    <w:rsid w:val="00AF6CCB"/>
    <w:rsid w:val="00B0250F"/>
    <w:rsid w:val="00B37B9F"/>
    <w:rsid w:val="00B63819"/>
    <w:rsid w:val="00BA61C4"/>
    <w:rsid w:val="00BF273E"/>
    <w:rsid w:val="00C10940"/>
    <w:rsid w:val="00C259FB"/>
    <w:rsid w:val="00C427E0"/>
    <w:rsid w:val="00C663BC"/>
    <w:rsid w:val="00CC1786"/>
    <w:rsid w:val="00D127AC"/>
    <w:rsid w:val="00D23954"/>
    <w:rsid w:val="00D3446F"/>
    <w:rsid w:val="00D42E75"/>
    <w:rsid w:val="00D43953"/>
    <w:rsid w:val="00D47D6F"/>
    <w:rsid w:val="00D71E5F"/>
    <w:rsid w:val="00D77859"/>
    <w:rsid w:val="00D8480B"/>
    <w:rsid w:val="00D8723F"/>
    <w:rsid w:val="00DB4160"/>
    <w:rsid w:val="00DE394E"/>
    <w:rsid w:val="00E0247B"/>
    <w:rsid w:val="00E243A2"/>
    <w:rsid w:val="00E245E7"/>
    <w:rsid w:val="00E71D7B"/>
    <w:rsid w:val="00EA619E"/>
    <w:rsid w:val="00ED3047"/>
    <w:rsid w:val="00EF5C54"/>
    <w:rsid w:val="00F176F0"/>
    <w:rsid w:val="00F255EB"/>
    <w:rsid w:val="00F329E2"/>
    <w:rsid w:val="00F460C7"/>
    <w:rsid w:val="00F77946"/>
    <w:rsid w:val="00FB7655"/>
    <w:rsid w:val="00F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F0B8"/>
  <w15:docId w15:val="{303C2ED1-071B-4FE2-9356-5DC90044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4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76F0"/>
    <w:rPr>
      <w:rFonts w:ascii="Tahoma" w:hAnsi="Tahoma" w:cs="Tahoma"/>
      <w:sz w:val="16"/>
      <w:szCs w:val="16"/>
    </w:rPr>
  </w:style>
  <w:style w:type="paragraph" w:styleId="Sidefod">
    <w:name w:val="footer"/>
    <w:basedOn w:val="Normal"/>
    <w:link w:val="SidefodTegn"/>
    <w:uiPriority w:val="99"/>
    <w:rsid w:val="008F645C"/>
    <w:pPr>
      <w:tabs>
        <w:tab w:val="center" w:pos="4819"/>
        <w:tab w:val="left" w:pos="8222"/>
      </w:tabs>
      <w:spacing w:after="0" w:line="288" w:lineRule="exact"/>
      <w:ind w:right="-226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idefodTegn">
    <w:name w:val="Sidefod Tegn"/>
    <w:basedOn w:val="Standardskrifttypeiafsnit"/>
    <w:link w:val="Sidefod"/>
    <w:uiPriority w:val="99"/>
    <w:rsid w:val="008F645C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idetal">
    <w:name w:val="page number"/>
    <w:basedOn w:val="Standardskrifttypeiafsnit"/>
    <w:uiPriority w:val="99"/>
    <w:rsid w:val="008F645C"/>
    <w:rPr>
      <w:rFonts w:cs="Times New Roman"/>
    </w:rPr>
  </w:style>
  <w:style w:type="paragraph" w:customStyle="1" w:styleId="SkatOplysning">
    <w:name w:val="SkatOplysning"/>
    <w:basedOn w:val="Normal"/>
    <w:rsid w:val="008F645C"/>
    <w:pPr>
      <w:tabs>
        <w:tab w:val="left" w:pos="624"/>
      </w:tabs>
      <w:spacing w:after="0" w:line="168" w:lineRule="exact"/>
    </w:pPr>
    <w:rPr>
      <w:rFonts w:ascii="Arial" w:eastAsia="Times New Roman" w:hAnsi="Arial" w:cs="Times New Roman"/>
      <w:sz w:val="15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E7C78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E7C78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E7C78"/>
    <w:rPr>
      <w:rFonts w:eastAsia="Times New Roman" w:cs="Times New Roman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964A0D"/>
    <w:rPr>
      <w:color w:val="0000FF"/>
      <w:u w:val="single"/>
    </w:rPr>
  </w:style>
  <w:style w:type="paragraph" w:styleId="Almindeligtekst">
    <w:name w:val="Plain Text"/>
    <w:basedOn w:val="Normal"/>
    <w:link w:val="AlmindeligtekstTegn"/>
    <w:uiPriority w:val="99"/>
    <w:unhideWhenUsed/>
    <w:rsid w:val="00831AF3"/>
    <w:pPr>
      <w:spacing w:after="0" w:line="240" w:lineRule="auto"/>
    </w:pPr>
    <w:rPr>
      <w:rFonts w:ascii="Calibri" w:hAnsi="Calibri" w:cs="Times New Roma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31AF3"/>
    <w:rPr>
      <w:rFonts w:ascii="Calibri" w:hAnsi="Calibri" w:cs="Times New Roman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D57B4"/>
    <w:rPr>
      <w:rFonts w:eastAsiaTheme="minorHAnsi" w:cstheme="minorBid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D57B4"/>
    <w:rPr>
      <w:rFonts w:eastAsia="Times New Roman" w:cs="Times New Roman"/>
      <w:b/>
      <w:bCs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23488C"/>
    <w:rPr>
      <w:color w:val="800080" w:themeColor="followedHyperlink"/>
      <w:u w:val="single"/>
    </w:rPr>
  </w:style>
  <w:style w:type="paragraph" w:styleId="Korrektur">
    <w:name w:val="Revision"/>
    <w:hidden/>
    <w:uiPriority w:val="99"/>
    <w:semiHidden/>
    <w:rsid w:val="001741DC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B41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el-Gitter1">
    <w:name w:val="Tabel - Gitter1"/>
    <w:basedOn w:val="Tabel-Normal"/>
    <w:next w:val="Tabel-Gitter"/>
    <w:uiPriority w:val="59"/>
    <w:rsid w:val="0031419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hyperlink" Target="http://skat.dk/skat.aspx?oId=2083939&amp;vId=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km.dk/love/gaeldende-love/gaeldende-skattelov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skat.dk/tastselverhverv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>false</_dlc_DocIdPersistId>
    <_dlc_DocId xmlns="395286d8-4ec1-47ea-8216-7fef5b767058">YHWA6VRJYHFK-4899-419</_dlc_DocId>
    <_dlc_DocIdUrl xmlns="395286d8-4ec1-47ea-8216-7fef5b767058">
      <Url>http://skatshp.ccta.dk/1000/3000/3012/301226/godtsprog/_layouts/15/DocIdRedir.aspx?ID=YHWA6VRJYHFK-4899-419</Url>
      <Description>YHWA6VRJYHFK-4899-419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0EFE7BD83AA848A637DB5E2A296022" ma:contentTypeVersion="0" ma:contentTypeDescription="Opret et nyt dokument." ma:contentTypeScope="" ma:versionID="80e6fa003a96c96002c1ca9323d23796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f9ed8d8a79cd556c9af101c18df46e0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68ECC-4284-4297-AFED-AC0D2A1D12E5}">
  <ds:schemaRefs>
    <ds:schemaRef ds:uri="http://schemas.microsoft.com/office/2006/metadata/properties"/>
    <ds:schemaRef ds:uri="http://schemas.microsoft.com/office/infopath/2007/PartnerControls"/>
    <ds:schemaRef ds:uri="395286d8-4ec1-47ea-8216-7fef5b767058"/>
  </ds:schemaRefs>
</ds:datastoreItem>
</file>

<file path=customXml/itemProps2.xml><?xml version="1.0" encoding="utf-8"?>
<ds:datastoreItem xmlns:ds="http://schemas.openxmlformats.org/officeDocument/2006/customXml" ds:itemID="{87671C1F-61A0-4DA8-9A45-F40A0D3E4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D2F1A5-008B-4C80-A85B-ACA1DD4C61E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E9CC246-1821-4685-A80F-5C0E84475E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BFBFC6-F449-4659-A6C0-9B45E7D8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MT12 Rykker for manglende selvangivelse</vt:lpstr>
    </vt:vector>
  </TitlesOfParts>
  <Company>SKAT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MT12 Rykker for manglende selvangivelse</dc:title>
  <dc:creator>Oliver Grandvuinet</dc:creator>
  <cp:lastModifiedBy>Lone Stæhr</cp:lastModifiedBy>
  <cp:revision>2</cp:revision>
  <cp:lastPrinted>2015-08-31T09:25:00Z</cp:lastPrinted>
  <dcterms:created xsi:type="dcterms:W3CDTF">2017-02-03T13:27:00Z</dcterms:created>
  <dcterms:modified xsi:type="dcterms:W3CDTF">2017-02-03T13:27:00Z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0x0101009E0EFE7BD83AA848A637DB5E2A296022</vt:lpwstr>
  </property>
  <property fmtid="{D5CDD505-2E9C-101B-9397-08002B2CF9AE}" pid="3" name="SPPCopyMoveEvent">
    <vt:lpwstr>1</vt:lpwstr>
  </property>
  <property fmtid="{D5CDD505-2E9C-101B-9397-08002B2CF9AE}" pid="4" name="_dlc_DocIdItemGuid">
    <vt:lpwstr>caba6a19-05e7-4657-bb59-0ef63ade60a6</vt:lpwstr>
  </property>
  <property fmtid="{D5CDD505-2E9C-101B-9397-08002B2CF9AE}" pid="5" name="Order">
    <vt:r8>130500</vt:r8>
  </property>
</Properties>
</file>