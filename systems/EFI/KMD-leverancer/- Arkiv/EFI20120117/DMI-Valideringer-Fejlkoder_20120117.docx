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D98B70" w14:textId="77777777" w:rsidR="00A9772A" w:rsidRPr="00D66BDC" w:rsidRDefault="0068686F" w:rsidP="00F72A45">
      <w:pPr>
        <w:ind w:left="-2835"/>
        <w:rPr>
          <w:lang w:val="en-US"/>
        </w:rPr>
        <w:sectPr w:rsidR="00A9772A" w:rsidRPr="00D66BDC" w:rsidSect="00737634">
          <w:headerReference w:type="default" r:id="rId11"/>
          <w:footerReference w:type="default" r:id="rId12"/>
          <w:pgSz w:w="11906" w:h="16838"/>
          <w:pgMar w:top="22" w:right="1440" w:bottom="1440" w:left="2835" w:header="709" w:footer="268" w:gutter="0"/>
          <w:pgNumType w:fmt="lowerRoman" w:start="1"/>
          <w:cols w:space="708"/>
          <w:docGrid w:linePitch="360"/>
        </w:sectPr>
      </w:pPr>
      <w:r>
        <w:rPr>
          <w:noProof/>
          <w:lang w:eastAsia="da-DK"/>
        </w:rPr>
        <w:pict w14:anchorId="76D9947D">
          <v:shapetype id="_x0000_t202" coordsize="21600,21600" o:spt="202" path="m,l,21600r21600,l21600,xe">
            <v:stroke joinstyle="miter"/>
            <v:path gradientshapeok="t" o:connecttype="rect"/>
          </v:shapetype>
          <v:shape id="Text Box 15" o:spid="_x0000_s1026" type="#_x0000_t202" style="position:absolute;left:0;text-align:left;margin-left:-68.45pt;margin-top:34.4pt;width:482.45pt;height:15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" filled="f" stroked="f">
            <v:textbox inset="0,0,0,0">
              <w:txbxContent>
                <w:p w14:paraId="76D994EA" w14:textId="77777777" w:rsidR="00181E44" w:rsidRPr="00975D6E" w:rsidRDefault="00181E44" w:rsidP="00C37BB0">
                  <w:pPr>
                    <w:pStyle w:val="CoverTitleText"/>
                    <w:spacing w:line="240" w:lineRule="auto"/>
                    <w:rPr>
                      <w:rFonts w:ascii="Calibri" w:hAnsi="Calibri"/>
                      <w:sz w:val="80"/>
                      <w:szCs w:val="80"/>
                    </w:rPr>
                  </w:pPr>
                  <w:r w:rsidRPr="00975D6E">
                    <w:rPr>
                      <w:sz w:val="80"/>
                      <w:szCs w:val="80"/>
                    </w:rPr>
                    <w:t>DEBITORMOTOR</w:t>
                  </w:r>
                </w:p>
                <w:p w14:paraId="76D994EB" w14:textId="77777777" w:rsidR="00181E44" w:rsidRPr="00975D6E" w:rsidRDefault="00181E44" w:rsidP="00AB07F4">
                  <w:pPr>
                    <w:pStyle w:val="CoverSubtitleTex"/>
                    <w:spacing w:line="240" w:lineRule="auto"/>
                    <w:rPr>
                      <w:sz w:val="20"/>
                      <w:szCs w:val="20"/>
                    </w:rPr>
                  </w:pPr>
                  <w:r w:rsidRPr="00975D6E">
                    <w:rPr>
                      <w:rFonts w:ascii="Arial Narrow" w:hAnsi="Arial Narrow"/>
                      <w:sz w:val="44"/>
                      <w:szCs w:val="44"/>
                    </w:rPr>
                    <w:t>[DMI Valideringer og Fejlkoder]</w:t>
                  </w:r>
                </w:p>
                <w:p w14:paraId="76D994EC" w14:textId="77777777" w:rsidR="00181E44" w:rsidRPr="00975D6E" w:rsidRDefault="00181E44" w:rsidP="00C37BB0">
                  <w:pPr>
                    <w:rPr>
                      <w:rFonts w:cs="Arial"/>
                      <w:color w:val="FFFFFF"/>
                      <w:sz w:val="20"/>
                      <w:szCs w:val="20"/>
                    </w:rPr>
                  </w:pPr>
                </w:p>
                <w:p w14:paraId="76D994ED" w14:textId="77777777" w:rsidR="00181E44" w:rsidRPr="00975D6E" w:rsidRDefault="00181E44" w:rsidP="00C37BB0">
                  <w:pPr>
                    <w:rPr>
                      <w:rFonts w:cs="Arial"/>
                      <w:color w:val="FFFFFF"/>
                      <w:sz w:val="20"/>
                      <w:szCs w:val="20"/>
                    </w:rPr>
                  </w:pPr>
                </w:p>
                <w:p w14:paraId="76D994EE" w14:textId="77777777" w:rsidR="00181E44" w:rsidRPr="00975D6E" w:rsidRDefault="00181E44" w:rsidP="00C37BB0">
                  <w:pPr>
                    <w:rPr>
                      <w:rFonts w:cs="Arial"/>
                      <w:color w:val="FFFFFF"/>
                      <w:sz w:val="20"/>
                      <w:szCs w:val="20"/>
                    </w:rPr>
                  </w:pPr>
                </w:p>
                <w:p w14:paraId="76D994EF" w14:textId="77777777" w:rsidR="00181E44" w:rsidRPr="00975D6E" w:rsidRDefault="00181E44" w:rsidP="00C37BB0">
                  <w:pPr>
                    <w:rPr>
                      <w:rFonts w:cs="Arial"/>
                      <w:color w:val="FFFFFF"/>
                      <w:sz w:val="20"/>
                      <w:szCs w:val="20"/>
                    </w:rPr>
                  </w:pPr>
                </w:p>
                <w:p w14:paraId="76D994F0" w14:textId="77777777" w:rsidR="00181E44" w:rsidRPr="00975D6E" w:rsidRDefault="00181E44" w:rsidP="00C37BB0">
                  <w:pPr>
                    <w:rPr>
                      <w:rFonts w:cs="Arial"/>
                      <w:color w:val="FFFFFF"/>
                      <w:sz w:val="20"/>
                      <w:szCs w:val="20"/>
                    </w:rPr>
                  </w:pPr>
                </w:p>
                <w:p w14:paraId="76D994F1" w14:textId="77777777" w:rsidR="00181E44" w:rsidRPr="00975D6E" w:rsidRDefault="00181E44" w:rsidP="00C37BB0">
                  <w:pPr>
                    <w:rPr>
                      <w:rFonts w:cs="Arial"/>
                      <w:color w:val="FFFFFF"/>
                      <w:sz w:val="20"/>
                      <w:szCs w:val="20"/>
                    </w:rPr>
                  </w:pPr>
                </w:p>
                <w:p w14:paraId="76D994F2" w14:textId="77777777" w:rsidR="00181E44" w:rsidRPr="00975D6E" w:rsidRDefault="00181E44" w:rsidP="00C37BB0">
                  <w:pPr>
                    <w:rPr>
                      <w:rFonts w:cs="Arial"/>
                      <w:color w:val="FFFFFF"/>
                      <w:sz w:val="20"/>
                      <w:szCs w:val="20"/>
                    </w:rPr>
                  </w:pPr>
                </w:p>
                <w:p w14:paraId="76D994F3" w14:textId="77777777" w:rsidR="00181E44" w:rsidRPr="00975D6E" w:rsidRDefault="00181E44" w:rsidP="00C37BB0">
                  <w:pPr>
                    <w:rPr>
                      <w:rFonts w:cs="Arial"/>
                      <w:color w:val="FFFFFF"/>
                      <w:sz w:val="20"/>
                      <w:szCs w:val="20"/>
                    </w:rPr>
                  </w:pPr>
                </w:p>
                <w:p w14:paraId="76D994F4" w14:textId="77777777" w:rsidR="00181E44" w:rsidRPr="00975D6E" w:rsidRDefault="00181E44" w:rsidP="00C37BB0">
                  <w:pPr>
                    <w:rPr>
                      <w:rFonts w:cs="Arial"/>
                      <w:color w:val="FFFFFF"/>
                      <w:sz w:val="20"/>
                      <w:szCs w:val="20"/>
                    </w:rPr>
                  </w:pPr>
                </w:p>
                <w:p w14:paraId="76D994F5" w14:textId="77777777" w:rsidR="00181E44" w:rsidRPr="00975D6E" w:rsidRDefault="00181E44" w:rsidP="00C37BB0">
                  <w:pPr>
                    <w:rPr>
                      <w:rFonts w:cs="Arial"/>
                      <w:color w:val="FFFFFF"/>
                      <w:sz w:val="20"/>
                      <w:szCs w:val="20"/>
                    </w:rPr>
                  </w:pPr>
                </w:p>
                <w:p w14:paraId="76D994F6" w14:textId="77777777" w:rsidR="00181E44" w:rsidRPr="00975D6E" w:rsidRDefault="00181E44" w:rsidP="00C37BB0">
                  <w:pPr>
                    <w:rPr>
                      <w:rFonts w:cs="Arial"/>
                      <w:color w:val="FFFFFF"/>
                      <w:sz w:val="20"/>
                      <w:szCs w:val="20"/>
                    </w:rPr>
                  </w:pPr>
                </w:p>
                <w:p w14:paraId="76D994F7" w14:textId="77777777" w:rsidR="00181E44" w:rsidRPr="00975D6E" w:rsidRDefault="00181E44" w:rsidP="00C37BB0">
                  <w:pPr>
                    <w:rPr>
                      <w:rFonts w:cs="Arial"/>
                      <w:color w:val="FFFFFF"/>
                      <w:sz w:val="20"/>
                      <w:szCs w:val="20"/>
                    </w:rPr>
                  </w:pPr>
                </w:p>
                <w:p w14:paraId="76D994F8" w14:textId="77777777" w:rsidR="00181E44" w:rsidRPr="00975D6E" w:rsidRDefault="00181E44" w:rsidP="00C37BB0">
                  <w:pPr>
                    <w:rPr>
                      <w:rFonts w:cs="Arial"/>
                      <w:color w:val="FFFFFF"/>
                      <w:sz w:val="20"/>
                      <w:szCs w:val="20"/>
                    </w:rPr>
                  </w:pPr>
                </w:p>
                <w:p w14:paraId="76D994F9" w14:textId="77777777" w:rsidR="00181E44" w:rsidRPr="00975D6E" w:rsidRDefault="00181E44" w:rsidP="00C37BB0">
                  <w:pPr>
                    <w:rPr>
                      <w:rFonts w:cs="Arial"/>
                      <w:color w:val="FFFFFF"/>
                      <w:sz w:val="20"/>
                      <w:szCs w:val="20"/>
                    </w:rPr>
                  </w:pPr>
                </w:p>
                <w:p w14:paraId="76D994FA" w14:textId="77777777" w:rsidR="00181E44" w:rsidRPr="00975D6E" w:rsidRDefault="00181E44" w:rsidP="00C37BB0">
                  <w:pPr>
                    <w:rPr>
                      <w:rFonts w:cs="Arial"/>
                      <w:color w:val="FFFFFF"/>
                      <w:sz w:val="20"/>
                      <w:szCs w:val="20"/>
                    </w:rPr>
                  </w:pPr>
                </w:p>
                <w:p w14:paraId="76D994FB" w14:textId="77777777" w:rsidR="00181E44" w:rsidRPr="00975D6E" w:rsidRDefault="00181E44" w:rsidP="00C37BB0">
                  <w:pPr>
                    <w:rPr>
                      <w:rFonts w:cs="Arial"/>
                      <w:color w:val="FFFFFF"/>
                      <w:sz w:val="20"/>
                      <w:szCs w:val="20"/>
                    </w:rPr>
                  </w:pPr>
                </w:p>
                <w:p w14:paraId="76D994FC" w14:textId="77777777" w:rsidR="00181E44" w:rsidRPr="00975D6E" w:rsidRDefault="00181E44" w:rsidP="00C37BB0">
                  <w:pPr>
                    <w:rPr>
                      <w:rFonts w:cs="Arial"/>
                      <w:color w:val="FFFFFF"/>
                      <w:sz w:val="20"/>
                      <w:szCs w:val="20"/>
                    </w:rPr>
                  </w:pPr>
                </w:p>
                <w:p w14:paraId="76D994FD" w14:textId="77777777" w:rsidR="00181E44" w:rsidRPr="00975D6E" w:rsidRDefault="00181E44" w:rsidP="00C37BB0">
                  <w:pPr>
                    <w:rPr>
                      <w:rFonts w:cs="Arial"/>
                      <w:color w:val="FFFFFF"/>
                    </w:rPr>
                  </w:pPr>
                </w:p>
                <w:p w14:paraId="76D994FE" w14:textId="77777777" w:rsidR="00181E44" w:rsidRPr="00975D6E" w:rsidRDefault="00181E44" w:rsidP="00C37BB0">
                  <w:pPr>
                    <w:pStyle w:val="CoverSubtitleTex"/>
                    <w:rPr>
                      <w:rFonts w:ascii="Calibri" w:hAnsi="Calibri"/>
                      <w:sz w:val="32"/>
                      <w:szCs w:val="32"/>
                    </w:rPr>
                  </w:pPr>
                </w:p>
              </w:txbxContent>
            </v:textbox>
          </v:shape>
        </w:pict>
      </w:r>
      <w:r>
        <w:rPr>
          <w:noProof/>
          <w:lang w:eastAsia="da-DK"/>
        </w:rPr>
        <w:pict w14:anchorId="76D9947E">
          <v:group id="Group 13" o:spid="_x0000_s1029" style="position:absolute;left:0;text-align:left;margin-left:-114.75pt;margin-top:-14.9pt;width:513pt;height:698.8pt;z-index:251657216" coordorigin="150,514" coordsize="11550,1596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50;top:514;width:11550;height:159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1JM6/FAAAA2wAAAA8AAABkcnMvZG93bnJldi54bWxEj0FrwkAQhe8F/8Mygre6iZUqqWsQaVBP&#10;pWrv0+yYpGZnQ3ZN0v56t1DobYb35n1vVulgatFR6yrLCuJpBII4t7riQsH5lD0uQTiPrLG2TAq+&#10;yUG6Hj2sMNG253fqjr4QIYRdggpK75tESpeXZNBNbUMctIttDfqwtoXULfYh3NRyFkXP0mDFgVBi&#10;Q9uS8uvxZgL37bPYHxavH9t83u+yr+Xp6bL5UWoyHjYvIDwN/t/8d73XoX4Mv7+EAeT6D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tSTOvxQAAANsAAAAPAAAAAAAAAAAAAAAA&#10;AJ8CAABkcnMvZG93bnJldi54bWxQSwUGAAAAAAQABAD3AAAAkQMAAAAA&#10;">
              <v:imagedata r:id="rId13" o:title=""/>
            </v:shape>
            <v:shape id="Picture 1" o:spid="_x0000_s1028" type="#_x0000_t75" alt="http://www.skat.dk/download/SKAT_HEX.jpg" style="position:absolute;left:2550;top:11642;width:2340;height:1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e82MbAAAAA2wAAAA8AAABkcnMvZG93bnJldi54bWxET0uLwjAQvgv7H8IseJE1XQ9WukZZCoLe&#10;1sfB47QZm2IzKU2q9d+bBcHbfHzPWa4H24gbdb52rOB7moAgLp2uuVJwOm6+FiB8QNbYOCYFD/Kw&#10;Xn2Mlphpd+c93Q6hEjGEfYYKTAhtJqUvDVn0U9cSR+7iOoshwq6SusN7DLeNnCXJXFqsOTYYbCk3&#10;VF4PvVVQ4GY/TLh4kEn7Xf5XpPm5T5Uafw6/PyACDeEtfrm3Os6fwf8v8QC5eg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7zYxsAAAADbAAAADwAAAAAAAAAAAAAAAACfAgAA&#10;ZHJzL2Rvd25yZXYueG1sUEsFBgAAAAAEAAQA9wAAAIwDAAAAAA==&#10;">
              <v:imagedata r:id="rId14" o:title="SKAT_HEX"/>
            </v:shape>
          </v:group>
        </w:pict>
      </w:r>
    </w:p>
    <w:p w14:paraId="76D98B71" w14:textId="77777777" w:rsidR="00A9772A" w:rsidRPr="00D66BDC" w:rsidRDefault="00A9772A" w:rsidP="00B748AE">
      <w:pPr>
        <w:rPr>
          <w:lang w:val="en-US"/>
        </w:rPr>
      </w:pPr>
      <w:bookmarkStart w:id="0" w:name="_Toc235843615"/>
      <w:bookmarkStart w:id="1" w:name="_Toc235843614"/>
      <w:bookmarkStart w:id="2" w:name="_Toc235843612"/>
      <w:bookmarkStart w:id="3" w:name="_Toc235843605"/>
      <w:bookmarkStart w:id="4" w:name="_Toc235843604"/>
      <w:bookmarkStart w:id="5" w:name="_Toc235843597"/>
      <w:bookmarkStart w:id="6" w:name="_Toc235843596"/>
      <w:bookmarkStart w:id="7" w:name="_Toc235843592"/>
      <w:bookmarkStart w:id="8" w:name="_Toc235843585"/>
      <w:bookmarkStart w:id="9" w:name="_Toc235843583"/>
      <w:bookmarkStart w:id="10" w:name="_Toc235843576"/>
      <w:bookmarkStart w:id="11" w:name="_Toc235843575"/>
      <w:bookmarkStart w:id="12" w:name="_Toc235843571"/>
      <w:bookmarkStart w:id="13" w:name="_Toc235843560"/>
      <w:bookmarkStart w:id="14" w:name="_Toc235843558"/>
      <w:bookmarkStart w:id="15" w:name="_Toc235843554"/>
      <w:bookmarkStart w:id="16" w:name="_Toc235843553"/>
      <w:bookmarkStart w:id="17" w:name="_Toc235843541"/>
      <w:bookmarkStart w:id="18" w:name="_Toc235843523"/>
      <w:bookmarkStart w:id="19" w:name="_Toc209516407"/>
      <w:bookmarkStart w:id="20" w:name="_Toc209513320"/>
      <w:bookmarkStart w:id="21" w:name="_Toc209513208"/>
      <w:bookmarkStart w:id="22" w:name="_Toc209510739"/>
      <w:bookmarkStart w:id="23" w:name="_Toc209516405"/>
      <w:bookmarkStart w:id="24" w:name="_Toc209513318"/>
      <w:bookmarkStart w:id="25" w:name="_Toc209513206"/>
      <w:bookmarkStart w:id="26" w:name="_Toc209510737"/>
      <w:bookmarkStart w:id="27" w:name="_Toc235345344"/>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76D98B72" w14:textId="77777777" w:rsidR="00A9772A" w:rsidRPr="00D66BDC" w:rsidRDefault="00DE09D2" w:rsidP="009B705C">
      <w:pPr>
        <w:pStyle w:val="TOC"/>
        <w:rPr>
          <w:lang w:val="en-US"/>
        </w:rPr>
      </w:pPr>
      <w:r w:rsidRPr="00D66BDC">
        <w:rPr>
          <w:lang w:val="en-US"/>
        </w:rPr>
        <w:t xml:space="preserve">Table of </w:t>
      </w:r>
      <w:r w:rsidR="00CB307F">
        <w:rPr>
          <w:lang w:val="en-US"/>
        </w:rPr>
        <w:t>C</w:t>
      </w:r>
      <w:r w:rsidRPr="00D66BDC">
        <w:rPr>
          <w:lang w:val="en-US"/>
        </w:rPr>
        <w:t>ontents</w:t>
      </w:r>
    </w:p>
    <w:p w14:paraId="387B5D14" w14:textId="77777777" w:rsidR="007327CA" w:rsidRDefault="006621B5">
      <w:pPr>
        <w:pStyle w:val="Indholdsfortegnelse1"/>
        <w:rPr>
          <w:rFonts w:asciiTheme="minorHAnsi" w:eastAsiaTheme="minorEastAsia" w:hAnsiTheme="minorHAnsi" w:cstheme="minorBidi"/>
          <w:b w:val="0"/>
          <w:noProof/>
          <w:color w:val="auto"/>
          <w:sz w:val="22"/>
          <w:lang w:eastAsia="da-DK"/>
        </w:rPr>
      </w:pPr>
      <w:r w:rsidRPr="00D66BDC">
        <w:rPr>
          <w:b w:val="0"/>
          <w:sz w:val="28"/>
          <w:lang w:val="en-US"/>
        </w:rPr>
        <w:fldChar w:fldCharType="begin"/>
      </w:r>
      <w:r w:rsidR="00A9772A" w:rsidRPr="00D66BDC">
        <w:rPr>
          <w:b w:val="0"/>
          <w:sz w:val="28"/>
          <w:lang w:val="en-US"/>
        </w:rPr>
        <w:instrText xml:space="preserve"> TOC \o "1-3" \h \z \t "Heading 9,1,Disclaimer,1" </w:instrText>
      </w:r>
      <w:r w:rsidRPr="00D66BDC">
        <w:rPr>
          <w:b w:val="0"/>
          <w:sz w:val="28"/>
          <w:lang w:val="en-US"/>
        </w:rPr>
        <w:fldChar w:fldCharType="separate"/>
      </w:r>
      <w:hyperlink w:anchor="_Toc314563876" w:history="1">
        <w:r w:rsidR="007327CA" w:rsidRPr="00DA2821">
          <w:rPr>
            <w:rStyle w:val="Hyperlink"/>
            <w:noProof/>
            <w:lang w:val="en-US"/>
          </w:rPr>
          <w:t>1</w:t>
        </w:r>
        <w:r w:rsidR="007327CA">
          <w:rPr>
            <w:rFonts w:asciiTheme="minorHAnsi" w:eastAsiaTheme="minorEastAsia" w:hAnsiTheme="minorHAnsi" w:cstheme="minorBidi"/>
            <w:b w:val="0"/>
            <w:noProof/>
            <w:color w:val="auto"/>
            <w:sz w:val="22"/>
            <w:lang w:eastAsia="da-DK"/>
          </w:rPr>
          <w:tab/>
        </w:r>
        <w:r w:rsidR="007327CA" w:rsidRPr="00DA2821">
          <w:rPr>
            <w:rStyle w:val="Hyperlink"/>
            <w:noProof/>
            <w:lang w:val="en-US"/>
          </w:rPr>
          <w:t>Indledning</w:t>
        </w:r>
        <w:r w:rsidR="007327CA">
          <w:rPr>
            <w:noProof/>
            <w:webHidden/>
          </w:rPr>
          <w:tab/>
        </w:r>
        <w:r w:rsidR="007327CA">
          <w:rPr>
            <w:noProof/>
            <w:webHidden/>
          </w:rPr>
          <w:fldChar w:fldCharType="begin"/>
        </w:r>
        <w:r w:rsidR="007327CA">
          <w:rPr>
            <w:noProof/>
            <w:webHidden/>
          </w:rPr>
          <w:instrText xml:space="preserve"> PAGEREF _Toc314563876 \h </w:instrText>
        </w:r>
        <w:r w:rsidR="007327CA">
          <w:rPr>
            <w:noProof/>
            <w:webHidden/>
          </w:rPr>
        </w:r>
        <w:r w:rsidR="007327CA">
          <w:rPr>
            <w:noProof/>
            <w:webHidden/>
          </w:rPr>
          <w:fldChar w:fldCharType="separate"/>
        </w:r>
        <w:r w:rsidR="007327CA">
          <w:rPr>
            <w:noProof/>
            <w:webHidden/>
          </w:rPr>
          <w:t>4</w:t>
        </w:r>
        <w:r w:rsidR="007327CA">
          <w:rPr>
            <w:noProof/>
            <w:webHidden/>
          </w:rPr>
          <w:fldChar w:fldCharType="end"/>
        </w:r>
      </w:hyperlink>
    </w:p>
    <w:p w14:paraId="6FAE8D7F" w14:textId="77777777" w:rsidR="007327CA" w:rsidRDefault="0068686F">
      <w:pPr>
        <w:pStyle w:val="Indholdsfortegnelse1"/>
        <w:rPr>
          <w:rFonts w:asciiTheme="minorHAnsi" w:eastAsiaTheme="minorEastAsia" w:hAnsiTheme="minorHAnsi" w:cstheme="minorBidi"/>
          <w:b w:val="0"/>
          <w:noProof/>
          <w:color w:val="auto"/>
          <w:sz w:val="22"/>
          <w:lang w:eastAsia="da-DK"/>
        </w:rPr>
      </w:pPr>
      <w:hyperlink w:anchor="_Toc314563877" w:history="1">
        <w:r w:rsidR="007327CA" w:rsidRPr="00DA2821">
          <w:rPr>
            <w:rStyle w:val="Hyperlink"/>
            <w:noProof/>
            <w:highlight w:val="yellow"/>
          </w:rPr>
          <w:t>2</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yellow"/>
          </w:rPr>
          <w:t>Fejl ved processering i IP</w:t>
        </w:r>
        <w:r w:rsidR="007327CA">
          <w:rPr>
            <w:noProof/>
            <w:webHidden/>
          </w:rPr>
          <w:tab/>
        </w:r>
        <w:r w:rsidR="007327CA">
          <w:rPr>
            <w:noProof/>
            <w:webHidden/>
          </w:rPr>
          <w:fldChar w:fldCharType="begin"/>
        </w:r>
        <w:r w:rsidR="007327CA">
          <w:rPr>
            <w:noProof/>
            <w:webHidden/>
          </w:rPr>
          <w:instrText xml:space="preserve"> PAGEREF _Toc314563877 \h </w:instrText>
        </w:r>
        <w:r w:rsidR="007327CA">
          <w:rPr>
            <w:noProof/>
            <w:webHidden/>
          </w:rPr>
        </w:r>
        <w:r w:rsidR="007327CA">
          <w:rPr>
            <w:noProof/>
            <w:webHidden/>
          </w:rPr>
          <w:fldChar w:fldCharType="separate"/>
        </w:r>
        <w:r w:rsidR="007327CA">
          <w:rPr>
            <w:noProof/>
            <w:webHidden/>
          </w:rPr>
          <w:t>6</w:t>
        </w:r>
        <w:r w:rsidR="007327CA">
          <w:rPr>
            <w:noProof/>
            <w:webHidden/>
          </w:rPr>
          <w:fldChar w:fldCharType="end"/>
        </w:r>
      </w:hyperlink>
    </w:p>
    <w:p w14:paraId="16773B0C" w14:textId="77777777" w:rsidR="007327CA" w:rsidRDefault="0068686F">
      <w:pPr>
        <w:pStyle w:val="Indholdsfortegnelse1"/>
        <w:rPr>
          <w:rFonts w:asciiTheme="minorHAnsi" w:eastAsiaTheme="minorEastAsia" w:hAnsiTheme="minorHAnsi" w:cstheme="minorBidi"/>
          <w:b w:val="0"/>
          <w:noProof/>
          <w:color w:val="auto"/>
          <w:sz w:val="22"/>
          <w:lang w:eastAsia="da-DK"/>
        </w:rPr>
      </w:pPr>
      <w:hyperlink w:anchor="_Toc314563878" w:history="1">
        <w:r w:rsidR="007327CA" w:rsidRPr="00DA2821">
          <w:rPr>
            <w:rStyle w:val="Hyperlink"/>
            <w:noProof/>
            <w:lang w:val="en-US"/>
          </w:rPr>
          <w:t>3</w:t>
        </w:r>
        <w:r w:rsidR="007327CA">
          <w:rPr>
            <w:rFonts w:asciiTheme="minorHAnsi" w:eastAsiaTheme="minorEastAsia" w:hAnsiTheme="minorHAnsi" w:cstheme="minorBidi"/>
            <w:b w:val="0"/>
            <w:noProof/>
            <w:color w:val="auto"/>
            <w:sz w:val="22"/>
            <w:lang w:eastAsia="da-DK"/>
          </w:rPr>
          <w:tab/>
        </w:r>
        <w:r w:rsidR="007327CA" w:rsidRPr="00DA2821">
          <w:rPr>
            <w:rStyle w:val="Hyperlink"/>
            <w:noProof/>
          </w:rPr>
          <w:t>Konsolideret liste over fejlkoder</w:t>
        </w:r>
        <w:r w:rsidR="007327CA">
          <w:rPr>
            <w:noProof/>
            <w:webHidden/>
          </w:rPr>
          <w:tab/>
        </w:r>
        <w:r w:rsidR="007327CA">
          <w:rPr>
            <w:noProof/>
            <w:webHidden/>
          </w:rPr>
          <w:fldChar w:fldCharType="begin"/>
        </w:r>
        <w:r w:rsidR="007327CA">
          <w:rPr>
            <w:noProof/>
            <w:webHidden/>
          </w:rPr>
          <w:instrText xml:space="preserve"> PAGEREF _Toc314563878 \h </w:instrText>
        </w:r>
        <w:r w:rsidR="007327CA">
          <w:rPr>
            <w:noProof/>
            <w:webHidden/>
          </w:rPr>
        </w:r>
        <w:r w:rsidR="007327CA">
          <w:rPr>
            <w:noProof/>
            <w:webHidden/>
          </w:rPr>
          <w:fldChar w:fldCharType="separate"/>
        </w:r>
        <w:r w:rsidR="007327CA">
          <w:rPr>
            <w:noProof/>
            <w:webHidden/>
          </w:rPr>
          <w:t>8</w:t>
        </w:r>
        <w:r w:rsidR="007327CA">
          <w:rPr>
            <w:noProof/>
            <w:webHidden/>
          </w:rPr>
          <w:fldChar w:fldCharType="end"/>
        </w:r>
      </w:hyperlink>
    </w:p>
    <w:p w14:paraId="77210336" w14:textId="77777777" w:rsidR="007327CA" w:rsidRDefault="0068686F">
      <w:pPr>
        <w:pStyle w:val="Indholdsfortegnelse1"/>
        <w:rPr>
          <w:rFonts w:asciiTheme="minorHAnsi" w:eastAsiaTheme="minorEastAsia" w:hAnsiTheme="minorHAnsi" w:cstheme="minorBidi"/>
          <w:b w:val="0"/>
          <w:noProof/>
          <w:color w:val="auto"/>
          <w:sz w:val="22"/>
          <w:lang w:eastAsia="da-DK"/>
        </w:rPr>
      </w:pPr>
      <w:hyperlink w:anchor="_Toc314563879" w:history="1">
        <w:r w:rsidR="007327CA" w:rsidRPr="00DA2821">
          <w:rPr>
            <w:rStyle w:val="Hyperlink"/>
            <w:noProof/>
          </w:rPr>
          <w:t>4</w:t>
        </w:r>
        <w:r w:rsidR="007327CA">
          <w:rPr>
            <w:rFonts w:asciiTheme="minorHAnsi" w:eastAsiaTheme="minorEastAsia" w:hAnsiTheme="minorHAnsi" w:cstheme="minorBidi"/>
            <w:b w:val="0"/>
            <w:noProof/>
            <w:color w:val="auto"/>
            <w:sz w:val="22"/>
            <w:lang w:eastAsia="da-DK"/>
          </w:rPr>
          <w:tab/>
        </w:r>
        <w:r w:rsidR="007327CA" w:rsidRPr="00DA2821">
          <w:rPr>
            <w:rStyle w:val="Hyperlink"/>
            <w:noProof/>
          </w:rPr>
          <w:t>Konsolideret liste over adviskoder</w:t>
        </w:r>
        <w:r w:rsidR="007327CA">
          <w:rPr>
            <w:noProof/>
            <w:webHidden/>
          </w:rPr>
          <w:tab/>
        </w:r>
        <w:r w:rsidR="007327CA">
          <w:rPr>
            <w:noProof/>
            <w:webHidden/>
          </w:rPr>
          <w:fldChar w:fldCharType="begin"/>
        </w:r>
        <w:r w:rsidR="007327CA">
          <w:rPr>
            <w:noProof/>
            <w:webHidden/>
          </w:rPr>
          <w:instrText xml:space="preserve"> PAGEREF _Toc314563879 \h </w:instrText>
        </w:r>
        <w:r w:rsidR="007327CA">
          <w:rPr>
            <w:noProof/>
            <w:webHidden/>
          </w:rPr>
        </w:r>
        <w:r w:rsidR="007327CA">
          <w:rPr>
            <w:noProof/>
            <w:webHidden/>
          </w:rPr>
          <w:fldChar w:fldCharType="separate"/>
        </w:r>
        <w:r w:rsidR="007327CA">
          <w:rPr>
            <w:noProof/>
            <w:webHidden/>
          </w:rPr>
          <w:t>14</w:t>
        </w:r>
        <w:r w:rsidR="007327CA">
          <w:rPr>
            <w:noProof/>
            <w:webHidden/>
          </w:rPr>
          <w:fldChar w:fldCharType="end"/>
        </w:r>
      </w:hyperlink>
    </w:p>
    <w:p w14:paraId="4885363D" w14:textId="77777777" w:rsidR="007327CA" w:rsidRDefault="0068686F">
      <w:pPr>
        <w:pStyle w:val="Indholdsfortegnelse1"/>
        <w:rPr>
          <w:rFonts w:asciiTheme="minorHAnsi" w:eastAsiaTheme="minorEastAsia" w:hAnsiTheme="minorHAnsi" w:cstheme="minorBidi"/>
          <w:b w:val="0"/>
          <w:noProof/>
          <w:color w:val="auto"/>
          <w:sz w:val="22"/>
          <w:lang w:eastAsia="da-DK"/>
        </w:rPr>
      </w:pPr>
      <w:hyperlink w:anchor="_Toc314563880" w:history="1">
        <w:r w:rsidR="007327CA" w:rsidRPr="00DA2821">
          <w:rPr>
            <w:rStyle w:val="Hyperlink"/>
            <w:noProof/>
          </w:rPr>
          <w:t>5</w:t>
        </w:r>
        <w:r w:rsidR="007327CA">
          <w:rPr>
            <w:rFonts w:asciiTheme="minorHAnsi" w:eastAsiaTheme="minorEastAsia" w:hAnsiTheme="minorHAnsi" w:cstheme="minorBidi"/>
            <w:b w:val="0"/>
            <w:noProof/>
            <w:color w:val="auto"/>
            <w:sz w:val="22"/>
            <w:lang w:eastAsia="da-DK"/>
          </w:rPr>
          <w:tab/>
        </w:r>
        <w:r w:rsidR="007327CA" w:rsidRPr="00DA2821">
          <w:rPr>
            <w:rStyle w:val="Hyperlink"/>
            <w:noProof/>
          </w:rPr>
          <w:t>Valideringer og fejlkoder i services</w:t>
        </w:r>
        <w:r w:rsidR="007327CA">
          <w:rPr>
            <w:noProof/>
            <w:webHidden/>
          </w:rPr>
          <w:tab/>
        </w:r>
        <w:r w:rsidR="007327CA">
          <w:rPr>
            <w:noProof/>
            <w:webHidden/>
          </w:rPr>
          <w:fldChar w:fldCharType="begin"/>
        </w:r>
        <w:r w:rsidR="007327CA">
          <w:rPr>
            <w:noProof/>
            <w:webHidden/>
          </w:rPr>
          <w:instrText xml:space="preserve"> PAGEREF _Toc314563880 \h </w:instrText>
        </w:r>
        <w:r w:rsidR="007327CA">
          <w:rPr>
            <w:noProof/>
            <w:webHidden/>
          </w:rPr>
        </w:r>
        <w:r w:rsidR="007327CA">
          <w:rPr>
            <w:noProof/>
            <w:webHidden/>
          </w:rPr>
          <w:fldChar w:fldCharType="separate"/>
        </w:r>
        <w:r w:rsidR="007327CA">
          <w:rPr>
            <w:noProof/>
            <w:webHidden/>
          </w:rPr>
          <w:t>15</w:t>
        </w:r>
        <w:r w:rsidR="007327CA">
          <w:rPr>
            <w:noProof/>
            <w:webHidden/>
          </w:rPr>
          <w:fldChar w:fldCharType="end"/>
        </w:r>
      </w:hyperlink>
    </w:p>
    <w:p w14:paraId="397E9329"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881" w:history="1">
        <w:r w:rsidR="007327CA" w:rsidRPr="00DA2821">
          <w:rPr>
            <w:rStyle w:val="Hyperlink"/>
            <w:noProof/>
            <w:highlight w:val="yellow"/>
            <w:lang w:val="en-US"/>
          </w:rPr>
          <w:t>5.1</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yellow"/>
            <w:lang w:val="en-US"/>
          </w:rPr>
          <w:t>DMIFordringAsynkronOpret</w:t>
        </w:r>
        <w:r w:rsidR="007327CA">
          <w:rPr>
            <w:noProof/>
            <w:webHidden/>
          </w:rPr>
          <w:tab/>
        </w:r>
        <w:r w:rsidR="007327CA">
          <w:rPr>
            <w:noProof/>
            <w:webHidden/>
          </w:rPr>
          <w:fldChar w:fldCharType="begin"/>
        </w:r>
        <w:r w:rsidR="007327CA">
          <w:rPr>
            <w:noProof/>
            <w:webHidden/>
          </w:rPr>
          <w:instrText xml:space="preserve"> PAGEREF _Toc314563881 \h </w:instrText>
        </w:r>
        <w:r w:rsidR="007327CA">
          <w:rPr>
            <w:noProof/>
            <w:webHidden/>
          </w:rPr>
        </w:r>
        <w:r w:rsidR="007327CA">
          <w:rPr>
            <w:noProof/>
            <w:webHidden/>
          </w:rPr>
          <w:fldChar w:fldCharType="separate"/>
        </w:r>
        <w:r w:rsidR="007327CA">
          <w:rPr>
            <w:noProof/>
            <w:webHidden/>
          </w:rPr>
          <w:t>15</w:t>
        </w:r>
        <w:r w:rsidR="007327CA">
          <w:rPr>
            <w:noProof/>
            <w:webHidden/>
          </w:rPr>
          <w:fldChar w:fldCharType="end"/>
        </w:r>
      </w:hyperlink>
    </w:p>
    <w:p w14:paraId="47E04CEF"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882" w:history="1">
        <w:r w:rsidR="007327CA" w:rsidRPr="00DA2821">
          <w:rPr>
            <w:rStyle w:val="Hyperlink"/>
            <w:noProof/>
            <w:highlight w:val="green"/>
            <w:lang w:val="en-US"/>
          </w:rPr>
          <w:t>5.2</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green"/>
            <w:lang w:val="en-US"/>
          </w:rPr>
          <w:t>DMIFordringHaverAftaleOplysningerÆndr</w:t>
        </w:r>
        <w:r w:rsidR="007327CA">
          <w:rPr>
            <w:noProof/>
            <w:webHidden/>
          </w:rPr>
          <w:tab/>
        </w:r>
        <w:r w:rsidR="007327CA">
          <w:rPr>
            <w:noProof/>
            <w:webHidden/>
          </w:rPr>
          <w:fldChar w:fldCharType="begin"/>
        </w:r>
        <w:r w:rsidR="007327CA">
          <w:rPr>
            <w:noProof/>
            <w:webHidden/>
          </w:rPr>
          <w:instrText xml:space="preserve"> PAGEREF _Toc314563882 \h </w:instrText>
        </w:r>
        <w:r w:rsidR="007327CA">
          <w:rPr>
            <w:noProof/>
            <w:webHidden/>
          </w:rPr>
        </w:r>
        <w:r w:rsidR="007327CA">
          <w:rPr>
            <w:noProof/>
            <w:webHidden/>
          </w:rPr>
          <w:fldChar w:fldCharType="separate"/>
        </w:r>
        <w:r w:rsidR="007327CA">
          <w:rPr>
            <w:noProof/>
            <w:webHidden/>
          </w:rPr>
          <w:t>16</w:t>
        </w:r>
        <w:r w:rsidR="007327CA">
          <w:rPr>
            <w:noProof/>
            <w:webHidden/>
          </w:rPr>
          <w:fldChar w:fldCharType="end"/>
        </w:r>
      </w:hyperlink>
    </w:p>
    <w:p w14:paraId="02F439C8"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883" w:history="1">
        <w:r w:rsidR="007327CA" w:rsidRPr="00DA2821">
          <w:rPr>
            <w:rStyle w:val="Hyperlink"/>
            <w:noProof/>
            <w:highlight w:val="yellow"/>
            <w:lang w:val="en-US"/>
          </w:rPr>
          <w:t>5.3</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yellow"/>
            <w:lang w:val="en-US"/>
          </w:rPr>
          <w:t>DMIFordringSynkronOpret</w:t>
        </w:r>
        <w:r w:rsidR="007327CA">
          <w:rPr>
            <w:noProof/>
            <w:webHidden/>
          </w:rPr>
          <w:tab/>
        </w:r>
        <w:bookmarkStart w:id="28" w:name="_GoBack"/>
        <w:bookmarkEnd w:id="28"/>
        <w:r w:rsidR="007327CA">
          <w:rPr>
            <w:noProof/>
            <w:webHidden/>
          </w:rPr>
          <w:fldChar w:fldCharType="begin"/>
        </w:r>
        <w:r w:rsidR="007327CA">
          <w:rPr>
            <w:noProof/>
            <w:webHidden/>
          </w:rPr>
          <w:instrText xml:space="preserve"> PAGEREF _Toc314563883 \h </w:instrText>
        </w:r>
        <w:r w:rsidR="007327CA">
          <w:rPr>
            <w:noProof/>
            <w:webHidden/>
          </w:rPr>
        </w:r>
        <w:r w:rsidR="007327CA">
          <w:rPr>
            <w:noProof/>
            <w:webHidden/>
          </w:rPr>
          <w:fldChar w:fldCharType="separate"/>
        </w:r>
        <w:r w:rsidR="007327CA">
          <w:rPr>
            <w:noProof/>
            <w:webHidden/>
          </w:rPr>
          <w:t>16</w:t>
        </w:r>
        <w:r w:rsidR="007327CA">
          <w:rPr>
            <w:noProof/>
            <w:webHidden/>
          </w:rPr>
          <w:fldChar w:fldCharType="end"/>
        </w:r>
      </w:hyperlink>
    </w:p>
    <w:p w14:paraId="6E594FAC"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884" w:history="1">
        <w:r w:rsidR="007327CA" w:rsidRPr="00DA2821">
          <w:rPr>
            <w:rStyle w:val="Hyperlink"/>
            <w:noProof/>
            <w:highlight w:val="green"/>
            <w:lang w:val="en-US"/>
          </w:rPr>
          <w:t>5.4</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green"/>
            <w:lang w:val="en-US"/>
          </w:rPr>
          <w:t>DMIFordringList</w:t>
        </w:r>
        <w:r w:rsidR="007327CA">
          <w:rPr>
            <w:noProof/>
            <w:webHidden/>
          </w:rPr>
          <w:tab/>
        </w:r>
        <w:r w:rsidR="007327CA">
          <w:rPr>
            <w:noProof/>
            <w:webHidden/>
          </w:rPr>
          <w:fldChar w:fldCharType="begin"/>
        </w:r>
        <w:r w:rsidR="007327CA">
          <w:rPr>
            <w:noProof/>
            <w:webHidden/>
          </w:rPr>
          <w:instrText xml:space="preserve"> PAGEREF _Toc314563884 \h </w:instrText>
        </w:r>
        <w:r w:rsidR="007327CA">
          <w:rPr>
            <w:noProof/>
            <w:webHidden/>
          </w:rPr>
        </w:r>
        <w:r w:rsidR="007327CA">
          <w:rPr>
            <w:noProof/>
            <w:webHidden/>
          </w:rPr>
          <w:fldChar w:fldCharType="separate"/>
        </w:r>
        <w:r w:rsidR="007327CA">
          <w:rPr>
            <w:noProof/>
            <w:webHidden/>
          </w:rPr>
          <w:t>17</w:t>
        </w:r>
        <w:r w:rsidR="007327CA">
          <w:rPr>
            <w:noProof/>
            <w:webHidden/>
          </w:rPr>
          <w:fldChar w:fldCharType="end"/>
        </w:r>
      </w:hyperlink>
    </w:p>
    <w:p w14:paraId="73526528"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885" w:history="1">
        <w:r w:rsidR="007327CA" w:rsidRPr="00DA2821">
          <w:rPr>
            <w:rStyle w:val="Hyperlink"/>
            <w:noProof/>
            <w:highlight w:val="green"/>
            <w:lang w:val="en-US"/>
          </w:rPr>
          <w:t>5.5</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green"/>
            <w:lang w:val="en-US"/>
          </w:rPr>
          <w:t>DMIFordringHent</w:t>
        </w:r>
        <w:r w:rsidR="007327CA">
          <w:rPr>
            <w:noProof/>
            <w:webHidden/>
          </w:rPr>
          <w:tab/>
        </w:r>
        <w:r w:rsidR="007327CA">
          <w:rPr>
            <w:noProof/>
            <w:webHidden/>
          </w:rPr>
          <w:fldChar w:fldCharType="begin"/>
        </w:r>
        <w:r w:rsidR="007327CA">
          <w:rPr>
            <w:noProof/>
            <w:webHidden/>
          </w:rPr>
          <w:instrText xml:space="preserve"> PAGEREF _Toc314563885 \h </w:instrText>
        </w:r>
        <w:r w:rsidR="007327CA">
          <w:rPr>
            <w:noProof/>
            <w:webHidden/>
          </w:rPr>
        </w:r>
        <w:r w:rsidR="007327CA">
          <w:rPr>
            <w:noProof/>
            <w:webHidden/>
          </w:rPr>
          <w:fldChar w:fldCharType="separate"/>
        </w:r>
        <w:r w:rsidR="007327CA">
          <w:rPr>
            <w:noProof/>
            <w:webHidden/>
          </w:rPr>
          <w:t>17</w:t>
        </w:r>
        <w:r w:rsidR="007327CA">
          <w:rPr>
            <w:noProof/>
            <w:webHidden/>
          </w:rPr>
          <w:fldChar w:fldCharType="end"/>
        </w:r>
      </w:hyperlink>
    </w:p>
    <w:p w14:paraId="3AFFA10C"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886" w:history="1">
        <w:r w:rsidR="007327CA" w:rsidRPr="00DA2821">
          <w:rPr>
            <w:rStyle w:val="Hyperlink"/>
            <w:noProof/>
            <w:highlight w:val="green"/>
            <w:lang w:val="en-US"/>
          </w:rPr>
          <w:t>5.6</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green"/>
            <w:lang w:val="en-US"/>
          </w:rPr>
          <w:t>DMIFordringAfskriv</w:t>
        </w:r>
        <w:r w:rsidR="007327CA">
          <w:rPr>
            <w:noProof/>
            <w:webHidden/>
          </w:rPr>
          <w:tab/>
        </w:r>
        <w:r w:rsidR="007327CA">
          <w:rPr>
            <w:noProof/>
            <w:webHidden/>
          </w:rPr>
          <w:fldChar w:fldCharType="begin"/>
        </w:r>
        <w:r w:rsidR="007327CA">
          <w:rPr>
            <w:noProof/>
            <w:webHidden/>
          </w:rPr>
          <w:instrText xml:space="preserve"> PAGEREF _Toc314563886 \h </w:instrText>
        </w:r>
        <w:r w:rsidR="007327CA">
          <w:rPr>
            <w:noProof/>
            <w:webHidden/>
          </w:rPr>
        </w:r>
        <w:r w:rsidR="007327CA">
          <w:rPr>
            <w:noProof/>
            <w:webHidden/>
          </w:rPr>
          <w:fldChar w:fldCharType="separate"/>
        </w:r>
        <w:r w:rsidR="007327CA">
          <w:rPr>
            <w:noProof/>
            <w:webHidden/>
          </w:rPr>
          <w:t>17</w:t>
        </w:r>
        <w:r w:rsidR="007327CA">
          <w:rPr>
            <w:noProof/>
            <w:webHidden/>
          </w:rPr>
          <w:fldChar w:fldCharType="end"/>
        </w:r>
      </w:hyperlink>
    </w:p>
    <w:p w14:paraId="7BD22A63"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887" w:history="1">
        <w:r w:rsidR="007327CA" w:rsidRPr="00DA2821">
          <w:rPr>
            <w:rStyle w:val="Hyperlink"/>
            <w:noProof/>
            <w:highlight w:val="green"/>
            <w:lang w:val="en-US"/>
          </w:rPr>
          <w:t>5.7</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green"/>
            <w:lang w:val="en-US"/>
          </w:rPr>
          <w:t>DMIFordringNedskriv</w:t>
        </w:r>
        <w:r w:rsidR="007327CA">
          <w:rPr>
            <w:noProof/>
            <w:webHidden/>
          </w:rPr>
          <w:tab/>
        </w:r>
        <w:r w:rsidR="007327CA">
          <w:rPr>
            <w:noProof/>
            <w:webHidden/>
          </w:rPr>
          <w:fldChar w:fldCharType="begin"/>
        </w:r>
        <w:r w:rsidR="007327CA">
          <w:rPr>
            <w:noProof/>
            <w:webHidden/>
          </w:rPr>
          <w:instrText xml:space="preserve"> PAGEREF _Toc314563887 \h </w:instrText>
        </w:r>
        <w:r w:rsidR="007327CA">
          <w:rPr>
            <w:noProof/>
            <w:webHidden/>
          </w:rPr>
        </w:r>
        <w:r w:rsidR="007327CA">
          <w:rPr>
            <w:noProof/>
            <w:webHidden/>
          </w:rPr>
          <w:fldChar w:fldCharType="separate"/>
        </w:r>
        <w:r w:rsidR="007327CA">
          <w:rPr>
            <w:noProof/>
            <w:webHidden/>
          </w:rPr>
          <w:t>17</w:t>
        </w:r>
        <w:r w:rsidR="007327CA">
          <w:rPr>
            <w:noProof/>
            <w:webHidden/>
          </w:rPr>
          <w:fldChar w:fldCharType="end"/>
        </w:r>
      </w:hyperlink>
    </w:p>
    <w:p w14:paraId="48B120C9"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888" w:history="1">
        <w:r w:rsidR="007327CA" w:rsidRPr="00DA2821">
          <w:rPr>
            <w:rStyle w:val="Hyperlink"/>
            <w:noProof/>
            <w:highlight w:val="green"/>
            <w:lang w:val="en-US"/>
          </w:rPr>
          <w:t>5.8</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green"/>
            <w:lang w:val="en-US"/>
          </w:rPr>
          <w:t>DMIFordringOpskriv</w:t>
        </w:r>
        <w:r w:rsidR="007327CA">
          <w:rPr>
            <w:noProof/>
            <w:webHidden/>
          </w:rPr>
          <w:tab/>
        </w:r>
        <w:r w:rsidR="007327CA">
          <w:rPr>
            <w:noProof/>
            <w:webHidden/>
          </w:rPr>
          <w:fldChar w:fldCharType="begin"/>
        </w:r>
        <w:r w:rsidR="007327CA">
          <w:rPr>
            <w:noProof/>
            <w:webHidden/>
          </w:rPr>
          <w:instrText xml:space="preserve"> PAGEREF _Toc314563888 \h </w:instrText>
        </w:r>
        <w:r w:rsidR="007327CA">
          <w:rPr>
            <w:noProof/>
            <w:webHidden/>
          </w:rPr>
        </w:r>
        <w:r w:rsidR="007327CA">
          <w:rPr>
            <w:noProof/>
            <w:webHidden/>
          </w:rPr>
          <w:fldChar w:fldCharType="separate"/>
        </w:r>
        <w:r w:rsidR="007327CA">
          <w:rPr>
            <w:noProof/>
            <w:webHidden/>
          </w:rPr>
          <w:t>18</w:t>
        </w:r>
        <w:r w:rsidR="007327CA">
          <w:rPr>
            <w:noProof/>
            <w:webHidden/>
          </w:rPr>
          <w:fldChar w:fldCharType="end"/>
        </w:r>
      </w:hyperlink>
    </w:p>
    <w:p w14:paraId="4E438C6B"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889" w:history="1">
        <w:r w:rsidR="007327CA" w:rsidRPr="00DA2821">
          <w:rPr>
            <w:rStyle w:val="Hyperlink"/>
            <w:noProof/>
            <w:highlight w:val="green"/>
            <w:lang w:val="en-US"/>
          </w:rPr>
          <w:t>5.9</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green"/>
            <w:lang w:val="en-US"/>
          </w:rPr>
          <w:t>DMIFordringReturner</w:t>
        </w:r>
        <w:r w:rsidR="007327CA">
          <w:rPr>
            <w:noProof/>
            <w:webHidden/>
          </w:rPr>
          <w:tab/>
        </w:r>
        <w:r w:rsidR="007327CA">
          <w:rPr>
            <w:noProof/>
            <w:webHidden/>
          </w:rPr>
          <w:fldChar w:fldCharType="begin"/>
        </w:r>
        <w:r w:rsidR="007327CA">
          <w:rPr>
            <w:noProof/>
            <w:webHidden/>
          </w:rPr>
          <w:instrText xml:space="preserve"> PAGEREF _Toc314563889 \h </w:instrText>
        </w:r>
        <w:r w:rsidR="007327CA">
          <w:rPr>
            <w:noProof/>
            <w:webHidden/>
          </w:rPr>
        </w:r>
        <w:r w:rsidR="007327CA">
          <w:rPr>
            <w:noProof/>
            <w:webHidden/>
          </w:rPr>
          <w:fldChar w:fldCharType="separate"/>
        </w:r>
        <w:r w:rsidR="007327CA">
          <w:rPr>
            <w:noProof/>
            <w:webHidden/>
          </w:rPr>
          <w:t>18</w:t>
        </w:r>
        <w:r w:rsidR="007327CA">
          <w:rPr>
            <w:noProof/>
            <w:webHidden/>
          </w:rPr>
          <w:fldChar w:fldCharType="end"/>
        </w:r>
      </w:hyperlink>
    </w:p>
    <w:p w14:paraId="106ED711"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890" w:history="1">
        <w:r w:rsidR="007327CA" w:rsidRPr="00DA2821">
          <w:rPr>
            <w:rStyle w:val="Hyperlink"/>
            <w:noProof/>
            <w:highlight w:val="yellow"/>
            <w:lang w:val="en-US"/>
          </w:rPr>
          <w:t>5.10</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yellow"/>
            <w:lang w:val="en-US"/>
          </w:rPr>
          <w:t>DMIFordringTilbagekald</w:t>
        </w:r>
        <w:r w:rsidR="007327CA">
          <w:rPr>
            <w:noProof/>
            <w:webHidden/>
          </w:rPr>
          <w:tab/>
        </w:r>
        <w:r w:rsidR="007327CA">
          <w:rPr>
            <w:noProof/>
            <w:webHidden/>
          </w:rPr>
          <w:fldChar w:fldCharType="begin"/>
        </w:r>
        <w:r w:rsidR="007327CA">
          <w:rPr>
            <w:noProof/>
            <w:webHidden/>
          </w:rPr>
          <w:instrText xml:space="preserve"> PAGEREF _Toc314563890 \h </w:instrText>
        </w:r>
        <w:r w:rsidR="007327CA">
          <w:rPr>
            <w:noProof/>
            <w:webHidden/>
          </w:rPr>
        </w:r>
        <w:r w:rsidR="007327CA">
          <w:rPr>
            <w:noProof/>
            <w:webHidden/>
          </w:rPr>
          <w:fldChar w:fldCharType="separate"/>
        </w:r>
        <w:r w:rsidR="007327CA">
          <w:rPr>
            <w:noProof/>
            <w:webHidden/>
          </w:rPr>
          <w:t>19</w:t>
        </w:r>
        <w:r w:rsidR="007327CA">
          <w:rPr>
            <w:noProof/>
            <w:webHidden/>
          </w:rPr>
          <w:fldChar w:fldCharType="end"/>
        </w:r>
      </w:hyperlink>
    </w:p>
    <w:p w14:paraId="073D53C3"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891" w:history="1">
        <w:r w:rsidR="007327CA" w:rsidRPr="00DA2821">
          <w:rPr>
            <w:rStyle w:val="Hyperlink"/>
            <w:noProof/>
            <w:highlight w:val="green"/>
            <w:lang w:val="en-US"/>
          </w:rPr>
          <w:t>5.11</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green"/>
            <w:lang w:val="en-US"/>
          </w:rPr>
          <w:t>DMIFordringÆndr</w:t>
        </w:r>
        <w:r w:rsidR="007327CA">
          <w:rPr>
            <w:noProof/>
            <w:webHidden/>
          </w:rPr>
          <w:tab/>
        </w:r>
        <w:r w:rsidR="007327CA">
          <w:rPr>
            <w:noProof/>
            <w:webHidden/>
          </w:rPr>
          <w:fldChar w:fldCharType="begin"/>
        </w:r>
        <w:r w:rsidR="007327CA">
          <w:rPr>
            <w:noProof/>
            <w:webHidden/>
          </w:rPr>
          <w:instrText xml:space="preserve"> PAGEREF _Toc314563891 \h </w:instrText>
        </w:r>
        <w:r w:rsidR="007327CA">
          <w:rPr>
            <w:noProof/>
            <w:webHidden/>
          </w:rPr>
        </w:r>
        <w:r w:rsidR="007327CA">
          <w:rPr>
            <w:noProof/>
            <w:webHidden/>
          </w:rPr>
          <w:fldChar w:fldCharType="separate"/>
        </w:r>
        <w:r w:rsidR="007327CA">
          <w:rPr>
            <w:noProof/>
            <w:webHidden/>
          </w:rPr>
          <w:t>19</w:t>
        </w:r>
        <w:r w:rsidR="007327CA">
          <w:rPr>
            <w:noProof/>
            <w:webHidden/>
          </w:rPr>
          <w:fldChar w:fldCharType="end"/>
        </w:r>
      </w:hyperlink>
    </w:p>
    <w:p w14:paraId="56C3163D"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892" w:history="1">
        <w:r w:rsidR="007327CA" w:rsidRPr="00DA2821">
          <w:rPr>
            <w:rStyle w:val="Hyperlink"/>
            <w:noProof/>
            <w:highlight w:val="green"/>
            <w:lang w:val="en-US"/>
          </w:rPr>
          <w:t>5.12</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green"/>
            <w:lang w:val="en-US"/>
          </w:rPr>
          <w:t>DMIHæftelsesforholdÆndr</w:t>
        </w:r>
        <w:r w:rsidR="007327CA">
          <w:rPr>
            <w:noProof/>
            <w:webHidden/>
          </w:rPr>
          <w:tab/>
        </w:r>
        <w:r w:rsidR="007327CA">
          <w:rPr>
            <w:noProof/>
            <w:webHidden/>
          </w:rPr>
          <w:fldChar w:fldCharType="begin"/>
        </w:r>
        <w:r w:rsidR="007327CA">
          <w:rPr>
            <w:noProof/>
            <w:webHidden/>
          </w:rPr>
          <w:instrText xml:space="preserve"> PAGEREF _Toc314563892 \h </w:instrText>
        </w:r>
        <w:r w:rsidR="007327CA">
          <w:rPr>
            <w:noProof/>
            <w:webHidden/>
          </w:rPr>
        </w:r>
        <w:r w:rsidR="007327CA">
          <w:rPr>
            <w:noProof/>
            <w:webHidden/>
          </w:rPr>
          <w:fldChar w:fldCharType="separate"/>
        </w:r>
        <w:r w:rsidR="007327CA">
          <w:rPr>
            <w:noProof/>
            <w:webHidden/>
          </w:rPr>
          <w:t>19</w:t>
        </w:r>
        <w:r w:rsidR="007327CA">
          <w:rPr>
            <w:noProof/>
            <w:webHidden/>
          </w:rPr>
          <w:fldChar w:fldCharType="end"/>
        </w:r>
      </w:hyperlink>
    </w:p>
    <w:p w14:paraId="1538F70F"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893" w:history="1">
        <w:r w:rsidR="007327CA" w:rsidRPr="00DA2821">
          <w:rPr>
            <w:rStyle w:val="Hyperlink"/>
            <w:noProof/>
            <w:highlight w:val="green"/>
            <w:lang w:val="en-US"/>
          </w:rPr>
          <w:t>5.13</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green"/>
            <w:lang w:val="en-US"/>
          </w:rPr>
          <w:t>DMIHæftelsesforholdList</w:t>
        </w:r>
        <w:r w:rsidR="007327CA">
          <w:rPr>
            <w:noProof/>
            <w:webHidden/>
          </w:rPr>
          <w:tab/>
        </w:r>
        <w:r w:rsidR="007327CA">
          <w:rPr>
            <w:noProof/>
            <w:webHidden/>
          </w:rPr>
          <w:fldChar w:fldCharType="begin"/>
        </w:r>
        <w:r w:rsidR="007327CA">
          <w:rPr>
            <w:noProof/>
            <w:webHidden/>
          </w:rPr>
          <w:instrText xml:space="preserve"> PAGEREF _Toc314563893 \h </w:instrText>
        </w:r>
        <w:r w:rsidR="007327CA">
          <w:rPr>
            <w:noProof/>
            <w:webHidden/>
          </w:rPr>
        </w:r>
        <w:r w:rsidR="007327CA">
          <w:rPr>
            <w:noProof/>
            <w:webHidden/>
          </w:rPr>
          <w:fldChar w:fldCharType="separate"/>
        </w:r>
        <w:r w:rsidR="007327CA">
          <w:rPr>
            <w:noProof/>
            <w:webHidden/>
          </w:rPr>
          <w:t>20</w:t>
        </w:r>
        <w:r w:rsidR="007327CA">
          <w:rPr>
            <w:noProof/>
            <w:webHidden/>
          </w:rPr>
          <w:fldChar w:fldCharType="end"/>
        </w:r>
      </w:hyperlink>
    </w:p>
    <w:p w14:paraId="456AA635"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894" w:history="1">
        <w:r w:rsidR="007327CA" w:rsidRPr="00DA2821">
          <w:rPr>
            <w:rStyle w:val="Hyperlink"/>
            <w:noProof/>
            <w:highlight w:val="green"/>
            <w:lang w:val="en-US"/>
          </w:rPr>
          <w:t>5.14</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green"/>
            <w:lang w:val="en-US"/>
          </w:rPr>
          <w:t>DMIHæftelsesforholdTilAfskrivningModtag</w:t>
        </w:r>
        <w:r w:rsidR="007327CA">
          <w:rPr>
            <w:noProof/>
            <w:webHidden/>
          </w:rPr>
          <w:tab/>
        </w:r>
        <w:r w:rsidR="007327CA">
          <w:rPr>
            <w:noProof/>
            <w:webHidden/>
          </w:rPr>
          <w:fldChar w:fldCharType="begin"/>
        </w:r>
        <w:r w:rsidR="007327CA">
          <w:rPr>
            <w:noProof/>
            <w:webHidden/>
          </w:rPr>
          <w:instrText xml:space="preserve"> PAGEREF _Toc314563894 \h </w:instrText>
        </w:r>
        <w:r w:rsidR="007327CA">
          <w:rPr>
            <w:noProof/>
            <w:webHidden/>
          </w:rPr>
        </w:r>
        <w:r w:rsidR="007327CA">
          <w:rPr>
            <w:noProof/>
            <w:webHidden/>
          </w:rPr>
          <w:fldChar w:fldCharType="separate"/>
        </w:r>
        <w:r w:rsidR="007327CA">
          <w:rPr>
            <w:noProof/>
            <w:webHidden/>
          </w:rPr>
          <w:t>20</w:t>
        </w:r>
        <w:r w:rsidR="007327CA">
          <w:rPr>
            <w:noProof/>
            <w:webHidden/>
          </w:rPr>
          <w:fldChar w:fldCharType="end"/>
        </w:r>
      </w:hyperlink>
    </w:p>
    <w:p w14:paraId="27771C18"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895" w:history="1">
        <w:r w:rsidR="007327CA" w:rsidRPr="00DA2821">
          <w:rPr>
            <w:rStyle w:val="Hyperlink"/>
            <w:noProof/>
            <w:highlight w:val="green"/>
            <w:lang w:val="en-US"/>
          </w:rPr>
          <w:t>5.15</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green"/>
            <w:lang w:val="en-US"/>
          </w:rPr>
          <w:t>DMIHæftelseForældelseÆndr</w:t>
        </w:r>
        <w:r w:rsidR="007327CA">
          <w:rPr>
            <w:noProof/>
            <w:webHidden/>
          </w:rPr>
          <w:tab/>
        </w:r>
        <w:r w:rsidR="007327CA">
          <w:rPr>
            <w:noProof/>
            <w:webHidden/>
          </w:rPr>
          <w:fldChar w:fldCharType="begin"/>
        </w:r>
        <w:r w:rsidR="007327CA">
          <w:rPr>
            <w:noProof/>
            <w:webHidden/>
          </w:rPr>
          <w:instrText xml:space="preserve"> PAGEREF _Toc314563895 \h </w:instrText>
        </w:r>
        <w:r w:rsidR="007327CA">
          <w:rPr>
            <w:noProof/>
            <w:webHidden/>
          </w:rPr>
        </w:r>
        <w:r w:rsidR="007327CA">
          <w:rPr>
            <w:noProof/>
            <w:webHidden/>
          </w:rPr>
          <w:fldChar w:fldCharType="separate"/>
        </w:r>
        <w:r w:rsidR="007327CA">
          <w:rPr>
            <w:noProof/>
            <w:webHidden/>
          </w:rPr>
          <w:t>20</w:t>
        </w:r>
        <w:r w:rsidR="007327CA">
          <w:rPr>
            <w:noProof/>
            <w:webHidden/>
          </w:rPr>
          <w:fldChar w:fldCharType="end"/>
        </w:r>
      </w:hyperlink>
    </w:p>
    <w:p w14:paraId="1F7D7A38"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896" w:history="1">
        <w:r w:rsidR="007327CA" w:rsidRPr="00DA2821">
          <w:rPr>
            <w:rStyle w:val="Hyperlink"/>
            <w:noProof/>
            <w:highlight w:val="green"/>
            <w:lang w:val="en-US"/>
          </w:rPr>
          <w:t>5.16</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green"/>
            <w:lang w:val="en-US"/>
          </w:rPr>
          <w:t>DMIHæftelseForældelseList</w:t>
        </w:r>
        <w:r w:rsidR="007327CA">
          <w:rPr>
            <w:noProof/>
            <w:webHidden/>
          </w:rPr>
          <w:tab/>
        </w:r>
        <w:r w:rsidR="007327CA">
          <w:rPr>
            <w:noProof/>
            <w:webHidden/>
          </w:rPr>
          <w:fldChar w:fldCharType="begin"/>
        </w:r>
        <w:r w:rsidR="007327CA">
          <w:rPr>
            <w:noProof/>
            <w:webHidden/>
          </w:rPr>
          <w:instrText xml:space="preserve"> PAGEREF _Toc314563896 \h </w:instrText>
        </w:r>
        <w:r w:rsidR="007327CA">
          <w:rPr>
            <w:noProof/>
            <w:webHidden/>
          </w:rPr>
        </w:r>
        <w:r w:rsidR="007327CA">
          <w:rPr>
            <w:noProof/>
            <w:webHidden/>
          </w:rPr>
          <w:fldChar w:fldCharType="separate"/>
        </w:r>
        <w:r w:rsidR="007327CA">
          <w:rPr>
            <w:noProof/>
            <w:webHidden/>
          </w:rPr>
          <w:t>21</w:t>
        </w:r>
        <w:r w:rsidR="007327CA">
          <w:rPr>
            <w:noProof/>
            <w:webHidden/>
          </w:rPr>
          <w:fldChar w:fldCharType="end"/>
        </w:r>
      </w:hyperlink>
    </w:p>
    <w:p w14:paraId="2BC68458"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897" w:history="1">
        <w:r w:rsidR="007327CA" w:rsidRPr="00DA2821">
          <w:rPr>
            <w:rStyle w:val="Hyperlink"/>
            <w:noProof/>
            <w:highlight w:val="yellow"/>
            <w:lang w:val="en-US"/>
          </w:rPr>
          <w:t>5.17</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yellow"/>
            <w:lang w:val="en-US"/>
          </w:rPr>
          <w:t>DMIKontoÆndr</w:t>
        </w:r>
        <w:r w:rsidR="007327CA">
          <w:rPr>
            <w:noProof/>
            <w:webHidden/>
          </w:rPr>
          <w:tab/>
        </w:r>
        <w:r w:rsidR="007327CA">
          <w:rPr>
            <w:noProof/>
            <w:webHidden/>
          </w:rPr>
          <w:fldChar w:fldCharType="begin"/>
        </w:r>
        <w:r w:rsidR="007327CA">
          <w:rPr>
            <w:noProof/>
            <w:webHidden/>
          </w:rPr>
          <w:instrText xml:space="preserve"> PAGEREF _Toc314563897 \h </w:instrText>
        </w:r>
        <w:r w:rsidR="007327CA">
          <w:rPr>
            <w:noProof/>
            <w:webHidden/>
          </w:rPr>
        </w:r>
        <w:r w:rsidR="007327CA">
          <w:rPr>
            <w:noProof/>
            <w:webHidden/>
          </w:rPr>
          <w:fldChar w:fldCharType="separate"/>
        </w:r>
        <w:r w:rsidR="007327CA">
          <w:rPr>
            <w:noProof/>
            <w:webHidden/>
          </w:rPr>
          <w:t>21</w:t>
        </w:r>
        <w:r w:rsidR="007327CA">
          <w:rPr>
            <w:noProof/>
            <w:webHidden/>
          </w:rPr>
          <w:fldChar w:fldCharType="end"/>
        </w:r>
      </w:hyperlink>
    </w:p>
    <w:p w14:paraId="79D0012D"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898" w:history="1">
        <w:r w:rsidR="007327CA" w:rsidRPr="00DA2821">
          <w:rPr>
            <w:rStyle w:val="Hyperlink"/>
            <w:noProof/>
            <w:highlight w:val="green"/>
            <w:lang w:val="en-US"/>
          </w:rPr>
          <w:t>5.18</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green"/>
            <w:lang w:val="en-US"/>
          </w:rPr>
          <w:t>DMIKontoSpecifikationHent</w:t>
        </w:r>
        <w:r w:rsidR="007327CA">
          <w:rPr>
            <w:noProof/>
            <w:webHidden/>
          </w:rPr>
          <w:tab/>
        </w:r>
        <w:r w:rsidR="007327CA">
          <w:rPr>
            <w:noProof/>
            <w:webHidden/>
          </w:rPr>
          <w:fldChar w:fldCharType="begin"/>
        </w:r>
        <w:r w:rsidR="007327CA">
          <w:rPr>
            <w:noProof/>
            <w:webHidden/>
          </w:rPr>
          <w:instrText xml:space="preserve"> PAGEREF _Toc314563898 \h </w:instrText>
        </w:r>
        <w:r w:rsidR="007327CA">
          <w:rPr>
            <w:noProof/>
            <w:webHidden/>
          </w:rPr>
        </w:r>
        <w:r w:rsidR="007327CA">
          <w:rPr>
            <w:noProof/>
            <w:webHidden/>
          </w:rPr>
          <w:fldChar w:fldCharType="separate"/>
        </w:r>
        <w:r w:rsidR="007327CA">
          <w:rPr>
            <w:noProof/>
            <w:webHidden/>
          </w:rPr>
          <w:t>21</w:t>
        </w:r>
        <w:r w:rsidR="007327CA">
          <w:rPr>
            <w:noProof/>
            <w:webHidden/>
          </w:rPr>
          <w:fldChar w:fldCharType="end"/>
        </w:r>
      </w:hyperlink>
    </w:p>
    <w:p w14:paraId="3BCA1A0D"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899" w:history="1">
        <w:r w:rsidR="007327CA" w:rsidRPr="00DA2821">
          <w:rPr>
            <w:rStyle w:val="Hyperlink"/>
            <w:noProof/>
            <w:highlight w:val="yellow"/>
            <w:lang w:val="en-US"/>
          </w:rPr>
          <w:t>5.19</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yellow"/>
            <w:lang w:val="en-US"/>
          </w:rPr>
          <w:t>DMIBetalingOrdningForslagBeregn</w:t>
        </w:r>
        <w:r w:rsidR="007327CA">
          <w:rPr>
            <w:noProof/>
            <w:webHidden/>
          </w:rPr>
          <w:tab/>
        </w:r>
        <w:r w:rsidR="007327CA">
          <w:rPr>
            <w:noProof/>
            <w:webHidden/>
          </w:rPr>
          <w:fldChar w:fldCharType="begin"/>
        </w:r>
        <w:r w:rsidR="007327CA">
          <w:rPr>
            <w:noProof/>
            <w:webHidden/>
          </w:rPr>
          <w:instrText xml:space="preserve"> PAGEREF _Toc314563899 \h </w:instrText>
        </w:r>
        <w:r w:rsidR="007327CA">
          <w:rPr>
            <w:noProof/>
            <w:webHidden/>
          </w:rPr>
        </w:r>
        <w:r w:rsidR="007327CA">
          <w:rPr>
            <w:noProof/>
            <w:webHidden/>
          </w:rPr>
          <w:fldChar w:fldCharType="separate"/>
        </w:r>
        <w:r w:rsidR="007327CA">
          <w:rPr>
            <w:noProof/>
            <w:webHidden/>
          </w:rPr>
          <w:t>22</w:t>
        </w:r>
        <w:r w:rsidR="007327CA">
          <w:rPr>
            <w:noProof/>
            <w:webHidden/>
          </w:rPr>
          <w:fldChar w:fldCharType="end"/>
        </w:r>
      </w:hyperlink>
    </w:p>
    <w:p w14:paraId="5356448E"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900" w:history="1">
        <w:r w:rsidR="007327CA" w:rsidRPr="00DA2821">
          <w:rPr>
            <w:rStyle w:val="Hyperlink"/>
            <w:noProof/>
            <w:highlight w:val="yellow"/>
            <w:lang w:val="en-US"/>
          </w:rPr>
          <w:t>5.20</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yellow"/>
            <w:lang w:val="en-US"/>
          </w:rPr>
          <w:t>DMIBetalingOrdningOpret</w:t>
        </w:r>
        <w:r w:rsidR="007327CA">
          <w:rPr>
            <w:noProof/>
            <w:webHidden/>
          </w:rPr>
          <w:tab/>
        </w:r>
        <w:r w:rsidR="007327CA">
          <w:rPr>
            <w:noProof/>
            <w:webHidden/>
          </w:rPr>
          <w:fldChar w:fldCharType="begin"/>
        </w:r>
        <w:r w:rsidR="007327CA">
          <w:rPr>
            <w:noProof/>
            <w:webHidden/>
          </w:rPr>
          <w:instrText xml:space="preserve"> PAGEREF _Toc314563900 \h </w:instrText>
        </w:r>
        <w:r w:rsidR="007327CA">
          <w:rPr>
            <w:noProof/>
            <w:webHidden/>
          </w:rPr>
        </w:r>
        <w:r w:rsidR="007327CA">
          <w:rPr>
            <w:noProof/>
            <w:webHidden/>
          </w:rPr>
          <w:fldChar w:fldCharType="separate"/>
        </w:r>
        <w:r w:rsidR="007327CA">
          <w:rPr>
            <w:noProof/>
            <w:webHidden/>
          </w:rPr>
          <w:t>22</w:t>
        </w:r>
        <w:r w:rsidR="007327CA">
          <w:rPr>
            <w:noProof/>
            <w:webHidden/>
          </w:rPr>
          <w:fldChar w:fldCharType="end"/>
        </w:r>
      </w:hyperlink>
    </w:p>
    <w:p w14:paraId="2F90E1A4"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901" w:history="1">
        <w:r w:rsidR="007327CA" w:rsidRPr="00DA2821">
          <w:rPr>
            <w:rStyle w:val="Hyperlink"/>
            <w:noProof/>
            <w:highlight w:val="yellow"/>
            <w:lang w:val="en-US"/>
          </w:rPr>
          <w:t>5.21</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yellow"/>
            <w:lang w:val="en-US"/>
          </w:rPr>
          <w:t>DMIBetalingOrdningÆndr</w:t>
        </w:r>
        <w:r w:rsidR="007327CA">
          <w:rPr>
            <w:noProof/>
            <w:webHidden/>
          </w:rPr>
          <w:tab/>
        </w:r>
        <w:r w:rsidR="007327CA">
          <w:rPr>
            <w:noProof/>
            <w:webHidden/>
          </w:rPr>
          <w:fldChar w:fldCharType="begin"/>
        </w:r>
        <w:r w:rsidR="007327CA">
          <w:rPr>
            <w:noProof/>
            <w:webHidden/>
          </w:rPr>
          <w:instrText xml:space="preserve"> PAGEREF _Toc314563901 \h </w:instrText>
        </w:r>
        <w:r w:rsidR="007327CA">
          <w:rPr>
            <w:noProof/>
            <w:webHidden/>
          </w:rPr>
        </w:r>
        <w:r w:rsidR="007327CA">
          <w:rPr>
            <w:noProof/>
            <w:webHidden/>
          </w:rPr>
          <w:fldChar w:fldCharType="separate"/>
        </w:r>
        <w:r w:rsidR="007327CA">
          <w:rPr>
            <w:noProof/>
            <w:webHidden/>
          </w:rPr>
          <w:t>22</w:t>
        </w:r>
        <w:r w:rsidR="007327CA">
          <w:rPr>
            <w:noProof/>
            <w:webHidden/>
          </w:rPr>
          <w:fldChar w:fldCharType="end"/>
        </w:r>
      </w:hyperlink>
    </w:p>
    <w:p w14:paraId="642D1330"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902" w:history="1">
        <w:r w:rsidR="007327CA" w:rsidRPr="00DA2821">
          <w:rPr>
            <w:rStyle w:val="Hyperlink"/>
            <w:noProof/>
            <w:highlight w:val="green"/>
            <w:lang w:val="en-US"/>
          </w:rPr>
          <w:t>5.22</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green"/>
            <w:lang w:val="en-US"/>
          </w:rPr>
          <w:t>DMIBetalingOrdningHent</w:t>
        </w:r>
        <w:r w:rsidR="007327CA">
          <w:rPr>
            <w:noProof/>
            <w:webHidden/>
          </w:rPr>
          <w:tab/>
        </w:r>
        <w:r w:rsidR="007327CA">
          <w:rPr>
            <w:noProof/>
            <w:webHidden/>
          </w:rPr>
          <w:fldChar w:fldCharType="begin"/>
        </w:r>
        <w:r w:rsidR="007327CA">
          <w:rPr>
            <w:noProof/>
            <w:webHidden/>
          </w:rPr>
          <w:instrText xml:space="preserve"> PAGEREF _Toc314563902 \h </w:instrText>
        </w:r>
        <w:r w:rsidR="007327CA">
          <w:rPr>
            <w:noProof/>
            <w:webHidden/>
          </w:rPr>
        </w:r>
        <w:r w:rsidR="007327CA">
          <w:rPr>
            <w:noProof/>
            <w:webHidden/>
          </w:rPr>
          <w:fldChar w:fldCharType="separate"/>
        </w:r>
        <w:r w:rsidR="007327CA">
          <w:rPr>
            <w:noProof/>
            <w:webHidden/>
          </w:rPr>
          <w:t>23</w:t>
        </w:r>
        <w:r w:rsidR="007327CA">
          <w:rPr>
            <w:noProof/>
            <w:webHidden/>
          </w:rPr>
          <w:fldChar w:fldCharType="end"/>
        </w:r>
      </w:hyperlink>
    </w:p>
    <w:p w14:paraId="304604A3"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903" w:history="1">
        <w:r w:rsidR="007327CA" w:rsidRPr="00DA2821">
          <w:rPr>
            <w:rStyle w:val="Hyperlink"/>
            <w:noProof/>
            <w:lang w:val="en-US"/>
          </w:rPr>
          <w:t>5.23</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green"/>
            <w:lang w:val="en-US"/>
          </w:rPr>
          <w:t>DMIBetalingOrdningList</w:t>
        </w:r>
        <w:r w:rsidR="007327CA">
          <w:rPr>
            <w:noProof/>
            <w:webHidden/>
          </w:rPr>
          <w:tab/>
        </w:r>
        <w:r w:rsidR="007327CA">
          <w:rPr>
            <w:noProof/>
            <w:webHidden/>
          </w:rPr>
          <w:fldChar w:fldCharType="begin"/>
        </w:r>
        <w:r w:rsidR="007327CA">
          <w:rPr>
            <w:noProof/>
            <w:webHidden/>
          </w:rPr>
          <w:instrText xml:space="preserve"> PAGEREF _Toc314563903 \h </w:instrText>
        </w:r>
        <w:r w:rsidR="007327CA">
          <w:rPr>
            <w:noProof/>
            <w:webHidden/>
          </w:rPr>
        </w:r>
        <w:r w:rsidR="007327CA">
          <w:rPr>
            <w:noProof/>
            <w:webHidden/>
          </w:rPr>
          <w:fldChar w:fldCharType="separate"/>
        </w:r>
        <w:r w:rsidR="007327CA">
          <w:rPr>
            <w:noProof/>
            <w:webHidden/>
          </w:rPr>
          <w:t>23</w:t>
        </w:r>
        <w:r w:rsidR="007327CA">
          <w:rPr>
            <w:noProof/>
            <w:webHidden/>
          </w:rPr>
          <w:fldChar w:fldCharType="end"/>
        </w:r>
      </w:hyperlink>
    </w:p>
    <w:p w14:paraId="092C9FC9"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904" w:history="1">
        <w:r w:rsidR="007327CA" w:rsidRPr="00DA2821">
          <w:rPr>
            <w:rStyle w:val="Hyperlink"/>
            <w:noProof/>
            <w:highlight w:val="green"/>
            <w:lang w:val="en-US"/>
          </w:rPr>
          <w:t>5.24</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green"/>
            <w:lang w:val="en-US"/>
          </w:rPr>
          <w:t>DMIForventetIndbetalingOpret</w:t>
        </w:r>
        <w:r w:rsidR="007327CA">
          <w:rPr>
            <w:noProof/>
            <w:webHidden/>
          </w:rPr>
          <w:tab/>
        </w:r>
        <w:r w:rsidR="007327CA">
          <w:rPr>
            <w:noProof/>
            <w:webHidden/>
          </w:rPr>
          <w:fldChar w:fldCharType="begin"/>
        </w:r>
        <w:r w:rsidR="007327CA">
          <w:rPr>
            <w:noProof/>
            <w:webHidden/>
          </w:rPr>
          <w:instrText xml:space="preserve"> PAGEREF _Toc314563904 \h </w:instrText>
        </w:r>
        <w:r w:rsidR="007327CA">
          <w:rPr>
            <w:noProof/>
            <w:webHidden/>
          </w:rPr>
        </w:r>
        <w:r w:rsidR="007327CA">
          <w:rPr>
            <w:noProof/>
            <w:webHidden/>
          </w:rPr>
          <w:fldChar w:fldCharType="separate"/>
        </w:r>
        <w:r w:rsidR="007327CA">
          <w:rPr>
            <w:noProof/>
            <w:webHidden/>
          </w:rPr>
          <w:t>23</w:t>
        </w:r>
        <w:r w:rsidR="007327CA">
          <w:rPr>
            <w:noProof/>
            <w:webHidden/>
          </w:rPr>
          <w:fldChar w:fldCharType="end"/>
        </w:r>
      </w:hyperlink>
    </w:p>
    <w:p w14:paraId="0FFA88D6"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905" w:history="1">
        <w:r w:rsidR="007327CA" w:rsidRPr="00DA2821">
          <w:rPr>
            <w:rStyle w:val="Hyperlink"/>
            <w:noProof/>
            <w:highlight w:val="green"/>
            <w:lang w:val="en-US"/>
          </w:rPr>
          <w:t>5.25</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green"/>
            <w:lang w:val="en-US"/>
          </w:rPr>
          <w:t>DMIForventetIndbetalingAnnuller</w:t>
        </w:r>
        <w:r w:rsidR="007327CA">
          <w:rPr>
            <w:noProof/>
            <w:webHidden/>
          </w:rPr>
          <w:tab/>
        </w:r>
        <w:r w:rsidR="007327CA">
          <w:rPr>
            <w:noProof/>
            <w:webHidden/>
          </w:rPr>
          <w:fldChar w:fldCharType="begin"/>
        </w:r>
        <w:r w:rsidR="007327CA">
          <w:rPr>
            <w:noProof/>
            <w:webHidden/>
          </w:rPr>
          <w:instrText xml:space="preserve"> PAGEREF _Toc314563905 \h </w:instrText>
        </w:r>
        <w:r w:rsidR="007327CA">
          <w:rPr>
            <w:noProof/>
            <w:webHidden/>
          </w:rPr>
        </w:r>
        <w:r w:rsidR="007327CA">
          <w:rPr>
            <w:noProof/>
            <w:webHidden/>
          </w:rPr>
          <w:fldChar w:fldCharType="separate"/>
        </w:r>
        <w:r w:rsidR="007327CA">
          <w:rPr>
            <w:noProof/>
            <w:webHidden/>
          </w:rPr>
          <w:t>24</w:t>
        </w:r>
        <w:r w:rsidR="007327CA">
          <w:rPr>
            <w:noProof/>
            <w:webHidden/>
          </w:rPr>
          <w:fldChar w:fldCharType="end"/>
        </w:r>
      </w:hyperlink>
    </w:p>
    <w:p w14:paraId="196030AB"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906" w:history="1">
        <w:r w:rsidR="007327CA" w:rsidRPr="00DA2821">
          <w:rPr>
            <w:rStyle w:val="Hyperlink"/>
            <w:noProof/>
            <w:highlight w:val="green"/>
            <w:lang w:val="en-US"/>
          </w:rPr>
          <w:t>5.26</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green"/>
            <w:lang w:val="en-US"/>
          </w:rPr>
          <w:t>DMIForventetIndbetalingList</w:t>
        </w:r>
        <w:r w:rsidR="007327CA">
          <w:rPr>
            <w:noProof/>
            <w:webHidden/>
          </w:rPr>
          <w:tab/>
        </w:r>
        <w:r w:rsidR="007327CA">
          <w:rPr>
            <w:noProof/>
            <w:webHidden/>
          </w:rPr>
          <w:fldChar w:fldCharType="begin"/>
        </w:r>
        <w:r w:rsidR="007327CA">
          <w:rPr>
            <w:noProof/>
            <w:webHidden/>
          </w:rPr>
          <w:instrText xml:space="preserve"> PAGEREF _Toc314563906 \h </w:instrText>
        </w:r>
        <w:r w:rsidR="007327CA">
          <w:rPr>
            <w:noProof/>
            <w:webHidden/>
          </w:rPr>
        </w:r>
        <w:r w:rsidR="007327CA">
          <w:rPr>
            <w:noProof/>
            <w:webHidden/>
          </w:rPr>
          <w:fldChar w:fldCharType="separate"/>
        </w:r>
        <w:r w:rsidR="007327CA">
          <w:rPr>
            <w:noProof/>
            <w:webHidden/>
          </w:rPr>
          <w:t>24</w:t>
        </w:r>
        <w:r w:rsidR="007327CA">
          <w:rPr>
            <w:noProof/>
            <w:webHidden/>
          </w:rPr>
          <w:fldChar w:fldCharType="end"/>
        </w:r>
      </w:hyperlink>
    </w:p>
    <w:p w14:paraId="1A37C912"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907" w:history="1">
        <w:r w:rsidR="007327CA" w:rsidRPr="00DA2821">
          <w:rPr>
            <w:rStyle w:val="Hyperlink"/>
            <w:noProof/>
            <w:highlight w:val="yellow"/>
            <w:lang w:val="en-US"/>
          </w:rPr>
          <w:t>5.27</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yellow"/>
            <w:lang w:val="en-US"/>
          </w:rPr>
          <w:t>DMIKontoUdbetalingOpret</w:t>
        </w:r>
        <w:r w:rsidR="007327CA">
          <w:rPr>
            <w:noProof/>
            <w:webHidden/>
          </w:rPr>
          <w:tab/>
        </w:r>
        <w:r w:rsidR="007327CA">
          <w:rPr>
            <w:noProof/>
            <w:webHidden/>
          </w:rPr>
          <w:fldChar w:fldCharType="begin"/>
        </w:r>
        <w:r w:rsidR="007327CA">
          <w:rPr>
            <w:noProof/>
            <w:webHidden/>
          </w:rPr>
          <w:instrText xml:space="preserve"> PAGEREF _Toc314563907 \h </w:instrText>
        </w:r>
        <w:r w:rsidR="007327CA">
          <w:rPr>
            <w:noProof/>
            <w:webHidden/>
          </w:rPr>
        </w:r>
        <w:r w:rsidR="007327CA">
          <w:rPr>
            <w:noProof/>
            <w:webHidden/>
          </w:rPr>
          <w:fldChar w:fldCharType="separate"/>
        </w:r>
        <w:r w:rsidR="007327CA">
          <w:rPr>
            <w:noProof/>
            <w:webHidden/>
          </w:rPr>
          <w:t>24</w:t>
        </w:r>
        <w:r w:rsidR="007327CA">
          <w:rPr>
            <w:noProof/>
            <w:webHidden/>
          </w:rPr>
          <w:fldChar w:fldCharType="end"/>
        </w:r>
      </w:hyperlink>
    </w:p>
    <w:p w14:paraId="69296CD0"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908" w:history="1">
        <w:r w:rsidR="007327CA" w:rsidRPr="00DA2821">
          <w:rPr>
            <w:rStyle w:val="Hyperlink"/>
            <w:noProof/>
            <w:highlight w:val="yellow"/>
            <w:lang w:val="en-US"/>
          </w:rPr>
          <w:t>5.28</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yellow"/>
            <w:lang w:val="en-US"/>
          </w:rPr>
          <w:t>DMIKontoUdbetalingAfgør</w:t>
        </w:r>
        <w:r w:rsidR="007327CA">
          <w:rPr>
            <w:noProof/>
            <w:webHidden/>
          </w:rPr>
          <w:tab/>
        </w:r>
        <w:r w:rsidR="007327CA">
          <w:rPr>
            <w:noProof/>
            <w:webHidden/>
          </w:rPr>
          <w:fldChar w:fldCharType="begin"/>
        </w:r>
        <w:r w:rsidR="007327CA">
          <w:rPr>
            <w:noProof/>
            <w:webHidden/>
          </w:rPr>
          <w:instrText xml:space="preserve"> PAGEREF _Toc314563908 \h </w:instrText>
        </w:r>
        <w:r w:rsidR="007327CA">
          <w:rPr>
            <w:noProof/>
            <w:webHidden/>
          </w:rPr>
        </w:r>
        <w:r w:rsidR="007327CA">
          <w:rPr>
            <w:noProof/>
            <w:webHidden/>
          </w:rPr>
          <w:fldChar w:fldCharType="separate"/>
        </w:r>
        <w:r w:rsidR="007327CA">
          <w:rPr>
            <w:noProof/>
            <w:webHidden/>
          </w:rPr>
          <w:t>25</w:t>
        </w:r>
        <w:r w:rsidR="007327CA">
          <w:rPr>
            <w:noProof/>
            <w:webHidden/>
          </w:rPr>
          <w:fldChar w:fldCharType="end"/>
        </w:r>
      </w:hyperlink>
    </w:p>
    <w:p w14:paraId="75404705"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909" w:history="1">
        <w:r w:rsidR="007327CA" w:rsidRPr="00DA2821">
          <w:rPr>
            <w:rStyle w:val="Hyperlink"/>
            <w:noProof/>
            <w:highlight w:val="green"/>
            <w:lang w:val="en-US"/>
          </w:rPr>
          <w:t>5.29</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green"/>
            <w:lang w:val="en-US"/>
          </w:rPr>
          <w:t>DMIUdbetalingList</w:t>
        </w:r>
        <w:r w:rsidR="007327CA">
          <w:rPr>
            <w:noProof/>
            <w:webHidden/>
          </w:rPr>
          <w:tab/>
        </w:r>
        <w:r w:rsidR="007327CA">
          <w:rPr>
            <w:noProof/>
            <w:webHidden/>
          </w:rPr>
          <w:fldChar w:fldCharType="begin"/>
        </w:r>
        <w:r w:rsidR="007327CA">
          <w:rPr>
            <w:noProof/>
            <w:webHidden/>
          </w:rPr>
          <w:instrText xml:space="preserve"> PAGEREF _Toc314563909 \h </w:instrText>
        </w:r>
        <w:r w:rsidR="007327CA">
          <w:rPr>
            <w:noProof/>
            <w:webHidden/>
          </w:rPr>
        </w:r>
        <w:r w:rsidR="007327CA">
          <w:rPr>
            <w:noProof/>
            <w:webHidden/>
          </w:rPr>
          <w:fldChar w:fldCharType="separate"/>
        </w:r>
        <w:r w:rsidR="007327CA">
          <w:rPr>
            <w:noProof/>
            <w:webHidden/>
          </w:rPr>
          <w:t>25</w:t>
        </w:r>
        <w:r w:rsidR="007327CA">
          <w:rPr>
            <w:noProof/>
            <w:webHidden/>
          </w:rPr>
          <w:fldChar w:fldCharType="end"/>
        </w:r>
      </w:hyperlink>
    </w:p>
    <w:p w14:paraId="3DF17464" w14:textId="77777777" w:rsidR="007327CA" w:rsidRDefault="007327CA">
      <w:pPr>
        <w:pStyle w:val="Indholdsfortegnelse2"/>
        <w:rPr>
          <w:rFonts w:asciiTheme="minorHAnsi" w:eastAsiaTheme="minorEastAsia" w:hAnsiTheme="minorHAnsi" w:cstheme="minorBidi"/>
          <w:b w:val="0"/>
          <w:noProof/>
          <w:color w:val="auto"/>
          <w:sz w:val="22"/>
          <w:lang w:eastAsia="da-DK"/>
        </w:rPr>
      </w:pPr>
      <w:hyperlink w:anchor="_Toc314563910" w:history="1">
        <w:r w:rsidRPr="00DA2821">
          <w:rPr>
            <w:rStyle w:val="Hyperlink"/>
            <w:noProof/>
            <w:highlight w:val="yellow"/>
            <w:lang w:val="en-US"/>
          </w:rPr>
          <w:t>5.30</w:t>
        </w:r>
        <w:r>
          <w:rPr>
            <w:rFonts w:asciiTheme="minorHAnsi" w:eastAsiaTheme="minorEastAsia" w:hAnsiTheme="minorHAnsi" w:cstheme="minorBidi"/>
            <w:b w:val="0"/>
            <w:noProof/>
            <w:color w:val="auto"/>
            <w:sz w:val="22"/>
            <w:lang w:eastAsia="da-DK"/>
          </w:rPr>
          <w:tab/>
        </w:r>
        <w:r w:rsidRPr="00DA2821">
          <w:rPr>
            <w:rStyle w:val="Hyperlink"/>
            <w:noProof/>
            <w:highlight w:val="yellow"/>
            <w:lang w:val="en-US"/>
          </w:rPr>
          <w:t>DMIKontoIndbetalingListeOpret</w:t>
        </w:r>
        <w:r>
          <w:rPr>
            <w:noProof/>
            <w:webHidden/>
          </w:rPr>
          <w:tab/>
        </w:r>
        <w:r>
          <w:rPr>
            <w:noProof/>
            <w:webHidden/>
          </w:rPr>
          <w:fldChar w:fldCharType="begin"/>
        </w:r>
        <w:r>
          <w:rPr>
            <w:noProof/>
            <w:webHidden/>
          </w:rPr>
          <w:instrText xml:space="preserve"> PAGEREF _Toc314563910 \h </w:instrText>
        </w:r>
        <w:r>
          <w:rPr>
            <w:noProof/>
            <w:webHidden/>
          </w:rPr>
        </w:r>
        <w:r>
          <w:rPr>
            <w:noProof/>
            <w:webHidden/>
          </w:rPr>
          <w:fldChar w:fldCharType="separate"/>
        </w:r>
        <w:r>
          <w:rPr>
            <w:noProof/>
            <w:webHidden/>
          </w:rPr>
          <w:t>25</w:t>
        </w:r>
        <w:r>
          <w:rPr>
            <w:noProof/>
            <w:webHidden/>
          </w:rPr>
          <w:fldChar w:fldCharType="end"/>
        </w:r>
      </w:hyperlink>
    </w:p>
    <w:p w14:paraId="730AF79E"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911" w:history="1">
        <w:r w:rsidR="007327CA" w:rsidRPr="00DA2821">
          <w:rPr>
            <w:rStyle w:val="Hyperlink"/>
            <w:noProof/>
            <w:highlight w:val="yellow"/>
            <w:lang w:val="en-US"/>
          </w:rPr>
          <w:t>5.31</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yellow"/>
            <w:lang w:val="en-US"/>
          </w:rPr>
          <w:t>DMIKontoIndbetalingSynkronOpret</w:t>
        </w:r>
        <w:r w:rsidR="007327CA">
          <w:rPr>
            <w:noProof/>
            <w:webHidden/>
          </w:rPr>
          <w:tab/>
        </w:r>
        <w:r w:rsidR="007327CA">
          <w:rPr>
            <w:noProof/>
            <w:webHidden/>
          </w:rPr>
          <w:fldChar w:fldCharType="begin"/>
        </w:r>
        <w:r w:rsidR="007327CA">
          <w:rPr>
            <w:noProof/>
            <w:webHidden/>
          </w:rPr>
          <w:instrText xml:space="preserve"> PAGEREF _Toc314563911 \h </w:instrText>
        </w:r>
        <w:r w:rsidR="007327CA">
          <w:rPr>
            <w:noProof/>
            <w:webHidden/>
          </w:rPr>
        </w:r>
        <w:r w:rsidR="007327CA">
          <w:rPr>
            <w:noProof/>
            <w:webHidden/>
          </w:rPr>
          <w:fldChar w:fldCharType="separate"/>
        </w:r>
        <w:r w:rsidR="007327CA">
          <w:rPr>
            <w:noProof/>
            <w:webHidden/>
          </w:rPr>
          <w:t>26</w:t>
        </w:r>
        <w:r w:rsidR="007327CA">
          <w:rPr>
            <w:noProof/>
            <w:webHidden/>
          </w:rPr>
          <w:fldChar w:fldCharType="end"/>
        </w:r>
      </w:hyperlink>
    </w:p>
    <w:p w14:paraId="06CA59B2"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912" w:history="1">
        <w:r w:rsidR="007327CA" w:rsidRPr="00DA2821">
          <w:rPr>
            <w:rStyle w:val="Hyperlink"/>
            <w:noProof/>
            <w:highlight w:val="yellow"/>
            <w:lang w:val="en-US"/>
          </w:rPr>
          <w:t>5.32</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yellow"/>
            <w:lang w:val="en-US"/>
          </w:rPr>
          <w:t>DMIKontoIndbetalingFordelingBeregn</w:t>
        </w:r>
        <w:r w:rsidR="007327CA">
          <w:rPr>
            <w:noProof/>
            <w:webHidden/>
          </w:rPr>
          <w:tab/>
        </w:r>
        <w:r w:rsidR="007327CA">
          <w:rPr>
            <w:noProof/>
            <w:webHidden/>
          </w:rPr>
          <w:fldChar w:fldCharType="begin"/>
        </w:r>
        <w:r w:rsidR="007327CA">
          <w:rPr>
            <w:noProof/>
            <w:webHidden/>
          </w:rPr>
          <w:instrText xml:space="preserve"> PAGEREF _Toc314563912 \h </w:instrText>
        </w:r>
        <w:r w:rsidR="007327CA">
          <w:rPr>
            <w:noProof/>
            <w:webHidden/>
          </w:rPr>
        </w:r>
        <w:r w:rsidR="007327CA">
          <w:rPr>
            <w:noProof/>
            <w:webHidden/>
          </w:rPr>
          <w:fldChar w:fldCharType="separate"/>
        </w:r>
        <w:r w:rsidR="007327CA">
          <w:rPr>
            <w:noProof/>
            <w:webHidden/>
          </w:rPr>
          <w:t>27</w:t>
        </w:r>
        <w:r w:rsidR="007327CA">
          <w:rPr>
            <w:noProof/>
            <w:webHidden/>
          </w:rPr>
          <w:fldChar w:fldCharType="end"/>
        </w:r>
      </w:hyperlink>
    </w:p>
    <w:p w14:paraId="1BDFA75B"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913" w:history="1">
        <w:r w:rsidR="007327CA" w:rsidRPr="00DA2821">
          <w:rPr>
            <w:rStyle w:val="Hyperlink"/>
            <w:noProof/>
            <w:highlight w:val="yellow"/>
            <w:lang w:val="en-US"/>
          </w:rPr>
          <w:t>5.33</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yellow"/>
            <w:lang w:val="en-US"/>
          </w:rPr>
          <w:t>DMIKontoIndbetalingFordelingÆndr</w:t>
        </w:r>
        <w:r w:rsidR="007327CA">
          <w:rPr>
            <w:noProof/>
            <w:webHidden/>
          </w:rPr>
          <w:tab/>
        </w:r>
        <w:r w:rsidR="007327CA">
          <w:rPr>
            <w:noProof/>
            <w:webHidden/>
          </w:rPr>
          <w:fldChar w:fldCharType="begin"/>
        </w:r>
        <w:r w:rsidR="007327CA">
          <w:rPr>
            <w:noProof/>
            <w:webHidden/>
          </w:rPr>
          <w:instrText xml:space="preserve"> PAGEREF _Toc314563913 \h </w:instrText>
        </w:r>
        <w:r w:rsidR="007327CA">
          <w:rPr>
            <w:noProof/>
            <w:webHidden/>
          </w:rPr>
        </w:r>
        <w:r w:rsidR="007327CA">
          <w:rPr>
            <w:noProof/>
            <w:webHidden/>
          </w:rPr>
          <w:fldChar w:fldCharType="separate"/>
        </w:r>
        <w:r w:rsidR="007327CA">
          <w:rPr>
            <w:noProof/>
            <w:webHidden/>
          </w:rPr>
          <w:t>28</w:t>
        </w:r>
        <w:r w:rsidR="007327CA">
          <w:rPr>
            <w:noProof/>
            <w:webHidden/>
          </w:rPr>
          <w:fldChar w:fldCharType="end"/>
        </w:r>
      </w:hyperlink>
    </w:p>
    <w:p w14:paraId="6E240F8B"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914" w:history="1">
        <w:r w:rsidR="007327CA" w:rsidRPr="00DA2821">
          <w:rPr>
            <w:rStyle w:val="Hyperlink"/>
            <w:noProof/>
            <w:highlight w:val="yellow"/>
            <w:lang w:val="en-US"/>
          </w:rPr>
          <w:t>5.34</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yellow"/>
            <w:lang w:val="en-US"/>
          </w:rPr>
          <w:t>DMIIndbetalingList</w:t>
        </w:r>
        <w:r w:rsidR="007327CA">
          <w:rPr>
            <w:noProof/>
            <w:webHidden/>
          </w:rPr>
          <w:tab/>
        </w:r>
        <w:r w:rsidR="007327CA">
          <w:rPr>
            <w:noProof/>
            <w:webHidden/>
          </w:rPr>
          <w:fldChar w:fldCharType="begin"/>
        </w:r>
        <w:r w:rsidR="007327CA">
          <w:rPr>
            <w:noProof/>
            <w:webHidden/>
          </w:rPr>
          <w:instrText xml:space="preserve"> PAGEREF _Toc314563914 \h </w:instrText>
        </w:r>
        <w:r w:rsidR="007327CA">
          <w:rPr>
            <w:noProof/>
            <w:webHidden/>
          </w:rPr>
        </w:r>
        <w:r w:rsidR="007327CA">
          <w:rPr>
            <w:noProof/>
            <w:webHidden/>
          </w:rPr>
          <w:fldChar w:fldCharType="separate"/>
        </w:r>
        <w:r w:rsidR="007327CA">
          <w:rPr>
            <w:noProof/>
            <w:webHidden/>
          </w:rPr>
          <w:t>28</w:t>
        </w:r>
        <w:r w:rsidR="007327CA">
          <w:rPr>
            <w:noProof/>
            <w:webHidden/>
          </w:rPr>
          <w:fldChar w:fldCharType="end"/>
        </w:r>
      </w:hyperlink>
    </w:p>
    <w:p w14:paraId="78753E41"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915" w:history="1">
        <w:r w:rsidR="007327CA" w:rsidRPr="00DA2821">
          <w:rPr>
            <w:rStyle w:val="Hyperlink"/>
            <w:noProof/>
            <w:highlight w:val="yellow"/>
            <w:lang w:val="en-US"/>
          </w:rPr>
          <w:t>5.35</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yellow"/>
            <w:lang w:val="en-US"/>
          </w:rPr>
          <w:t>DMIBetalingEvneHentet</w:t>
        </w:r>
        <w:r w:rsidR="007327CA">
          <w:rPr>
            <w:noProof/>
            <w:webHidden/>
          </w:rPr>
          <w:tab/>
        </w:r>
        <w:r w:rsidR="007327CA">
          <w:rPr>
            <w:noProof/>
            <w:webHidden/>
          </w:rPr>
          <w:fldChar w:fldCharType="begin"/>
        </w:r>
        <w:r w:rsidR="007327CA">
          <w:rPr>
            <w:noProof/>
            <w:webHidden/>
          </w:rPr>
          <w:instrText xml:space="preserve"> PAGEREF _Toc314563915 \h </w:instrText>
        </w:r>
        <w:r w:rsidR="007327CA">
          <w:rPr>
            <w:noProof/>
            <w:webHidden/>
          </w:rPr>
        </w:r>
        <w:r w:rsidR="007327CA">
          <w:rPr>
            <w:noProof/>
            <w:webHidden/>
          </w:rPr>
          <w:fldChar w:fldCharType="separate"/>
        </w:r>
        <w:r w:rsidR="007327CA">
          <w:rPr>
            <w:noProof/>
            <w:webHidden/>
          </w:rPr>
          <w:t>28</w:t>
        </w:r>
        <w:r w:rsidR="007327CA">
          <w:rPr>
            <w:noProof/>
            <w:webHidden/>
          </w:rPr>
          <w:fldChar w:fldCharType="end"/>
        </w:r>
      </w:hyperlink>
    </w:p>
    <w:p w14:paraId="44E24012"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916" w:history="1">
        <w:r w:rsidR="007327CA" w:rsidRPr="00DA2821">
          <w:rPr>
            <w:rStyle w:val="Hyperlink"/>
            <w:noProof/>
            <w:highlight w:val="green"/>
            <w:lang w:val="en-US"/>
          </w:rPr>
          <w:t>5.36</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green"/>
            <w:lang w:val="en-US"/>
          </w:rPr>
          <w:t>DMIKundeList</w:t>
        </w:r>
        <w:r w:rsidR="007327CA">
          <w:rPr>
            <w:noProof/>
            <w:webHidden/>
          </w:rPr>
          <w:tab/>
        </w:r>
        <w:r w:rsidR="007327CA">
          <w:rPr>
            <w:noProof/>
            <w:webHidden/>
          </w:rPr>
          <w:fldChar w:fldCharType="begin"/>
        </w:r>
        <w:r w:rsidR="007327CA">
          <w:rPr>
            <w:noProof/>
            <w:webHidden/>
          </w:rPr>
          <w:instrText xml:space="preserve"> PAGEREF _Toc314563916 \h </w:instrText>
        </w:r>
        <w:r w:rsidR="007327CA">
          <w:rPr>
            <w:noProof/>
            <w:webHidden/>
          </w:rPr>
        </w:r>
        <w:r w:rsidR="007327CA">
          <w:rPr>
            <w:noProof/>
            <w:webHidden/>
          </w:rPr>
          <w:fldChar w:fldCharType="separate"/>
        </w:r>
        <w:r w:rsidR="007327CA">
          <w:rPr>
            <w:noProof/>
            <w:webHidden/>
          </w:rPr>
          <w:t>28</w:t>
        </w:r>
        <w:r w:rsidR="007327CA">
          <w:rPr>
            <w:noProof/>
            <w:webHidden/>
          </w:rPr>
          <w:fldChar w:fldCharType="end"/>
        </w:r>
      </w:hyperlink>
    </w:p>
    <w:p w14:paraId="36C0C124"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917" w:history="1">
        <w:r w:rsidR="007327CA" w:rsidRPr="00DA2821">
          <w:rPr>
            <w:rStyle w:val="Hyperlink"/>
            <w:noProof/>
            <w:highlight w:val="green"/>
            <w:lang w:val="en-US"/>
          </w:rPr>
          <w:t>5.37</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green"/>
            <w:lang w:val="en-US"/>
          </w:rPr>
          <w:t>DMIKundeArkiver</w:t>
        </w:r>
        <w:r w:rsidR="007327CA">
          <w:rPr>
            <w:noProof/>
            <w:webHidden/>
          </w:rPr>
          <w:tab/>
        </w:r>
        <w:r w:rsidR="007327CA">
          <w:rPr>
            <w:noProof/>
            <w:webHidden/>
          </w:rPr>
          <w:fldChar w:fldCharType="begin"/>
        </w:r>
        <w:r w:rsidR="007327CA">
          <w:rPr>
            <w:noProof/>
            <w:webHidden/>
          </w:rPr>
          <w:instrText xml:space="preserve"> PAGEREF _Toc314563917 \h </w:instrText>
        </w:r>
        <w:r w:rsidR="007327CA">
          <w:rPr>
            <w:noProof/>
            <w:webHidden/>
          </w:rPr>
        </w:r>
        <w:r w:rsidR="007327CA">
          <w:rPr>
            <w:noProof/>
            <w:webHidden/>
          </w:rPr>
          <w:fldChar w:fldCharType="separate"/>
        </w:r>
        <w:r w:rsidR="007327CA">
          <w:rPr>
            <w:noProof/>
            <w:webHidden/>
          </w:rPr>
          <w:t>29</w:t>
        </w:r>
        <w:r w:rsidR="007327CA">
          <w:rPr>
            <w:noProof/>
            <w:webHidden/>
          </w:rPr>
          <w:fldChar w:fldCharType="end"/>
        </w:r>
      </w:hyperlink>
    </w:p>
    <w:p w14:paraId="1BBE4A50"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918" w:history="1">
        <w:r w:rsidR="007327CA" w:rsidRPr="00DA2821">
          <w:rPr>
            <w:rStyle w:val="Hyperlink"/>
            <w:noProof/>
            <w:lang w:val="en-US"/>
          </w:rPr>
          <w:t>5.38</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green"/>
            <w:lang w:val="en-US"/>
          </w:rPr>
          <w:t>DMIRenteGodtgørelseBeregn</w:t>
        </w:r>
        <w:r w:rsidR="007327CA">
          <w:rPr>
            <w:noProof/>
            <w:webHidden/>
          </w:rPr>
          <w:tab/>
        </w:r>
        <w:r w:rsidR="007327CA">
          <w:rPr>
            <w:noProof/>
            <w:webHidden/>
          </w:rPr>
          <w:fldChar w:fldCharType="begin"/>
        </w:r>
        <w:r w:rsidR="007327CA">
          <w:rPr>
            <w:noProof/>
            <w:webHidden/>
          </w:rPr>
          <w:instrText xml:space="preserve"> PAGEREF _Toc314563918 \h </w:instrText>
        </w:r>
        <w:r w:rsidR="007327CA">
          <w:rPr>
            <w:noProof/>
            <w:webHidden/>
          </w:rPr>
        </w:r>
        <w:r w:rsidR="007327CA">
          <w:rPr>
            <w:noProof/>
            <w:webHidden/>
          </w:rPr>
          <w:fldChar w:fldCharType="separate"/>
        </w:r>
        <w:r w:rsidR="007327CA">
          <w:rPr>
            <w:noProof/>
            <w:webHidden/>
          </w:rPr>
          <w:t>29</w:t>
        </w:r>
        <w:r w:rsidR="007327CA">
          <w:rPr>
            <w:noProof/>
            <w:webHidden/>
          </w:rPr>
          <w:fldChar w:fldCharType="end"/>
        </w:r>
      </w:hyperlink>
    </w:p>
    <w:p w14:paraId="6E35966F"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919" w:history="1">
        <w:r w:rsidR="007327CA" w:rsidRPr="00DA2821">
          <w:rPr>
            <w:rStyle w:val="Hyperlink"/>
            <w:noProof/>
            <w:highlight w:val="yellow"/>
            <w:lang w:val="en-US"/>
          </w:rPr>
          <w:t>5.39</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yellow"/>
            <w:lang w:val="en-US"/>
          </w:rPr>
          <w:t>DMIRenteGodtgørelseTilskriv</w:t>
        </w:r>
        <w:r w:rsidR="007327CA">
          <w:rPr>
            <w:noProof/>
            <w:webHidden/>
          </w:rPr>
          <w:tab/>
        </w:r>
        <w:r w:rsidR="007327CA">
          <w:rPr>
            <w:noProof/>
            <w:webHidden/>
          </w:rPr>
          <w:fldChar w:fldCharType="begin"/>
        </w:r>
        <w:r w:rsidR="007327CA">
          <w:rPr>
            <w:noProof/>
            <w:webHidden/>
          </w:rPr>
          <w:instrText xml:space="preserve"> PAGEREF _Toc314563919 \h </w:instrText>
        </w:r>
        <w:r w:rsidR="007327CA">
          <w:rPr>
            <w:noProof/>
            <w:webHidden/>
          </w:rPr>
        </w:r>
        <w:r w:rsidR="007327CA">
          <w:rPr>
            <w:noProof/>
            <w:webHidden/>
          </w:rPr>
          <w:fldChar w:fldCharType="separate"/>
        </w:r>
        <w:r w:rsidR="007327CA">
          <w:rPr>
            <w:noProof/>
            <w:webHidden/>
          </w:rPr>
          <w:t>29</w:t>
        </w:r>
        <w:r w:rsidR="007327CA">
          <w:rPr>
            <w:noProof/>
            <w:webHidden/>
          </w:rPr>
          <w:fldChar w:fldCharType="end"/>
        </w:r>
      </w:hyperlink>
    </w:p>
    <w:p w14:paraId="18D90315"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920" w:history="1">
        <w:r w:rsidR="007327CA" w:rsidRPr="00DA2821">
          <w:rPr>
            <w:rStyle w:val="Hyperlink"/>
            <w:noProof/>
            <w:highlight w:val="green"/>
            <w:lang w:val="en-US"/>
          </w:rPr>
          <w:t>5.40</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green"/>
            <w:lang w:val="en-US"/>
          </w:rPr>
          <w:t>DMIValutakursBeregn</w:t>
        </w:r>
        <w:r w:rsidR="007327CA">
          <w:rPr>
            <w:noProof/>
            <w:webHidden/>
          </w:rPr>
          <w:tab/>
        </w:r>
        <w:r w:rsidR="007327CA">
          <w:rPr>
            <w:noProof/>
            <w:webHidden/>
          </w:rPr>
          <w:fldChar w:fldCharType="begin"/>
        </w:r>
        <w:r w:rsidR="007327CA">
          <w:rPr>
            <w:noProof/>
            <w:webHidden/>
          </w:rPr>
          <w:instrText xml:space="preserve"> PAGEREF _Toc314563920 \h </w:instrText>
        </w:r>
        <w:r w:rsidR="007327CA">
          <w:rPr>
            <w:noProof/>
            <w:webHidden/>
          </w:rPr>
        </w:r>
        <w:r w:rsidR="007327CA">
          <w:rPr>
            <w:noProof/>
            <w:webHidden/>
          </w:rPr>
          <w:fldChar w:fldCharType="separate"/>
        </w:r>
        <w:r w:rsidR="007327CA">
          <w:rPr>
            <w:noProof/>
            <w:webHidden/>
          </w:rPr>
          <w:t>29</w:t>
        </w:r>
        <w:r w:rsidR="007327CA">
          <w:rPr>
            <w:noProof/>
            <w:webHidden/>
          </w:rPr>
          <w:fldChar w:fldCharType="end"/>
        </w:r>
      </w:hyperlink>
    </w:p>
    <w:p w14:paraId="5857FF8A"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921" w:history="1">
        <w:r w:rsidR="007327CA" w:rsidRPr="00DA2821">
          <w:rPr>
            <w:rStyle w:val="Hyperlink"/>
            <w:noProof/>
            <w:highlight w:val="green"/>
            <w:lang w:val="en-US"/>
          </w:rPr>
          <w:t>5.41</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green"/>
            <w:lang w:val="en-US"/>
          </w:rPr>
          <w:t>MFFordringAsynkronOprettet</w:t>
        </w:r>
        <w:r w:rsidR="007327CA">
          <w:rPr>
            <w:noProof/>
            <w:webHidden/>
          </w:rPr>
          <w:tab/>
        </w:r>
        <w:r w:rsidR="007327CA">
          <w:rPr>
            <w:noProof/>
            <w:webHidden/>
          </w:rPr>
          <w:fldChar w:fldCharType="begin"/>
        </w:r>
        <w:r w:rsidR="007327CA">
          <w:rPr>
            <w:noProof/>
            <w:webHidden/>
          </w:rPr>
          <w:instrText xml:space="preserve"> PAGEREF _Toc314563921 \h </w:instrText>
        </w:r>
        <w:r w:rsidR="007327CA">
          <w:rPr>
            <w:noProof/>
            <w:webHidden/>
          </w:rPr>
        </w:r>
        <w:r w:rsidR="007327CA">
          <w:rPr>
            <w:noProof/>
            <w:webHidden/>
          </w:rPr>
          <w:fldChar w:fldCharType="separate"/>
        </w:r>
        <w:r w:rsidR="007327CA">
          <w:rPr>
            <w:noProof/>
            <w:webHidden/>
          </w:rPr>
          <w:t>30</w:t>
        </w:r>
        <w:r w:rsidR="007327CA">
          <w:rPr>
            <w:noProof/>
            <w:webHidden/>
          </w:rPr>
          <w:fldChar w:fldCharType="end"/>
        </w:r>
      </w:hyperlink>
    </w:p>
    <w:p w14:paraId="42F332D7"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922" w:history="1">
        <w:r w:rsidR="007327CA" w:rsidRPr="00DA2821">
          <w:rPr>
            <w:rStyle w:val="Hyperlink"/>
            <w:noProof/>
            <w:highlight w:val="green"/>
            <w:lang w:val="en-US"/>
          </w:rPr>
          <w:t>5.42</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green"/>
            <w:lang w:val="en-US"/>
          </w:rPr>
          <w:t>MFRenteTilskrivningUnderret</w:t>
        </w:r>
        <w:r w:rsidR="007327CA">
          <w:rPr>
            <w:noProof/>
            <w:webHidden/>
          </w:rPr>
          <w:tab/>
        </w:r>
        <w:r w:rsidR="007327CA">
          <w:rPr>
            <w:noProof/>
            <w:webHidden/>
          </w:rPr>
          <w:fldChar w:fldCharType="begin"/>
        </w:r>
        <w:r w:rsidR="007327CA">
          <w:rPr>
            <w:noProof/>
            <w:webHidden/>
          </w:rPr>
          <w:instrText xml:space="preserve"> PAGEREF _Toc314563922 \h </w:instrText>
        </w:r>
        <w:r w:rsidR="007327CA">
          <w:rPr>
            <w:noProof/>
            <w:webHidden/>
          </w:rPr>
        </w:r>
        <w:r w:rsidR="007327CA">
          <w:rPr>
            <w:noProof/>
            <w:webHidden/>
          </w:rPr>
          <w:fldChar w:fldCharType="separate"/>
        </w:r>
        <w:r w:rsidR="007327CA">
          <w:rPr>
            <w:noProof/>
            <w:webHidden/>
          </w:rPr>
          <w:t>30</w:t>
        </w:r>
        <w:r w:rsidR="007327CA">
          <w:rPr>
            <w:noProof/>
            <w:webHidden/>
          </w:rPr>
          <w:fldChar w:fldCharType="end"/>
        </w:r>
      </w:hyperlink>
    </w:p>
    <w:p w14:paraId="06F2368E"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923" w:history="1">
        <w:r w:rsidR="007327CA" w:rsidRPr="00DA2821">
          <w:rPr>
            <w:rStyle w:val="Hyperlink"/>
            <w:noProof/>
            <w:highlight w:val="green"/>
            <w:lang w:val="en-US"/>
          </w:rPr>
          <w:t>5.43</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green"/>
            <w:lang w:val="en-US"/>
          </w:rPr>
          <w:t>MFFordringAfskrivUnderret</w:t>
        </w:r>
        <w:r w:rsidR="007327CA">
          <w:rPr>
            <w:noProof/>
            <w:webHidden/>
          </w:rPr>
          <w:tab/>
        </w:r>
        <w:r w:rsidR="007327CA">
          <w:rPr>
            <w:noProof/>
            <w:webHidden/>
          </w:rPr>
          <w:fldChar w:fldCharType="begin"/>
        </w:r>
        <w:r w:rsidR="007327CA">
          <w:rPr>
            <w:noProof/>
            <w:webHidden/>
          </w:rPr>
          <w:instrText xml:space="preserve"> PAGEREF _Toc314563923 \h </w:instrText>
        </w:r>
        <w:r w:rsidR="007327CA">
          <w:rPr>
            <w:noProof/>
            <w:webHidden/>
          </w:rPr>
        </w:r>
        <w:r w:rsidR="007327CA">
          <w:rPr>
            <w:noProof/>
            <w:webHidden/>
          </w:rPr>
          <w:fldChar w:fldCharType="separate"/>
        </w:r>
        <w:r w:rsidR="007327CA">
          <w:rPr>
            <w:noProof/>
            <w:webHidden/>
          </w:rPr>
          <w:t>30</w:t>
        </w:r>
        <w:r w:rsidR="007327CA">
          <w:rPr>
            <w:noProof/>
            <w:webHidden/>
          </w:rPr>
          <w:fldChar w:fldCharType="end"/>
        </w:r>
      </w:hyperlink>
    </w:p>
    <w:p w14:paraId="15238DE6"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924" w:history="1">
        <w:r w:rsidR="007327CA" w:rsidRPr="00DA2821">
          <w:rPr>
            <w:rStyle w:val="Hyperlink"/>
            <w:noProof/>
            <w:highlight w:val="green"/>
            <w:lang w:val="en-US"/>
          </w:rPr>
          <w:t>5.44</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green"/>
            <w:lang w:val="en-US"/>
          </w:rPr>
          <w:t>MFUdligningAfregningUnderret</w:t>
        </w:r>
        <w:r w:rsidR="007327CA">
          <w:rPr>
            <w:noProof/>
            <w:webHidden/>
          </w:rPr>
          <w:tab/>
        </w:r>
        <w:r w:rsidR="007327CA">
          <w:rPr>
            <w:noProof/>
            <w:webHidden/>
          </w:rPr>
          <w:fldChar w:fldCharType="begin"/>
        </w:r>
        <w:r w:rsidR="007327CA">
          <w:rPr>
            <w:noProof/>
            <w:webHidden/>
          </w:rPr>
          <w:instrText xml:space="preserve"> PAGEREF _Toc314563924 \h </w:instrText>
        </w:r>
        <w:r w:rsidR="007327CA">
          <w:rPr>
            <w:noProof/>
            <w:webHidden/>
          </w:rPr>
        </w:r>
        <w:r w:rsidR="007327CA">
          <w:rPr>
            <w:noProof/>
            <w:webHidden/>
          </w:rPr>
          <w:fldChar w:fldCharType="separate"/>
        </w:r>
        <w:r w:rsidR="007327CA">
          <w:rPr>
            <w:noProof/>
            <w:webHidden/>
          </w:rPr>
          <w:t>31</w:t>
        </w:r>
        <w:r w:rsidR="007327CA">
          <w:rPr>
            <w:noProof/>
            <w:webHidden/>
          </w:rPr>
          <w:fldChar w:fldCharType="end"/>
        </w:r>
      </w:hyperlink>
    </w:p>
    <w:p w14:paraId="10077FC2"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925" w:history="1">
        <w:r w:rsidR="007327CA" w:rsidRPr="00DA2821">
          <w:rPr>
            <w:rStyle w:val="Hyperlink"/>
            <w:noProof/>
            <w:highlight w:val="green"/>
            <w:lang w:val="en-US"/>
          </w:rPr>
          <w:t>5.45</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green"/>
            <w:lang w:val="en-US"/>
          </w:rPr>
          <w:t>MFModregningKundemeddelelseUnderret</w:t>
        </w:r>
        <w:r w:rsidR="007327CA">
          <w:rPr>
            <w:noProof/>
            <w:webHidden/>
          </w:rPr>
          <w:tab/>
        </w:r>
        <w:r w:rsidR="007327CA">
          <w:rPr>
            <w:noProof/>
            <w:webHidden/>
          </w:rPr>
          <w:fldChar w:fldCharType="begin"/>
        </w:r>
        <w:r w:rsidR="007327CA">
          <w:rPr>
            <w:noProof/>
            <w:webHidden/>
          </w:rPr>
          <w:instrText xml:space="preserve"> PAGEREF _Toc314563925 \h </w:instrText>
        </w:r>
        <w:r w:rsidR="007327CA">
          <w:rPr>
            <w:noProof/>
            <w:webHidden/>
          </w:rPr>
        </w:r>
        <w:r w:rsidR="007327CA">
          <w:rPr>
            <w:noProof/>
            <w:webHidden/>
          </w:rPr>
          <w:fldChar w:fldCharType="separate"/>
        </w:r>
        <w:r w:rsidR="007327CA">
          <w:rPr>
            <w:noProof/>
            <w:webHidden/>
          </w:rPr>
          <w:t>31</w:t>
        </w:r>
        <w:r w:rsidR="007327CA">
          <w:rPr>
            <w:noProof/>
            <w:webHidden/>
          </w:rPr>
          <w:fldChar w:fldCharType="end"/>
        </w:r>
      </w:hyperlink>
    </w:p>
    <w:p w14:paraId="0ABCE8BB"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926" w:history="1">
        <w:r w:rsidR="007327CA" w:rsidRPr="00DA2821">
          <w:rPr>
            <w:rStyle w:val="Hyperlink"/>
            <w:noProof/>
            <w:highlight w:val="green"/>
            <w:lang w:val="en-US"/>
          </w:rPr>
          <w:t>5.46</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green"/>
            <w:lang w:val="en-US"/>
          </w:rPr>
          <w:t>EFIBetalingEvneAsynkronHent</w:t>
        </w:r>
        <w:r w:rsidR="007327CA">
          <w:rPr>
            <w:noProof/>
            <w:webHidden/>
          </w:rPr>
          <w:tab/>
        </w:r>
        <w:r w:rsidR="007327CA">
          <w:rPr>
            <w:noProof/>
            <w:webHidden/>
          </w:rPr>
          <w:fldChar w:fldCharType="begin"/>
        </w:r>
        <w:r w:rsidR="007327CA">
          <w:rPr>
            <w:noProof/>
            <w:webHidden/>
          </w:rPr>
          <w:instrText xml:space="preserve"> PAGEREF _Toc314563926 \h </w:instrText>
        </w:r>
        <w:r w:rsidR="007327CA">
          <w:rPr>
            <w:noProof/>
            <w:webHidden/>
          </w:rPr>
        </w:r>
        <w:r w:rsidR="007327CA">
          <w:rPr>
            <w:noProof/>
            <w:webHidden/>
          </w:rPr>
          <w:fldChar w:fldCharType="separate"/>
        </w:r>
        <w:r w:rsidR="007327CA">
          <w:rPr>
            <w:noProof/>
            <w:webHidden/>
          </w:rPr>
          <w:t>31</w:t>
        </w:r>
        <w:r w:rsidR="007327CA">
          <w:rPr>
            <w:noProof/>
            <w:webHidden/>
          </w:rPr>
          <w:fldChar w:fldCharType="end"/>
        </w:r>
      </w:hyperlink>
    </w:p>
    <w:p w14:paraId="0C390AB4"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927" w:history="1">
        <w:r w:rsidR="007327CA" w:rsidRPr="00DA2821">
          <w:rPr>
            <w:rStyle w:val="Hyperlink"/>
            <w:noProof/>
            <w:highlight w:val="yellow"/>
            <w:lang w:val="en-US"/>
          </w:rPr>
          <w:t>5.47</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yellow"/>
            <w:lang w:val="en-US"/>
          </w:rPr>
          <w:t>EFIBetalingEvneHent</w:t>
        </w:r>
        <w:r w:rsidR="007327CA">
          <w:rPr>
            <w:noProof/>
            <w:webHidden/>
          </w:rPr>
          <w:tab/>
        </w:r>
        <w:r w:rsidR="007327CA">
          <w:rPr>
            <w:noProof/>
            <w:webHidden/>
          </w:rPr>
          <w:fldChar w:fldCharType="begin"/>
        </w:r>
        <w:r w:rsidR="007327CA">
          <w:rPr>
            <w:noProof/>
            <w:webHidden/>
          </w:rPr>
          <w:instrText xml:space="preserve"> PAGEREF _Toc314563927 \h </w:instrText>
        </w:r>
        <w:r w:rsidR="007327CA">
          <w:rPr>
            <w:noProof/>
            <w:webHidden/>
          </w:rPr>
        </w:r>
        <w:r w:rsidR="007327CA">
          <w:rPr>
            <w:noProof/>
            <w:webHidden/>
          </w:rPr>
          <w:fldChar w:fldCharType="separate"/>
        </w:r>
        <w:r w:rsidR="007327CA">
          <w:rPr>
            <w:noProof/>
            <w:webHidden/>
          </w:rPr>
          <w:t>32</w:t>
        </w:r>
        <w:r w:rsidR="007327CA">
          <w:rPr>
            <w:noProof/>
            <w:webHidden/>
          </w:rPr>
          <w:fldChar w:fldCharType="end"/>
        </w:r>
      </w:hyperlink>
    </w:p>
    <w:p w14:paraId="035C5AC9"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928" w:history="1">
        <w:r w:rsidR="007327CA" w:rsidRPr="00DA2821">
          <w:rPr>
            <w:rStyle w:val="Hyperlink"/>
            <w:noProof/>
            <w:highlight w:val="yellow"/>
            <w:lang w:val="en-US"/>
          </w:rPr>
          <w:t>5.48</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yellow"/>
            <w:lang w:val="en-US"/>
          </w:rPr>
          <w:t>EFIBetalingEvneÆndr</w:t>
        </w:r>
        <w:r w:rsidR="007327CA">
          <w:rPr>
            <w:noProof/>
            <w:webHidden/>
          </w:rPr>
          <w:tab/>
        </w:r>
        <w:r w:rsidR="007327CA">
          <w:rPr>
            <w:noProof/>
            <w:webHidden/>
          </w:rPr>
          <w:fldChar w:fldCharType="begin"/>
        </w:r>
        <w:r w:rsidR="007327CA">
          <w:rPr>
            <w:noProof/>
            <w:webHidden/>
          </w:rPr>
          <w:instrText xml:space="preserve"> PAGEREF _Toc314563928 \h </w:instrText>
        </w:r>
        <w:r w:rsidR="007327CA">
          <w:rPr>
            <w:noProof/>
            <w:webHidden/>
          </w:rPr>
        </w:r>
        <w:r w:rsidR="007327CA">
          <w:rPr>
            <w:noProof/>
            <w:webHidden/>
          </w:rPr>
          <w:fldChar w:fldCharType="separate"/>
        </w:r>
        <w:r w:rsidR="007327CA">
          <w:rPr>
            <w:noProof/>
            <w:webHidden/>
          </w:rPr>
          <w:t>32</w:t>
        </w:r>
        <w:r w:rsidR="007327CA">
          <w:rPr>
            <w:noProof/>
            <w:webHidden/>
          </w:rPr>
          <w:fldChar w:fldCharType="end"/>
        </w:r>
      </w:hyperlink>
    </w:p>
    <w:p w14:paraId="091377C3"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929" w:history="1">
        <w:r w:rsidR="007327CA" w:rsidRPr="00DA2821">
          <w:rPr>
            <w:rStyle w:val="Hyperlink"/>
            <w:noProof/>
            <w:highlight w:val="green"/>
            <w:lang w:val="en-US"/>
          </w:rPr>
          <w:t>5.49</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green"/>
            <w:lang w:val="en-US"/>
          </w:rPr>
          <w:t>EFIBetalingOrdningMisligholdt</w:t>
        </w:r>
        <w:r w:rsidR="007327CA">
          <w:rPr>
            <w:noProof/>
            <w:webHidden/>
          </w:rPr>
          <w:tab/>
        </w:r>
        <w:r w:rsidR="007327CA">
          <w:rPr>
            <w:noProof/>
            <w:webHidden/>
          </w:rPr>
          <w:fldChar w:fldCharType="begin"/>
        </w:r>
        <w:r w:rsidR="007327CA">
          <w:rPr>
            <w:noProof/>
            <w:webHidden/>
          </w:rPr>
          <w:instrText xml:space="preserve"> PAGEREF _Toc314563929 \h </w:instrText>
        </w:r>
        <w:r w:rsidR="007327CA">
          <w:rPr>
            <w:noProof/>
            <w:webHidden/>
          </w:rPr>
        </w:r>
        <w:r w:rsidR="007327CA">
          <w:rPr>
            <w:noProof/>
            <w:webHidden/>
          </w:rPr>
          <w:fldChar w:fldCharType="separate"/>
        </w:r>
        <w:r w:rsidR="007327CA">
          <w:rPr>
            <w:noProof/>
            <w:webHidden/>
          </w:rPr>
          <w:t>32</w:t>
        </w:r>
        <w:r w:rsidR="007327CA">
          <w:rPr>
            <w:noProof/>
            <w:webHidden/>
          </w:rPr>
          <w:fldChar w:fldCharType="end"/>
        </w:r>
      </w:hyperlink>
    </w:p>
    <w:p w14:paraId="4AE623CB"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930" w:history="1">
        <w:r w:rsidR="007327CA" w:rsidRPr="00DA2821">
          <w:rPr>
            <w:rStyle w:val="Hyperlink"/>
            <w:noProof/>
            <w:highlight w:val="yellow"/>
            <w:lang w:val="en-US"/>
          </w:rPr>
          <w:t>5.50</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yellow"/>
            <w:lang w:val="en-US"/>
          </w:rPr>
          <w:t>EFIFordringOprettet</w:t>
        </w:r>
        <w:r w:rsidR="007327CA">
          <w:rPr>
            <w:noProof/>
            <w:webHidden/>
          </w:rPr>
          <w:tab/>
        </w:r>
        <w:r w:rsidR="007327CA">
          <w:rPr>
            <w:noProof/>
            <w:webHidden/>
          </w:rPr>
          <w:fldChar w:fldCharType="begin"/>
        </w:r>
        <w:r w:rsidR="007327CA">
          <w:rPr>
            <w:noProof/>
            <w:webHidden/>
          </w:rPr>
          <w:instrText xml:space="preserve"> PAGEREF _Toc314563930 \h </w:instrText>
        </w:r>
        <w:r w:rsidR="007327CA">
          <w:rPr>
            <w:noProof/>
            <w:webHidden/>
          </w:rPr>
        </w:r>
        <w:r w:rsidR="007327CA">
          <w:rPr>
            <w:noProof/>
            <w:webHidden/>
          </w:rPr>
          <w:fldChar w:fldCharType="separate"/>
        </w:r>
        <w:r w:rsidR="007327CA">
          <w:rPr>
            <w:noProof/>
            <w:webHidden/>
          </w:rPr>
          <w:t>33</w:t>
        </w:r>
        <w:r w:rsidR="007327CA">
          <w:rPr>
            <w:noProof/>
            <w:webHidden/>
          </w:rPr>
          <w:fldChar w:fldCharType="end"/>
        </w:r>
      </w:hyperlink>
    </w:p>
    <w:p w14:paraId="79F8062C"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931" w:history="1">
        <w:r w:rsidR="007327CA" w:rsidRPr="00DA2821">
          <w:rPr>
            <w:rStyle w:val="Hyperlink"/>
            <w:noProof/>
            <w:highlight w:val="green"/>
            <w:lang w:val="en-US"/>
          </w:rPr>
          <w:t>5.51</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green"/>
            <w:lang w:val="en-US"/>
          </w:rPr>
          <w:t>EFIFordringSaldoÆndret</w:t>
        </w:r>
        <w:r w:rsidR="007327CA">
          <w:rPr>
            <w:noProof/>
            <w:webHidden/>
          </w:rPr>
          <w:tab/>
        </w:r>
        <w:r w:rsidR="007327CA">
          <w:rPr>
            <w:noProof/>
            <w:webHidden/>
          </w:rPr>
          <w:fldChar w:fldCharType="begin"/>
        </w:r>
        <w:r w:rsidR="007327CA">
          <w:rPr>
            <w:noProof/>
            <w:webHidden/>
          </w:rPr>
          <w:instrText xml:space="preserve"> PAGEREF _Toc314563931 \h </w:instrText>
        </w:r>
        <w:r w:rsidR="007327CA">
          <w:rPr>
            <w:noProof/>
            <w:webHidden/>
          </w:rPr>
        </w:r>
        <w:r w:rsidR="007327CA">
          <w:rPr>
            <w:noProof/>
            <w:webHidden/>
          </w:rPr>
          <w:fldChar w:fldCharType="separate"/>
        </w:r>
        <w:r w:rsidR="007327CA">
          <w:rPr>
            <w:noProof/>
            <w:webHidden/>
          </w:rPr>
          <w:t>33</w:t>
        </w:r>
        <w:r w:rsidR="007327CA">
          <w:rPr>
            <w:noProof/>
            <w:webHidden/>
          </w:rPr>
          <w:fldChar w:fldCharType="end"/>
        </w:r>
      </w:hyperlink>
    </w:p>
    <w:p w14:paraId="3B11C79C"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932" w:history="1">
        <w:r w:rsidR="007327CA" w:rsidRPr="00DA2821">
          <w:rPr>
            <w:rStyle w:val="Hyperlink"/>
            <w:noProof/>
            <w:highlight w:val="green"/>
            <w:lang w:val="en-US"/>
          </w:rPr>
          <w:t>5.52</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green"/>
            <w:lang w:val="en-US"/>
          </w:rPr>
          <w:t>EFIHæftelseForældelseModtag</w:t>
        </w:r>
        <w:r w:rsidR="007327CA">
          <w:rPr>
            <w:noProof/>
            <w:webHidden/>
          </w:rPr>
          <w:tab/>
        </w:r>
        <w:r w:rsidR="007327CA">
          <w:rPr>
            <w:noProof/>
            <w:webHidden/>
          </w:rPr>
          <w:fldChar w:fldCharType="begin"/>
        </w:r>
        <w:r w:rsidR="007327CA">
          <w:rPr>
            <w:noProof/>
            <w:webHidden/>
          </w:rPr>
          <w:instrText xml:space="preserve"> PAGEREF _Toc314563932 \h </w:instrText>
        </w:r>
        <w:r w:rsidR="007327CA">
          <w:rPr>
            <w:noProof/>
            <w:webHidden/>
          </w:rPr>
        </w:r>
        <w:r w:rsidR="007327CA">
          <w:rPr>
            <w:noProof/>
            <w:webHidden/>
          </w:rPr>
          <w:fldChar w:fldCharType="separate"/>
        </w:r>
        <w:r w:rsidR="007327CA">
          <w:rPr>
            <w:noProof/>
            <w:webHidden/>
          </w:rPr>
          <w:t>33</w:t>
        </w:r>
        <w:r w:rsidR="007327CA">
          <w:rPr>
            <w:noProof/>
            <w:webHidden/>
          </w:rPr>
          <w:fldChar w:fldCharType="end"/>
        </w:r>
      </w:hyperlink>
    </w:p>
    <w:p w14:paraId="34238EA7"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933" w:history="1">
        <w:r w:rsidR="007327CA" w:rsidRPr="00DA2821">
          <w:rPr>
            <w:rStyle w:val="Hyperlink"/>
            <w:noProof/>
            <w:highlight w:val="green"/>
            <w:lang w:val="en-US"/>
          </w:rPr>
          <w:t>5.53</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green"/>
            <w:lang w:val="en-US"/>
          </w:rPr>
          <w:t>EFIIndbetalingModtaget</w:t>
        </w:r>
        <w:r w:rsidR="007327CA">
          <w:rPr>
            <w:noProof/>
            <w:webHidden/>
          </w:rPr>
          <w:tab/>
        </w:r>
        <w:r w:rsidR="007327CA">
          <w:rPr>
            <w:noProof/>
            <w:webHidden/>
          </w:rPr>
          <w:fldChar w:fldCharType="begin"/>
        </w:r>
        <w:r w:rsidR="007327CA">
          <w:rPr>
            <w:noProof/>
            <w:webHidden/>
          </w:rPr>
          <w:instrText xml:space="preserve"> PAGEREF _Toc314563933 \h </w:instrText>
        </w:r>
        <w:r w:rsidR="007327CA">
          <w:rPr>
            <w:noProof/>
            <w:webHidden/>
          </w:rPr>
        </w:r>
        <w:r w:rsidR="007327CA">
          <w:rPr>
            <w:noProof/>
            <w:webHidden/>
          </w:rPr>
          <w:fldChar w:fldCharType="separate"/>
        </w:r>
        <w:r w:rsidR="007327CA">
          <w:rPr>
            <w:noProof/>
            <w:webHidden/>
          </w:rPr>
          <w:t>33</w:t>
        </w:r>
        <w:r w:rsidR="007327CA">
          <w:rPr>
            <w:noProof/>
            <w:webHidden/>
          </w:rPr>
          <w:fldChar w:fldCharType="end"/>
        </w:r>
      </w:hyperlink>
    </w:p>
    <w:p w14:paraId="5324747C"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934" w:history="1">
        <w:r w:rsidR="007327CA" w:rsidRPr="00DA2821">
          <w:rPr>
            <w:rStyle w:val="Hyperlink"/>
            <w:noProof/>
            <w:highlight w:val="green"/>
            <w:lang w:val="en-US"/>
          </w:rPr>
          <w:t>5.54</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green"/>
            <w:lang w:val="en-US"/>
          </w:rPr>
          <w:t>RSOpgaveAsynkronBook</w:t>
        </w:r>
        <w:r w:rsidR="007327CA">
          <w:rPr>
            <w:noProof/>
            <w:webHidden/>
          </w:rPr>
          <w:tab/>
        </w:r>
        <w:r w:rsidR="007327CA">
          <w:rPr>
            <w:noProof/>
            <w:webHidden/>
          </w:rPr>
          <w:fldChar w:fldCharType="begin"/>
        </w:r>
        <w:r w:rsidR="007327CA">
          <w:rPr>
            <w:noProof/>
            <w:webHidden/>
          </w:rPr>
          <w:instrText xml:space="preserve"> PAGEREF _Toc314563934 \h </w:instrText>
        </w:r>
        <w:r w:rsidR="007327CA">
          <w:rPr>
            <w:noProof/>
            <w:webHidden/>
          </w:rPr>
        </w:r>
        <w:r w:rsidR="007327CA">
          <w:rPr>
            <w:noProof/>
            <w:webHidden/>
          </w:rPr>
          <w:fldChar w:fldCharType="separate"/>
        </w:r>
        <w:r w:rsidR="007327CA">
          <w:rPr>
            <w:noProof/>
            <w:webHidden/>
          </w:rPr>
          <w:t>34</w:t>
        </w:r>
        <w:r w:rsidR="007327CA">
          <w:rPr>
            <w:noProof/>
            <w:webHidden/>
          </w:rPr>
          <w:fldChar w:fldCharType="end"/>
        </w:r>
      </w:hyperlink>
    </w:p>
    <w:p w14:paraId="38958E64"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935" w:history="1">
        <w:r w:rsidR="007327CA" w:rsidRPr="00DA2821">
          <w:rPr>
            <w:rStyle w:val="Hyperlink"/>
            <w:noProof/>
            <w:highlight w:val="green"/>
            <w:lang w:val="en-US"/>
          </w:rPr>
          <w:t>5.55</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green"/>
            <w:lang w:val="en-US"/>
          </w:rPr>
          <w:t>DPDokumentOpret</w:t>
        </w:r>
        <w:r w:rsidR="007327CA">
          <w:rPr>
            <w:noProof/>
            <w:webHidden/>
          </w:rPr>
          <w:tab/>
        </w:r>
        <w:r w:rsidR="007327CA">
          <w:rPr>
            <w:noProof/>
            <w:webHidden/>
          </w:rPr>
          <w:fldChar w:fldCharType="begin"/>
        </w:r>
        <w:r w:rsidR="007327CA">
          <w:rPr>
            <w:noProof/>
            <w:webHidden/>
          </w:rPr>
          <w:instrText xml:space="preserve"> PAGEREF _Toc314563935 \h </w:instrText>
        </w:r>
        <w:r w:rsidR="007327CA">
          <w:rPr>
            <w:noProof/>
            <w:webHidden/>
          </w:rPr>
        </w:r>
        <w:r w:rsidR="007327CA">
          <w:rPr>
            <w:noProof/>
            <w:webHidden/>
          </w:rPr>
          <w:fldChar w:fldCharType="separate"/>
        </w:r>
        <w:r w:rsidR="007327CA">
          <w:rPr>
            <w:noProof/>
            <w:webHidden/>
          </w:rPr>
          <w:t>34</w:t>
        </w:r>
        <w:r w:rsidR="007327CA">
          <w:rPr>
            <w:noProof/>
            <w:webHidden/>
          </w:rPr>
          <w:fldChar w:fldCharType="end"/>
        </w:r>
      </w:hyperlink>
    </w:p>
    <w:p w14:paraId="5C8467E5" w14:textId="77777777" w:rsidR="007327CA" w:rsidRDefault="0068686F">
      <w:pPr>
        <w:pStyle w:val="Indholdsfortegnelse2"/>
        <w:rPr>
          <w:rFonts w:asciiTheme="minorHAnsi" w:eastAsiaTheme="minorEastAsia" w:hAnsiTheme="minorHAnsi" w:cstheme="minorBidi"/>
          <w:b w:val="0"/>
          <w:noProof/>
          <w:color w:val="auto"/>
          <w:sz w:val="22"/>
          <w:lang w:eastAsia="da-DK"/>
        </w:rPr>
      </w:pPr>
      <w:hyperlink w:anchor="_Toc314563936" w:history="1">
        <w:r w:rsidR="007327CA" w:rsidRPr="00DA2821">
          <w:rPr>
            <w:rStyle w:val="Hyperlink"/>
            <w:noProof/>
            <w:highlight w:val="green"/>
            <w:lang w:val="en-US"/>
          </w:rPr>
          <w:t>5.56</w:t>
        </w:r>
        <w:r w:rsidR="007327CA">
          <w:rPr>
            <w:rFonts w:asciiTheme="minorHAnsi" w:eastAsiaTheme="minorEastAsia" w:hAnsiTheme="minorHAnsi" w:cstheme="minorBidi"/>
            <w:b w:val="0"/>
            <w:noProof/>
            <w:color w:val="auto"/>
            <w:sz w:val="22"/>
            <w:lang w:eastAsia="da-DK"/>
          </w:rPr>
          <w:tab/>
        </w:r>
        <w:r w:rsidR="007327CA" w:rsidRPr="00DA2821">
          <w:rPr>
            <w:rStyle w:val="Hyperlink"/>
            <w:noProof/>
            <w:highlight w:val="green"/>
            <w:lang w:val="en-US"/>
          </w:rPr>
          <w:t>DPMeddelelseSendAkter</w:t>
        </w:r>
        <w:r w:rsidR="007327CA">
          <w:rPr>
            <w:noProof/>
            <w:webHidden/>
          </w:rPr>
          <w:tab/>
        </w:r>
        <w:r w:rsidR="007327CA">
          <w:rPr>
            <w:noProof/>
            <w:webHidden/>
          </w:rPr>
          <w:fldChar w:fldCharType="begin"/>
        </w:r>
        <w:r w:rsidR="007327CA">
          <w:rPr>
            <w:noProof/>
            <w:webHidden/>
          </w:rPr>
          <w:instrText xml:space="preserve"> PAGEREF _Toc314563936 \h </w:instrText>
        </w:r>
        <w:r w:rsidR="007327CA">
          <w:rPr>
            <w:noProof/>
            <w:webHidden/>
          </w:rPr>
        </w:r>
        <w:r w:rsidR="007327CA">
          <w:rPr>
            <w:noProof/>
            <w:webHidden/>
          </w:rPr>
          <w:fldChar w:fldCharType="separate"/>
        </w:r>
        <w:r w:rsidR="007327CA">
          <w:rPr>
            <w:noProof/>
            <w:webHidden/>
          </w:rPr>
          <w:t>34</w:t>
        </w:r>
        <w:r w:rsidR="007327CA">
          <w:rPr>
            <w:noProof/>
            <w:webHidden/>
          </w:rPr>
          <w:fldChar w:fldCharType="end"/>
        </w:r>
      </w:hyperlink>
    </w:p>
    <w:p w14:paraId="5E92A6AA" w14:textId="77777777" w:rsidR="007327CA" w:rsidRDefault="0068686F">
      <w:pPr>
        <w:pStyle w:val="Indholdsfortegnelse1"/>
        <w:rPr>
          <w:rFonts w:asciiTheme="minorHAnsi" w:eastAsiaTheme="minorEastAsia" w:hAnsiTheme="minorHAnsi" w:cstheme="minorBidi"/>
          <w:b w:val="0"/>
          <w:noProof/>
          <w:color w:val="auto"/>
          <w:sz w:val="22"/>
          <w:lang w:eastAsia="da-DK"/>
        </w:rPr>
      </w:pPr>
      <w:hyperlink w:anchor="_Toc314563937" w:history="1">
        <w:r w:rsidR="007327CA" w:rsidRPr="00DA2821">
          <w:rPr>
            <w:rStyle w:val="Hyperlink"/>
            <w:noProof/>
            <w:lang w:val="en-US"/>
          </w:rPr>
          <w:t>6</w:t>
        </w:r>
        <w:r w:rsidR="007327CA">
          <w:rPr>
            <w:rFonts w:asciiTheme="minorHAnsi" w:eastAsiaTheme="minorEastAsia" w:hAnsiTheme="minorHAnsi" w:cstheme="minorBidi"/>
            <w:b w:val="0"/>
            <w:noProof/>
            <w:color w:val="auto"/>
            <w:sz w:val="22"/>
            <w:lang w:eastAsia="da-DK"/>
          </w:rPr>
          <w:tab/>
        </w:r>
        <w:r w:rsidR="007327CA" w:rsidRPr="00DA2821">
          <w:rPr>
            <w:rStyle w:val="Hyperlink"/>
            <w:noProof/>
            <w:lang w:val="en-US"/>
          </w:rPr>
          <w:t>Version Log</w:t>
        </w:r>
        <w:r w:rsidR="007327CA">
          <w:rPr>
            <w:noProof/>
            <w:webHidden/>
          </w:rPr>
          <w:tab/>
        </w:r>
        <w:r w:rsidR="007327CA">
          <w:rPr>
            <w:noProof/>
            <w:webHidden/>
          </w:rPr>
          <w:fldChar w:fldCharType="begin"/>
        </w:r>
        <w:r w:rsidR="007327CA">
          <w:rPr>
            <w:noProof/>
            <w:webHidden/>
          </w:rPr>
          <w:instrText xml:space="preserve"> PAGEREF _Toc314563937 \h </w:instrText>
        </w:r>
        <w:r w:rsidR="007327CA">
          <w:rPr>
            <w:noProof/>
            <w:webHidden/>
          </w:rPr>
        </w:r>
        <w:r w:rsidR="007327CA">
          <w:rPr>
            <w:noProof/>
            <w:webHidden/>
          </w:rPr>
          <w:fldChar w:fldCharType="separate"/>
        </w:r>
        <w:r w:rsidR="007327CA">
          <w:rPr>
            <w:noProof/>
            <w:webHidden/>
          </w:rPr>
          <w:t>35</w:t>
        </w:r>
        <w:r w:rsidR="007327CA">
          <w:rPr>
            <w:noProof/>
            <w:webHidden/>
          </w:rPr>
          <w:fldChar w:fldCharType="end"/>
        </w:r>
      </w:hyperlink>
    </w:p>
    <w:p w14:paraId="76D98BB1" w14:textId="77777777" w:rsidR="00117B0F" w:rsidRPr="00D66BDC" w:rsidRDefault="006621B5" w:rsidP="00AB07F4">
      <w:pPr>
        <w:pStyle w:val="Indholdsfortegnelse1"/>
        <w:rPr>
          <w:b w:val="0"/>
          <w:sz w:val="28"/>
          <w:lang w:val="en-US"/>
        </w:rPr>
      </w:pPr>
      <w:r w:rsidRPr="00D66BDC">
        <w:rPr>
          <w:b w:val="0"/>
          <w:sz w:val="28"/>
          <w:lang w:val="en-US"/>
        </w:rPr>
        <w:fldChar w:fldCharType="end"/>
      </w:r>
    </w:p>
    <w:p w14:paraId="76D98BB2" w14:textId="77777777" w:rsidR="00A9772A" w:rsidRPr="00D66BDC" w:rsidRDefault="00301165" w:rsidP="00530560">
      <w:pPr>
        <w:pStyle w:val="Overskrift1"/>
        <w:numPr>
          <w:ilvl w:val="0"/>
          <w:numId w:val="1"/>
        </w:numPr>
        <w:rPr>
          <w:lang w:val="en-US"/>
        </w:rPr>
      </w:pPr>
      <w:bookmarkStart w:id="29" w:name="_Toc314563876"/>
      <w:proofErr w:type="spellStart"/>
      <w:r>
        <w:rPr>
          <w:lang w:val="en-US"/>
        </w:rPr>
        <w:lastRenderedPageBreak/>
        <w:t>Indledning</w:t>
      </w:r>
      <w:bookmarkEnd w:id="29"/>
      <w:proofErr w:type="spellEnd"/>
    </w:p>
    <w:p w14:paraId="76D98BB3" w14:textId="77777777" w:rsidR="00A44708" w:rsidRDefault="00A44708" w:rsidP="002D1458">
      <w:r w:rsidRPr="00A44708">
        <w:t>I forbindelse med service kald kan der opstå fejl.</w:t>
      </w:r>
      <w:r>
        <w:t xml:space="preserve"> Fejlene vil som hovedregel opstå i forbindelse med valideringer af de fremsendte data.</w:t>
      </w:r>
    </w:p>
    <w:p w14:paraId="76D98BB4" w14:textId="77777777" w:rsidR="00A44708" w:rsidRDefault="00A44708" w:rsidP="002D1458">
      <w:r>
        <w:t>På DMI siden vil der findes en detaljeret fejllog, hvor man kan analysere fejlene i detaljer, men for at EFI/MF kan reagere korrekt er der behov for, at identificere de fejlsituationer der kan opstå, og få aftalt hvorledes EFI/MF skal reagere på disse.</w:t>
      </w:r>
    </w:p>
    <w:p w14:paraId="76D98BB5" w14:textId="77777777" w:rsidR="00EF4B90" w:rsidRDefault="00A44708" w:rsidP="002D1458">
      <w:r>
        <w:t xml:space="preserve">Fejlkoderne kommunikeres i de enkelte services i henhold til </w:t>
      </w:r>
      <w:proofErr w:type="spellStart"/>
      <w:r>
        <w:t>SKAT’s</w:t>
      </w:r>
      <w:proofErr w:type="spellEnd"/>
      <w:r>
        <w:t xml:space="preserve"> </w:t>
      </w:r>
      <w:proofErr w:type="spellStart"/>
      <w:r>
        <w:t>retningslinier</w:t>
      </w:r>
      <w:proofErr w:type="spellEnd"/>
      <w:r w:rsidR="00EF4B90">
        <w:t xml:space="preserve"> i</w:t>
      </w:r>
    </w:p>
    <w:p w14:paraId="76D98BB6" w14:textId="77777777" w:rsidR="00EF4B90" w:rsidRDefault="00EF4B90" w:rsidP="002D1458">
      <w:r w:rsidRPr="008A6DEB">
        <w:t>‘</w:t>
      </w:r>
      <w:r w:rsidR="006621B5">
        <w:fldChar w:fldCharType="begin"/>
      </w:r>
      <w:r w:rsidR="00F06601">
        <w:instrText xml:space="preserve"> DOCPROPERTY "Subject"  </w:instrText>
      </w:r>
      <w:r w:rsidR="006621B5">
        <w:fldChar w:fldCharType="separate"/>
      </w:r>
      <w:r>
        <w:t>AG08 - Fejlbehandling og Hovedoplysninger</w:t>
      </w:r>
      <w:r w:rsidR="006621B5">
        <w:fldChar w:fldCharType="end"/>
      </w:r>
      <w:r w:rsidRPr="00EF4B90">
        <w:t>’.</w:t>
      </w:r>
      <w:r>
        <w:t xml:space="preserve"> </w:t>
      </w:r>
    </w:p>
    <w:p w14:paraId="76D98BB7" w14:textId="77777777" w:rsidR="008A6DEB" w:rsidRPr="008A6DEB" w:rsidRDefault="008A6DEB" w:rsidP="008A6DEB">
      <w:r>
        <w:t xml:space="preserve">Ifølge </w:t>
      </w:r>
      <w:proofErr w:type="spellStart"/>
      <w:r>
        <w:t>retningslinierne</w:t>
      </w:r>
      <w:proofErr w:type="spellEnd"/>
      <w:r>
        <w:t xml:space="preserve"> har </w:t>
      </w:r>
      <w:proofErr w:type="spellStart"/>
      <w:r>
        <w:t>HovedOplysningerSvar</w:t>
      </w:r>
      <w:proofErr w:type="spellEnd"/>
      <w:r>
        <w:t xml:space="preserve"> </w:t>
      </w:r>
      <w:r w:rsidRPr="008A6DEB">
        <w:t>en liste af fejl (eller a</w:t>
      </w:r>
      <w:r w:rsidRPr="008A6DEB">
        <w:t>d</w:t>
      </w:r>
      <w:r w:rsidRPr="008A6DEB">
        <w:t>vis/advarsler) der hver har:</w:t>
      </w:r>
    </w:p>
    <w:p w14:paraId="76D98BB8" w14:textId="77777777" w:rsidR="008A6DEB" w:rsidRPr="008A6DEB" w:rsidRDefault="008A6DEB" w:rsidP="008A6DEB">
      <w:pPr>
        <w:numPr>
          <w:ilvl w:val="0"/>
          <w:numId w:val="42"/>
        </w:numPr>
      </w:pPr>
      <w:r w:rsidRPr="008A6DEB">
        <w:t xml:space="preserve">Et 5 cifret fejlnummer (eller </w:t>
      </w:r>
      <w:proofErr w:type="spellStart"/>
      <w:r w:rsidRPr="008A6DEB">
        <w:t>advisnummer</w:t>
      </w:r>
      <w:proofErr w:type="spellEnd"/>
      <w:r w:rsidRPr="008A6DEB">
        <w:t>) der kun tillægges mening i fo</w:t>
      </w:r>
      <w:r w:rsidRPr="008A6DEB">
        <w:t>r</w:t>
      </w:r>
      <w:r w:rsidRPr="008A6DEB">
        <w:t xml:space="preserve">hold til den enkelte service </w:t>
      </w:r>
    </w:p>
    <w:p w14:paraId="76D98BB9" w14:textId="77777777" w:rsidR="008A6DEB" w:rsidRPr="008A6DEB" w:rsidRDefault="008A6DEB" w:rsidP="008A6DEB">
      <w:pPr>
        <w:numPr>
          <w:ilvl w:val="0"/>
          <w:numId w:val="42"/>
        </w:numPr>
      </w:pPr>
      <w:r w:rsidRPr="008A6DEB">
        <w:t>En tekst der kan logges, men som i brugergrænseflader kan erstattes af en DAP tekst der slås op ud fra (</w:t>
      </w:r>
      <w:proofErr w:type="spellStart"/>
      <w:r w:rsidRPr="008A6DEB">
        <w:t>ServiceID+FejlNummer</w:t>
      </w:r>
      <w:proofErr w:type="spellEnd"/>
      <w:r w:rsidRPr="008A6DEB">
        <w:t>).</w:t>
      </w:r>
    </w:p>
    <w:p w14:paraId="76D98BBA" w14:textId="77777777" w:rsidR="008A6DEB" w:rsidRPr="008A6DEB" w:rsidRDefault="008A6DEB" w:rsidP="008A6DEB">
      <w:pPr>
        <w:numPr>
          <w:ilvl w:val="0"/>
          <w:numId w:val="42"/>
        </w:numPr>
      </w:pPr>
      <w:r w:rsidRPr="008A6DEB">
        <w:t>Et ”</w:t>
      </w:r>
      <w:proofErr w:type="spellStart"/>
      <w:r w:rsidRPr="008A6DEB">
        <w:t>identification</w:t>
      </w:r>
      <w:proofErr w:type="spellEnd"/>
      <w:r w:rsidRPr="008A6DEB">
        <w:t xml:space="preserve">” element der indeholder en vilkårlig </w:t>
      </w:r>
      <w:proofErr w:type="spellStart"/>
      <w:r w:rsidRPr="008A6DEB">
        <w:t>xml</w:t>
      </w:r>
      <w:proofErr w:type="spellEnd"/>
      <w:r w:rsidRPr="008A6DEB">
        <w:t xml:space="preserve"> struktur der kan benyttes til generering af tekst via DAP eller behandles programmatisk af kalder.</w:t>
      </w:r>
    </w:p>
    <w:p w14:paraId="76D98BBB" w14:textId="77777777" w:rsidR="00795860" w:rsidRDefault="00795860" w:rsidP="008A6DEB">
      <w:r>
        <w:t xml:space="preserve">Ifølge </w:t>
      </w:r>
      <w:proofErr w:type="spellStart"/>
      <w:r>
        <w:t>retningslinierne</w:t>
      </w:r>
      <w:proofErr w:type="spellEnd"/>
      <w:r>
        <w:t xml:space="preserve"> indeholder fejlstrukturen en række yderligere oplysninger, men i relation til beskrivelse af fejlsituationerne er det de tre typer af information angivet herover der er interessante:</w:t>
      </w:r>
    </w:p>
    <w:p w14:paraId="76D98BBC" w14:textId="77777777" w:rsidR="00795860" w:rsidRDefault="00795860" w:rsidP="00795860">
      <w:pPr>
        <w:numPr>
          <w:ilvl w:val="0"/>
          <w:numId w:val="42"/>
        </w:numPr>
      </w:pPr>
      <w:r>
        <w:t>Service ID</w:t>
      </w:r>
    </w:p>
    <w:p w14:paraId="76D98BBD" w14:textId="77777777" w:rsidR="00795860" w:rsidRDefault="00795860" w:rsidP="00795860">
      <w:pPr>
        <w:numPr>
          <w:ilvl w:val="0"/>
          <w:numId w:val="42"/>
        </w:numPr>
      </w:pPr>
      <w:r>
        <w:t>Fejlnummer</w:t>
      </w:r>
    </w:p>
    <w:p w14:paraId="76D98BBE" w14:textId="77777777" w:rsidR="00795860" w:rsidRDefault="00795860" w:rsidP="00795860">
      <w:pPr>
        <w:numPr>
          <w:ilvl w:val="0"/>
          <w:numId w:val="42"/>
        </w:numPr>
      </w:pPr>
      <w:proofErr w:type="spellStart"/>
      <w:r>
        <w:t>Identification</w:t>
      </w:r>
      <w:proofErr w:type="spellEnd"/>
    </w:p>
    <w:p w14:paraId="76D98BBF" w14:textId="77777777" w:rsidR="00795860" w:rsidRDefault="002A6EB1" w:rsidP="00795860">
      <w:r>
        <w:t xml:space="preserve">Service ID er en unik identifikation af en enkelt service, </w:t>
      </w:r>
      <w:r w:rsidR="002A7A18">
        <w:t>og for hver enkelt service skal de anvendte fejlnumre defineres i DAP</w:t>
      </w:r>
      <w:r>
        <w:t>.</w:t>
      </w:r>
    </w:p>
    <w:p w14:paraId="76D98BC0" w14:textId="77777777" w:rsidR="00976021" w:rsidRDefault="002A7A18" w:rsidP="00795860">
      <w:r>
        <w:t>Fejlnumrene vil dog blive defineret så de har samme betydning på tværs af se</w:t>
      </w:r>
      <w:r>
        <w:t>r</w:t>
      </w:r>
      <w:r>
        <w:t>vices for at gøre det enklere at genbruge reaktionsmønstre mellem services.</w:t>
      </w:r>
      <w:r w:rsidR="00CE38C0">
        <w:t xml:space="preserve"> </w:t>
      </w:r>
      <w:r w:rsidR="00976021">
        <w:t>Fej</w:t>
      </w:r>
      <w:r w:rsidR="00976021">
        <w:t>l</w:t>
      </w:r>
      <w:r w:rsidR="00976021">
        <w:t xml:space="preserve">nummer kan være på 5 cifre, men da SAP’s </w:t>
      </w:r>
      <w:r w:rsidR="00077757">
        <w:t>egne fejlmeddelelsesnumre er på 3 cifre vil fejlnumre kun være på 3 cifre.</w:t>
      </w:r>
    </w:p>
    <w:p w14:paraId="76D98BC1" w14:textId="77777777" w:rsidR="00AE2B5C" w:rsidRDefault="00720EA5" w:rsidP="00795860">
      <w:proofErr w:type="spellStart"/>
      <w:r>
        <w:t>Identification</w:t>
      </w:r>
      <w:proofErr w:type="spellEnd"/>
      <w:r>
        <w:t xml:space="preserve"> er en valgfri struktur til at videregive struktureret information. Den gennemgående struktur vil have </w:t>
      </w:r>
      <w:r w:rsidR="00AE2B5C">
        <w:t>en parameter liste</w:t>
      </w:r>
      <w:r>
        <w:t>, hvor man for hver enkelt fej</w:t>
      </w:r>
      <w:r>
        <w:t>l</w:t>
      </w:r>
      <w:r>
        <w:t>kode definerer indholdet af hver</w:t>
      </w:r>
      <w:r w:rsidR="00AE2B5C">
        <w:t xml:space="preserve"> parameter</w:t>
      </w:r>
      <w:r>
        <w:t>.</w:t>
      </w:r>
      <w:r w:rsidR="00AE2B5C">
        <w:t xml:space="preserve"> Dette dokument anvender kun de fø</w:t>
      </w:r>
      <w:r w:rsidR="00AE2B5C">
        <w:t>r</w:t>
      </w:r>
      <w:r w:rsidR="00AE2B5C">
        <w:t>ste fire parametre.</w:t>
      </w:r>
    </w:p>
    <w:p w14:paraId="76D98BC2" w14:textId="77777777" w:rsidR="00AE2B5C" w:rsidRDefault="0075506B" w:rsidP="0075506B">
      <w:r>
        <w:t>I XML strukturen vil det optræde som en simpel parameterl</w:t>
      </w:r>
      <w:r w:rsidRPr="0075506B">
        <w:t>iste af strenge</w:t>
      </w:r>
      <w:r w:rsidR="00AE2B5C">
        <w:t xml:space="preserve"> med fø</w:t>
      </w:r>
      <w:r w:rsidR="00AE2B5C">
        <w:t>l</w:t>
      </w:r>
      <w:r w:rsidR="00AE2B5C">
        <w:t>gende definition:</w:t>
      </w:r>
    </w:p>
    <w:p w14:paraId="76D98BC3" w14:textId="77777777" w:rsidR="00AE2B5C" w:rsidRPr="00AE2B5C" w:rsidRDefault="00AE2B5C" w:rsidP="00AE2B5C">
      <w:pPr>
        <w:autoSpaceDE w:val="0"/>
        <w:autoSpaceDN w:val="0"/>
        <w:adjustRightInd w:val="0"/>
        <w:spacing w:after="0"/>
        <w:rPr>
          <w:rFonts w:ascii="Courier New" w:hAnsi="Courier New" w:cs="Courier New"/>
          <w:sz w:val="16"/>
          <w:szCs w:val="16"/>
          <w:lang w:eastAsia="da-DK"/>
        </w:rPr>
      </w:pPr>
      <w:r w:rsidRPr="00AE2B5C">
        <w:rPr>
          <w:rFonts w:ascii="Courier New" w:hAnsi="Courier New" w:cs="Courier New"/>
          <w:color w:val="008080"/>
          <w:sz w:val="16"/>
          <w:szCs w:val="16"/>
          <w:lang w:eastAsia="da-DK"/>
        </w:rPr>
        <w:t>&lt;</w:t>
      </w:r>
      <w:proofErr w:type="spellStart"/>
      <w:r w:rsidRPr="00AE2B5C">
        <w:rPr>
          <w:rFonts w:ascii="Courier New" w:hAnsi="Courier New" w:cs="Courier New"/>
          <w:color w:val="3F7F7F"/>
          <w:sz w:val="16"/>
          <w:szCs w:val="16"/>
          <w:lang w:eastAsia="da-DK"/>
        </w:rPr>
        <w:t>xs:element</w:t>
      </w:r>
      <w:proofErr w:type="spellEnd"/>
      <w:r w:rsidRPr="00AE2B5C">
        <w:rPr>
          <w:rFonts w:ascii="Courier New" w:hAnsi="Courier New" w:cs="Courier New"/>
          <w:sz w:val="16"/>
          <w:szCs w:val="16"/>
          <w:lang w:eastAsia="da-DK"/>
        </w:rPr>
        <w:t xml:space="preserve"> </w:t>
      </w:r>
      <w:proofErr w:type="spellStart"/>
      <w:r w:rsidRPr="00AE2B5C">
        <w:rPr>
          <w:rFonts w:ascii="Courier New" w:hAnsi="Courier New" w:cs="Courier New"/>
          <w:color w:val="7F007F"/>
          <w:sz w:val="16"/>
          <w:szCs w:val="16"/>
          <w:lang w:eastAsia="da-DK"/>
        </w:rPr>
        <w:t>name</w:t>
      </w:r>
      <w:proofErr w:type="spellEnd"/>
      <w:r w:rsidRPr="00AE2B5C">
        <w:rPr>
          <w:rFonts w:ascii="Courier New" w:hAnsi="Courier New" w:cs="Courier New"/>
          <w:color w:val="000000"/>
          <w:sz w:val="16"/>
          <w:szCs w:val="16"/>
          <w:lang w:eastAsia="da-DK"/>
        </w:rPr>
        <w:t>=</w:t>
      </w:r>
      <w:r w:rsidRPr="00AE2B5C">
        <w:rPr>
          <w:rFonts w:ascii="Courier New" w:hAnsi="Courier New" w:cs="Courier New"/>
          <w:i/>
          <w:iCs/>
          <w:color w:val="2A00FF"/>
          <w:sz w:val="16"/>
          <w:szCs w:val="16"/>
          <w:lang w:eastAsia="da-DK"/>
        </w:rPr>
        <w:t>"</w:t>
      </w:r>
      <w:proofErr w:type="spellStart"/>
      <w:r w:rsidRPr="00AE2B5C">
        <w:rPr>
          <w:rFonts w:ascii="Courier New" w:hAnsi="Courier New" w:cs="Courier New"/>
          <w:i/>
          <w:iCs/>
          <w:color w:val="2A00FF"/>
          <w:sz w:val="16"/>
          <w:szCs w:val="16"/>
          <w:lang w:eastAsia="da-DK"/>
        </w:rPr>
        <w:t>FejlAdvisParamSamling</w:t>
      </w:r>
      <w:proofErr w:type="spellEnd"/>
      <w:r w:rsidRPr="00AE2B5C">
        <w:rPr>
          <w:rFonts w:ascii="Courier New" w:hAnsi="Courier New" w:cs="Courier New"/>
          <w:i/>
          <w:iCs/>
          <w:color w:val="2A00FF"/>
          <w:sz w:val="16"/>
          <w:szCs w:val="16"/>
          <w:lang w:eastAsia="da-DK"/>
        </w:rPr>
        <w:t>"</w:t>
      </w:r>
      <w:r w:rsidRPr="00AE2B5C">
        <w:rPr>
          <w:rFonts w:ascii="Courier New" w:hAnsi="Courier New" w:cs="Courier New"/>
          <w:sz w:val="16"/>
          <w:szCs w:val="16"/>
          <w:lang w:eastAsia="da-DK"/>
        </w:rPr>
        <w:t xml:space="preserve"> </w:t>
      </w:r>
      <w:r w:rsidRPr="00AE2B5C">
        <w:rPr>
          <w:rFonts w:ascii="Courier New" w:hAnsi="Courier New" w:cs="Courier New"/>
          <w:color w:val="7F007F"/>
          <w:sz w:val="16"/>
          <w:szCs w:val="16"/>
          <w:lang w:eastAsia="da-DK"/>
        </w:rPr>
        <w:t>type</w:t>
      </w:r>
      <w:r w:rsidRPr="00AE2B5C">
        <w:rPr>
          <w:rFonts w:ascii="Courier New" w:hAnsi="Courier New" w:cs="Courier New"/>
          <w:color w:val="000000"/>
          <w:sz w:val="16"/>
          <w:szCs w:val="16"/>
          <w:lang w:eastAsia="da-DK"/>
        </w:rPr>
        <w:t>=</w:t>
      </w:r>
      <w:r w:rsidRPr="00AE2B5C">
        <w:rPr>
          <w:rFonts w:ascii="Courier New" w:hAnsi="Courier New" w:cs="Courier New"/>
          <w:i/>
          <w:iCs/>
          <w:color w:val="2A00FF"/>
          <w:sz w:val="16"/>
          <w:szCs w:val="16"/>
          <w:lang w:eastAsia="da-DK"/>
        </w:rPr>
        <w:t>"fase2.1:FejlAdvisParamSamlingType"</w:t>
      </w:r>
      <w:r w:rsidRPr="00AE2B5C">
        <w:rPr>
          <w:rFonts w:ascii="Courier New" w:hAnsi="Courier New" w:cs="Courier New"/>
          <w:sz w:val="16"/>
          <w:szCs w:val="16"/>
          <w:lang w:eastAsia="da-DK"/>
        </w:rPr>
        <w:t xml:space="preserve"> </w:t>
      </w:r>
      <w:r w:rsidRPr="00AE2B5C">
        <w:rPr>
          <w:rFonts w:ascii="Courier New" w:hAnsi="Courier New" w:cs="Courier New"/>
          <w:color w:val="008080"/>
          <w:sz w:val="16"/>
          <w:szCs w:val="16"/>
          <w:lang w:eastAsia="da-DK"/>
        </w:rPr>
        <w:t>/&gt;</w:t>
      </w:r>
    </w:p>
    <w:p w14:paraId="76D98BC4" w14:textId="77777777" w:rsidR="00AE2B5C" w:rsidRPr="00AE2B5C" w:rsidRDefault="00AE2B5C" w:rsidP="00AE2B5C">
      <w:pPr>
        <w:autoSpaceDE w:val="0"/>
        <w:autoSpaceDN w:val="0"/>
        <w:adjustRightInd w:val="0"/>
        <w:spacing w:after="0"/>
        <w:rPr>
          <w:rFonts w:ascii="Courier New" w:hAnsi="Courier New" w:cs="Courier New"/>
          <w:sz w:val="16"/>
          <w:szCs w:val="16"/>
          <w:lang w:val="en-US" w:eastAsia="da-DK"/>
        </w:rPr>
      </w:pPr>
      <w:r w:rsidRPr="00AE2B5C">
        <w:rPr>
          <w:rFonts w:ascii="Courier New" w:hAnsi="Courier New" w:cs="Courier New"/>
          <w:color w:val="000000"/>
          <w:sz w:val="16"/>
          <w:szCs w:val="16"/>
          <w:lang w:eastAsia="da-DK"/>
        </w:rPr>
        <w:t xml:space="preserve">   </w:t>
      </w:r>
      <w:r w:rsidRPr="00AE2B5C">
        <w:rPr>
          <w:rFonts w:ascii="Courier New" w:hAnsi="Courier New" w:cs="Courier New"/>
          <w:color w:val="008080"/>
          <w:sz w:val="16"/>
          <w:szCs w:val="16"/>
          <w:lang w:val="en-US" w:eastAsia="da-DK"/>
        </w:rPr>
        <w:t>&lt;</w:t>
      </w:r>
      <w:proofErr w:type="spellStart"/>
      <w:r w:rsidRPr="00AE2B5C">
        <w:rPr>
          <w:rFonts w:ascii="Courier New" w:hAnsi="Courier New" w:cs="Courier New"/>
          <w:color w:val="3F7F7F"/>
          <w:sz w:val="16"/>
          <w:szCs w:val="16"/>
          <w:lang w:val="en-US" w:eastAsia="da-DK"/>
        </w:rPr>
        <w:t>xs</w:t>
      </w:r>
      <w:proofErr w:type="gramStart"/>
      <w:r w:rsidRPr="00AE2B5C">
        <w:rPr>
          <w:rFonts w:ascii="Courier New" w:hAnsi="Courier New" w:cs="Courier New"/>
          <w:color w:val="3F7F7F"/>
          <w:sz w:val="16"/>
          <w:szCs w:val="16"/>
          <w:lang w:val="en-US" w:eastAsia="da-DK"/>
        </w:rPr>
        <w:t>:complexType</w:t>
      </w:r>
      <w:proofErr w:type="spellEnd"/>
      <w:proofErr w:type="gramEnd"/>
      <w:r w:rsidRPr="00AE2B5C">
        <w:rPr>
          <w:rFonts w:ascii="Courier New" w:hAnsi="Courier New" w:cs="Courier New"/>
          <w:sz w:val="16"/>
          <w:szCs w:val="16"/>
          <w:lang w:val="en-US" w:eastAsia="da-DK"/>
        </w:rPr>
        <w:t xml:space="preserve"> </w:t>
      </w:r>
      <w:r w:rsidRPr="00AE2B5C">
        <w:rPr>
          <w:rFonts w:ascii="Courier New" w:hAnsi="Courier New" w:cs="Courier New"/>
          <w:color w:val="7F007F"/>
          <w:sz w:val="16"/>
          <w:szCs w:val="16"/>
          <w:lang w:val="en-US" w:eastAsia="da-DK"/>
        </w:rPr>
        <w:t>name</w:t>
      </w:r>
      <w:r w:rsidRPr="00AE2B5C">
        <w:rPr>
          <w:rFonts w:ascii="Courier New" w:hAnsi="Courier New" w:cs="Courier New"/>
          <w:color w:val="000000"/>
          <w:sz w:val="16"/>
          <w:szCs w:val="16"/>
          <w:lang w:val="en-US" w:eastAsia="da-DK"/>
        </w:rPr>
        <w:t>=</w:t>
      </w:r>
      <w:r w:rsidRPr="00AE2B5C">
        <w:rPr>
          <w:rFonts w:ascii="Courier New" w:hAnsi="Courier New" w:cs="Courier New"/>
          <w:i/>
          <w:iCs/>
          <w:color w:val="2A00FF"/>
          <w:sz w:val="16"/>
          <w:szCs w:val="16"/>
          <w:lang w:val="en-US" w:eastAsia="da-DK"/>
        </w:rPr>
        <w:t>"</w:t>
      </w:r>
      <w:proofErr w:type="spellStart"/>
      <w:r w:rsidRPr="00AE2B5C">
        <w:rPr>
          <w:rFonts w:ascii="Courier New" w:hAnsi="Courier New" w:cs="Courier New"/>
          <w:i/>
          <w:iCs/>
          <w:color w:val="2A00FF"/>
          <w:sz w:val="16"/>
          <w:szCs w:val="16"/>
          <w:lang w:val="en-US" w:eastAsia="da-DK"/>
        </w:rPr>
        <w:t>FejlAdvisParamSamlingType</w:t>
      </w:r>
      <w:proofErr w:type="spellEnd"/>
      <w:r w:rsidRPr="00AE2B5C">
        <w:rPr>
          <w:rFonts w:ascii="Courier New" w:hAnsi="Courier New" w:cs="Courier New"/>
          <w:i/>
          <w:iCs/>
          <w:color w:val="2A00FF"/>
          <w:sz w:val="16"/>
          <w:szCs w:val="16"/>
          <w:lang w:val="en-US" w:eastAsia="da-DK"/>
        </w:rPr>
        <w:t>"</w:t>
      </w:r>
      <w:r w:rsidRPr="00AE2B5C">
        <w:rPr>
          <w:rFonts w:ascii="Courier New" w:hAnsi="Courier New" w:cs="Courier New"/>
          <w:color w:val="008080"/>
          <w:sz w:val="16"/>
          <w:szCs w:val="16"/>
          <w:lang w:val="en-US" w:eastAsia="da-DK"/>
        </w:rPr>
        <w:t>&gt;</w:t>
      </w:r>
    </w:p>
    <w:p w14:paraId="76D98BC5" w14:textId="77777777" w:rsidR="00AE2B5C" w:rsidRPr="00AE2B5C" w:rsidRDefault="00AE2B5C" w:rsidP="00AE2B5C">
      <w:pPr>
        <w:autoSpaceDE w:val="0"/>
        <w:autoSpaceDN w:val="0"/>
        <w:adjustRightInd w:val="0"/>
        <w:spacing w:after="0"/>
        <w:rPr>
          <w:rFonts w:ascii="Courier New" w:hAnsi="Courier New" w:cs="Courier New"/>
          <w:sz w:val="16"/>
          <w:szCs w:val="16"/>
          <w:lang w:val="en-US" w:eastAsia="da-DK"/>
        </w:rPr>
      </w:pPr>
      <w:r w:rsidRPr="00AE2B5C">
        <w:rPr>
          <w:rFonts w:ascii="Courier New" w:hAnsi="Courier New" w:cs="Courier New"/>
          <w:color w:val="000000"/>
          <w:sz w:val="16"/>
          <w:szCs w:val="16"/>
          <w:lang w:val="en-US" w:eastAsia="da-DK"/>
        </w:rPr>
        <w:t xml:space="preserve">      </w:t>
      </w:r>
      <w:r w:rsidRPr="00AE2B5C">
        <w:rPr>
          <w:rFonts w:ascii="Courier New" w:hAnsi="Courier New" w:cs="Courier New"/>
          <w:color w:val="008080"/>
          <w:sz w:val="16"/>
          <w:szCs w:val="16"/>
          <w:lang w:val="en-US" w:eastAsia="da-DK"/>
        </w:rPr>
        <w:t>&lt;</w:t>
      </w:r>
      <w:proofErr w:type="spellStart"/>
      <w:proofErr w:type="gramStart"/>
      <w:r w:rsidRPr="00AE2B5C">
        <w:rPr>
          <w:rFonts w:ascii="Courier New" w:hAnsi="Courier New" w:cs="Courier New"/>
          <w:color w:val="3F7F7F"/>
          <w:sz w:val="16"/>
          <w:szCs w:val="16"/>
          <w:lang w:val="en-US" w:eastAsia="da-DK"/>
        </w:rPr>
        <w:t>xs:</w:t>
      </w:r>
      <w:proofErr w:type="gramEnd"/>
      <w:r w:rsidRPr="00AE2B5C">
        <w:rPr>
          <w:rFonts w:ascii="Courier New" w:hAnsi="Courier New" w:cs="Courier New"/>
          <w:color w:val="3F7F7F"/>
          <w:sz w:val="16"/>
          <w:szCs w:val="16"/>
          <w:lang w:val="en-US" w:eastAsia="da-DK"/>
        </w:rPr>
        <w:t>sequence</w:t>
      </w:r>
      <w:proofErr w:type="spellEnd"/>
      <w:r w:rsidRPr="00AE2B5C">
        <w:rPr>
          <w:rFonts w:ascii="Courier New" w:hAnsi="Courier New" w:cs="Courier New"/>
          <w:color w:val="008080"/>
          <w:sz w:val="16"/>
          <w:szCs w:val="16"/>
          <w:lang w:val="en-US" w:eastAsia="da-DK"/>
        </w:rPr>
        <w:t>&gt;</w:t>
      </w:r>
    </w:p>
    <w:p w14:paraId="76D98BC6" w14:textId="77777777" w:rsidR="00AE2B5C" w:rsidRDefault="00AE2B5C" w:rsidP="00AE2B5C">
      <w:pPr>
        <w:autoSpaceDE w:val="0"/>
        <w:autoSpaceDN w:val="0"/>
        <w:adjustRightInd w:val="0"/>
        <w:spacing w:after="0"/>
        <w:rPr>
          <w:rFonts w:ascii="Courier New" w:hAnsi="Courier New" w:cs="Courier New"/>
          <w:sz w:val="16"/>
          <w:szCs w:val="16"/>
          <w:lang w:val="en-US" w:eastAsia="da-DK"/>
        </w:rPr>
      </w:pPr>
      <w:r w:rsidRPr="00AE2B5C">
        <w:rPr>
          <w:rFonts w:ascii="Courier New" w:hAnsi="Courier New" w:cs="Courier New"/>
          <w:color w:val="000000"/>
          <w:sz w:val="16"/>
          <w:szCs w:val="16"/>
          <w:lang w:val="en-US" w:eastAsia="da-DK"/>
        </w:rPr>
        <w:t xml:space="preserve">         </w:t>
      </w:r>
      <w:r w:rsidRPr="00AE2B5C">
        <w:rPr>
          <w:rFonts w:ascii="Courier New" w:hAnsi="Courier New" w:cs="Courier New"/>
          <w:color w:val="008080"/>
          <w:sz w:val="16"/>
          <w:szCs w:val="16"/>
          <w:lang w:val="en-US" w:eastAsia="da-DK"/>
        </w:rPr>
        <w:t>&lt;</w:t>
      </w:r>
      <w:proofErr w:type="spellStart"/>
      <w:r w:rsidRPr="00AE2B5C">
        <w:rPr>
          <w:rFonts w:ascii="Courier New" w:hAnsi="Courier New" w:cs="Courier New"/>
          <w:color w:val="3F7F7F"/>
          <w:sz w:val="16"/>
          <w:szCs w:val="16"/>
          <w:lang w:val="en-US" w:eastAsia="da-DK"/>
        </w:rPr>
        <w:t>xs</w:t>
      </w:r>
      <w:proofErr w:type="gramStart"/>
      <w:r w:rsidRPr="00AE2B5C">
        <w:rPr>
          <w:rFonts w:ascii="Courier New" w:hAnsi="Courier New" w:cs="Courier New"/>
          <w:color w:val="3F7F7F"/>
          <w:sz w:val="16"/>
          <w:szCs w:val="16"/>
          <w:lang w:val="en-US" w:eastAsia="da-DK"/>
        </w:rPr>
        <w:t>:element</w:t>
      </w:r>
      <w:proofErr w:type="spellEnd"/>
      <w:proofErr w:type="gramEnd"/>
      <w:r w:rsidRPr="00AE2B5C">
        <w:rPr>
          <w:rFonts w:ascii="Courier New" w:hAnsi="Courier New" w:cs="Courier New"/>
          <w:sz w:val="16"/>
          <w:szCs w:val="16"/>
          <w:lang w:val="en-US" w:eastAsia="da-DK"/>
        </w:rPr>
        <w:t xml:space="preserve"> </w:t>
      </w:r>
      <w:r w:rsidRPr="00AE2B5C">
        <w:rPr>
          <w:rFonts w:ascii="Courier New" w:hAnsi="Courier New" w:cs="Courier New"/>
          <w:color w:val="7F007F"/>
          <w:sz w:val="16"/>
          <w:szCs w:val="16"/>
          <w:lang w:val="en-US" w:eastAsia="da-DK"/>
        </w:rPr>
        <w:t>name</w:t>
      </w:r>
      <w:r w:rsidRPr="00AE2B5C">
        <w:rPr>
          <w:rFonts w:ascii="Courier New" w:hAnsi="Courier New" w:cs="Courier New"/>
          <w:color w:val="000000"/>
          <w:sz w:val="16"/>
          <w:szCs w:val="16"/>
          <w:lang w:val="en-US" w:eastAsia="da-DK"/>
        </w:rPr>
        <w:t>=</w:t>
      </w:r>
      <w:r w:rsidRPr="00AE2B5C">
        <w:rPr>
          <w:rFonts w:ascii="Courier New" w:hAnsi="Courier New" w:cs="Courier New"/>
          <w:i/>
          <w:iCs/>
          <w:color w:val="2A00FF"/>
          <w:sz w:val="16"/>
          <w:szCs w:val="16"/>
          <w:lang w:val="en-US" w:eastAsia="da-DK"/>
        </w:rPr>
        <w:t>"</w:t>
      </w:r>
      <w:proofErr w:type="spellStart"/>
      <w:r w:rsidRPr="00AE2B5C">
        <w:rPr>
          <w:rFonts w:ascii="Courier New" w:hAnsi="Courier New" w:cs="Courier New"/>
          <w:i/>
          <w:iCs/>
          <w:color w:val="2A00FF"/>
          <w:sz w:val="16"/>
          <w:szCs w:val="16"/>
          <w:lang w:val="en-US" w:eastAsia="da-DK"/>
        </w:rPr>
        <w:t>param</w:t>
      </w:r>
      <w:proofErr w:type="spellEnd"/>
      <w:r w:rsidRPr="00AE2B5C">
        <w:rPr>
          <w:rFonts w:ascii="Courier New" w:hAnsi="Courier New" w:cs="Courier New"/>
          <w:i/>
          <w:iCs/>
          <w:color w:val="2A00FF"/>
          <w:sz w:val="16"/>
          <w:szCs w:val="16"/>
          <w:lang w:val="en-US" w:eastAsia="da-DK"/>
        </w:rPr>
        <w:t>"</w:t>
      </w:r>
      <w:r w:rsidRPr="00AE2B5C">
        <w:rPr>
          <w:rFonts w:ascii="Courier New" w:hAnsi="Courier New" w:cs="Courier New"/>
          <w:sz w:val="16"/>
          <w:szCs w:val="16"/>
          <w:lang w:val="en-US" w:eastAsia="da-DK"/>
        </w:rPr>
        <w:t xml:space="preserve"> </w:t>
      </w:r>
      <w:r w:rsidRPr="00AE2B5C">
        <w:rPr>
          <w:rFonts w:ascii="Courier New" w:hAnsi="Courier New" w:cs="Courier New"/>
          <w:color w:val="7F007F"/>
          <w:sz w:val="16"/>
          <w:szCs w:val="16"/>
          <w:lang w:val="en-US" w:eastAsia="da-DK"/>
        </w:rPr>
        <w:t>type</w:t>
      </w:r>
      <w:r w:rsidRPr="00AE2B5C">
        <w:rPr>
          <w:rFonts w:ascii="Courier New" w:hAnsi="Courier New" w:cs="Courier New"/>
          <w:color w:val="000000"/>
          <w:sz w:val="16"/>
          <w:szCs w:val="16"/>
          <w:lang w:val="en-US" w:eastAsia="da-DK"/>
        </w:rPr>
        <w:t>=</w:t>
      </w:r>
      <w:r w:rsidRPr="00AE2B5C">
        <w:rPr>
          <w:rFonts w:ascii="Courier New" w:hAnsi="Courier New" w:cs="Courier New"/>
          <w:i/>
          <w:iCs/>
          <w:color w:val="2A00FF"/>
          <w:sz w:val="16"/>
          <w:szCs w:val="16"/>
          <w:lang w:val="en-US" w:eastAsia="da-DK"/>
        </w:rPr>
        <w:t>"</w:t>
      </w:r>
      <w:proofErr w:type="spellStart"/>
      <w:r w:rsidRPr="00AE2B5C">
        <w:rPr>
          <w:rFonts w:ascii="Courier New" w:hAnsi="Courier New" w:cs="Courier New"/>
          <w:i/>
          <w:iCs/>
          <w:color w:val="2A00FF"/>
          <w:sz w:val="16"/>
          <w:szCs w:val="16"/>
          <w:lang w:val="en-US" w:eastAsia="da-DK"/>
        </w:rPr>
        <w:t>xs:string</w:t>
      </w:r>
      <w:proofErr w:type="spellEnd"/>
      <w:r w:rsidRPr="00AE2B5C">
        <w:rPr>
          <w:rFonts w:ascii="Courier New" w:hAnsi="Courier New" w:cs="Courier New"/>
          <w:i/>
          <w:iCs/>
          <w:color w:val="2A00FF"/>
          <w:sz w:val="16"/>
          <w:szCs w:val="16"/>
          <w:lang w:val="en-US" w:eastAsia="da-DK"/>
        </w:rPr>
        <w:t>"</w:t>
      </w:r>
      <w:r w:rsidRPr="00AE2B5C">
        <w:rPr>
          <w:rFonts w:ascii="Courier New" w:hAnsi="Courier New" w:cs="Courier New"/>
          <w:sz w:val="16"/>
          <w:szCs w:val="16"/>
          <w:lang w:val="en-US" w:eastAsia="da-DK"/>
        </w:rPr>
        <w:t xml:space="preserve"> </w:t>
      </w:r>
      <w:proofErr w:type="spellStart"/>
      <w:r w:rsidRPr="00AE2B5C">
        <w:rPr>
          <w:rFonts w:ascii="Courier New" w:hAnsi="Courier New" w:cs="Courier New"/>
          <w:color w:val="7F007F"/>
          <w:sz w:val="16"/>
          <w:szCs w:val="16"/>
          <w:lang w:val="en-US" w:eastAsia="da-DK"/>
        </w:rPr>
        <w:t>minOccurs</w:t>
      </w:r>
      <w:proofErr w:type="spellEnd"/>
      <w:r w:rsidRPr="00AE2B5C">
        <w:rPr>
          <w:rFonts w:ascii="Courier New" w:hAnsi="Courier New" w:cs="Courier New"/>
          <w:color w:val="000000"/>
          <w:sz w:val="16"/>
          <w:szCs w:val="16"/>
          <w:lang w:val="en-US" w:eastAsia="da-DK"/>
        </w:rPr>
        <w:t>=</w:t>
      </w:r>
      <w:r w:rsidRPr="00AE2B5C">
        <w:rPr>
          <w:rFonts w:ascii="Courier New" w:hAnsi="Courier New" w:cs="Courier New"/>
          <w:i/>
          <w:iCs/>
          <w:color w:val="2A00FF"/>
          <w:sz w:val="16"/>
          <w:szCs w:val="16"/>
          <w:lang w:val="en-US" w:eastAsia="da-DK"/>
        </w:rPr>
        <w:t>"0"</w:t>
      </w:r>
      <w:r w:rsidRPr="00AE2B5C">
        <w:rPr>
          <w:rFonts w:ascii="Courier New" w:hAnsi="Courier New" w:cs="Courier New"/>
          <w:sz w:val="16"/>
          <w:szCs w:val="16"/>
          <w:lang w:val="en-US" w:eastAsia="da-DK"/>
        </w:rPr>
        <w:t xml:space="preserve"> </w:t>
      </w:r>
    </w:p>
    <w:p w14:paraId="76D98BC7" w14:textId="77777777" w:rsidR="00AE2B5C" w:rsidRPr="00AE2B5C" w:rsidRDefault="00AE2B5C" w:rsidP="00AE2B5C">
      <w:pPr>
        <w:autoSpaceDE w:val="0"/>
        <w:autoSpaceDN w:val="0"/>
        <w:adjustRightInd w:val="0"/>
        <w:spacing w:after="0"/>
        <w:rPr>
          <w:rFonts w:ascii="Courier New" w:hAnsi="Courier New" w:cs="Courier New"/>
          <w:sz w:val="16"/>
          <w:szCs w:val="16"/>
          <w:lang w:val="en-US" w:eastAsia="da-DK"/>
        </w:rPr>
      </w:pPr>
      <w:r>
        <w:rPr>
          <w:rFonts w:ascii="Courier New" w:hAnsi="Courier New" w:cs="Courier New"/>
          <w:sz w:val="16"/>
          <w:szCs w:val="16"/>
          <w:lang w:val="en-US" w:eastAsia="da-DK"/>
        </w:rPr>
        <w:t xml:space="preserve">             </w:t>
      </w:r>
      <w:proofErr w:type="spellStart"/>
      <w:proofErr w:type="gramStart"/>
      <w:r w:rsidRPr="00AE2B5C">
        <w:rPr>
          <w:rFonts w:ascii="Courier New" w:hAnsi="Courier New" w:cs="Courier New"/>
          <w:color w:val="7F007F"/>
          <w:sz w:val="16"/>
          <w:szCs w:val="16"/>
          <w:lang w:val="en-US" w:eastAsia="da-DK"/>
        </w:rPr>
        <w:t>maxOccurs</w:t>
      </w:r>
      <w:proofErr w:type="spellEnd"/>
      <w:proofErr w:type="gramEnd"/>
      <w:r w:rsidRPr="00AE2B5C">
        <w:rPr>
          <w:rFonts w:ascii="Courier New" w:hAnsi="Courier New" w:cs="Courier New"/>
          <w:color w:val="000000"/>
          <w:sz w:val="16"/>
          <w:szCs w:val="16"/>
          <w:lang w:val="en-US" w:eastAsia="da-DK"/>
        </w:rPr>
        <w:t>=</w:t>
      </w:r>
      <w:r w:rsidRPr="00AE2B5C">
        <w:rPr>
          <w:rFonts w:ascii="Courier New" w:hAnsi="Courier New" w:cs="Courier New"/>
          <w:i/>
          <w:iCs/>
          <w:color w:val="2A00FF"/>
          <w:sz w:val="16"/>
          <w:szCs w:val="16"/>
          <w:lang w:val="en-US" w:eastAsia="da-DK"/>
        </w:rPr>
        <w:t>"unbounded"</w:t>
      </w:r>
      <w:r w:rsidRPr="00AE2B5C">
        <w:rPr>
          <w:rFonts w:ascii="Courier New" w:hAnsi="Courier New" w:cs="Courier New"/>
          <w:sz w:val="16"/>
          <w:szCs w:val="16"/>
          <w:lang w:val="en-US" w:eastAsia="da-DK"/>
        </w:rPr>
        <w:t xml:space="preserve"> </w:t>
      </w:r>
      <w:r w:rsidRPr="00AE2B5C">
        <w:rPr>
          <w:rFonts w:ascii="Courier New" w:hAnsi="Courier New" w:cs="Courier New"/>
          <w:color w:val="008080"/>
          <w:sz w:val="16"/>
          <w:szCs w:val="16"/>
          <w:lang w:val="en-US" w:eastAsia="da-DK"/>
        </w:rPr>
        <w:t>/&gt;</w:t>
      </w:r>
    </w:p>
    <w:p w14:paraId="76D98BC8" w14:textId="77777777" w:rsidR="00AE2B5C" w:rsidRPr="00AE2B5C" w:rsidRDefault="00AE2B5C" w:rsidP="00AE2B5C">
      <w:pPr>
        <w:autoSpaceDE w:val="0"/>
        <w:autoSpaceDN w:val="0"/>
        <w:adjustRightInd w:val="0"/>
        <w:spacing w:after="0"/>
        <w:rPr>
          <w:rFonts w:ascii="Courier New" w:hAnsi="Courier New" w:cs="Courier New"/>
          <w:sz w:val="16"/>
          <w:szCs w:val="16"/>
          <w:lang w:val="en-US" w:eastAsia="da-DK"/>
        </w:rPr>
      </w:pPr>
      <w:r w:rsidRPr="00AE2B5C">
        <w:rPr>
          <w:rFonts w:ascii="Courier New" w:hAnsi="Courier New" w:cs="Courier New"/>
          <w:color w:val="000000"/>
          <w:sz w:val="16"/>
          <w:szCs w:val="16"/>
          <w:lang w:val="en-US" w:eastAsia="da-DK"/>
        </w:rPr>
        <w:t xml:space="preserve">      </w:t>
      </w:r>
      <w:r w:rsidRPr="00AE2B5C">
        <w:rPr>
          <w:rFonts w:ascii="Courier New" w:hAnsi="Courier New" w:cs="Courier New"/>
          <w:color w:val="008080"/>
          <w:sz w:val="16"/>
          <w:szCs w:val="16"/>
          <w:lang w:val="en-US" w:eastAsia="da-DK"/>
        </w:rPr>
        <w:t>&lt;/</w:t>
      </w:r>
      <w:proofErr w:type="spellStart"/>
      <w:r w:rsidRPr="00AE2B5C">
        <w:rPr>
          <w:rFonts w:ascii="Courier New" w:hAnsi="Courier New" w:cs="Courier New"/>
          <w:color w:val="3F7F7F"/>
          <w:sz w:val="16"/>
          <w:szCs w:val="16"/>
          <w:lang w:val="en-US" w:eastAsia="da-DK"/>
        </w:rPr>
        <w:t>xs</w:t>
      </w:r>
      <w:proofErr w:type="gramStart"/>
      <w:r w:rsidRPr="00AE2B5C">
        <w:rPr>
          <w:rFonts w:ascii="Courier New" w:hAnsi="Courier New" w:cs="Courier New"/>
          <w:color w:val="3F7F7F"/>
          <w:sz w:val="16"/>
          <w:szCs w:val="16"/>
          <w:lang w:val="en-US" w:eastAsia="da-DK"/>
        </w:rPr>
        <w:t>:sequence</w:t>
      </w:r>
      <w:proofErr w:type="spellEnd"/>
      <w:proofErr w:type="gramEnd"/>
      <w:r w:rsidRPr="00AE2B5C">
        <w:rPr>
          <w:rFonts w:ascii="Courier New" w:hAnsi="Courier New" w:cs="Courier New"/>
          <w:color w:val="008080"/>
          <w:sz w:val="16"/>
          <w:szCs w:val="16"/>
          <w:lang w:val="en-US" w:eastAsia="da-DK"/>
        </w:rPr>
        <w:t>&gt;</w:t>
      </w:r>
    </w:p>
    <w:p w14:paraId="76D98BC9" w14:textId="77777777" w:rsidR="00AE2B5C" w:rsidRPr="00AE2B5C" w:rsidRDefault="00AE2B5C" w:rsidP="00AE2B5C">
      <w:pPr>
        <w:rPr>
          <w:sz w:val="16"/>
          <w:szCs w:val="16"/>
          <w:lang w:val="en-US"/>
        </w:rPr>
      </w:pPr>
      <w:r w:rsidRPr="00AE2B5C">
        <w:rPr>
          <w:rFonts w:ascii="Courier New" w:hAnsi="Courier New" w:cs="Courier New"/>
          <w:color w:val="000000"/>
          <w:sz w:val="16"/>
          <w:szCs w:val="16"/>
          <w:lang w:val="en-US" w:eastAsia="da-DK"/>
        </w:rPr>
        <w:t xml:space="preserve">   </w:t>
      </w:r>
      <w:r w:rsidRPr="00AE2B5C">
        <w:rPr>
          <w:rFonts w:ascii="Courier New" w:hAnsi="Courier New" w:cs="Courier New"/>
          <w:color w:val="008080"/>
          <w:sz w:val="16"/>
          <w:szCs w:val="16"/>
          <w:lang w:val="en-US" w:eastAsia="da-DK"/>
        </w:rPr>
        <w:t>&lt;/</w:t>
      </w:r>
      <w:proofErr w:type="spellStart"/>
      <w:r w:rsidRPr="00AE2B5C">
        <w:rPr>
          <w:rFonts w:ascii="Courier New" w:hAnsi="Courier New" w:cs="Courier New"/>
          <w:color w:val="3F7F7F"/>
          <w:sz w:val="16"/>
          <w:szCs w:val="16"/>
          <w:lang w:val="en-US" w:eastAsia="da-DK"/>
        </w:rPr>
        <w:t>xs</w:t>
      </w:r>
      <w:proofErr w:type="gramStart"/>
      <w:r w:rsidRPr="00AE2B5C">
        <w:rPr>
          <w:rFonts w:ascii="Courier New" w:hAnsi="Courier New" w:cs="Courier New"/>
          <w:color w:val="3F7F7F"/>
          <w:sz w:val="16"/>
          <w:szCs w:val="16"/>
          <w:lang w:val="en-US" w:eastAsia="da-DK"/>
        </w:rPr>
        <w:t>:complexType</w:t>
      </w:r>
      <w:proofErr w:type="spellEnd"/>
      <w:proofErr w:type="gramEnd"/>
      <w:r w:rsidRPr="00AE2B5C">
        <w:rPr>
          <w:rFonts w:ascii="Courier New" w:hAnsi="Courier New" w:cs="Courier New"/>
          <w:color w:val="008080"/>
          <w:sz w:val="16"/>
          <w:szCs w:val="16"/>
          <w:lang w:val="en-US" w:eastAsia="da-DK"/>
        </w:rPr>
        <w:t>&gt;</w:t>
      </w:r>
    </w:p>
    <w:p w14:paraId="76D98BCA" w14:textId="77777777" w:rsidR="00AE2B5C" w:rsidRPr="00AE2B5C" w:rsidRDefault="00AE2B5C" w:rsidP="0075506B">
      <w:pPr>
        <w:rPr>
          <w:lang w:val="en-US"/>
        </w:rPr>
      </w:pPr>
    </w:p>
    <w:p w14:paraId="76D98BCB" w14:textId="77777777" w:rsidR="0075506B" w:rsidRPr="0075506B" w:rsidRDefault="0075506B" w:rsidP="0075506B">
      <w:r w:rsidRPr="0075506B">
        <w:t xml:space="preserve">Typen af parameteren udledes af fejlkode og andre parametre. </w:t>
      </w:r>
      <w:r>
        <w:t>For e</w:t>
      </w:r>
      <w:r w:rsidRPr="0075506B">
        <w:t>ksempel:</w:t>
      </w:r>
    </w:p>
    <w:p w14:paraId="76D98BCC" w14:textId="77777777" w:rsidR="0075506B" w:rsidRPr="00AE2B5C" w:rsidRDefault="0075506B" w:rsidP="0075506B">
      <w:pPr>
        <w:spacing w:after="0"/>
        <w:rPr>
          <w:rFonts w:ascii="Courier New" w:eastAsia="Times New Roman" w:hAnsi="Courier New" w:cs="Courier New"/>
          <w:sz w:val="16"/>
          <w:szCs w:val="16"/>
          <w:lang w:eastAsia="da-DK"/>
        </w:rPr>
      </w:pPr>
      <w:r w:rsidRPr="00AE2B5C">
        <w:rPr>
          <w:rFonts w:ascii="Courier New" w:eastAsia="Times New Roman" w:hAnsi="Courier New" w:cs="Courier New"/>
          <w:sz w:val="16"/>
          <w:szCs w:val="16"/>
          <w:lang w:eastAsia="da-DK"/>
        </w:rPr>
        <w:lastRenderedPageBreak/>
        <w:t>&lt;fase2.1:FejlAdvisParamSamling xmlns:fase2.1="http://skat.dk/begrebsmodel/2009/01/15/" &gt;</w:t>
      </w:r>
    </w:p>
    <w:p w14:paraId="76D98BCD" w14:textId="77777777" w:rsidR="0075506B" w:rsidRPr="00AE2B5C" w:rsidRDefault="0075506B" w:rsidP="0075506B">
      <w:pPr>
        <w:spacing w:after="0"/>
        <w:rPr>
          <w:rFonts w:ascii="Courier New" w:eastAsia="Times New Roman" w:hAnsi="Courier New" w:cs="Courier New"/>
          <w:sz w:val="16"/>
          <w:szCs w:val="16"/>
          <w:lang w:eastAsia="da-DK"/>
        </w:rPr>
      </w:pPr>
      <w:r w:rsidRPr="00AE2B5C">
        <w:rPr>
          <w:rFonts w:ascii="Courier New" w:eastAsia="Times New Roman" w:hAnsi="Courier New" w:cs="Courier New"/>
          <w:sz w:val="16"/>
          <w:szCs w:val="16"/>
          <w:lang w:eastAsia="da-DK"/>
        </w:rPr>
        <w:t>    &lt;fase2.1:</w:t>
      </w:r>
      <w:r w:rsidRPr="00AE2B5C">
        <w:rPr>
          <w:rFonts w:ascii="Courier New" w:eastAsia="Times New Roman" w:hAnsi="Courier New" w:cs="Courier New"/>
          <w:color w:val="000000"/>
          <w:sz w:val="16"/>
          <w:szCs w:val="16"/>
          <w:u w:val="single"/>
          <w:lang w:eastAsia="da-DK"/>
        </w:rPr>
        <w:t>param</w:t>
      </w:r>
      <w:r w:rsidRPr="00AE2B5C">
        <w:rPr>
          <w:rFonts w:ascii="Courier New" w:eastAsia="Times New Roman" w:hAnsi="Courier New" w:cs="Courier New"/>
          <w:sz w:val="16"/>
          <w:szCs w:val="16"/>
          <w:lang w:eastAsia="da-DK"/>
        </w:rPr>
        <w:t>&gt;123456789&lt;/fase2.1:</w:t>
      </w:r>
      <w:r w:rsidRPr="00AE2B5C">
        <w:rPr>
          <w:rFonts w:ascii="Courier New" w:eastAsia="Times New Roman" w:hAnsi="Courier New" w:cs="Courier New"/>
          <w:color w:val="000000"/>
          <w:sz w:val="16"/>
          <w:szCs w:val="16"/>
          <w:u w:val="single"/>
          <w:lang w:eastAsia="da-DK"/>
        </w:rPr>
        <w:t>param</w:t>
      </w:r>
      <w:r w:rsidRPr="00AE2B5C">
        <w:rPr>
          <w:rFonts w:ascii="Courier New" w:eastAsia="Times New Roman" w:hAnsi="Courier New" w:cs="Courier New"/>
          <w:sz w:val="16"/>
          <w:szCs w:val="16"/>
          <w:lang w:eastAsia="da-DK"/>
        </w:rPr>
        <w:t>&gt;</w:t>
      </w:r>
    </w:p>
    <w:p w14:paraId="76D98BCE" w14:textId="77777777" w:rsidR="0075506B" w:rsidRPr="00AE2B5C" w:rsidRDefault="0075506B" w:rsidP="0075506B">
      <w:pPr>
        <w:spacing w:after="0"/>
        <w:rPr>
          <w:rFonts w:ascii="Courier New" w:eastAsia="Times New Roman" w:hAnsi="Courier New" w:cs="Courier New"/>
          <w:sz w:val="16"/>
          <w:szCs w:val="16"/>
          <w:lang w:eastAsia="da-DK"/>
        </w:rPr>
      </w:pPr>
      <w:r w:rsidRPr="00AE2B5C">
        <w:rPr>
          <w:rFonts w:ascii="Courier New" w:eastAsia="Times New Roman" w:hAnsi="Courier New" w:cs="Courier New"/>
          <w:sz w:val="16"/>
          <w:szCs w:val="16"/>
          <w:lang w:eastAsia="da-DK"/>
        </w:rPr>
        <w:t>    &lt;fase2.1:</w:t>
      </w:r>
      <w:r w:rsidRPr="00AE2B5C">
        <w:rPr>
          <w:rFonts w:ascii="Courier New" w:eastAsia="Times New Roman" w:hAnsi="Courier New" w:cs="Courier New"/>
          <w:color w:val="000000"/>
          <w:sz w:val="16"/>
          <w:szCs w:val="16"/>
          <w:u w:val="single"/>
          <w:lang w:eastAsia="da-DK"/>
        </w:rPr>
        <w:t>param</w:t>
      </w:r>
      <w:r w:rsidRPr="00AE2B5C">
        <w:rPr>
          <w:rFonts w:ascii="Courier New" w:eastAsia="Times New Roman" w:hAnsi="Courier New" w:cs="Courier New"/>
          <w:sz w:val="16"/>
          <w:szCs w:val="16"/>
          <w:lang w:eastAsia="da-DK"/>
        </w:rPr>
        <w:t>&gt;</w:t>
      </w:r>
      <w:r w:rsidRPr="00AE2B5C">
        <w:rPr>
          <w:rFonts w:ascii="Courier New" w:eastAsia="Times New Roman" w:hAnsi="Courier New" w:cs="Courier New"/>
          <w:color w:val="000000"/>
          <w:sz w:val="16"/>
          <w:szCs w:val="16"/>
          <w:u w:val="single"/>
          <w:lang w:eastAsia="da-DK"/>
        </w:rPr>
        <w:t>Teknisk</w:t>
      </w:r>
      <w:r w:rsidRPr="00AE2B5C">
        <w:rPr>
          <w:rFonts w:ascii="Courier New" w:eastAsia="Times New Roman" w:hAnsi="Courier New" w:cs="Courier New"/>
          <w:sz w:val="16"/>
          <w:szCs w:val="16"/>
          <w:lang w:eastAsia="da-DK"/>
        </w:rPr>
        <w:t xml:space="preserve"> </w:t>
      </w:r>
      <w:r w:rsidRPr="00AE2B5C">
        <w:rPr>
          <w:rFonts w:ascii="Courier New" w:eastAsia="Times New Roman" w:hAnsi="Courier New" w:cs="Courier New"/>
          <w:color w:val="000000"/>
          <w:sz w:val="16"/>
          <w:szCs w:val="16"/>
          <w:u w:val="single"/>
          <w:lang w:eastAsia="da-DK"/>
        </w:rPr>
        <w:t>fejl</w:t>
      </w:r>
      <w:r w:rsidRPr="00AE2B5C">
        <w:rPr>
          <w:rFonts w:ascii="Courier New" w:eastAsia="Times New Roman" w:hAnsi="Courier New" w:cs="Courier New"/>
          <w:sz w:val="16"/>
          <w:szCs w:val="16"/>
          <w:lang w:eastAsia="da-DK"/>
        </w:rPr>
        <w:t>: Oracle 3444444&lt;/fase2.1:</w:t>
      </w:r>
      <w:r w:rsidRPr="00AE2B5C">
        <w:rPr>
          <w:rFonts w:ascii="Courier New" w:eastAsia="Times New Roman" w:hAnsi="Courier New" w:cs="Courier New"/>
          <w:color w:val="000000"/>
          <w:sz w:val="16"/>
          <w:szCs w:val="16"/>
          <w:u w:val="single"/>
          <w:lang w:eastAsia="da-DK"/>
        </w:rPr>
        <w:t>param</w:t>
      </w:r>
      <w:r w:rsidRPr="00AE2B5C">
        <w:rPr>
          <w:rFonts w:ascii="Courier New" w:eastAsia="Times New Roman" w:hAnsi="Courier New" w:cs="Courier New"/>
          <w:sz w:val="16"/>
          <w:szCs w:val="16"/>
          <w:lang w:eastAsia="da-DK"/>
        </w:rPr>
        <w:t>&gt;</w:t>
      </w:r>
    </w:p>
    <w:p w14:paraId="76D98BCF" w14:textId="77777777" w:rsidR="0075506B" w:rsidRPr="00AE2B5C" w:rsidRDefault="0075506B" w:rsidP="0075506B">
      <w:pPr>
        <w:spacing w:after="0"/>
        <w:rPr>
          <w:rFonts w:ascii="Courier New" w:eastAsia="Times New Roman" w:hAnsi="Courier New" w:cs="Courier New"/>
          <w:sz w:val="16"/>
          <w:szCs w:val="16"/>
          <w:lang w:eastAsia="da-DK"/>
        </w:rPr>
      </w:pPr>
      <w:r w:rsidRPr="00AE2B5C">
        <w:rPr>
          <w:rFonts w:ascii="Courier New" w:eastAsia="Times New Roman" w:hAnsi="Courier New" w:cs="Courier New"/>
          <w:sz w:val="16"/>
          <w:szCs w:val="16"/>
          <w:lang w:eastAsia="da-DK"/>
        </w:rPr>
        <w:t>&lt;/fase2.1:FejlAdvisParamSamling&gt;</w:t>
      </w:r>
    </w:p>
    <w:p w14:paraId="76D98BD0" w14:textId="77777777" w:rsidR="0075506B" w:rsidRPr="0075506B" w:rsidRDefault="0075506B" w:rsidP="0075506B">
      <w:pPr>
        <w:spacing w:after="0"/>
        <w:rPr>
          <w:rFonts w:ascii="Courier New" w:eastAsia="Times New Roman" w:hAnsi="Courier New" w:cs="Courier New"/>
          <w:sz w:val="20"/>
          <w:szCs w:val="20"/>
          <w:lang w:eastAsia="da-DK"/>
        </w:rPr>
      </w:pPr>
    </w:p>
    <w:p w14:paraId="76D98BD1" w14:textId="77777777" w:rsidR="009E12F5" w:rsidRPr="00F00951" w:rsidRDefault="009E12F5" w:rsidP="009E12F5">
      <w:pPr>
        <w:pStyle w:val="Overskrift1"/>
        <w:numPr>
          <w:ilvl w:val="0"/>
          <w:numId w:val="1"/>
        </w:numPr>
        <w:rPr>
          <w:highlight w:val="yellow"/>
        </w:rPr>
      </w:pPr>
      <w:bookmarkStart w:id="30" w:name="_Toc314563877"/>
      <w:r w:rsidRPr="00F00951">
        <w:rPr>
          <w:highlight w:val="yellow"/>
        </w:rPr>
        <w:lastRenderedPageBreak/>
        <w:t xml:space="preserve">Fejl ved </w:t>
      </w:r>
      <w:proofErr w:type="spellStart"/>
      <w:r w:rsidRPr="00F00951">
        <w:rPr>
          <w:highlight w:val="yellow"/>
        </w:rPr>
        <w:t>processering</w:t>
      </w:r>
      <w:proofErr w:type="spellEnd"/>
      <w:r w:rsidRPr="00F00951">
        <w:rPr>
          <w:highlight w:val="yellow"/>
        </w:rPr>
        <w:t xml:space="preserve"> </w:t>
      </w:r>
      <w:r w:rsidR="00BA1876" w:rsidRPr="00F00951">
        <w:rPr>
          <w:highlight w:val="yellow"/>
        </w:rPr>
        <w:t>i</w:t>
      </w:r>
      <w:r w:rsidRPr="00F00951">
        <w:rPr>
          <w:highlight w:val="yellow"/>
        </w:rPr>
        <w:t xml:space="preserve"> IP</w:t>
      </w:r>
      <w:bookmarkEnd w:id="30"/>
    </w:p>
    <w:p w14:paraId="76D98BD2" w14:textId="77777777" w:rsidR="00BA1876" w:rsidRDefault="00BA1876" w:rsidP="009E12F5"/>
    <w:p w14:paraId="76D98BD3" w14:textId="77777777" w:rsidR="00BA1876" w:rsidRDefault="00BA1876" w:rsidP="009E12F5">
      <w:r>
        <w:t xml:space="preserve">Når services kaldes og </w:t>
      </w:r>
      <w:proofErr w:type="spellStart"/>
      <w:r>
        <w:t>processeres</w:t>
      </w:r>
      <w:proofErr w:type="spellEnd"/>
      <w:r>
        <w:t xml:space="preserve"> i IP kan der opstå fejl som ikke er relateret til den specifikke service. Fejlene vil blive meldt med følgende fejlkoder:</w:t>
      </w:r>
    </w:p>
    <w:p w14:paraId="76D98BD4" w14:textId="77777777" w:rsidR="00BA1876" w:rsidRPr="00DB01FD" w:rsidRDefault="00BA1876" w:rsidP="00BA1876"/>
    <w:tbl>
      <w:tblPr>
        <w:tblW w:w="9163"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792"/>
        <w:gridCol w:w="8371"/>
      </w:tblGrid>
      <w:tr w:rsidR="00BA1876" w:rsidRPr="00B511F8" w14:paraId="76D98BD7" w14:textId="77777777" w:rsidTr="00BA1876">
        <w:trPr>
          <w:cantSplit/>
          <w:tblHeader/>
        </w:trPr>
        <w:tc>
          <w:tcPr>
            <w:tcW w:w="792" w:type="dxa"/>
            <w:shd w:val="pct20" w:color="000000" w:fill="FFFFFF"/>
          </w:tcPr>
          <w:p w14:paraId="76D98BD5" w14:textId="77777777" w:rsidR="00BA1876" w:rsidRDefault="00BA1876"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8371" w:type="dxa"/>
            <w:shd w:val="pct20" w:color="000000" w:fill="FFFFFF"/>
          </w:tcPr>
          <w:p w14:paraId="76D98BD6" w14:textId="77777777" w:rsidR="00BA1876" w:rsidRPr="00385249" w:rsidRDefault="00BA1876" w:rsidP="006F65C5">
            <w:pPr>
              <w:widowControl w:val="0"/>
              <w:tabs>
                <w:tab w:val="right" w:leader="dot" w:pos="9355"/>
              </w:tabs>
              <w:spacing w:after="0" w:line="280" w:lineRule="exact"/>
              <w:rPr>
                <w:b/>
                <w:lang w:val="en-US"/>
              </w:rPr>
            </w:pPr>
            <w:proofErr w:type="spellStart"/>
            <w:r>
              <w:rPr>
                <w:b/>
                <w:lang w:val="en-US"/>
              </w:rPr>
              <w:t>Beskrivelse</w:t>
            </w:r>
            <w:proofErr w:type="spellEnd"/>
          </w:p>
        </w:tc>
      </w:tr>
      <w:tr w:rsidR="00BA1876" w:rsidRPr="007F4C59" w14:paraId="76D98BDA" w14:textId="77777777" w:rsidTr="00BA1876">
        <w:trPr>
          <w:cantSplit/>
        </w:trPr>
        <w:tc>
          <w:tcPr>
            <w:tcW w:w="792" w:type="dxa"/>
          </w:tcPr>
          <w:p w14:paraId="76D98BD8" w14:textId="77777777" w:rsidR="00BA1876" w:rsidRPr="00491009" w:rsidRDefault="00BA1876" w:rsidP="006F65C5">
            <w:pPr>
              <w:spacing w:after="0"/>
              <w:rPr>
                <w:rFonts w:cs="Arial"/>
                <w:sz w:val="20"/>
                <w:szCs w:val="20"/>
              </w:rPr>
            </w:pPr>
            <w:r>
              <w:rPr>
                <w:rFonts w:cs="Arial"/>
                <w:sz w:val="20"/>
                <w:szCs w:val="20"/>
              </w:rPr>
              <w:t>-1</w:t>
            </w:r>
          </w:p>
        </w:tc>
        <w:tc>
          <w:tcPr>
            <w:tcW w:w="8371" w:type="dxa"/>
          </w:tcPr>
          <w:p w14:paraId="76D98BD9" w14:textId="77777777" w:rsidR="00BA1876" w:rsidRPr="00491009" w:rsidRDefault="00BA1876" w:rsidP="00DE7D11">
            <w:pPr>
              <w:spacing w:after="0"/>
              <w:rPr>
                <w:rFonts w:cs="Arial"/>
                <w:sz w:val="20"/>
                <w:szCs w:val="20"/>
              </w:rPr>
            </w:pPr>
            <w:r w:rsidRPr="00BA1876">
              <w:rPr>
                <w:rFonts w:eastAsia="Times New Roman" w:cs="Arial"/>
                <w:color w:val="000000"/>
                <w:sz w:val="20"/>
                <w:szCs w:val="20"/>
                <w:lang w:eastAsia="da-DK"/>
              </w:rPr>
              <w:t>Ukendt systemfejl. Kontakt venligst SKAT for hjælp og nærmere information.</w:t>
            </w:r>
          </w:p>
        </w:tc>
      </w:tr>
      <w:tr w:rsidR="00BA1876" w:rsidRPr="00F95CAE" w14:paraId="76D98BDD" w14:textId="77777777" w:rsidTr="00BA1876">
        <w:trPr>
          <w:cantSplit/>
        </w:trPr>
        <w:tc>
          <w:tcPr>
            <w:tcW w:w="792" w:type="dxa"/>
          </w:tcPr>
          <w:p w14:paraId="76D98BDB" w14:textId="77777777" w:rsidR="00BA1876" w:rsidRPr="00491009" w:rsidRDefault="00BA1876" w:rsidP="006F65C5">
            <w:pPr>
              <w:spacing w:after="0"/>
              <w:rPr>
                <w:rFonts w:cs="Arial"/>
                <w:sz w:val="20"/>
                <w:szCs w:val="20"/>
              </w:rPr>
            </w:pPr>
            <w:r>
              <w:rPr>
                <w:rFonts w:cs="Arial"/>
                <w:sz w:val="20"/>
                <w:szCs w:val="20"/>
              </w:rPr>
              <w:t>-3</w:t>
            </w:r>
          </w:p>
        </w:tc>
        <w:tc>
          <w:tcPr>
            <w:tcW w:w="8371" w:type="dxa"/>
          </w:tcPr>
          <w:p w14:paraId="76D98BDC" w14:textId="77777777" w:rsidR="00BA1876" w:rsidRPr="00826E3E" w:rsidRDefault="00826E3E" w:rsidP="006F65C5">
            <w:pPr>
              <w:spacing w:after="0"/>
              <w:rPr>
                <w:rFonts w:eastAsia="Times New Roman" w:cs="Arial"/>
                <w:color w:val="000000"/>
                <w:sz w:val="20"/>
                <w:szCs w:val="20"/>
                <w:lang w:eastAsia="da-DK"/>
              </w:rPr>
            </w:pPr>
            <w:r w:rsidRPr="00826E3E">
              <w:rPr>
                <w:rFonts w:eastAsia="Times New Roman" w:cs="Arial"/>
                <w:color w:val="000000"/>
                <w:sz w:val="20"/>
                <w:szCs w:val="20"/>
                <w:lang w:eastAsia="da-DK"/>
              </w:rPr>
              <w:t>Service ikke tilgængelig. Kontakt venligst SKAT for hjælp og nærmere information.</w:t>
            </w:r>
          </w:p>
        </w:tc>
      </w:tr>
      <w:tr w:rsidR="00BA1876" w:rsidRPr="00F95CAE" w14:paraId="76D98BE0" w14:textId="77777777" w:rsidTr="00BA1876">
        <w:trPr>
          <w:cantSplit/>
        </w:trPr>
        <w:tc>
          <w:tcPr>
            <w:tcW w:w="792" w:type="dxa"/>
          </w:tcPr>
          <w:p w14:paraId="76D98BDE" w14:textId="77777777" w:rsidR="00BA1876" w:rsidRPr="00491009" w:rsidRDefault="00BA1876" w:rsidP="006F65C5">
            <w:pPr>
              <w:spacing w:after="0"/>
              <w:rPr>
                <w:rFonts w:cs="Arial"/>
                <w:sz w:val="20"/>
                <w:szCs w:val="20"/>
              </w:rPr>
            </w:pPr>
            <w:r>
              <w:rPr>
                <w:rFonts w:cs="Arial"/>
                <w:sz w:val="20"/>
                <w:szCs w:val="20"/>
              </w:rPr>
              <w:t>-4</w:t>
            </w:r>
          </w:p>
        </w:tc>
        <w:tc>
          <w:tcPr>
            <w:tcW w:w="8371" w:type="dxa"/>
          </w:tcPr>
          <w:p w14:paraId="76D98BDF" w14:textId="77777777" w:rsidR="00BA1876" w:rsidRPr="00826E3E" w:rsidRDefault="00826E3E" w:rsidP="006F65C5">
            <w:pPr>
              <w:spacing w:after="0"/>
              <w:rPr>
                <w:rFonts w:eastAsia="Times New Roman" w:cs="Arial"/>
                <w:color w:val="000000"/>
                <w:sz w:val="20"/>
                <w:szCs w:val="20"/>
                <w:lang w:eastAsia="da-DK"/>
              </w:rPr>
            </w:pPr>
            <w:r w:rsidRPr="00826E3E">
              <w:rPr>
                <w:rFonts w:eastAsia="Times New Roman" w:cs="Arial"/>
                <w:color w:val="000000"/>
                <w:sz w:val="20"/>
                <w:szCs w:val="20"/>
                <w:lang w:eastAsia="da-DK"/>
              </w:rPr>
              <w:t>Kompensering ikke mulig. Kontakt venligst SKAT for hjælp og nærmere information.</w:t>
            </w:r>
          </w:p>
        </w:tc>
      </w:tr>
    </w:tbl>
    <w:p w14:paraId="76D98BE1" w14:textId="77777777" w:rsidR="00BA1876" w:rsidRDefault="00BA1876" w:rsidP="00BA1876"/>
    <w:p w14:paraId="76D98BE2" w14:textId="77777777" w:rsidR="00BA1876" w:rsidRDefault="00BA1876" w:rsidP="009E12F5"/>
    <w:tbl>
      <w:tblPr>
        <w:tblW w:w="5340" w:type="dxa"/>
        <w:tblInd w:w="55" w:type="dxa"/>
        <w:tblCellMar>
          <w:left w:w="70" w:type="dxa"/>
          <w:right w:w="70" w:type="dxa"/>
        </w:tblCellMar>
        <w:tblLook w:val="04A0" w:firstRow="1" w:lastRow="0" w:firstColumn="1" w:lastColumn="0" w:noHBand="0" w:noVBand="1"/>
      </w:tblPr>
      <w:tblGrid>
        <w:gridCol w:w="5340"/>
      </w:tblGrid>
      <w:tr w:rsidR="0048012D" w:rsidRPr="005F2DB0" w14:paraId="76D98BE4" w14:textId="77777777" w:rsidTr="0048012D">
        <w:trPr>
          <w:trHeight w:val="255"/>
        </w:trPr>
        <w:tc>
          <w:tcPr>
            <w:tcW w:w="5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D98BE3"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DMIBetalingEvneHentet</w:t>
            </w:r>
            <w:proofErr w:type="spellEnd"/>
            <w:r w:rsidRPr="005F2DB0">
              <w:rPr>
                <w:rFonts w:eastAsia="Times New Roman" w:cs="Arial"/>
                <w:sz w:val="20"/>
                <w:szCs w:val="20"/>
                <w:lang w:eastAsia="da-DK"/>
              </w:rPr>
              <w:t xml:space="preserve"> </w:t>
            </w:r>
          </w:p>
        </w:tc>
      </w:tr>
      <w:tr w:rsidR="0048012D" w:rsidRPr="005F2DB0" w14:paraId="76D98BE6"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BE5"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DMIBetalingOrdningForslagBeregn</w:t>
            </w:r>
            <w:proofErr w:type="spellEnd"/>
            <w:r w:rsidRPr="005F2DB0">
              <w:rPr>
                <w:rFonts w:eastAsia="Times New Roman" w:cs="Arial"/>
                <w:sz w:val="20"/>
                <w:szCs w:val="20"/>
                <w:lang w:eastAsia="da-DK"/>
              </w:rPr>
              <w:t xml:space="preserve"> </w:t>
            </w:r>
          </w:p>
        </w:tc>
      </w:tr>
      <w:tr w:rsidR="0048012D" w:rsidRPr="005F2DB0" w14:paraId="76D98BE8"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BE7"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DMIBetalingOrdningHent</w:t>
            </w:r>
            <w:proofErr w:type="spellEnd"/>
            <w:r w:rsidRPr="005F2DB0">
              <w:rPr>
                <w:rFonts w:eastAsia="Times New Roman" w:cs="Arial"/>
                <w:sz w:val="20"/>
                <w:szCs w:val="20"/>
                <w:lang w:eastAsia="da-DK"/>
              </w:rPr>
              <w:t xml:space="preserve"> </w:t>
            </w:r>
          </w:p>
        </w:tc>
      </w:tr>
      <w:tr w:rsidR="0048012D" w:rsidRPr="005F2DB0" w14:paraId="76D98BEA"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BE9"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DMIBetalingOrdningList</w:t>
            </w:r>
            <w:proofErr w:type="spellEnd"/>
            <w:r w:rsidRPr="005F2DB0">
              <w:rPr>
                <w:rFonts w:eastAsia="Times New Roman" w:cs="Arial"/>
                <w:sz w:val="20"/>
                <w:szCs w:val="20"/>
                <w:lang w:eastAsia="da-DK"/>
              </w:rPr>
              <w:t xml:space="preserve"> </w:t>
            </w:r>
          </w:p>
        </w:tc>
      </w:tr>
      <w:tr w:rsidR="0048012D" w:rsidRPr="005F2DB0" w14:paraId="76D98BEC"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BEB"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DMIBetalingOrdningOpret</w:t>
            </w:r>
            <w:proofErr w:type="spellEnd"/>
            <w:r w:rsidRPr="005F2DB0">
              <w:rPr>
                <w:rFonts w:eastAsia="Times New Roman" w:cs="Arial"/>
                <w:sz w:val="20"/>
                <w:szCs w:val="20"/>
                <w:lang w:eastAsia="da-DK"/>
              </w:rPr>
              <w:t xml:space="preserve"> </w:t>
            </w:r>
          </w:p>
        </w:tc>
      </w:tr>
      <w:tr w:rsidR="0048012D" w:rsidRPr="005F2DB0" w14:paraId="76D98BEE"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BED"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DMIBetalingOrdningÆndr</w:t>
            </w:r>
            <w:proofErr w:type="spellEnd"/>
            <w:r w:rsidRPr="005F2DB0">
              <w:rPr>
                <w:rFonts w:eastAsia="Times New Roman" w:cs="Arial"/>
                <w:sz w:val="20"/>
                <w:szCs w:val="20"/>
                <w:lang w:eastAsia="da-DK"/>
              </w:rPr>
              <w:t xml:space="preserve"> </w:t>
            </w:r>
          </w:p>
        </w:tc>
      </w:tr>
      <w:tr w:rsidR="0048012D" w:rsidRPr="005F2DB0" w14:paraId="76D98BF0"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BEF"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DMIFordringAfskriv</w:t>
            </w:r>
            <w:proofErr w:type="spellEnd"/>
            <w:r w:rsidRPr="005F2DB0">
              <w:rPr>
                <w:rFonts w:eastAsia="Times New Roman" w:cs="Arial"/>
                <w:sz w:val="20"/>
                <w:szCs w:val="20"/>
                <w:lang w:eastAsia="da-DK"/>
              </w:rPr>
              <w:t xml:space="preserve"> </w:t>
            </w:r>
          </w:p>
        </w:tc>
      </w:tr>
      <w:tr w:rsidR="0048012D" w:rsidRPr="005F2DB0" w14:paraId="76D98BF2"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BF1"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DMIFordringAsynkronOpret</w:t>
            </w:r>
            <w:proofErr w:type="spellEnd"/>
            <w:r w:rsidRPr="005F2DB0">
              <w:rPr>
                <w:rFonts w:eastAsia="Times New Roman" w:cs="Arial"/>
                <w:sz w:val="20"/>
                <w:szCs w:val="20"/>
                <w:lang w:eastAsia="da-DK"/>
              </w:rPr>
              <w:t xml:space="preserve"> </w:t>
            </w:r>
          </w:p>
        </w:tc>
      </w:tr>
      <w:tr w:rsidR="0048012D" w:rsidRPr="005F2DB0" w14:paraId="76D98BF4"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BF3"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DMIFordringHaverAftaleOplysningerÆndr</w:t>
            </w:r>
            <w:proofErr w:type="spellEnd"/>
            <w:r w:rsidRPr="005F2DB0">
              <w:rPr>
                <w:rFonts w:eastAsia="Times New Roman" w:cs="Arial"/>
                <w:sz w:val="20"/>
                <w:szCs w:val="20"/>
                <w:lang w:eastAsia="da-DK"/>
              </w:rPr>
              <w:t xml:space="preserve"> </w:t>
            </w:r>
          </w:p>
        </w:tc>
      </w:tr>
      <w:tr w:rsidR="0048012D" w:rsidRPr="005F2DB0" w14:paraId="76D98BF6"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BF5"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DMIFordringHent</w:t>
            </w:r>
            <w:proofErr w:type="spellEnd"/>
            <w:r w:rsidRPr="005F2DB0">
              <w:rPr>
                <w:rFonts w:eastAsia="Times New Roman" w:cs="Arial"/>
                <w:sz w:val="20"/>
                <w:szCs w:val="20"/>
                <w:lang w:eastAsia="da-DK"/>
              </w:rPr>
              <w:t xml:space="preserve"> </w:t>
            </w:r>
          </w:p>
        </w:tc>
      </w:tr>
      <w:tr w:rsidR="0048012D" w:rsidRPr="005F2DB0" w14:paraId="76D98BF8"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BF7"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DMIFordringList</w:t>
            </w:r>
            <w:proofErr w:type="spellEnd"/>
            <w:r w:rsidRPr="005F2DB0">
              <w:rPr>
                <w:rFonts w:eastAsia="Times New Roman" w:cs="Arial"/>
                <w:sz w:val="20"/>
                <w:szCs w:val="20"/>
                <w:lang w:eastAsia="da-DK"/>
              </w:rPr>
              <w:t xml:space="preserve"> </w:t>
            </w:r>
          </w:p>
        </w:tc>
      </w:tr>
      <w:tr w:rsidR="0048012D" w:rsidRPr="005F2DB0" w14:paraId="76D98BFA"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BF9"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DMIFordringNedskriv</w:t>
            </w:r>
            <w:proofErr w:type="spellEnd"/>
            <w:r w:rsidRPr="005F2DB0">
              <w:rPr>
                <w:rFonts w:eastAsia="Times New Roman" w:cs="Arial"/>
                <w:sz w:val="20"/>
                <w:szCs w:val="20"/>
                <w:lang w:eastAsia="da-DK"/>
              </w:rPr>
              <w:t xml:space="preserve"> </w:t>
            </w:r>
          </w:p>
        </w:tc>
      </w:tr>
      <w:tr w:rsidR="0048012D" w:rsidRPr="005F2DB0" w14:paraId="76D98BFC"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BFB"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DMIFordringOpskriv</w:t>
            </w:r>
            <w:proofErr w:type="spellEnd"/>
            <w:r w:rsidRPr="005F2DB0">
              <w:rPr>
                <w:rFonts w:eastAsia="Times New Roman" w:cs="Arial"/>
                <w:sz w:val="20"/>
                <w:szCs w:val="20"/>
                <w:lang w:eastAsia="da-DK"/>
              </w:rPr>
              <w:t xml:space="preserve"> </w:t>
            </w:r>
          </w:p>
        </w:tc>
      </w:tr>
      <w:tr w:rsidR="0048012D" w:rsidRPr="005F2DB0" w14:paraId="76D98BFE"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BFD"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DMIFordringReturner</w:t>
            </w:r>
            <w:proofErr w:type="spellEnd"/>
            <w:r w:rsidRPr="005F2DB0">
              <w:rPr>
                <w:rFonts w:eastAsia="Times New Roman" w:cs="Arial"/>
                <w:sz w:val="20"/>
                <w:szCs w:val="20"/>
                <w:lang w:eastAsia="da-DK"/>
              </w:rPr>
              <w:t xml:space="preserve"> </w:t>
            </w:r>
          </w:p>
        </w:tc>
      </w:tr>
      <w:tr w:rsidR="0048012D" w:rsidRPr="005F2DB0" w14:paraId="76D98C00"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BFF"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DMIFordringSynkronOpret</w:t>
            </w:r>
            <w:proofErr w:type="spellEnd"/>
            <w:r w:rsidRPr="005F2DB0">
              <w:rPr>
                <w:rFonts w:eastAsia="Times New Roman" w:cs="Arial"/>
                <w:sz w:val="20"/>
                <w:szCs w:val="20"/>
                <w:lang w:eastAsia="da-DK"/>
              </w:rPr>
              <w:t xml:space="preserve"> </w:t>
            </w:r>
          </w:p>
        </w:tc>
      </w:tr>
      <w:tr w:rsidR="0048012D" w:rsidRPr="005F2DB0" w14:paraId="76D98C02"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01"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DMIFordringTilbagekald</w:t>
            </w:r>
            <w:proofErr w:type="spellEnd"/>
            <w:r w:rsidRPr="005F2DB0">
              <w:rPr>
                <w:rFonts w:eastAsia="Times New Roman" w:cs="Arial"/>
                <w:sz w:val="20"/>
                <w:szCs w:val="20"/>
                <w:lang w:eastAsia="da-DK"/>
              </w:rPr>
              <w:t xml:space="preserve"> </w:t>
            </w:r>
          </w:p>
        </w:tc>
      </w:tr>
      <w:tr w:rsidR="0048012D" w:rsidRPr="005F2DB0" w14:paraId="76D98C04"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03"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DMIFordringÆndr</w:t>
            </w:r>
            <w:proofErr w:type="spellEnd"/>
            <w:r w:rsidRPr="005F2DB0">
              <w:rPr>
                <w:rFonts w:eastAsia="Times New Roman" w:cs="Arial"/>
                <w:sz w:val="20"/>
                <w:szCs w:val="20"/>
                <w:lang w:eastAsia="da-DK"/>
              </w:rPr>
              <w:t xml:space="preserve"> </w:t>
            </w:r>
          </w:p>
        </w:tc>
      </w:tr>
      <w:tr w:rsidR="0048012D" w:rsidRPr="005F2DB0" w14:paraId="76D98C06"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05"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DMIForventetIndbetalingAnnuller</w:t>
            </w:r>
            <w:proofErr w:type="spellEnd"/>
            <w:r w:rsidRPr="005F2DB0">
              <w:rPr>
                <w:rFonts w:eastAsia="Times New Roman" w:cs="Arial"/>
                <w:sz w:val="20"/>
                <w:szCs w:val="20"/>
                <w:lang w:eastAsia="da-DK"/>
              </w:rPr>
              <w:t xml:space="preserve"> </w:t>
            </w:r>
          </w:p>
        </w:tc>
      </w:tr>
      <w:tr w:rsidR="0048012D" w:rsidRPr="005F2DB0" w14:paraId="76D98C08"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07"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DMIForventetIndbetalingList</w:t>
            </w:r>
            <w:proofErr w:type="spellEnd"/>
            <w:r w:rsidRPr="005F2DB0">
              <w:rPr>
                <w:rFonts w:eastAsia="Times New Roman" w:cs="Arial"/>
                <w:sz w:val="20"/>
                <w:szCs w:val="20"/>
                <w:lang w:eastAsia="da-DK"/>
              </w:rPr>
              <w:t xml:space="preserve"> </w:t>
            </w:r>
          </w:p>
        </w:tc>
      </w:tr>
      <w:tr w:rsidR="0048012D" w:rsidRPr="005F2DB0" w14:paraId="76D98C0A"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09"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DMIForventetIndbetalingOpret</w:t>
            </w:r>
            <w:proofErr w:type="spellEnd"/>
            <w:r w:rsidRPr="005F2DB0">
              <w:rPr>
                <w:rFonts w:eastAsia="Times New Roman" w:cs="Arial"/>
                <w:sz w:val="20"/>
                <w:szCs w:val="20"/>
                <w:lang w:eastAsia="da-DK"/>
              </w:rPr>
              <w:t xml:space="preserve"> </w:t>
            </w:r>
          </w:p>
        </w:tc>
      </w:tr>
      <w:tr w:rsidR="0048012D" w:rsidRPr="005F2DB0" w14:paraId="76D98C0C"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0B"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DMIHæftelseForældelseList</w:t>
            </w:r>
            <w:proofErr w:type="spellEnd"/>
            <w:r w:rsidRPr="005F2DB0">
              <w:rPr>
                <w:rFonts w:eastAsia="Times New Roman" w:cs="Arial"/>
                <w:sz w:val="20"/>
                <w:szCs w:val="20"/>
                <w:lang w:eastAsia="da-DK"/>
              </w:rPr>
              <w:t xml:space="preserve"> </w:t>
            </w:r>
          </w:p>
        </w:tc>
      </w:tr>
      <w:tr w:rsidR="0048012D" w:rsidRPr="005F2DB0" w14:paraId="76D98C0E"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0D"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DMIHæftelseForældelseÆndr</w:t>
            </w:r>
            <w:proofErr w:type="spellEnd"/>
            <w:r w:rsidRPr="005F2DB0">
              <w:rPr>
                <w:rFonts w:eastAsia="Times New Roman" w:cs="Arial"/>
                <w:sz w:val="20"/>
                <w:szCs w:val="20"/>
                <w:lang w:eastAsia="da-DK"/>
              </w:rPr>
              <w:t xml:space="preserve"> </w:t>
            </w:r>
          </w:p>
        </w:tc>
      </w:tr>
      <w:tr w:rsidR="0048012D" w:rsidRPr="005F2DB0" w14:paraId="76D98C10"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0F"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DMIHæftelsesforholdList</w:t>
            </w:r>
            <w:proofErr w:type="spellEnd"/>
            <w:r w:rsidRPr="005F2DB0">
              <w:rPr>
                <w:rFonts w:eastAsia="Times New Roman" w:cs="Arial"/>
                <w:sz w:val="20"/>
                <w:szCs w:val="20"/>
                <w:lang w:eastAsia="da-DK"/>
              </w:rPr>
              <w:t xml:space="preserve"> </w:t>
            </w:r>
          </w:p>
        </w:tc>
      </w:tr>
      <w:tr w:rsidR="0048012D" w:rsidRPr="005F2DB0" w14:paraId="76D98C12"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11"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DMIHæftelsesforholdTilAfskrivningModtag</w:t>
            </w:r>
            <w:proofErr w:type="spellEnd"/>
            <w:r w:rsidRPr="005F2DB0">
              <w:rPr>
                <w:rFonts w:eastAsia="Times New Roman" w:cs="Arial"/>
                <w:sz w:val="20"/>
                <w:szCs w:val="20"/>
                <w:lang w:eastAsia="da-DK"/>
              </w:rPr>
              <w:t xml:space="preserve"> </w:t>
            </w:r>
          </w:p>
        </w:tc>
      </w:tr>
      <w:tr w:rsidR="0048012D" w:rsidRPr="005F2DB0" w14:paraId="76D98C14"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13"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DMIHæftelsesforholdÆndr</w:t>
            </w:r>
            <w:proofErr w:type="spellEnd"/>
            <w:r w:rsidRPr="005F2DB0">
              <w:rPr>
                <w:rFonts w:eastAsia="Times New Roman" w:cs="Arial"/>
                <w:sz w:val="20"/>
                <w:szCs w:val="20"/>
                <w:lang w:eastAsia="da-DK"/>
              </w:rPr>
              <w:t xml:space="preserve"> </w:t>
            </w:r>
          </w:p>
        </w:tc>
      </w:tr>
      <w:tr w:rsidR="0048012D" w:rsidRPr="005F2DB0" w14:paraId="76D98C16"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15"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DMIIndbetalingList</w:t>
            </w:r>
            <w:proofErr w:type="spellEnd"/>
            <w:r w:rsidRPr="005F2DB0">
              <w:rPr>
                <w:rFonts w:eastAsia="Times New Roman" w:cs="Arial"/>
                <w:sz w:val="20"/>
                <w:szCs w:val="20"/>
                <w:lang w:eastAsia="da-DK"/>
              </w:rPr>
              <w:t xml:space="preserve"> </w:t>
            </w:r>
          </w:p>
        </w:tc>
      </w:tr>
      <w:tr w:rsidR="0048012D" w:rsidRPr="005F2DB0" w14:paraId="76D98C18"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17"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DMIKontoIndbetalingFordelingBeregn</w:t>
            </w:r>
            <w:proofErr w:type="spellEnd"/>
            <w:r w:rsidRPr="005F2DB0">
              <w:rPr>
                <w:rFonts w:eastAsia="Times New Roman" w:cs="Arial"/>
                <w:sz w:val="20"/>
                <w:szCs w:val="20"/>
                <w:lang w:eastAsia="da-DK"/>
              </w:rPr>
              <w:t xml:space="preserve"> </w:t>
            </w:r>
          </w:p>
        </w:tc>
      </w:tr>
      <w:tr w:rsidR="0048012D" w:rsidRPr="005F2DB0" w14:paraId="76D98C1A"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19"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DMIKontoIndbetalingFordelingÆndr</w:t>
            </w:r>
            <w:proofErr w:type="spellEnd"/>
            <w:r w:rsidRPr="005F2DB0">
              <w:rPr>
                <w:rFonts w:eastAsia="Times New Roman" w:cs="Arial"/>
                <w:sz w:val="20"/>
                <w:szCs w:val="20"/>
                <w:lang w:eastAsia="da-DK"/>
              </w:rPr>
              <w:t xml:space="preserve"> </w:t>
            </w:r>
          </w:p>
        </w:tc>
      </w:tr>
      <w:tr w:rsidR="0048012D" w:rsidRPr="005F2DB0" w14:paraId="76D98C1C"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1B"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DMIKontoIndbetalingListeOpret</w:t>
            </w:r>
            <w:proofErr w:type="spellEnd"/>
          </w:p>
        </w:tc>
      </w:tr>
      <w:tr w:rsidR="0048012D" w:rsidRPr="005F2DB0" w14:paraId="76D98C1E"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1D" w14:textId="77777777" w:rsidR="0048012D" w:rsidRPr="005F2DB0" w:rsidRDefault="0048012D" w:rsidP="0048012D">
            <w:pPr>
              <w:spacing w:after="0"/>
              <w:rPr>
                <w:rFonts w:eastAsia="Times New Roman" w:cs="Arial"/>
                <w:sz w:val="20"/>
                <w:szCs w:val="20"/>
                <w:lang w:eastAsia="da-DK"/>
              </w:rPr>
            </w:pPr>
            <w:commentRangeStart w:id="31"/>
            <w:proofErr w:type="spellStart"/>
            <w:r w:rsidRPr="005F2DB0">
              <w:rPr>
                <w:rFonts w:eastAsia="Times New Roman" w:cs="Arial"/>
                <w:sz w:val="20"/>
                <w:szCs w:val="20"/>
                <w:lang w:eastAsia="da-DK"/>
              </w:rPr>
              <w:t>DMIKontoIndbetalingSynkronOpret</w:t>
            </w:r>
            <w:commentRangeEnd w:id="31"/>
            <w:proofErr w:type="spellEnd"/>
            <w:r w:rsidR="00510C7D" w:rsidRPr="005F2DB0">
              <w:rPr>
                <w:rStyle w:val="Kommentarhenvisning"/>
              </w:rPr>
              <w:commentReference w:id="31"/>
            </w:r>
          </w:p>
        </w:tc>
      </w:tr>
      <w:tr w:rsidR="0048012D" w:rsidRPr="005F2DB0" w14:paraId="76D98C20"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1F"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DMIKontoSpecifikationHent</w:t>
            </w:r>
            <w:proofErr w:type="spellEnd"/>
            <w:r w:rsidRPr="005F2DB0">
              <w:rPr>
                <w:rFonts w:eastAsia="Times New Roman" w:cs="Arial"/>
                <w:sz w:val="20"/>
                <w:szCs w:val="20"/>
                <w:lang w:eastAsia="da-DK"/>
              </w:rPr>
              <w:t xml:space="preserve"> </w:t>
            </w:r>
          </w:p>
        </w:tc>
      </w:tr>
      <w:tr w:rsidR="0048012D" w:rsidRPr="005F2DB0" w14:paraId="76D98C22"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21"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DMIKontoUdbetalingAfgør</w:t>
            </w:r>
            <w:proofErr w:type="spellEnd"/>
            <w:r w:rsidRPr="005F2DB0">
              <w:rPr>
                <w:rFonts w:eastAsia="Times New Roman" w:cs="Arial"/>
                <w:sz w:val="20"/>
                <w:szCs w:val="20"/>
                <w:lang w:eastAsia="da-DK"/>
              </w:rPr>
              <w:t xml:space="preserve"> </w:t>
            </w:r>
          </w:p>
        </w:tc>
      </w:tr>
      <w:tr w:rsidR="0048012D" w:rsidRPr="005F2DB0" w14:paraId="76D98C24"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23"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DMIKontoUdbetalingOpret</w:t>
            </w:r>
            <w:proofErr w:type="spellEnd"/>
            <w:r w:rsidRPr="005F2DB0">
              <w:rPr>
                <w:rFonts w:eastAsia="Times New Roman" w:cs="Arial"/>
                <w:sz w:val="20"/>
                <w:szCs w:val="20"/>
                <w:lang w:eastAsia="da-DK"/>
              </w:rPr>
              <w:t xml:space="preserve"> </w:t>
            </w:r>
          </w:p>
        </w:tc>
      </w:tr>
      <w:tr w:rsidR="0048012D" w:rsidRPr="005F2DB0" w14:paraId="76D98C26"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25"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DMIKontoÆndr</w:t>
            </w:r>
            <w:proofErr w:type="spellEnd"/>
            <w:r w:rsidRPr="005F2DB0">
              <w:rPr>
                <w:rFonts w:eastAsia="Times New Roman" w:cs="Arial"/>
                <w:sz w:val="20"/>
                <w:szCs w:val="20"/>
                <w:lang w:eastAsia="da-DK"/>
              </w:rPr>
              <w:t xml:space="preserve"> </w:t>
            </w:r>
          </w:p>
        </w:tc>
      </w:tr>
      <w:tr w:rsidR="0048012D" w:rsidRPr="005F2DB0" w14:paraId="76D98C28"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27"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lastRenderedPageBreak/>
              <w:t>DMIKundeArkiver</w:t>
            </w:r>
            <w:proofErr w:type="spellEnd"/>
            <w:r w:rsidRPr="005F2DB0">
              <w:rPr>
                <w:rFonts w:eastAsia="Times New Roman" w:cs="Arial"/>
                <w:sz w:val="20"/>
                <w:szCs w:val="20"/>
                <w:lang w:eastAsia="da-DK"/>
              </w:rPr>
              <w:t xml:space="preserve"> </w:t>
            </w:r>
          </w:p>
        </w:tc>
      </w:tr>
      <w:tr w:rsidR="0048012D" w:rsidRPr="005F2DB0" w14:paraId="76D98C2A"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29"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DMIKundeList</w:t>
            </w:r>
            <w:proofErr w:type="spellEnd"/>
            <w:r w:rsidRPr="005F2DB0">
              <w:rPr>
                <w:rFonts w:eastAsia="Times New Roman" w:cs="Arial"/>
                <w:sz w:val="20"/>
                <w:szCs w:val="20"/>
                <w:lang w:eastAsia="da-DK"/>
              </w:rPr>
              <w:t xml:space="preserve"> </w:t>
            </w:r>
          </w:p>
        </w:tc>
      </w:tr>
      <w:tr w:rsidR="0048012D" w:rsidRPr="005F2DB0" w14:paraId="76D98C2C"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2B"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DMIRenteGodtgørelseBeregn</w:t>
            </w:r>
            <w:proofErr w:type="spellEnd"/>
            <w:r w:rsidRPr="005F2DB0">
              <w:rPr>
                <w:rFonts w:eastAsia="Times New Roman" w:cs="Arial"/>
                <w:sz w:val="20"/>
                <w:szCs w:val="20"/>
                <w:lang w:eastAsia="da-DK"/>
              </w:rPr>
              <w:t xml:space="preserve"> </w:t>
            </w:r>
          </w:p>
        </w:tc>
      </w:tr>
      <w:tr w:rsidR="0048012D" w:rsidRPr="005F2DB0" w14:paraId="76D98C2E"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2D"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DMIRenteGodtgørelseTilskriv</w:t>
            </w:r>
            <w:proofErr w:type="spellEnd"/>
            <w:r w:rsidRPr="005F2DB0">
              <w:rPr>
                <w:rFonts w:eastAsia="Times New Roman" w:cs="Arial"/>
                <w:sz w:val="20"/>
                <w:szCs w:val="20"/>
                <w:lang w:eastAsia="da-DK"/>
              </w:rPr>
              <w:t xml:space="preserve"> </w:t>
            </w:r>
          </w:p>
        </w:tc>
      </w:tr>
      <w:tr w:rsidR="0048012D" w:rsidRPr="005F2DB0" w14:paraId="76D98C30"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2F"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DMIUdbetalingList</w:t>
            </w:r>
            <w:proofErr w:type="spellEnd"/>
            <w:r w:rsidRPr="005F2DB0">
              <w:rPr>
                <w:rFonts w:eastAsia="Times New Roman" w:cs="Arial"/>
                <w:sz w:val="20"/>
                <w:szCs w:val="20"/>
                <w:lang w:eastAsia="da-DK"/>
              </w:rPr>
              <w:t xml:space="preserve"> </w:t>
            </w:r>
          </w:p>
        </w:tc>
      </w:tr>
      <w:tr w:rsidR="0048012D" w:rsidRPr="005F2DB0" w14:paraId="76D98C32"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31"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DMIValutaKursBeregn</w:t>
            </w:r>
            <w:proofErr w:type="spellEnd"/>
            <w:r w:rsidRPr="005F2DB0">
              <w:rPr>
                <w:rFonts w:eastAsia="Times New Roman" w:cs="Arial"/>
                <w:sz w:val="20"/>
                <w:szCs w:val="20"/>
                <w:lang w:eastAsia="da-DK"/>
              </w:rPr>
              <w:t xml:space="preserve"> </w:t>
            </w:r>
          </w:p>
        </w:tc>
      </w:tr>
      <w:tr w:rsidR="0048012D" w:rsidRPr="005F2DB0" w14:paraId="76D98C34"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33"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DPDokumentOpret</w:t>
            </w:r>
            <w:proofErr w:type="spellEnd"/>
            <w:r w:rsidRPr="005F2DB0">
              <w:rPr>
                <w:rFonts w:eastAsia="Times New Roman" w:cs="Arial"/>
                <w:sz w:val="20"/>
                <w:szCs w:val="20"/>
                <w:lang w:eastAsia="da-DK"/>
              </w:rPr>
              <w:t xml:space="preserve"> </w:t>
            </w:r>
          </w:p>
        </w:tc>
      </w:tr>
      <w:tr w:rsidR="0048012D" w:rsidRPr="005F2DB0" w14:paraId="76D98C36"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35"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DPMeddelelseSendAkter</w:t>
            </w:r>
            <w:proofErr w:type="spellEnd"/>
            <w:r w:rsidRPr="005F2DB0">
              <w:rPr>
                <w:rFonts w:eastAsia="Times New Roman" w:cs="Arial"/>
                <w:sz w:val="20"/>
                <w:szCs w:val="20"/>
                <w:lang w:eastAsia="da-DK"/>
              </w:rPr>
              <w:t xml:space="preserve"> </w:t>
            </w:r>
          </w:p>
        </w:tc>
      </w:tr>
      <w:tr w:rsidR="0048012D" w:rsidRPr="005F2DB0" w14:paraId="76D98C38"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37" w14:textId="77777777" w:rsidR="0048012D" w:rsidRPr="005F2DB0" w:rsidRDefault="0048012D" w:rsidP="0048012D">
            <w:pPr>
              <w:spacing w:after="0"/>
              <w:rPr>
                <w:rFonts w:eastAsia="Times New Roman" w:cs="Arial"/>
                <w:sz w:val="20"/>
                <w:szCs w:val="20"/>
                <w:lang w:eastAsia="da-DK"/>
              </w:rPr>
            </w:pPr>
            <w:commentRangeStart w:id="32"/>
            <w:proofErr w:type="spellStart"/>
            <w:r w:rsidRPr="005F2DB0">
              <w:rPr>
                <w:rFonts w:eastAsia="Times New Roman" w:cs="Arial"/>
                <w:sz w:val="20"/>
                <w:szCs w:val="20"/>
                <w:lang w:eastAsia="da-DK"/>
              </w:rPr>
              <w:t>EFIBetalingEvneAsynkronHent</w:t>
            </w:r>
            <w:proofErr w:type="spellEnd"/>
            <w:r w:rsidRPr="005F2DB0">
              <w:rPr>
                <w:rFonts w:eastAsia="Times New Roman" w:cs="Arial"/>
                <w:sz w:val="20"/>
                <w:szCs w:val="20"/>
                <w:lang w:eastAsia="da-DK"/>
              </w:rPr>
              <w:t xml:space="preserve"> </w:t>
            </w:r>
          </w:p>
        </w:tc>
      </w:tr>
      <w:tr w:rsidR="0048012D" w:rsidRPr="005F2DB0" w14:paraId="76D98C3A"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39"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EFIBetalingEvneHent</w:t>
            </w:r>
            <w:proofErr w:type="spellEnd"/>
            <w:r w:rsidRPr="005F2DB0">
              <w:rPr>
                <w:rFonts w:eastAsia="Times New Roman" w:cs="Arial"/>
                <w:sz w:val="20"/>
                <w:szCs w:val="20"/>
                <w:lang w:eastAsia="da-DK"/>
              </w:rPr>
              <w:t xml:space="preserve"> </w:t>
            </w:r>
          </w:p>
        </w:tc>
      </w:tr>
      <w:tr w:rsidR="0048012D" w:rsidRPr="005F2DB0" w14:paraId="76D98C3C"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3B"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EFIBetalingEvneÆndr</w:t>
            </w:r>
            <w:proofErr w:type="spellEnd"/>
            <w:r w:rsidRPr="005F2DB0">
              <w:rPr>
                <w:rFonts w:eastAsia="Times New Roman" w:cs="Arial"/>
                <w:sz w:val="20"/>
                <w:szCs w:val="20"/>
                <w:lang w:eastAsia="da-DK"/>
              </w:rPr>
              <w:t xml:space="preserve"> </w:t>
            </w:r>
          </w:p>
        </w:tc>
      </w:tr>
      <w:tr w:rsidR="0048012D" w:rsidRPr="005F2DB0" w14:paraId="76D98C3E"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3D"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EFIBetalingOrdningMisligholdt</w:t>
            </w:r>
            <w:proofErr w:type="spellEnd"/>
            <w:r w:rsidRPr="005F2DB0">
              <w:rPr>
                <w:rFonts w:eastAsia="Times New Roman" w:cs="Arial"/>
                <w:sz w:val="20"/>
                <w:szCs w:val="20"/>
                <w:lang w:eastAsia="da-DK"/>
              </w:rPr>
              <w:t xml:space="preserve"> </w:t>
            </w:r>
          </w:p>
        </w:tc>
      </w:tr>
      <w:tr w:rsidR="0048012D" w:rsidRPr="005F2DB0" w14:paraId="76D98C40"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3F"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EFIFordringOprettet</w:t>
            </w:r>
            <w:proofErr w:type="spellEnd"/>
            <w:r w:rsidRPr="005F2DB0">
              <w:rPr>
                <w:rFonts w:eastAsia="Times New Roman" w:cs="Arial"/>
                <w:sz w:val="20"/>
                <w:szCs w:val="20"/>
                <w:lang w:eastAsia="da-DK"/>
              </w:rPr>
              <w:t xml:space="preserve"> </w:t>
            </w:r>
          </w:p>
        </w:tc>
      </w:tr>
      <w:tr w:rsidR="0048012D" w:rsidRPr="005F2DB0" w14:paraId="76D98C42"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41"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EFIFordringSaldoÆndret</w:t>
            </w:r>
            <w:proofErr w:type="spellEnd"/>
            <w:r w:rsidRPr="005F2DB0">
              <w:rPr>
                <w:rFonts w:eastAsia="Times New Roman" w:cs="Arial"/>
                <w:sz w:val="20"/>
                <w:szCs w:val="20"/>
                <w:lang w:eastAsia="da-DK"/>
              </w:rPr>
              <w:t xml:space="preserve"> </w:t>
            </w:r>
          </w:p>
        </w:tc>
      </w:tr>
      <w:tr w:rsidR="0048012D" w:rsidRPr="005F2DB0" w14:paraId="76D98C44"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43"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EFIHæftelseForældelseModtag</w:t>
            </w:r>
            <w:proofErr w:type="spellEnd"/>
            <w:r w:rsidRPr="005F2DB0">
              <w:rPr>
                <w:rFonts w:eastAsia="Times New Roman" w:cs="Arial"/>
                <w:sz w:val="20"/>
                <w:szCs w:val="20"/>
                <w:lang w:eastAsia="da-DK"/>
              </w:rPr>
              <w:t xml:space="preserve"> </w:t>
            </w:r>
          </w:p>
        </w:tc>
      </w:tr>
      <w:tr w:rsidR="0048012D" w:rsidRPr="005F2DB0" w14:paraId="76D98C46"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45"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EFIIndbetalingModtaget</w:t>
            </w:r>
            <w:proofErr w:type="spellEnd"/>
            <w:r w:rsidRPr="005F2DB0">
              <w:rPr>
                <w:rFonts w:eastAsia="Times New Roman" w:cs="Arial"/>
                <w:sz w:val="20"/>
                <w:szCs w:val="20"/>
                <w:lang w:eastAsia="da-DK"/>
              </w:rPr>
              <w:t xml:space="preserve"> </w:t>
            </w:r>
          </w:p>
        </w:tc>
      </w:tr>
      <w:tr w:rsidR="0048012D" w:rsidRPr="005F2DB0" w14:paraId="76D98C48"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47"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MFFordringAfskrivUnderret</w:t>
            </w:r>
            <w:proofErr w:type="spellEnd"/>
            <w:r w:rsidRPr="005F2DB0">
              <w:rPr>
                <w:rFonts w:eastAsia="Times New Roman" w:cs="Arial"/>
                <w:sz w:val="20"/>
                <w:szCs w:val="20"/>
                <w:lang w:eastAsia="da-DK"/>
              </w:rPr>
              <w:t xml:space="preserve"> </w:t>
            </w:r>
          </w:p>
        </w:tc>
      </w:tr>
      <w:tr w:rsidR="0048012D" w:rsidRPr="005F2DB0" w14:paraId="76D98C4A"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49"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MFFordringAsynkronOprettet</w:t>
            </w:r>
            <w:proofErr w:type="spellEnd"/>
            <w:r w:rsidRPr="005F2DB0">
              <w:rPr>
                <w:rFonts w:eastAsia="Times New Roman" w:cs="Arial"/>
                <w:sz w:val="20"/>
                <w:szCs w:val="20"/>
                <w:lang w:eastAsia="da-DK"/>
              </w:rPr>
              <w:t xml:space="preserve"> </w:t>
            </w:r>
          </w:p>
        </w:tc>
      </w:tr>
      <w:tr w:rsidR="0048012D" w:rsidRPr="005F2DB0" w14:paraId="76D98C4C"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4B"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MFModregningKundemeddelelseUnderret</w:t>
            </w:r>
            <w:proofErr w:type="spellEnd"/>
            <w:r w:rsidRPr="005F2DB0">
              <w:rPr>
                <w:rFonts w:eastAsia="Times New Roman" w:cs="Arial"/>
                <w:sz w:val="20"/>
                <w:szCs w:val="20"/>
                <w:lang w:eastAsia="da-DK"/>
              </w:rPr>
              <w:t xml:space="preserve"> </w:t>
            </w:r>
          </w:p>
        </w:tc>
      </w:tr>
      <w:tr w:rsidR="0048012D" w:rsidRPr="005F2DB0" w14:paraId="76D98C4E"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4D"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MFRenteTilskrivningUnderret</w:t>
            </w:r>
            <w:proofErr w:type="spellEnd"/>
            <w:r w:rsidRPr="005F2DB0">
              <w:rPr>
                <w:rFonts w:eastAsia="Times New Roman" w:cs="Arial"/>
                <w:sz w:val="20"/>
                <w:szCs w:val="20"/>
                <w:lang w:eastAsia="da-DK"/>
              </w:rPr>
              <w:t xml:space="preserve"> </w:t>
            </w:r>
          </w:p>
        </w:tc>
      </w:tr>
      <w:tr w:rsidR="0048012D" w:rsidRPr="005F2DB0" w14:paraId="76D98C50"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4F"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MFUdligningAfregningUnderret</w:t>
            </w:r>
            <w:proofErr w:type="spellEnd"/>
            <w:r w:rsidRPr="005F2DB0">
              <w:rPr>
                <w:rFonts w:eastAsia="Times New Roman" w:cs="Arial"/>
                <w:sz w:val="20"/>
                <w:szCs w:val="20"/>
                <w:lang w:eastAsia="da-DK"/>
              </w:rPr>
              <w:t xml:space="preserve"> </w:t>
            </w:r>
          </w:p>
        </w:tc>
      </w:tr>
      <w:tr w:rsidR="0048012D" w:rsidRPr="0048012D" w14:paraId="76D98C52"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51" w14:textId="77777777" w:rsidR="0048012D" w:rsidRPr="0048012D"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RSOpgaveAsynkronBook</w:t>
            </w:r>
            <w:proofErr w:type="spellEnd"/>
            <w:r w:rsidRPr="005F2DB0">
              <w:rPr>
                <w:rFonts w:eastAsia="Times New Roman" w:cs="Arial"/>
                <w:sz w:val="20"/>
                <w:szCs w:val="20"/>
                <w:lang w:eastAsia="da-DK"/>
              </w:rPr>
              <w:t xml:space="preserve"> </w:t>
            </w:r>
            <w:commentRangeEnd w:id="32"/>
            <w:r w:rsidR="005F2DB0">
              <w:rPr>
                <w:rStyle w:val="Kommentarhenvisning"/>
              </w:rPr>
              <w:commentReference w:id="32"/>
            </w:r>
          </w:p>
        </w:tc>
      </w:tr>
    </w:tbl>
    <w:p w14:paraId="76D98C53" w14:textId="77777777" w:rsidR="00BA1876" w:rsidRDefault="00BA1876" w:rsidP="009E12F5"/>
    <w:p w14:paraId="76D98C54" w14:textId="77777777" w:rsidR="00BA1876" w:rsidRDefault="00BA1876" w:rsidP="009E12F5"/>
    <w:p w14:paraId="76D98C55" w14:textId="77777777" w:rsidR="00BA1876" w:rsidRDefault="00BA1876" w:rsidP="009E12F5"/>
    <w:p w14:paraId="76D98C56" w14:textId="77777777" w:rsidR="00BA1876" w:rsidRPr="009E12F5" w:rsidRDefault="00BA1876" w:rsidP="009E12F5">
      <w:pPr>
        <w:sectPr w:rsidR="00BA1876" w:rsidRPr="009E12F5" w:rsidSect="00737634">
          <w:headerReference w:type="default" r:id="rId16"/>
          <w:footerReference w:type="default" r:id="rId17"/>
          <w:pgSz w:w="11906" w:h="16838" w:code="9"/>
          <w:pgMar w:top="1418" w:right="851" w:bottom="1440" w:left="2948" w:header="624" w:footer="581" w:gutter="0"/>
          <w:cols w:space="708"/>
          <w:docGrid w:linePitch="360"/>
        </w:sectPr>
      </w:pPr>
    </w:p>
    <w:p w14:paraId="76D98C57" w14:textId="77777777" w:rsidR="008E63B5" w:rsidRPr="00D66BDC" w:rsidRDefault="008E63B5" w:rsidP="008E63B5">
      <w:pPr>
        <w:pStyle w:val="Overskrift1"/>
        <w:numPr>
          <w:ilvl w:val="0"/>
          <w:numId w:val="1"/>
        </w:numPr>
        <w:rPr>
          <w:lang w:val="en-US"/>
        </w:rPr>
      </w:pPr>
      <w:bookmarkStart w:id="33" w:name="_Toc314563878"/>
      <w:r w:rsidRPr="00A44708">
        <w:lastRenderedPageBreak/>
        <w:t>Konsolideret liste over fejlkoder</w:t>
      </w:r>
      <w:bookmarkEnd w:id="33"/>
    </w:p>
    <w:p w14:paraId="76D98C58" w14:textId="77777777" w:rsidR="008E63B5" w:rsidRDefault="008E63B5" w:rsidP="008E63B5">
      <w:pPr>
        <w:rPr>
          <w:lang w:val="en-US"/>
        </w:rPr>
      </w:pPr>
    </w:p>
    <w:tbl>
      <w:tblPr>
        <w:tblW w:w="13203"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783"/>
        <w:gridCol w:w="4680"/>
        <w:gridCol w:w="2340"/>
        <w:gridCol w:w="2520"/>
        <w:gridCol w:w="1535"/>
        <w:gridCol w:w="1345"/>
      </w:tblGrid>
      <w:tr w:rsidR="0091491A" w:rsidRPr="00B511F8" w14:paraId="76D98C5F" w14:textId="77777777" w:rsidTr="00025FDF">
        <w:trPr>
          <w:cantSplit/>
          <w:tblHeader/>
        </w:trPr>
        <w:tc>
          <w:tcPr>
            <w:tcW w:w="783" w:type="dxa"/>
            <w:shd w:val="pct20" w:color="000000" w:fill="FFFFFF"/>
          </w:tcPr>
          <w:p w14:paraId="76D98C59" w14:textId="77777777" w:rsidR="0091491A" w:rsidRDefault="0091491A" w:rsidP="00491009">
            <w:pPr>
              <w:widowControl w:val="0"/>
              <w:tabs>
                <w:tab w:val="right" w:leader="dot" w:pos="9355"/>
              </w:tabs>
              <w:spacing w:after="0" w:line="280" w:lineRule="exact"/>
              <w:rPr>
                <w:b/>
                <w:lang w:val="en-US"/>
              </w:rPr>
            </w:pPr>
            <w:proofErr w:type="spellStart"/>
            <w:r>
              <w:rPr>
                <w:b/>
                <w:lang w:val="en-US"/>
              </w:rPr>
              <w:t>Fejlnr</w:t>
            </w:r>
            <w:proofErr w:type="spellEnd"/>
          </w:p>
        </w:tc>
        <w:tc>
          <w:tcPr>
            <w:tcW w:w="4680" w:type="dxa"/>
            <w:shd w:val="pct20" w:color="000000" w:fill="FFFFFF"/>
          </w:tcPr>
          <w:p w14:paraId="76D98C5A" w14:textId="77777777" w:rsidR="0091491A" w:rsidRPr="00385249" w:rsidRDefault="0091491A" w:rsidP="00491009">
            <w:pPr>
              <w:widowControl w:val="0"/>
              <w:tabs>
                <w:tab w:val="right" w:leader="dot" w:pos="9355"/>
              </w:tabs>
              <w:spacing w:after="0" w:line="280" w:lineRule="exact"/>
              <w:rPr>
                <w:b/>
                <w:lang w:val="en-US"/>
              </w:rPr>
            </w:pPr>
            <w:proofErr w:type="spellStart"/>
            <w:r>
              <w:rPr>
                <w:b/>
                <w:lang w:val="en-US"/>
              </w:rPr>
              <w:t>Beskrivelse</w:t>
            </w:r>
            <w:proofErr w:type="spellEnd"/>
          </w:p>
        </w:tc>
        <w:tc>
          <w:tcPr>
            <w:tcW w:w="2340" w:type="dxa"/>
            <w:shd w:val="pct20" w:color="000000" w:fill="FFFFFF"/>
          </w:tcPr>
          <w:p w14:paraId="76D98C5B" w14:textId="77777777" w:rsidR="0091491A" w:rsidRDefault="0091491A" w:rsidP="004B2A56">
            <w:pPr>
              <w:widowControl w:val="0"/>
              <w:tabs>
                <w:tab w:val="right" w:leader="dot" w:pos="9355"/>
              </w:tabs>
              <w:spacing w:after="0" w:line="280" w:lineRule="exact"/>
              <w:rPr>
                <w:b/>
                <w:lang w:val="en-US"/>
              </w:rPr>
            </w:pPr>
            <w:proofErr w:type="spellStart"/>
            <w:r>
              <w:rPr>
                <w:b/>
                <w:lang w:val="en-US"/>
              </w:rPr>
              <w:t>Param</w:t>
            </w:r>
            <w:proofErr w:type="spellEnd"/>
            <w:r>
              <w:rPr>
                <w:b/>
                <w:lang w:val="en-US"/>
              </w:rPr>
              <w:t xml:space="preserve"> 1</w:t>
            </w:r>
          </w:p>
        </w:tc>
        <w:tc>
          <w:tcPr>
            <w:tcW w:w="2520" w:type="dxa"/>
            <w:shd w:val="pct20" w:color="000000" w:fill="FFFFFF"/>
          </w:tcPr>
          <w:p w14:paraId="76D98C5C" w14:textId="77777777" w:rsidR="0091491A" w:rsidRDefault="0091491A" w:rsidP="004B2A56">
            <w:pPr>
              <w:widowControl w:val="0"/>
              <w:tabs>
                <w:tab w:val="right" w:leader="dot" w:pos="9355"/>
              </w:tabs>
              <w:spacing w:after="0" w:line="280" w:lineRule="exact"/>
              <w:rPr>
                <w:b/>
                <w:lang w:val="en-US"/>
              </w:rPr>
            </w:pPr>
            <w:proofErr w:type="spellStart"/>
            <w:r>
              <w:rPr>
                <w:b/>
                <w:lang w:val="en-US"/>
              </w:rPr>
              <w:t>Param</w:t>
            </w:r>
            <w:proofErr w:type="spellEnd"/>
            <w:r>
              <w:rPr>
                <w:b/>
                <w:lang w:val="en-US"/>
              </w:rPr>
              <w:t xml:space="preserve"> 2</w:t>
            </w:r>
          </w:p>
        </w:tc>
        <w:tc>
          <w:tcPr>
            <w:tcW w:w="1535" w:type="dxa"/>
            <w:shd w:val="pct20" w:color="000000" w:fill="FFFFFF"/>
          </w:tcPr>
          <w:p w14:paraId="76D98C5D" w14:textId="77777777" w:rsidR="0091491A" w:rsidRDefault="0091491A" w:rsidP="004B2A56">
            <w:pPr>
              <w:widowControl w:val="0"/>
              <w:tabs>
                <w:tab w:val="right" w:leader="dot" w:pos="9355"/>
              </w:tabs>
              <w:spacing w:after="0" w:line="280" w:lineRule="exact"/>
              <w:rPr>
                <w:b/>
                <w:lang w:val="en-US"/>
              </w:rPr>
            </w:pPr>
            <w:proofErr w:type="spellStart"/>
            <w:r>
              <w:rPr>
                <w:b/>
                <w:lang w:val="en-US"/>
              </w:rPr>
              <w:t>Param</w:t>
            </w:r>
            <w:proofErr w:type="spellEnd"/>
            <w:r>
              <w:rPr>
                <w:b/>
                <w:lang w:val="en-US"/>
              </w:rPr>
              <w:t xml:space="preserve"> 3</w:t>
            </w:r>
          </w:p>
        </w:tc>
        <w:tc>
          <w:tcPr>
            <w:tcW w:w="1345" w:type="dxa"/>
            <w:shd w:val="pct20" w:color="000000" w:fill="FFFFFF"/>
          </w:tcPr>
          <w:p w14:paraId="76D98C5E" w14:textId="77777777" w:rsidR="0091491A" w:rsidRPr="00385249" w:rsidRDefault="0091491A" w:rsidP="004B2A56">
            <w:pPr>
              <w:widowControl w:val="0"/>
              <w:tabs>
                <w:tab w:val="right" w:leader="dot" w:pos="9355"/>
              </w:tabs>
              <w:spacing w:after="0" w:line="280" w:lineRule="exact"/>
              <w:rPr>
                <w:b/>
                <w:lang w:val="en-US"/>
              </w:rPr>
            </w:pPr>
            <w:r>
              <w:rPr>
                <w:b/>
                <w:lang w:val="en-US"/>
              </w:rPr>
              <w:t xml:space="preserve"> </w:t>
            </w:r>
            <w:proofErr w:type="spellStart"/>
            <w:r>
              <w:rPr>
                <w:b/>
                <w:lang w:val="en-US"/>
              </w:rPr>
              <w:t>Param</w:t>
            </w:r>
            <w:proofErr w:type="spellEnd"/>
            <w:r>
              <w:rPr>
                <w:b/>
                <w:lang w:val="en-US"/>
              </w:rPr>
              <w:t xml:space="preserve"> 4</w:t>
            </w:r>
          </w:p>
        </w:tc>
      </w:tr>
      <w:tr w:rsidR="00025FDF" w:rsidRPr="00B511F8" w14:paraId="76D98C66" w14:textId="77777777" w:rsidTr="00025FDF">
        <w:trPr>
          <w:cantSplit/>
        </w:trPr>
        <w:tc>
          <w:tcPr>
            <w:tcW w:w="783" w:type="dxa"/>
          </w:tcPr>
          <w:p w14:paraId="76D98C60" w14:textId="77777777" w:rsidR="00025FDF" w:rsidRPr="00491009" w:rsidRDefault="00025FDF" w:rsidP="003D5184">
            <w:pPr>
              <w:spacing w:after="0"/>
              <w:rPr>
                <w:rFonts w:cs="Arial"/>
                <w:sz w:val="20"/>
                <w:szCs w:val="20"/>
              </w:rPr>
            </w:pPr>
            <w:r>
              <w:rPr>
                <w:rFonts w:cs="Arial"/>
                <w:sz w:val="20"/>
                <w:szCs w:val="20"/>
              </w:rPr>
              <w:t>002</w:t>
            </w:r>
          </w:p>
        </w:tc>
        <w:tc>
          <w:tcPr>
            <w:tcW w:w="4680" w:type="dxa"/>
          </w:tcPr>
          <w:p w14:paraId="76D98C61" w14:textId="77777777" w:rsidR="00025FDF" w:rsidRPr="00491009" w:rsidRDefault="00025FDF" w:rsidP="003D5184">
            <w:pPr>
              <w:spacing w:after="0"/>
              <w:rPr>
                <w:rFonts w:cs="Arial"/>
                <w:sz w:val="20"/>
                <w:szCs w:val="20"/>
              </w:rPr>
            </w:pPr>
            <w:proofErr w:type="spellStart"/>
            <w:r>
              <w:rPr>
                <w:rFonts w:cs="Arial"/>
                <w:sz w:val="20"/>
                <w:szCs w:val="20"/>
              </w:rPr>
              <w:t>Fordringhaver</w:t>
            </w:r>
            <w:proofErr w:type="spellEnd"/>
            <w:r>
              <w:rPr>
                <w:rFonts w:cs="Arial"/>
                <w:sz w:val="20"/>
                <w:szCs w:val="20"/>
              </w:rPr>
              <w:t xml:space="preserve"> findes ikke</w:t>
            </w:r>
          </w:p>
        </w:tc>
        <w:tc>
          <w:tcPr>
            <w:tcW w:w="2340" w:type="dxa"/>
          </w:tcPr>
          <w:p w14:paraId="76D98C62" w14:textId="77777777" w:rsidR="00025FDF" w:rsidRPr="00491009" w:rsidRDefault="00346907" w:rsidP="003D5184">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14:paraId="76D98C63" w14:textId="77777777" w:rsidR="00025FDF" w:rsidRPr="00491009" w:rsidRDefault="00025FDF" w:rsidP="003D5184">
            <w:pPr>
              <w:spacing w:after="0"/>
              <w:rPr>
                <w:rFonts w:cs="Arial"/>
                <w:sz w:val="20"/>
                <w:szCs w:val="20"/>
              </w:rPr>
            </w:pPr>
            <w:proofErr w:type="spellStart"/>
            <w:r>
              <w:rPr>
                <w:rFonts w:cs="Arial"/>
                <w:sz w:val="18"/>
              </w:rPr>
              <w:t>DMIFordringHaverID</w:t>
            </w:r>
            <w:proofErr w:type="spellEnd"/>
          </w:p>
        </w:tc>
        <w:tc>
          <w:tcPr>
            <w:tcW w:w="1535" w:type="dxa"/>
          </w:tcPr>
          <w:p w14:paraId="76D98C64" w14:textId="77777777" w:rsidR="00025FDF" w:rsidRPr="00491009" w:rsidRDefault="00025FDF" w:rsidP="003D5184">
            <w:pPr>
              <w:spacing w:after="0"/>
              <w:rPr>
                <w:rFonts w:cs="Arial"/>
                <w:sz w:val="20"/>
                <w:szCs w:val="20"/>
              </w:rPr>
            </w:pPr>
          </w:p>
        </w:tc>
        <w:tc>
          <w:tcPr>
            <w:tcW w:w="1345" w:type="dxa"/>
          </w:tcPr>
          <w:p w14:paraId="76D98C65" w14:textId="77777777" w:rsidR="00025FDF" w:rsidRPr="00491009" w:rsidRDefault="00025FDF" w:rsidP="003D5184">
            <w:pPr>
              <w:spacing w:after="0"/>
              <w:rPr>
                <w:rFonts w:cs="Arial"/>
                <w:sz w:val="20"/>
                <w:szCs w:val="20"/>
              </w:rPr>
            </w:pPr>
          </w:p>
        </w:tc>
      </w:tr>
      <w:tr w:rsidR="00025FDF" w:rsidRPr="00F95CAE" w14:paraId="76D98C6D" w14:textId="77777777" w:rsidTr="00025FDF">
        <w:trPr>
          <w:cantSplit/>
        </w:trPr>
        <w:tc>
          <w:tcPr>
            <w:tcW w:w="783" w:type="dxa"/>
          </w:tcPr>
          <w:p w14:paraId="76D98C67" w14:textId="77777777" w:rsidR="00025FDF" w:rsidRPr="00491009" w:rsidRDefault="00025FDF" w:rsidP="003D5184">
            <w:pPr>
              <w:spacing w:after="0"/>
              <w:rPr>
                <w:rFonts w:cs="Arial"/>
                <w:sz w:val="20"/>
                <w:szCs w:val="20"/>
              </w:rPr>
            </w:pPr>
            <w:r>
              <w:rPr>
                <w:rFonts w:cs="Arial"/>
                <w:sz w:val="20"/>
                <w:szCs w:val="20"/>
              </w:rPr>
              <w:t>003</w:t>
            </w:r>
          </w:p>
        </w:tc>
        <w:tc>
          <w:tcPr>
            <w:tcW w:w="4680" w:type="dxa"/>
          </w:tcPr>
          <w:p w14:paraId="76D98C68" w14:textId="77777777" w:rsidR="00025FDF" w:rsidRPr="00491009" w:rsidRDefault="00025FDF" w:rsidP="003D5184">
            <w:pPr>
              <w:spacing w:after="0"/>
              <w:rPr>
                <w:rFonts w:cs="Arial"/>
                <w:sz w:val="20"/>
                <w:szCs w:val="20"/>
              </w:rPr>
            </w:pPr>
            <w:r>
              <w:rPr>
                <w:rFonts w:eastAsia="Times New Roman" w:cs="Arial"/>
                <w:color w:val="000000"/>
                <w:sz w:val="20"/>
                <w:szCs w:val="20"/>
                <w:lang w:eastAsia="da-DK"/>
              </w:rPr>
              <w:t>Teknisk fejl ved oprettelse af kunde</w:t>
            </w:r>
          </w:p>
        </w:tc>
        <w:tc>
          <w:tcPr>
            <w:tcW w:w="2340" w:type="dxa"/>
          </w:tcPr>
          <w:p w14:paraId="76D98C69" w14:textId="77777777" w:rsidR="00025FDF" w:rsidRPr="00491009" w:rsidRDefault="00346907" w:rsidP="003D5184">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14:paraId="76D98C6A" w14:textId="77777777" w:rsidR="00025FDF" w:rsidRPr="0099612E" w:rsidRDefault="00025FDF" w:rsidP="003D51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1535" w:type="dxa"/>
          </w:tcPr>
          <w:p w14:paraId="76D98C6B" w14:textId="77777777" w:rsidR="00025FDF" w:rsidRPr="00491009" w:rsidRDefault="00025FDF" w:rsidP="003D5184">
            <w:pPr>
              <w:spacing w:after="0"/>
              <w:rPr>
                <w:rFonts w:cs="Arial"/>
                <w:sz w:val="20"/>
                <w:szCs w:val="20"/>
              </w:rPr>
            </w:pPr>
            <w:proofErr w:type="spellStart"/>
            <w:r>
              <w:rPr>
                <w:rFonts w:cs="Arial"/>
                <w:sz w:val="20"/>
                <w:szCs w:val="20"/>
              </w:rPr>
              <w:t>KundeType</w:t>
            </w:r>
            <w:proofErr w:type="spellEnd"/>
          </w:p>
        </w:tc>
        <w:tc>
          <w:tcPr>
            <w:tcW w:w="1345" w:type="dxa"/>
          </w:tcPr>
          <w:p w14:paraId="76D98C6C" w14:textId="77777777" w:rsidR="00025FDF" w:rsidRPr="00491009" w:rsidRDefault="00025FDF" w:rsidP="003D5184">
            <w:pPr>
              <w:spacing w:after="0"/>
              <w:rPr>
                <w:rFonts w:cs="Arial"/>
                <w:sz w:val="20"/>
                <w:szCs w:val="20"/>
              </w:rPr>
            </w:pPr>
          </w:p>
        </w:tc>
      </w:tr>
      <w:tr w:rsidR="00025FDF" w:rsidRPr="00F95CAE" w14:paraId="76D98C74" w14:textId="77777777" w:rsidTr="00025FDF">
        <w:trPr>
          <w:cantSplit/>
        </w:trPr>
        <w:tc>
          <w:tcPr>
            <w:tcW w:w="783" w:type="dxa"/>
          </w:tcPr>
          <w:p w14:paraId="76D98C6E" w14:textId="77777777" w:rsidR="00025FDF" w:rsidRPr="00491009" w:rsidRDefault="00025FDF" w:rsidP="003D5184">
            <w:pPr>
              <w:spacing w:after="0"/>
              <w:rPr>
                <w:rFonts w:cs="Arial"/>
                <w:sz w:val="20"/>
                <w:szCs w:val="20"/>
              </w:rPr>
            </w:pPr>
            <w:r>
              <w:rPr>
                <w:rFonts w:cs="Arial"/>
                <w:sz w:val="20"/>
                <w:szCs w:val="20"/>
              </w:rPr>
              <w:t>004</w:t>
            </w:r>
          </w:p>
        </w:tc>
        <w:tc>
          <w:tcPr>
            <w:tcW w:w="4680" w:type="dxa"/>
          </w:tcPr>
          <w:p w14:paraId="76D98C6F" w14:textId="77777777" w:rsidR="00025FDF" w:rsidRPr="00491009" w:rsidRDefault="00025FDF" w:rsidP="003D5184">
            <w:pPr>
              <w:spacing w:after="0"/>
              <w:rPr>
                <w:rFonts w:cs="Arial"/>
                <w:sz w:val="20"/>
                <w:szCs w:val="20"/>
              </w:rPr>
            </w:pPr>
            <w:r>
              <w:rPr>
                <w:rFonts w:eastAsia="Times New Roman" w:cs="Arial"/>
                <w:color w:val="000000"/>
                <w:sz w:val="20"/>
                <w:szCs w:val="20"/>
                <w:lang w:eastAsia="da-DK"/>
              </w:rPr>
              <w:t>Teknisk fejl ved oprettelse af fordring</w:t>
            </w:r>
          </w:p>
        </w:tc>
        <w:tc>
          <w:tcPr>
            <w:tcW w:w="2340" w:type="dxa"/>
          </w:tcPr>
          <w:p w14:paraId="76D98C70" w14:textId="77777777" w:rsidR="00025FDF" w:rsidRPr="00491009" w:rsidRDefault="00346907" w:rsidP="003D5184">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14:paraId="76D98C71" w14:textId="77777777" w:rsidR="00025FDF" w:rsidRPr="00491009" w:rsidRDefault="00025FDF" w:rsidP="003D5184">
            <w:pPr>
              <w:spacing w:after="0"/>
              <w:rPr>
                <w:rFonts w:cs="Arial"/>
                <w:sz w:val="20"/>
                <w:szCs w:val="20"/>
              </w:rPr>
            </w:pPr>
          </w:p>
        </w:tc>
        <w:tc>
          <w:tcPr>
            <w:tcW w:w="1535" w:type="dxa"/>
          </w:tcPr>
          <w:p w14:paraId="76D98C72" w14:textId="77777777" w:rsidR="00025FDF" w:rsidRPr="00491009" w:rsidRDefault="00025FDF" w:rsidP="003D5184">
            <w:pPr>
              <w:spacing w:after="0"/>
              <w:rPr>
                <w:rFonts w:cs="Arial"/>
                <w:sz w:val="20"/>
                <w:szCs w:val="20"/>
              </w:rPr>
            </w:pPr>
          </w:p>
        </w:tc>
        <w:tc>
          <w:tcPr>
            <w:tcW w:w="1345" w:type="dxa"/>
          </w:tcPr>
          <w:p w14:paraId="76D98C73" w14:textId="77777777" w:rsidR="00025FDF" w:rsidRPr="00491009" w:rsidRDefault="00025FDF" w:rsidP="003D5184">
            <w:pPr>
              <w:spacing w:after="0"/>
              <w:rPr>
                <w:rFonts w:cs="Arial"/>
                <w:sz w:val="20"/>
                <w:szCs w:val="20"/>
              </w:rPr>
            </w:pPr>
          </w:p>
        </w:tc>
      </w:tr>
      <w:tr w:rsidR="00025FDF" w:rsidRPr="00F95CAE" w14:paraId="76D98C7B" w14:textId="77777777" w:rsidTr="00025FDF">
        <w:trPr>
          <w:cantSplit/>
        </w:trPr>
        <w:tc>
          <w:tcPr>
            <w:tcW w:w="783" w:type="dxa"/>
          </w:tcPr>
          <w:p w14:paraId="76D98C75" w14:textId="77777777" w:rsidR="00025FDF" w:rsidRPr="00491009" w:rsidRDefault="00025FDF" w:rsidP="003D5184">
            <w:pPr>
              <w:spacing w:after="0"/>
              <w:rPr>
                <w:rFonts w:cs="Arial"/>
                <w:sz w:val="20"/>
                <w:szCs w:val="20"/>
              </w:rPr>
            </w:pPr>
            <w:r>
              <w:rPr>
                <w:rFonts w:cs="Arial"/>
                <w:sz w:val="20"/>
                <w:szCs w:val="20"/>
              </w:rPr>
              <w:t>005</w:t>
            </w:r>
          </w:p>
        </w:tc>
        <w:tc>
          <w:tcPr>
            <w:tcW w:w="4680" w:type="dxa"/>
          </w:tcPr>
          <w:p w14:paraId="76D98C76" w14:textId="77777777" w:rsidR="00025FDF" w:rsidRPr="00491009" w:rsidRDefault="00025FDF" w:rsidP="003D5184">
            <w:pPr>
              <w:spacing w:after="0"/>
              <w:rPr>
                <w:rFonts w:cs="Arial"/>
                <w:sz w:val="20"/>
                <w:szCs w:val="20"/>
              </w:rPr>
            </w:pPr>
            <w:r>
              <w:rPr>
                <w:rFonts w:cs="Arial"/>
                <w:sz w:val="20"/>
                <w:szCs w:val="20"/>
              </w:rPr>
              <w:t>Kunden der forespørges på findes ikke</w:t>
            </w:r>
          </w:p>
        </w:tc>
        <w:tc>
          <w:tcPr>
            <w:tcW w:w="2340" w:type="dxa"/>
          </w:tcPr>
          <w:p w14:paraId="76D98C77" w14:textId="77777777" w:rsidR="00025FDF" w:rsidRPr="0099612E" w:rsidRDefault="00025FDF" w:rsidP="003D51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2520" w:type="dxa"/>
          </w:tcPr>
          <w:p w14:paraId="76D98C78" w14:textId="77777777" w:rsidR="00025FDF" w:rsidRPr="00491009" w:rsidRDefault="00025FDF" w:rsidP="003D5184">
            <w:pPr>
              <w:spacing w:after="0"/>
              <w:rPr>
                <w:rFonts w:cs="Arial"/>
                <w:sz w:val="20"/>
                <w:szCs w:val="20"/>
              </w:rPr>
            </w:pPr>
            <w:proofErr w:type="spellStart"/>
            <w:r>
              <w:rPr>
                <w:rFonts w:cs="Arial"/>
                <w:sz w:val="20"/>
                <w:szCs w:val="20"/>
              </w:rPr>
              <w:t>KundeType</w:t>
            </w:r>
            <w:proofErr w:type="spellEnd"/>
          </w:p>
        </w:tc>
        <w:tc>
          <w:tcPr>
            <w:tcW w:w="1535" w:type="dxa"/>
          </w:tcPr>
          <w:p w14:paraId="76D98C79" w14:textId="77777777" w:rsidR="00025FDF" w:rsidRPr="00491009" w:rsidRDefault="00025FDF" w:rsidP="003D5184">
            <w:pPr>
              <w:spacing w:after="0"/>
              <w:rPr>
                <w:rFonts w:cs="Arial"/>
                <w:sz w:val="20"/>
                <w:szCs w:val="20"/>
              </w:rPr>
            </w:pPr>
          </w:p>
        </w:tc>
        <w:tc>
          <w:tcPr>
            <w:tcW w:w="1345" w:type="dxa"/>
          </w:tcPr>
          <w:p w14:paraId="76D98C7A" w14:textId="77777777" w:rsidR="00025FDF" w:rsidRPr="00491009" w:rsidRDefault="00025FDF" w:rsidP="003D5184">
            <w:pPr>
              <w:spacing w:after="0"/>
              <w:rPr>
                <w:rFonts w:cs="Arial"/>
                <w:sz w:val="20"/>
                <w:szCs w:val="20"/>
              </w:rPr>
            </w:pPr>
          </w:p>
        </w:tc>
      </w:tr>
      <w:tr w:rsidR="00025FDF" w:rsidRPr="00F95CAE" w14:paraId="76D98C82" w14:textId="77777777" w:rsidTr="00025FDF">
        <w:trPr>
          <w:cantSplit/>
        </w:trPr>
        <w:tc>
          <w:tcPr>
            <w:tcW w:w="783" w:type="dxa"/>
          </w:tcPr>
          <w:p w14:paraId="76D98C7C" w14:textId="77777777" w:rsidR="00025FDF" w:rsidRPr="00491009" w:rsidRDefault="00025FDF" w:rsidP="00317FFA">
            <w:pPr>
              <w:spacing w:after="0"/>
              <w:rPr>
                <w:rFonts w:cs="Arial"/>
                <w:sz w:val="20"/>
                <w:szCs w:val="20"/>
              </w:rPr>
            </w:pPr>
            <w:r>
              <w:rPr>
                <w:rFonts w:cs="Arial"/>
                <w:sz w:val="20"/>
                <w:szCs w:val="20"/>
              </w:rPr>
              <w:t>006</w:t>
            </w:r>
          </w:p>
        </w:tc>
        <w:tc>
          <w:tcPr>
            <w:tcW w:w="4680" w:type="dxa"/>
          </w:tcPr>
          <w:p w14:paraId="76D98C7D" w14:textId="77777777" w:rsidR="00025FDF" w:rsidRPr="00491009" w:rsidRDefault="00025FDF" w:rsidP="00317FFA">
            <w:pPr>
              <w:spacing w:after="0"/>
              <w:rPr>
                <w:rFonts w:cs="Arial"/>
                <w:sz w:val="20"/>
                <w:szCs w:val="20"/>
              </w:rPr>
            </w:pPr>
            <w:r>
              <w:rPr>
                <w:rFonts w:cs="Arial"/>
                <w:sz w:val="20"/>
                <w:szCs w:val="20"/>
              </w:rPr>
              <w:t>Kunden der forespørges på har ingen åbne fordri</w:t>
            </w:r>
            <w:r>
              <w:rPr>
                <w:rFonts w:cs="Arial"/>
                <w:sz w:val="20"/>
                <w:szCs w:val="20"/>
              </w:rPr>
              <w:t>n</w:t>
            </w:r>
            <w:r>
              <w:rPr>
                <w:rFonts w:cs="Arial"/>
                <w:sz w:val="20"/>
                <w:szCs w:val="20"/>
              </w:rPr>
              <w:t>ger</w:t>
            </w:r>
          </w:p>
        </w:tc>
        <w:tc>
          <w:tcPr>
            <w:tcW w:w="2340" w:type="dxa"/>
          </w:tcPr>
          <w:p w14:paraId="76D98C7E" w14:textId="77777777" w:rsidR="00025FDF" w:rsidRPr="0099612E" w:rsidRDefault="00025FDF" w:rsidP="0031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2520" w:type="dxa"/>
          </w:tcPr>
          <w:p w14:paraId="76D98C7F" w14:textId="77777777" w:rsidR="00025FDF" w:rsidRPr="00491009" w:rsidRDefault="00025FDF" w:rsidP="00317FFA">
            <w:pPr>
              <w:spacing w:after="0"/>
              <w:rPr>
                <w:rFonts w:cs="Arial"/>
                <w:sz w:val="20"/>
                <w:szCs w:val="20"/>
              </w:rPr>
            </w:pPr>
            <w:proofErr w:type="spellStart"/>
            <w:r>
              <w:rPr>
                <w:rFonts w:cs="Arial"/>
                <w:sz w:val="20"/>
                <w:szCs w:val="20"/>
              </w:rPr>
              <w:t>KundeType</w:t>
            </w:r>
            <w:proofErr w:type="spellEnd"/>
          </w:p>
        </w:tc>
        <w:tc>
          <w:tcPr>
            <w:tcW w:w="1535" w:type="dxa"/>
          </w:tcPr>
          <w:p w14:paraId="76D98C80" w14:textId="77777777" w:rsidR="00025FDF" w:rsidRPr="00491009" w:rsidRDefault="00025FDF" w:rsidP="003D5184">
            <w:pPr>
              <w:spacing w:after="0"/>
              <w:rPr>
                <w:rFonts w:cs="Arial"/>
                <w:sz w:val="20"/>
                <w:szCs w:val="20"/>
              </w:rPr>
            </w:pPr>
          </w:p>
        </w:tc>
        <w:tc>
          <w:tcPr>
            <w:tcW w:w="1345" w:type="dxa"/>
          </w:tcPr>
          <w:p w14:paraId="76D98C81" w14:textId="77777777" w:rsidR="00025FDF" w:rsidRPr="00491009" w:rsidRDefault="00025FDF" w:rsidP="003D5184">
            <w:pPr>
              <w:spacing w:after="0"/>
              <w:rPr>
                <w:rFonts w:cs="Arial"/>
                <w:sz w:val="20"/>
                <w:szCs w:val="20"/>
              </w:rPr>
            </w:pPr>
          </w:p>
        </w:tc>
      </w:tr>
      <w:tr w:rsidR="00025FDF" w:rsidRPr="00F95CAE" w14:paraId="76D98C89" w14:textId="77777777" w:rsidTr="00025FDF">
        <w:trPr>
          <w:cantSplit/>
        </w:trPr>
        <w:tc>
          <w:tcPr>
            <w:tcW w:w="783" w:type="dxa"/>
          </w:tcPr>
          <w:p w14:paraId="76D98C83" w14:textId="77777777" w:rsidR="00025FDF" w:rsidRPr="00491009" w:rsidRDefault="00025FDF" w:rsidP="003D5184">
            <w:pPr>
              <w:spacing w:after="0"/>
              <w:rPr>
                <w:rFonts w:cs="Arial"/>
                <w:sz w:val="20"/>
                <w:szCs w:val="20"/>
              </w:rPr>
            </w:pPr>
            <w:r>
              <w:rPr>
                <w:rFonts w:cs="Arial"/>
                <w:sz w:val="20"/>
                <w:szCs w:val="20"/>
              </w:rPr>
              <w:t>007</w:t>
            </w:r>
          </w:p>
        </w:tc>
        <w:tc>
          <w:tcPr>
            <w:tcW w:w="4680" w:type="dxa"/>
          </w:tcPr>
          <w:p w14:paraId="76D98C84" w14:textId="77777777" w:rsidR="00025FDF" w:rsidRPr="00491009" w:rsidRDefault="00025FDF" w:rsidP="003D5184">
            <w:pPr>
              <w:spacing w:after="0"/>
              <w:rPr>
                <w:rFonts w:cs="Arial"/>
                <w:sz w:val="20"/>
                <w:szCs w:val="20"/>
              </w:rPr>
            </w:pPr>
            <w:r>
              <w:rPr>
                <w:rFonts w:cs="Arial"/>
                <w:sz w:val="20"/>
                <w:szCs w:val="20"/>
              </w:rPr>
              <w:t xml:space="preserve">Fordring findes ikke </w:t>
            </w:r>
          </w:p>
        </w:tc>
        <w:tc>
          <w:tcPr>
            <w:tcW w:w="2340" w:type="dxa"/>
          </w:tcPr>
          <w:p w14:paraId="76D98C85" w14:textId="77777777" w:rsidR="00025FDF" w:rsidRPr="00491009" w:rsidRDefault="00025FDF" w:rsidP="003D5184">
            <w:pPr>
              <w:spacing w:after="0"/>
              <w:rPr>
                <w:rFonts w:cs="Arial"/>
                <w:sz w:val="20"/>
                <w:szCs w:val="20"/>
              </w:rPr>
            </w:pPr>
            <w:proofErr w:type="spellStart"/>
            <w:r>
              <w:rPr>
                <w:rFonts w:cs="Arial"/>
                <w:sz w:val="18"/>
              </w:rPr>
              <w:t>DMIFordringEFIFordringID</w:t>
            </w:r>
            <w:proofErr w:type="spellEnd"/>
          </w:p>
        </w:tc>
        <w:tc>
          <w:tcPr>
            <w:tcW w:w="2520" w:type="dxa"/>
          </w:tcPr>
          <w:p w14:paraId="76D98C86" w14:textId="77777777" w:rsidR="00025FDF" w:rsidRPr="00491009" w:rsidRDefault="00025FDF" w:rsidP="003D5184">
            <w:pPr>
              <w:spacing w:after="0"/>
              <w:rPr>
                <w:rFonts w:cs="Arial"/>
                <w:sz w:val="20"/>
                <w:szCs w:val="20"/>
              </w:rPr>
            </w:pPr>
          </w:p>
        </w:tc>
        <w:tc>
          <w:tcPr>
            <w:tcW w:w="1535" w:type="dxa"/>
          </w:tcPr>
          <w:p w14:paraId="76D98C87" w14:textId="77777777" w:rsidR="00025FDF" w:rsidRPr="00491009" w:rsidRDefault="00025FDF" w:rsidP="003D5184">
            <w:pPr>
              <w:spacing w:after="0"/>
              <w:rPr>
                <w:rFonts w:cs="Arial"/>
                <w:sz w:val="20"/>
                <w:szCs w:val="20"/>
              </w:rPr>
            </w:pPr>
          </w:p>
        </w:tc>
        <w:tc>
          <w:tcPr>
            <w:tcW w:w="1345" w:type="dxa"/>
          </w:tcPr>
          <w:p w14:paraId="76D98C88" w14:textId="77777777" w:rsidR="00025FDF" w:rsidRPr="00491009" w:rsidRDefault="00025FDF" w:rsidP="003D5184">
            <w:pPr>
              <w:spacing w:after="0"/>
              <w:rPr>
                <w:rFonts w:cs="Arial"/>
                <w:sz w:val="20"/>
                <w:szCs w:val="20"/>
              </w:rPr>
            </w:pPr>
          </w:p>
        </w:tc>
      </w:tr>
      <w:tr w:rsidR="00025FDF" w:rsidRPr="00F95CAE" w14:paraId="76D98C90" w14:textId="77777777" w:rsidTr="00025FDF">
        <w:trPr>
          <w:cantSplit/>
        </w:trPr>
        <w:tc>
          <w:tcPr>
            <w:tcW w:w="783" w:type="dxa"/>
          </w:tcPr>
          <w:p w14:paraId="76D98C8A" w14:textId="77777777" w:rsidR="00025FDF" w:rsidRPr="00491009" w:rsidRDefault="00025FDF" w:rsidP="00F54AD0">
            <w:pPr>
              <w:spacing w:after="0"/>
              <w:rPr>
                <w:rFonts w:cs="Arial"/>
                <w:sz w:val="20"/>
                <w:szCs w:val="20"/>
              </w:rPr>
            </w:pPr>
            <w:r>
              <w:rPr>
                <w:rFonts w:cs="Arial"/>
                <w:sz w:val="20"/>
                <w:szCs w:val="20"/>
              </w:rPr>
              <w:t>008</w:t>
            </w:r>
          </w:p>
        </w:tc>
        <w:tc>
          <w:tcPr>
            <w:tcW w:w="4680" w:type="dxa"/>
          </w:tcPr>
          <w:p w14:paraId="76D98C8B" w14:textId="77777777" w:rsidR="00025FDF" w:rsidRPr="00491009" w:rsidRDefault="00025FDF" w:rsidP="00F54AD0">
            <w:pPr>
              <w:spacing w:after="0"/>
              <w:rPr>
                <w:rFonts w:cs="Arial"/>
                <w:sz w:val="20"/>
                <w:szCs w:val="20"/>
              </w:rPr>
            </w:pPr>
            <w:r>
              <w:rPr>
                <w:rFonts w:cs="Arial"/>
                <w:sz w:val="20"/>
                <w:szCs w:val="20"/>
              </w:rPr>
              <w:t xml:space="preserve">Fordring der ønskes opdateret findes ikke </w:t>
            </w:r>
          </w:p>
        </w:tc>
        <w:tc>
          <w:tcPr>
            <w:tcW w:w="2340" w:type="dxa"/>
          </w:tcPr>
          <w:p w14:paraId="76D98C8C" w14:textId="77777777" w:rsidR="00025FDF" w:rsidRPr="00491009" w:rsidRDefault="00346907" w:rsidP="00F54AD0">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14:paraId="76D98C8D" w14:textId="77777777" w:rsidR="00025FDF" w:rsidRPr="00491009" w:rsidRDefault="00025FDF" w:rsidP="003D5184">
            <w:pPr>
              <w:spacing w:after="0"/>
              <w:rPr>
                <w:rFonts w:cs="Arial"/>
                <w:sz w:val="20"/>
                <w:szCs w:val="20"/>
              </w:rPr>
            </w:pPr>
            <w:proofErr w:type="spellStart"/>
            <w:r>
              <w:rPr>
                <w:rFonts w:cs="Arial"/>
                <w:sz w:val="18"/>
              </w:rPr>
              <w:t>DMIFordringEFIFordringID</w:t>
            </w:r>
            <w:proofErr w:type="spellEnd"/>
          </w:p>
        </w:tc>
        <w:tc>
          <w:tcPr>
            <w:tcW w:w="1535" w:type="dxa"/>
          </w:tcPr>
          <w:p w14:paraId="76D98C8E" w14:textId="77777777" w:rsidR="00025FDF" w:rsidRPr="00491009" w:rsidRDefault="00025FDF" w:rsidP="003D5184">
            <w:pPr>
              <w:spacing w:after="0"/>
              <w:rPr>
                <w:rFonts w:cs="Arial"/>
                <w:sz w:val="20"/>
                <w:szCs w:val="20"/>
              </w:rPr>
            </w:pPr>
            <w:r>
              <w:rPr>
                <w:rFonts w:cs="Arial"/>
                <w:sz w:val="18"/>
              </w:rPr>
              <w:t>(</w:t>
            </w:r>
            <w:proofErr w:type="spellStart"/>
            <w:r>
              <w:rPr>
                <w:rFonts w:cs="Arial"/>
                <w:sz w:val="18"/>
              </w:rPr>
              <w:t>KundeNummer</w:t>
            </w:r>
            <w:proofErr w:type="spellEnd"/>
            <w:r>
              <w:rPr>
                <w:rFonts w:cs="Arial"/>
                <w:sz w:val="18"/>
              </w:rPr>
              <w:t>)</w:t>
            </w:r>
          </w:p>
        </w:tc>
        <w:tc>
          <w:tcPr>
            <w:tcW w:w="1345" w:type="dxa"/>
          </w:tcPr>
          <w:p w14:paraId="76D98C8F" w14:textId="77777777" w:rsidR="00025FDF" w:rsidRPr="00491009" w:rsidRDefault="00025FDF" w:rsidP="003D5184">
            <w:pPr>
              <w:spacing w:after="0"/>
              <w:rPr>
                <w:rFonts w:cs="Arial"/>
                <w:sz w:val="20"/>
                <w:szCs w:val="20"/>
              </w:rPr>
            </w:pPr>
            <w:r>
              <w:rPr>
                <w:rFonts w:cs="Arial"/>
                <w:sz w:val="20"/>
                <w:szCs w:val="20"/>
              </w:rPr>
              <w:t>(</w:t>
            </w:r>
            <w:proofErr w:type="spellStart"/>
            <w:r>
              <w:rPr>
                <w:rFonts w:cs="Arial"/>
                <w:sz w:val="20"/>
                <w:szCs w:val="20"/>
              </w:rPr>
              <w:t>KundeType</w:t>
            </w:r>
            <w:proofErr w:type="spellEnd"/>
            <w:r>
              <w:rPr>
                <w:rFonts w:cs="Arial"/>
                <w:sz w:val="20"/>
                <w:szCs w:val="20"/>
              </w:rPr>
              <w:t>)</w:t>
            </w:r>
          </w:p>
        </w:tc>
      </w:tr>
      <w:tr w:rsidR="00025FDF" w:rsidRPr="00F95CAE" w14:paraId="76D98C97" w14:textId="77777777" w:rsidTr="00025FDF">
        <w:trPr>
          <w:cantSplit/>
        </w:trPr>
        <w:tc>
          <w:tcPr>
            <w:tcW w:w="783" w:type="dxa"/>
          </w:tcPr>
          <w:p w14:paraId="76D98C91" w14:textId="77777777" w:rsidR="00025FDF" w:rsidRPr="00491009" w:rsidRDefault="00025FDF" w:rsidP="003D5184">
            <w:pPr>
              <w:spacing w:after="0"/>
              <w:rPr>
                <w:rFonts w:cs="Arial"/>
                <w:sz w:val="20"/>
                <w:szCs w:val="20"/>
              </w:rPr>
            </w:pPr>
            <w:r>
              <w:rPr>
                <w:rFonts w:cs="Arial"/>
                <w:sz w:val="20"/>
                <w:szCs w:val="20"/>
              </w:rPr>
              <w:t>009</w:t>
            </w:r>
          </w:p>
        </w:tc>
        <w:tc>
          <w:tcPr>
            <w:tcW w:w="4680" w:type="dxa"/>
          </w:tcPr>
          <w:p w14:paraId="76D98C92" w14:textId="77777777" w:rsidR="00025FDF" w:rsidRPr="00491009" w:rsidRDefault="00025FDF" w:rsidP="00F54AD0">
            <w:pPr>
              <w:spacing w:after="0"/>
              <w:rPr>
                <w:rFonts w:cs="Arial"/>
                <w:sz w:val="20"/>
                <w:szCs w:val="20"/>
              </w:rPr>
            </w:pPr>
            <w:r>
              <w:rPr>
                <w:rFonts w:cs="Arial"/>
                <w:sz w:val="20"/>
                <w:szCs w:val="20"/>
              </w:rPr>
              <w:t xml:space="preserve">Fordring blev kun delvist afskrevet/nedskrevet </w:t>
            </w:r>
          </w:p>
        </w:tc>
        <w:tc>
          <w:tcPr>
            <w:tcW w:w="2340" w:type="dxa"/>
          </w:tcPr>
          <w:p w14:paraId="76D98C93" w14:textId="77777777" w:rsidR="00025FDF" w:rsidRPr="00491009" w:rsidRDefault="00346907" w:rsidP="00F54AD0">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14:paraId="76D98C94" w14:textId="77777777" w:rsidR="00025FDF" w:rsidRPr="00491009" w:rsidRDefault="00025FDF" w:rsidP="00F54AD0">
            <w:pPr>
              <w:spacing w:after="0"/>
              <w:rPr>
                <w:rFonts w:cs="Arial"/>
                <w:sz w:val="20"/>
                <w:szCs w:val="20"/>
              </w:rPr>
            </w:pPr>
            <w:proofErr w:type="spellStart"/>
            <w:r>
              <w:rPr>
                <w:rFonts w:cs="Arial"/>
                <w:sz w:val="18"/>
              </w:rPr>
              <w:t>DMIFordringEFIFordringID</w:t>
            </w:r>
            <w:proofErr w:type="spellEnd"/>
          </w:p>
        </w:tc>
        <w:tc>
          <w:tcPr>
            <w:tcW w:w="1535" w:type="dxa"/>
          </w:tcPr>
          <w:p w14:paraId="76D98C95" w14:textId="77777777" w:rsidR="00025FDF" w:rsidRPr="00491009" w:rsidRDefault="00025FDF" w:rsidP="00F54AD0">
            <w:pPr>
              <w:spacing w:after="0"/>
              <w:rPr>
                <w:rFonts w:cs="Arial"/>
                <w:sz w:val="20"/>
                <w:szCs w:val="20"/>
              </w:rPr>
            </w:pPr>
            <w:r>
              <w:rPr>
                <w:rFonts w:cs="Arial"/>
                <w:sz w:val="18"/>
              </w:rPr>
              <w:t>(</w:t>
            </w:r>
            <w:proofErr w:type="spellStart"/>
            <w:r>
              <w:rPr>
                <w:rFonts w:cs="Arial"/>
                <w:sz w:val="18"/>
              </w:rPr>
              <w:t>KundeNummer</w:t>
            </w:r>
            <w:proofErr w:type="spellEnd"/>
            <w:r>
              <w:rPr>
                <w:rFonts w:cs="Arial"/>
                <w:sz w:val="18"/>
              </w:rPr>
              <w:t>)</w:t>
            </w:r>
          </w:p>
        </w:tc>
        <w:tc>
          <w:tcPr>
            <w:tcW w:w="1345" w:type="dxa"/>
          </w:tcPr>
          <w:p w14:paraId="76D98C96" w14:textId="77777777" w:rsidR="00025FDF" w:rsidRPr="00491009" w:rsidRDefault="00025FDF" w:rsidP="00F54AD0">
            <w:pPr>
              <w:spacing w:after="0"/>
              <w:rPr>
                <w:rFonts w:cs="Arial"/>
                <w:sz w:val="20"/>
                <w:szCs w:val="20"/>
              </w:rPr>
            </w:pPr>
            <w:r>
              <w:rPr>
                <w:rFonts w:cs="Arial"/>
                <w:sz w:val="20"/>
                <w:szCs w:val="20"/>
              </w:rPr>
              <w:t>(</w:t>
            </w:r>
            <w:proofErr w:type="spellStart"/>
            <w:r>
              <w:rPr>
                <w:rFonts w:cs="Arial"/>
                <w:sz w:val="20"/>
                <w:szCs w:val="20"/>
              </w:rPr>
              <w:t>KundeType</w:t>
            </w:r>
            <w:proofErr w:type="spellEnd"/>
            <w:r>
              <w:rPr>
                <w:rFonts w:cs="Arial"/>
                <w:sz w:val="20"/>
                <w:szCs w:val="20"/>
              </w:rPr>
              <w:t>)</w:t>
            </w:r>
          </w:p>
        </w:tc>
      </w:tr>
      <w:tr w:rsidR="00025FDF" w:rsidRPr="00F95CAE" w14:paraId="76D98C9E" w14:textId="77777777" w:rsidTr="00025FDF">
        <w:trPr>
          <w:cantSplit/>
        </w:trPr>
        <w:tc>
          <w:tcPr>
            <w:tcW w:w="783" w:type="dxa"/>
          </w:tcPr>
          <w:p w14:paraId="76D98C98" w14:textId="77777777" w:rsidR="00025FDF" w:rsidRPr="00491009" w:rsidRDefault="00025FDF" w:rsidP="003D5184">
            <w:pPr>
              <w:spacing w:after="0"/>
              <w:rPr>
                <w:rFonts w:cs="Arial"/>
                <w:sz w:val="20"/>
                <w:szCs w:val="20"/>
              </w:rPr>
            </w:pPr>
            <w:r>
              <w:rPr>
                <w:rFonts w:cs="Arial"/>
                <w:sz w:val="20"/>
                <w:szCs w:val="20"/>
              </w:rPr>
              <w:t>010</w:t>
            </w:r>
          </w:p>
        </w:tc>
        <w:tc>
          <w:tcPr>
            <w:tcW w:w="4680" w:type="dxa"/>
          </w:tcPr>
          <w:p w14:paraId="76D98C99" w14:textId="77777777" w:rsidR="00025FDF" w:rsidRPr="00491009" w:rsidRDefault="00025FDF" w:rsidP="003D5184">
            <w:pPr>
              <w:spacing w:after="0"/>
              <w:rPr>
                <w:rFonts w:cs="Arial"/>
                <w:sz w:val="20"/>
                <w:szCs w:val="20"/>
              </w:rPr>
            </w:pPr>
            <w:r>
              <w:rPr>
                <w:rFonts w:cs="Arial"/>
                <w:sz w:val="20"/>
                <w:szCs w:val="20"/>
              </w:rPr>
              <w:t>Ugyldig Årsagskode for Op-/Ned-/Afskrivning samt Tilbagekald/Returner</w:t>
            </w:r>
          </w:p>
        </w:tc>
        <w:tc>
          <w:tcPr>
            <w:tcW w:w="2340" w:type="dxa"/>
          </w:tcPr>
          <w:p w14:paraId="76D98C9A" w14:textId="77777777" w:rsidR="00025FDF" w:rsidRPr="00491009" w:rsidRDefault="00346907" w:rsidP="003D5184">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14:paraId="76D98C9B" w14:textId="77777777" w:rsidR="00025FDF" w:rsidRPr="00491009" w:rsidRDefault="00025FDF" w:rsidP="003D5184">
            <w:pPr>
              <w:spacing w:after="0"/>
              <w:rPr>
                <w:rFonts w:cs="Arial"/>
                <w:sz w:val="20"/>
                <w:szCs w:val="20"/>
              </w:rPr>
            </w:pPr>
            <w:proofErr w:type="spellStart"/>
            <w:r>
              <w:rPr>
                <w:rFonts w:cs="Arial"/>
                <w:sz w:val="20"/>
                <w:szCs w:val="20"/>
              </w:rPr>
              <w:t>ÅrsagKode</w:t>
            </w:r>
            <w:proofErr w:type="spellEnd"/>
          </w:p>
        </w:tc>
        <w:tc>
          <w:tcPr>
            <w:tcW w:w="1535" w:type="dxa"/>
          </w:tcPr>
          <w:p w14:paraId="76D98C9C" w14:textId="77777777" w:rsidR="00025FDF" w:rsidRPr="00491009" w:rsidRDefault="00025FDF" w:rsidP="003D5184">
            <w:pPr>
              <w:spacing w:after="0"/>
              <w:rPr>
                <w:rFonts w:cs="Arial"/>
                <w:sz w:val="20"/>
                <w:szCs w:val="20"/>
              </w:rPr>
            </w:pPr>
          </w:p>
        </w:tc>
        <w:tc>
          <w:tcPr>
            <w:tcW w:w="1345" w:type="dxa"/>
          </w:tcPr>
          <w:p w14:paraId="76D98C9D" w14:textId="77777777" w:rsidR="00025FDF" w:rsidRPr="00491009" w:rsidRDefault="00025FDF" w:rsidP="003D5184">
            <w:pPr>
              <w:spacing w:after="0"/>
              <w:rPr>
                <w:rFonts w:cs="Arial"/>
                <w:sz w:val="20"/>
                <w:szCs w:val="20"/>
              </w:rPr>
            </w:pPr>
          </w:p>
        </w:tc>
      </w:tr>
      <w:tr w:rsidR="00025FDF" w:rsidRPr="00F95CAE" w14:paraId="76D98CA5" w14:textId="77777777" w:rsidTr="00025FDF">
        <w:trPr>
          <w:cantSplit/>
        </w:trPr>
        <w:tc>
          <w:tcPr>
            <w:tcW w:w="783" w:type="dxa"/>
          </w:tcPr>
          <w:p w14:paraId="76D98C9F" w14:textId="77777777" w:rsidR="00025FDF" w:rsidRPr="00491009" w:rsidRDefault="00025FDF" w:rsidP="003D5184">
            <w:pPr>
              <w:spacing w:after="0"/>
              <w:rPr>
                <w:rFonts w:cs="Arial"/>
                <w:sz w:val="20"/>
                <w:szCs w:val="20"/>
              </w:rPr>
            </w:pPr>
            <w:r>
              <w:rPr>
                <w:rFonts w:cs="Arial"/>
                <w:sz w:val="20"/>
                <w:szCs w:val="20"/>
              </w:rPr>
              <w:t>011</w:t>
            </w:r>
          </w:p>
        </w:tc>
        <w:tc>
          <w:tcPr>
            <w:tcW w:w="4680" w:type="dxa"/>
          </w:tcPr>
          <w:p w14:paraId="76D98CA0" w14:textId="77777777" w:rsidR="00025FDF" w:rsidRPr="00491009" w:rsidRDefault="00025FDF" w:rsidP="003D5184">
            <w:pPr>
              <w:spacing w:after="0"/>
              <w:rPr>
                <w:rFonts w:cs="Arial"/>
                <w:sz w:val="20"/>
                <w:szCs w:val="20"/>
              </w:rPr>
            </w:pPr>
            <w:r>
              <w:rPr>
                <w:rFonts w:cs="Arial"/>
                <w:sz w:val="20"/>
                <w:szCs w:val="20"/>
              </w:rPr>
              <w:t>Fordringen har ingen saldo der kan returneres</w:t>
            </w:r>
          </w:p>
        </w:tc>
        <w:tc>
          <w:tcPr>
            <w:tcW w:w="2340" w:type="dxa"/>
          </w:tcPr>
          <w:p w14:paraId="76D98CA1" w14:textId="77777777" w:rsidR="00025FDF" w:rsidRPr="00491009" w:rsidRDefault="00346907" w:rsidP="000560DB">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14:paraId="76D98CA2" w14:textId="77777777" w:rsidR="00025FDF" w:rsidRPr="00491009" w:rsidRDefault="00025FDF" w:rsidP="000560DB">
            <w:pPr>
              <w:spacing w:after="0"/>
              <w:rPr>
                <w:rFonts w:cs="Arial"/>
                <w:sz w:val="20"/>
                <w:szCs w:val="20"/>
              </w:rPr>
            </w:pPr>
            <w:proofErr w:type="spellStart"/>
            <w:r>
              <w:rPr>
                <w:rFonts w:cs="Arial"/>
                <w:sz w:val="18"/>
              </w:rPr>
              <w:t>DMIFordringEFIFordringID</w:t>
            </w:r>
            <w:proofErr w:type="spellEnd"/>
          </w:p>
        </w:tc>
        <w:tc>
          <w:tcPr>
            <w:tcW w:w="1535" w:type="dxa"/>
          </w:tcPr>
          <w:p w14:paraId="76D98CA3" w14:textId="77777777" w:rsidR="00025FDF" w:rsidRPr="00491009" w:rsidRDefault="00025FDF" w:rsidP="000560DB">
            <w:pPr>
              <w:spacing w:after="0"/>
              <w:rPr>
                <w:rFonts w:cs="Arial"/>
                <w:sz w:val="20"/>
                <w:szCs w:val="20"/>
              </w:rPr>
            </w:pPr>
          </w:p>
        </w:tc>
        <w:tc>
          <w:tcPr>
            <w:tcW w:w="1345" w:type="dxa"/>
          </w:tcPr>
          <w:p w14:paraId="76D98CA4" w14:textId="77777777" w:rsidR="00025FDF" w:rsidRPr="00491009" w:rsidRDefault="00025FDF" w:rsidP="000560DB">
            <w:pPr>
              <w:spacing w:after="0"/>
              <w:rPr>
                <w:rFonts w:cs="Arial"/>
                <w:sz w:val="20"/>
                <w:szCs w:val="20"/>
              </w:rPr>
            </w:pPr>
          </w:p>
        </w:tc>
      </w:tr>
      <w:tr w:rsidR="00025FDF" w:rsidRPr="00F95CAE" w14:paraId="76D98CAC" w14:textId="77777777" w:rsidTr="00025FDF">
        <w:trPr>
          <w:cantSplit/>
        </w:trPr>
        <w:tc>
          <w:tcPr>
            <w:tcW w:w="783" w:type="dxa"/>
          </w:tcPr>
          <w:p w14:paraId="76D98CA6" w14:textId="77777777" w:rsidR="00025FDF" w:rsidRPr="00491009" w:rsidRDefault="00025FDF" w:rsidP="003D5184">
            <w:pPr>
              <w:spacing w:after="0"/>
              <w:rPr>
                <w:rFonts w:cs="Arial"/>
                <w:sz w:val="20"/>
                <w:szCs w:val="20"/>
              </w:rPr>
            </w:pPr>
            <w:r>
              <w:rPr>
                <w:rFonts w:cs="Arial"/>
                <w:sz w:val="20"/>
                <w:szCs w:val="20"/>
              </w:rPr>
              <w:t>012</w:t>
            </w:r>
          </w:p>
        </w:tc>
        <w:tc>
          <w:tcPr>
            <w:tcW w:w="4680" w:type="dxa"/>
          </w:tcPr>
          <w:p w14:paraId="76D98CA7" w14:textId="77777777" w:rsidR="00025FDF" w:rsidRPr="00491009" w:rsidRDefault="00025FDF" w:rsidP="003D5184">
            <w:pPr>
              <w:spacing w:after="0"/>
              <w:rPr>
                <w:rFonts w:cs="Arial"/>
                <w:sz w:val="20"/>
                <w:szCs w:val="20"/>
              </w:rPr>
            </w:pPr>
            <w:r>
              <w:rPr>
                <w:rFonts w:cs="Arial"/>
                <w:sz w:val="20"/>
                <w:szCs w:val="20"/>
              </w:rPr>
              <w:t>Fordring er afregnet og kan ikke tilbagekaldes med årsagskoden</w:t>
            </w:r>
          </w:p>
        </w:tc>
        <w:tc>
          <w:tcPr>
            <w:tcW w:w="2340" w:type="dxa"/>
          </w:tcPr>
          <w:p w14:paraId="76D98CA8" w14:textId="77777777" w:rsidR="00025FDF" w:rsidRPr="00491009" w:rsidRDefault="00346907" w:rsidP="000560DB">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14:paraId="76D98CA9" w14:textId="77777777" w:rsidR="00025FDF" w:rsidRPr="00491009" w:rsidRDefault="00025FDF" w:rsidP="000560DB">
            <w:pPr>
              <w:spacing w:after="0"/>
              <w:rPr>
                <w:rFonts w:cs="Arial"/>
                <w:sz w:val="20"/>
                <w:szCs w:val="20"/>
              </w:rPr>
            </w:pPr>
            <w:proofErr w:type="spellStart"/>
            <w:r>
              <w:rPr>
                <w:rFonts w:cs="Arial"/>
                <w:sz w:val="18"/>
              </w:rPr>
              <w:t>DMIFordringEFIFordringID</w:t>
            </w:r>
            <w:proofErr w:type="spellEnd"/>
          </w:p>
        </w:tc>
        <w:tc>
          <w:tcPr>
            <w:tcW w:w="1535" w:type="dxa"/>
          </w:tcPr>
          <w:p w14:paraId="76D98CAA" w14:textId="77777777" w:rsidR="00025FDF" w:rsidRPr="00491009" w:rsidRDefault="00025FDF" w:rsidP="003D5184">
            <w:pPr>
              <w:spacing w:after="0"/>
              <w:rPr>
                <w:rFonts w:cs="Arial"/>
                <w:sz w:val="20"/>
                <w:szCs w:val="20"/>
              </w:rPr>
            </w:pPr>
            <w:proofErr w:type="spellStart"/>
            <w:r>
              <w:rPr>
                <w:rFonts w:cs="Arial"/>
                <w:sz w:val="20"/>
                <w:szCs w:val="20"/>
              </w:rPr>
              <w:t>ÅrsagKode</w:t>
            </w:r>
            <w:proofErr w:type="spellEnd"/>
          </w:p>
        </w:tc>
        <w:tc>
          <w:tcPr>
            <w:tcW w:w="1345" w:type="dxa"/>
          </w:tcPr>
          <w:p w14:paraId="76D98CAB" w14:textId="77777777" w:rsidR="00025FDF" w:rsidRPr="00491009" w:rsidRDefault="00025FDF" w:rsidP="003D5184">
            <w:pPr>
              <w:spacing w:after="0"/>
              <w:rPr>
                <w:rFonts w:cs="Arial"/>
                <w:sz w:val="20"/>
                <w:szCs w:val="20"/>
              </w:rPr>
            </w:pPr>
          </w:p>
        </w:tc>
      </w:tr>
      <w:tr w:rsidR="00025FDF" w:rsidRPr="00F95CAE" w14:paraId="76D98CB3" w14:textId="77777777" w:rsidTr="00025FDF">
        <w:trPr>
          <w:cantSplit/>
        </w:trPr>
        <w:tc>
          <w:tcPr>
            <w:tcW w:w="783" w:type="dxa"/>
          </w:tcPr>
          <w:p w14:paraId="76D98CAD" w14:textId="77777777" w:rsidR="00025FDF" w:rsidRDefault="00025FDF" w:rsidP="003D5184">
            <w:pPr>
              <w:spacing w:after="0"/>
              <w:rPr>
                <w:rFonts w:cs="Arial"/>
                <w:sz w:val="20"/>
                <w:szCs w:val="20"/>
              </w:rPr>
            </w:pPr>
            <w:r>
              <w:rPr>
                <w:rFonts w:cs="Arial"/>
                <w:sz w:val="20"/>
                <w:szCs w:val="20"/>
              </w:rPr>
              <w:t>013</w:t>
            </w:r>
          </w:p>
        </w:tc>
        <w:tc>
          <w:tcPr>
            <w:tcW w:w="4680" w:type="dxa"/>
          </w:tcPr>
          <w:p w14:paraId="76D98CAE" w14:textId="77777777" w:rsidR="00025FDF" w:rsidRDefault="00025FDF" w:rsidP="003D5184">
            <w:pPr>
              <w:spacing w:after="0"/>
              <w:rPr>
                <w:rFonts w:cs="Arial"/>
                <w:sz w:val="20"/>
                <w:szCs w:val="20"/>
              </w:rPr>
            </w:pPr>
            <w:r>
              <w:rPr>
                <w:rFonts w:cs="Arial"/>
                <w:sz w:val="20"/>
                <w:szCs w:val="20"/>
              </w:rPr>
              <w:t xml:space="preserve">Ugyldigt skifte af </w:t>
            </w:r>
            <w:proofErr w:type="spellStart"/>
            <w:r>
              <w:rPr>
                <w:rFonts w:cs="Arial"/>
                <w:sz w:val="20"/>
                <w:szCs w:val="20"/>
              </w:rPr>
              <w:t>Fordringart</w:t>
            </w:r>
            <w:proofErr w:type="spellEnd"/>
          </w:p>
        </w:tc>
        <w:tc>
          <w:tcPr>
            <w:tcW w:w="2340" w:type="dxa"/>
          </w:tcPr>
          <w:p w14:paraId="76D98CAF" w14:textId="77777777" w:rsidR="00025FDF" w:rsidRPr="00491009" w:rsidRDefault="00346907" w:rsidP="000560DB">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14:paraId="76D98CB0" w14:textId="77777777" w:rsidR="00025FDF" w:rsidRPr="00491009" w:rsidRDefault="00025FDF" w:rsidP="000560DB">
            <w:pPr>
              <w:spacing w:after="0"/>
              <w:rPr>
                <w:rFonts w:cs="Arial"/>
                <w:sz w:val="20"/>
                <w:szCs w:val="20"/>
              </w:rPr>
            </w:pPr>
            <w:proofErr w:type="spellStart"/>
            <w:r>
              <w:rPr>
                <w:rFonts w:cs="Arial"/>
                <w:sz w:val="18"/>
              </w:rPr>
              <w:t>DMIFordringEFIFordringID</w:t>
            </w:r>
            <w:proofErr w:type="spellEnd"/>
          </w:p>
        </w:tc>
        <w:tc>
          <w:tcPr>
            <w:tcW w:w="1535" w:type="dxa"/>
          </w:tcPr>
          <w:p w14:paraId="76D98CB1" w14:textId="77777777" w:rsidR="00025FDF" w:rsidRDefault="00025FDF" w:rsidP="003D5184">
            <w:pPr>
              <w:spacing w:after="0"/>
              <w:rPr>
                <w:rFonts w:cs="Arial"/>
                <w:sz w:val="20"/>
                <w:szCs w:val="20"/>
              </w:rPr>
            </w:pPr>
            <w:proofErr w:type="spellStart"/>
            <w:r>
              <w:rPr>
                <w:rFonts w:cs="Arial"/>
                <w:sz w:val="18"/>
              </w:rPr>
              <w:t>DMIFordrin</w:t>
            </w:r>
            <w:r>
              <w:rPr>
                <w:rFonts w:cs="Arial"/>
                <w:sz w:val="18"/>
              </w:rPr>
              <w:t>g</w:t>
            </w:r>
            <w:r>
              <w:rPr>
                <w:rFonts w:cs="Arial"/>
                <w:sz w:val="18"/>
              </w:rPr>
              <w:t>FordringArtKode</w:t>
            </w:r>
            <w:proofErr w:type="spellEnd"/>
            <w:r>
              <w:rPr>
                <w:rFonts w:cs="Arial"/>
                <w:sz w:val="18"/>
              </w:rPr>
              <w:t xml:space="preserve"> (eksisterende kode i DMI)</w:t>
            </w:r>
          </w:p>
        </w:tc>
        <w:tc>
          <w:tcPr>
            <w:tcW w:w="1345" w:type="dxa"/>
          </w:tcPr>
          <w:p w14:paraId="76D98CB2" w14:textId="77777777" w:rsidR="00025FDF" w:rsidRPr="00491009" w:rsidRDefault="00025FDF" w:rsidP="003D5184">
            <w:pPr>
              <w:spacing w:after="0"/>
              <w:rPr>
                <w:rFonts w:cs="Arial"/>
                <w:sz w:val="20"/>
                <w:szCs w:val="20"/>
              </w:rPr>
            </w:pPr>
          </w:p>
        </w:tc>
      </w:tr>
      <w:tr w:rsidR="00025FDF" w:rsidRPr="00F95CAE" w14:paraId="76D98CBA" w14:textId="77777777" w:rsidTr="00025FDF">
        <w:trPr>
          <w:cantSplit/>
        </w:trPr>
        <w:tc>
          <w:tcPr>
            <w:tcW w:w="783" w:type="dxa"/>
          </w:tcPr>
          <w:p w14:paraId="76D98CB4" w14:textId="77777777" w:rsidR="00025FDF" w:rsidRDefault="00025FDF" w:rsidP="003D5184">
            <w:pPr>
              <w:spacing w:after="0"/>
              <w:rPr>
                <w:rFonts w:cs="Arial"/>
                <w:sz w:val="20"/>
                <w:szCs w:val="20"/>
              </w:rPr>
            </w:pPr>
            <w:r>
              <w:rPr>
                <w:rFonts w:cs="Arial"/>
                <w:sz w:val="20"/>
                <w:szCs w:val="20"/>
              </w:rPr>
              <w:lastRenderedPageBreak/>
              <w:t>014</w:t>
            </w:r>
          </w:p>
        </w:tc>
        <w:tc>
          <w:tcPr>
            <w:tcW w:w="4680" w:type="dxa"/>
          </w:tcPr>
          <w:p w14:paraId="76D98CB5" w14:textId="77777777" w:rsidR="00025FDF" w:rsidRDefault="00025FDF" w:rsidP="003D5184">
            <w:pPr>
              <w:spacing w:after="0"/>
              <w:rPr>
                <w:rFonts w:cs="Arial"/>
                <w:sz w:val="20"/>
                <w:szCs w:val="20"/>
              </w:rPr>
            </w:pPr>
            <w:r>
              <w:rPr>
                <w:rFonts w:cs="Arial"/>
                <w:sz w:val="20"/>
                <w:szCs w:val="20"/>
              </w:rPr>
              <w:t>Transportfordring må ikke opdateres</w:t>
            </w:r>
          </w:p>
        </w:tc>
        <w:tc>
          <w:tcPr>
            <w:tcW w:w="2340" w:type="dxa"/>
          </w:tcPr>
          <w:p w14:paraId="76D98CB6" w14:textId="77777777" w:rsidR="00025FDF" w:rsidRPr="00491009" w:rsidRDefault="00346907" w:rsidP="000560DB">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14:paraId="76D98CB7" w14:textId="77777777" w:rsidR="00025FDF" w:rsidRPr="00491009" w:rsidRDefault="00025FDF" w:rsidP="000560DB">
            <w:pPr>
              <w:spacing w:after="0"/>
              <w:rPr>
                <w:rFonts w:cs="Arial"/>
                <w:sz w:val="20"/>
                <w:szCs w:val="20"/>
              </w:rPr>
            </w:pPr>
            <w:proofErr w:type="spellStart"/>
            <w:r>
              <w:rPr>
                <w:rFonts w:cs="Arial"/>
                <w:sz w:val="18"/>
              </w:rPr>
              <w:t>DMIFordringEFIFordringID</w:t>
            </w:r>
            <w:proofErr w:type="spellEnd"/>
          </w:p>
        </w:tc>
        <w:tc>
          <w:tcPr>
            <w:tcW w:w="1535" w:type="dxa"/>
          </w:tcPr>
          <w:p w14:paraId="76D98CB8" w14:textId="77777777" w:rsidR="00025FDF" w:rsidRDefault="00025FDF" w:rsidP="003D5184">
            <w:pPr>
              <w:spacing w:after="0"/>
              <w:rPr>
                <w:rFonts w:cs="Arial"/>
                <w:sz w:val="20"/>
                <w:szCs w:val="20"/>
              </w:rPr>
            </w:pPr>
          </w:p>
        </w:tc>
        <w:tc>
          <w:tcPr>
            <w:tcW w:w="1345" w:type="dxa"/>
          </w:tcPr>
          <w:p w14:paraId="76D98CB9" w14:textId="77777777" w:rsidR="00025FDF" w:rsidRPr="00491009" w:rsidRDefault="00025FDF" w:rsidP="003D5184">
            <w:pPr>
              <w:spacing w:after="0"/>
              <w:rPr>
                <w:rFonts w:cs="Arial"/>
                <w:sz w:val="20"/>
                <w:szCs w:val="20"/>
              </w:rPr>
            </w:pPr>
          </w:p>
        </w:tc>
      </w:tr>
      <w:tr w:rsidR="00323A92" w:rsidRPr="00F95CAE" w14:paraId="76D98CC1" w14:textId="77777777" w:rsidTr="00025FDF">
        <w:trPr>
          <w:cantSplit/>
        </w:trPr>
        <w:tc>
          <w:tcPr>
            <w:tcW w:w="783" w:type="dxa"/>
          </w:tcPr>
          <w:p w14:paraId="76D98CBB" w14:textId="77777777" w:rsidR="00323A92" w:rsidRDefault="00323A92" w:rsidP="003D5184">
            <w:pPr>
              <w:spacing w:after="0"/>
              <w:rPr>
                <w:rFonts w:cs="Arial"/>
                <w:sz w:val="20"/>
                <w:szCs w:val="20"/>
              </w:rPr>
            </w:pPr>
            <w:r>
              <w:rPr>
                <w:rFonts w:cs="Arial"/>
                <w:sz w:val="20"/>
                <w:szCs w:val="20"/>
              </w:rPr>
              <w:t>015</w:t>
            </w:r>
          </w:p>
        </w:tc>
        <w:tc>
          <w:tcPr>
            <w:tcW w:w="4680" w:type="dxa"/>
          </w:tcPr>
          <w:p w14:paraId="76D98CBC" w14:textId="77777777" w:rsidR="00323A92" w:rsidRDefault="00323A92" w:rsidP="003D5184">
            <w:pPr>
              <w:spacing w:after="0"/>
              <w:rPr>
                <w:rFonts w:cs="Arial"/>
                <w:sz w:val="20"/>
                <w:szCs w:val="20"/>
              </w:rPr>
            </w:pPr>
            <w:r>
              <w:rPr>
                <w:rFonts w:cs="Arial"/>
                <w:sz w:val="20"/>
                <w:szCs w:val="20"/>
              </w:rPr>
              <w:t>Transportfordring må ikke være Hovedfordring</w:t>
            </w:r>
          </w:p>
        </w:tc>
        <w:tc>
          <w:tcPr>
            <w:tcW w:w="2340" w:type="dxa"/>
          </w:tcPr>
          <w:p w14:paraId="76D98CBD" w14:textId="77777777" w:rsidR="00323A92" w:rsidRDefault="00346907" w:rsidP="000560DB">
            <w:pPr>
              <w:spacing w:after="0"/>
              <w:rPr>
                <w:rFonts w:cs="Arial"/>
                <w:sz w:val="18"/>
              </w:rPr>
            </w:pPr>
            <w:proofErr w:type="spellStart"/>
            <w:r>
              <w:rPr>
                <w:rFonts w:cs="Arial"/>
                <w:sz w:val="18"/>
              </w:rPr>
              <w:t>DMI</w:t>
            </w:r>
            <w:r w:rsidR="00323A92">
              <w:rPr>
                <w:rFonts w:cs="Arial"/>
                <w:sz w:val="18"/>
              </w:rPr>
              <w:t>TransaktionLøbenu</w:t>
            </w:r>
            <w:r w:rsidR="00323A92">
              <w:rPr>
                <w:rFonts w:cs="Arial"/>
                <w:sz w:val="18"/>
              </w:rPr>
              <w:t>m</w:t>
            </w:r>
            <w:r w:rsidR="00323A92">
              <w:rPr>
                <w:rFonts w:cs="Arial"/>
                <w:sz w:val="18"/>
              </w:rPr>
              <w:t>mer</w:t>
            </w:r>
            <w:proofErr w:type="spellEnd"/>
          </w:p>
        </w:tc>
        <w:tc>
          <w:tcPr>
            <w:tcW w:w="2520" w:type="dxa"/>
          </w:tcPr>
          <w:p w14:paraId="76D98CBE" w14:textId="77777777" w:rsidR="00323A92" w:rsidRDefault="00323A92" w:rsidP="000560DB">
            <w:pPr>
              <w:spacing w:after="0"/>
              <w:rPr>
                <w:rFonts w:cs="Arial"/>
                <w:sz w:val="18"/>
              </w:rPr>
            </w:pPr>
            <w:proofErr w:type="spellStart"/>
            <w:r>
              <w:rPr>
                <w:rFonts w:cs="Arial"/>
                <w:sz w:val="18"/>
              </w:rPr>
              <w:t>DMIFordringEFIFordringID</w:t>
            </w:r>
            <w:proofErr w:type="spellEnd"/>
          </w:p>
        </w:tc>
        <w:tc>
          <w:tcPr>
            <w:tcW w:w="1535" w:type="dxa"/>
          </w:tcPr>
          <w:p w14:paraId="76D98CBF" w14:textId="77777777" w:rsidR="00323A92" w:rsidRDefault="00323A92" w:rsidP="003D5184">
            <w:pPr>
              <w:spacing w:after="0"/>
              <w:rPr>
                <w:rFonts w:cs="Arial"/>
                <w:sz w:val="20"/>
                <w:szCs w:val="20"/>
              </w:rPr>
            </w:pPr>
          </w:p>
        </w:tc>
        <w:tc>
          <w:tcPr>
            <w:tcW w:w="1345" w:type="dxa"/>
          </w:tcPr>
          <w:p w14:paraId="76D98CC0" w14:textId="77777777" w:rsidR="00323A92" w:rsidRPr="00491009" w:rsidRDefault="00323A92" w:rsidP="003D5184">
            <w:pPr>
              <w:spacing w:after="0"/>
              <w:rPr>
                <w:rFonts w:cs="Arial"/>
                <w:sz w:val="20"/>
                <w:szCs w:val="20"/>
              </w:rPr>
            </w:pPr>
          </w:p>
        </w:tc>
      </w:tr>
      <w:tr w:rsidR="00180ADB" w:rsidRPr="00F95CAE" w14:paraId="76D98CC8" w14:textId="77777777" w:rsidTr="00025FDF">
        <w:trPr>
          <w:cantSplit/>
        </w:trPr>
        <w:tc>
          <w:tcPr>
            <w:tcW w:w="783" w:type="dxa"/>
          </w:tcPr>
          <w:p w14:paraId="76D98CC2" w14:textId="77777777" w:rsidR="00180ADB" w:rsidRDefault="00180ADB" w:rsidP="003D5184">
            <w:pPr>
              <w:spacing w:after="0"/>
              <w:rPr>
                <w:rFonts w:cs="Arial"/>
                <w:sz w:val="20"/>
                <w:szCs w:val="20"/>
              </w:rPr>
            </w:pPr>
            <w:r>
              <w:rPr>
                <w:rFonts w:cs="Arial"/>
                <w:sz w:val="20"/>
                <w:szCs w:val="20"/>
              </w:rPr>
              <w:t>016</w:t>
            </w:r>
          </w:p>
        </w:tc>
        <w:tc>
          <w:tcPr>
            <w:tcW w:w="4680" w:type="dxa"/>
          </w:tcPr>
          <w:p w14:paraId="76D98CC3" w14:textId="77777777" w:rsidR="00180ADB" w:rsidRDefault="00180ADB" w:rsidP="003D5184">
            <w:pPr>
              <w:spacing w:after="0"/>
              <w:rPr>
                <w:rFonts w:cs="Arial"/>
                <w:sz w:val="20"/>
                <w:szCs w:val="20"/>
              </w:rPr>
            </w:pPr>
            <w:r>
              <w:rPr>
                <w:rFonts w:cs="Arial"/>
                <w:sz w:val="20"/>
                <w:szCs w:val="20"/>
              </w:rPr>
              <w:t>Ukendt Transaktions Løbenummer</w:t>
            </w:r>
          </w:p>
        </w:tc>
        <w:tc>
          <w:tcPr>
            <w:tcW w:w="2340" w:type="dxa"/>
          </w:tcPr>
          <w:p w14:paraId="76D98CC4" w14:textId="77777777" w:rsidR="00180ADB" w:rsidRDefault="00346907" w:rsidP="000560DB">
            <w:pPr>
              <w:spacing w:after="0"/>
              <w:rPr>
                <w:rFonts w:cs="Arial"/>
                <w:sz w:val="18"/>
              </w:rPr>
            </w:pPr>
            <w:proofErr w:type="spellStart"/>
            <w:r>
              <w:rPr>
                <w:rFonts w:cs="Arial"/>
                <w:sz w:val="18"/>
              </w:rPr>
              <w:t>DMI</w:t>
            </w:r>
            <w:r w:rsidR="00180ADB">
              <w:rPr>
                <w:rFonts w:cs="Arial"/>
                <w:sz w:val="18"/>
              </w:rPr>
              <w:t>TransaktionLøbenu</w:t>
            </w:r>
            <w:r w:rsidR="00180ADB">
              <w:rPr>
                <w:rFonts w:cs="Arial"/>
                <w:sz w:val="18"/>
              </w:rPr>
              <w:t>m</w:t>
            </w:r>
            <w:r w:rsidR="00180ADB">
              <w:rPr>
                <w:rFonts w:cs="Arial"/>
                <w:sz w:val="18"/>
              </w:rPr>
              <w:t>mer</w:t>
            </w:r>
            <w:proofErr w:type="spellEnd"/>
          </w:p>
        </w:tc>
        <w:tc>
          <w:tcPr>
            <w:tcW w:w="2520" w:type="dxa"/>
          </w:tcPr>
          <w:p w14:paraId="76D98CC5" w14:textId="77777777" w:rsidR="00180ADB" w:rsidRDefault="00180ADB" w:rsidP="000560DB">
            <w:pPr>
              <w:spacing w:after="0"/>
              <w:rPr>
                <w:rFonts w:cs="Arial"/>
                <w:sz w:val="18"/>
              </w:rPr>
            </w:pPr>
          </w:p>
        </w:tc>
        <w:tc>
          <w:tcPr>
            <w:tcW w:w="1535" w:type="dxa"/>
          </w:tcPr>
          <w:p w14:paraId="76D98CC6" w14:textId="77777777" w:rsidR="00180ADB" w:rsidRDefault="00180ADB" w:rsidP="003D5184">
            <w:pPr>
              <w:spacing w:after="0"/>
              <w:rPr>
                <w:rFonts w:cs="Arial"/>
                <w:sz w:val="20"/>
                <w:szCs w:val="20"/>
              </w:rPr>
            </w:pPr>
          </w:p>
        </w:tc>
        <w:tc>
          <w:tcPr>
            <w:tcW w:w="1345" w:type="dxa"/>
          </w:tcPr>
          <w:p w14:paraId="76D98CC7" w14:textId="77777777" w:rsidR="00180ADB" w:rsidRPr="00491009" w:rsidRDefault="00180ADB" w:rsidP="003D5184">
            <w:pPr>
              <w:spacing w:after="0"/>
              <w:rPr>
                <w:rFonts w:cs="Arial"/>
                <w:sz w:val="20"/>
                <w:szCs w:val="20"/>
              </w:rPr>
            </w:pPr>
          </w:p>
        </w:tc>
      </w:tr>
      <w:tr w:rsidR="00F82265" w:rsidRPr="00DE26C0" w14:paraId="76D98CCF" w14:textId="77777777" w:rsidTr="00025FDF">
        <w:trPr>
          <w:cantSplit/>
        </w:trPr>
        <w:tc>
          <w:tcPr>
            <w:tcW w:w="783" w:type="dxa"/>
          </w:tcPr>
          <w:p w14:paraId="76D98CC9" w14:textId="77777777" w:rsidR="00F82265" w:rsidRDefault="00F82265" w:rsidP="003D5184">
            <w:pPr>
              <w:spacing w:after="0"/>
              <w:rPr>
                <w:rFonts w:cs="Arial"/>
                <w:sz w:val="20"/>
                <w:szCs w:val="20"/>
              </w:rPr>
            </w:pPr>
            <w:r>
              <w:rPr>
                <w:rFonts w:cs="Arial"/>
                <w:sz w:val="20"/>
                <w:szCs w:val="20"/>
              </w:rPr>
              <w:t>017</w:t>
            </w:r>
          </w:p>
        </w:tc>
        <w:tc>
          <w:tcPr>
            <w:tcW w:w="4680" w:type="dxa"/>
          </w:tcPr>
          <w:p w14:paraId="76D98CCA" w14:textId="77777777" w:rsidR="00F82265" w:rsidRDefault="00DE26C0" w:rsidP="003D5184">
            <w:pPr>
              <w:spacing w:after="0"/>
              <w:rPr>
                <w:rFonts w:cs="Arial"/>
                <w:sz w:val="20"/>
                <w:szCs w:val="20"/>
              </w:rPr>
            </w:pPr>
            <w:r w:rsidRPr="00DE26C0">
              <w:rPr>
                <w:rFonts w:cs="Arial"/>
                <w:sz w:val="20"/>
                <w:szCs w:val="20"/>
              </w:rPr>
              <w:t>Kontrol af hvorvidt der er ret til at ændre på hæfte</w:t>
            </w:r>
            <w:r w:rsidRPr="00DE26C0">
              <w:rPr>
                <w:rFonts w:cs="Arial"/>
                <w:sz w:val="20"/>
                <w:szCs w:val="20"/>
              </w:rPr>
              <w:t>l</w:t>
            </w:r>
            <w:r w:rsidRPr="00DE26C0">
              <w:rPr>
                <w:rFonts w:cs="Arial"/>
                <w:sz w:val="20"/>
                <w:szCs w:val="20"/>
              </w:rPr>
              <w:t>se forældelse</w:t>
            </w:r>
          </w:p>
        </w:tc>
        <w:tc>
          <w:tcPr>
            <w:tcW w:w="2340" w:type="dxa"/>
          </w:tcPr>
          <w:p w14:paraId="76D98CCB" w14:textId="77777777" w:rsidR="00F82265" w:rsidRPr="00DE26C0" w:rsidRDefault="00F82265" w:rsidP="006F65C5">
            <w:pPr>
              <w:spacing w:after="0"/>
              <w:rPr>
                <w:rFonts w:cs="Arial"/>
                <w:sz w:val="20"/>
                <w:szCs w:val="20"/>
              </w:rPr>
            </w:pPr>
            <w:proofErr w:type="spellStart"/>
            <w:r w:rsidRPr="00DE26C0">
              <w:rPr>
                <w:rFonts w:cs="Arial"/>
                <w:sz w:val="20"/>
                <w:szCs w:val="20"/>
              </w:rPr>
              <w:t>DMIFordringEFIFordri</w:t>
            </w:r>
            <w:r w:rsidRPr="00DE26C0">
              <w:rPr>
                <w:rFonts w:cs="Arial"/>
                <w:sz w:val="20"/>
                <w:szCs w:val="20"/>
              </w:rPr>
              <w:t>n</w:t>
            </w:r>
            <w:r w:rsidRPr="00DE26C0">
              <w:rPr>
                <w:rFonts w:cs="Arial"/>
                <w:sz w:val="20"/>
                <w:szCs w:val="20"/>
              </w:rPr>
              <w:t>gID</w:t>
            </w:r>
            <w:proofErr w:type="spellEnd"/>
          </w:p>
        </w:tc>
        <w:tc>
          <w:tcPr>
            <w:tcW w:w="2520" w:type="dxa"/>
          </w:tcPr>
          <w:p w14:paraId="76D98CCC" w14:textId="77777777" w:rsidR="00F82265" w:rsidRDefault="00F82265" w:rsidP="006F65C5">
            <w:pPr>
              <w:spacing w:after="0"/>
              <w:rPr>
                <w:rFonts w:cs="Arial"/>
                <w:sz w:val="20"/>
                <w:szCs w:val="20"/>
              </w:rPr>
            </w:pPr>
            <w:proofErr w:type="spellStart"/>
            <w:r w:rsidRPr="00DE26C0">
              <w:rPr>
                <w:rFonts w:cs="Arial"/>
                <w:sz w:val="20"/>
                <w:szCs w:val="20"/>
              </w:rPr>
              <w:t>KundeNummer</w:t>
            </w:r>
            <w:proofErr w:type="spellEnd"/>
          </w:p>
        </w:tc>
        <w:tc>
          <w:tcPr>
            <w:tcW w:w="1535" w:type="dxa"/>
          </w:tcPr>
          <w:p w14:paraId="76D98CCD" w14:textId="77777777" w:rsidR="00F82265" w:rsidRPr="00491009" w:rsidRDefault="00F82265" w:rsidP="006F65C5">
            <w:pPr>
              <w:spacing w:after="0"/>
              <w:rPr>
                <w:rFonts w:cs="Arial"/>
                <w:sz w:val="20"/>
                <w:szCs w:val="20"/>
              </w:rPr>
            </w:pPr>
            <w:proofErr w:type="spellStart"/>
            <w:r>
              <w:rPr>
                <w:rFonts w:cs="Arial"/>
                <w:sz w:val="20"/>
                <w:szCs w:val="20"/>
              </w:rPr>
              <w:t>KundeType</w:t>
            </w:r>
            <w:proofErr w:type="spellEnd"/>
          </w:p>
        </w:tc>
        <w:tc>
          <w:tcPr>
            <w:tcW w:w="1345" w:type="dxa"/>
          </w:tcPr>
          <w:p w14:paraId="76D98CCE" w14:textId="77777777" w:rsidR="00F82265" w:rsidRPr="00491009" w:rsidRDefault="00F82265" w:rsidP="003D5184">
            <w:pPr>
              <w:spacing w:after="0"/>
              <w:rPr>
                <w:rFonts w:cs="Arial"/>
                <w:sz w:val="20"/>
                <w:szCs w:val="20"/>
              </w:rPr>
            </w:pPr>
          </w:p>
        </w:tc>
      </w:tr>
      <w:tr w:rsidR="00F82265" w:rsidRPr="00F95CAE" w14:paraId="76D98CD6" w14:textId="77777777" w:rsidTr="00025FDF">
        <w:trPr>
          <w:cantSplit/>
        </w:trPr>
        <w:tc>
          <w:tcPr>
            <w:tcW w:w="783" w:type="dxa"/>
          </w:tcPr>
          <w:p w14:paraId="76D98CD0" w14:textId="77777777" w:rsidR="00F82265" w:rsidRDefault="00F82265" w:rsidP="003D5184">
            <w:pPr>
              <w:spacing w:after="0"/>
              <w:rPr>
                <w:rFonts w:cs="Arial"/>
                <w:sz w:val="20"/>
                <w:szCs w:val="20"/>
              </w:rPr>
            </w:pPr>
            <w:r>
              <w:rPr>
                <w:rFonts w:cs="Arial"/>
                <w:sz w:val="20"/>
                <w:szCs w:val="20"/>
              </w:rPr>
              <w:t>018</w:t>
            </w:r>
          </w:p>
        </w:tc>
        <w:tc>
          <w:tcPr>
            <w:tcW w:w="4680" w:type="dxa"/>
          </w:tcPr>
          <w:p w14:paraId="76D98CD1" w14:textId="77777777" w:rsidR="00F82265" w:rsidRDefault="00F82265" w:rsidP="003D5184">
            <w:pPr>
              <w:spacing w:after="0"/>
              <w:rPr>
                <w:rFonts w:cs="Arial"/>
                <w:sz w:val="20"/>
                <w:szCs w:val="20"/>
              </w:rPr>
            </w:pPr>
            <w:r>
              <w:rPr>
                <w:rFonts w:cs="Arial"/>
                <w:sz w:val="20"/>
                <w:szCs w:val="20"/>
              </w:rPr>
              <w:t>Kunde for hvem der ønskes vedligeholdt Forventet Indbetaling / Betalingsordning / Indbetaling findes ikke</w:t>
            </w:r>
          </w:p>
        </w:tc>
        <w:tc>
          <w:tcPr>
            <w:tcW w:w="2340" w:type="dxa"/>
          </w:tcPr>
          <w:p w14:paraId="76D98CD2" w14:textId="77777777" w:rsidR="00F82265" w:rsidRDefault="00F82265" w:rsidP="000560DB">
            <w:pPr>
              <w:spacing w:after="0"/>
              <w:rPr>
                <w:rFonts w:cs="Arial"/>
                <w:sz w:val="18"/>
              </w:rPr>
            </w:pPr>
            <w:proofErr w:type="spellStart"/>
            <w:r>
              <w:rPr>
                <w:rFonts w:cs="Arial"/>
                <w:sz w:val="18"/>
              </w:rPr>
              <w:t>KundeNummer</w:t>
            </w:r>
            <w:proofErr w:type="spellEnd"/>
          </w:p>
        </w:tc>
        <w:tc>
          <w:tcPr>
            <w:tcW w:w="2520" w:type="dxa"/>
          </w:tcPr>
          <w:p w14:paraId="76D98CD3" w14:textId="77777777" w:rsidR="00F82265" w:rsidRDefault="00F82265" w:rsidP="000560DB">
            <w:pPr>
              <w:spacing w:after="0"/>
              <w:rPr>
                <w:rFonts w:cs="Arial"/>
                <w:sz w:val="18"/>
              </w:rPr>
            </w:pPr>
            <w:proofErr w:type="spellStart"/>
            <w:r>
              <w:rPr>
                <w:rFonts w:cs="Arial"/>
                <w:sz w:val="20"/>
                <w:szCs w:val="20"/>
              </w:rPr>
              <w:t>KundeType</w:t>
            </w:r>
            <w:proofErr w:type="spellEnd"/>
          </w:p>
        </w:tc>
        <w:tc>
          <w:tcPr>
            <w:tcW w:w="1535" w:type="dxa"/>
          </w:tcPr>
          <w:p w14:paraId="76D98CD4" w14:textId="77777777" w:rsidR="00F82265" w:rsidRDefault="006F65C5" w:rsidP="003D5184">
            <w:pPr>
              <w:spacing w:after="0"/>
              <w:rPr>
                <w:rFonts w:cs="Arial"/>
                <w:sz w:val="18"/>
              </w:rPr>
            </w:pPr>
            <w:proofErr w:type="spellStart"/>
            <w:r w:rsidRPr="003934FB">
              <w:rPr>
                <w:rFonts w:cs="Arial"/>
                <w:sz w:val="18"/>
              </w:rPr>
              <w:t>DMIIndbet</w:t>
            </w:r>
            <w:r w:rsidRPr="003934FB">
              <w:rPr>
                <w:rFonts w:cs="Arial"/>
                <w:sz w:val="18"/>
              </w:rPr>
              <w:t>a</w:t>
            </w:r>
            <w:r w:rsidRPr="003934FB">
              <w:rPr>
                <w:rFonts w:cs="Arial"/>
                <w:sz w:val="18"/>
              </w:rPr>
              <w:t>lingAfsenderR</w:t>
            </w:r>
            <w:r w:rsidRPr="003934FB">
              <w:rPr>
                <w:rFonts w:cs="Arial"/>
                <w:sz w:val="18"/>
              </w:rPr>
              <w:t>e</w:t>
            </w:r>
            <w:r w:rsidRPr="003934FB">
              <w:rPr>
                <w:rFonts w:cs="Arial"/>
                <w:sz w:val="18"/>
              </w:rPr>
              <w:t>ferenceID</w:t>
            </w:r>
            <w:proofErr w:type="spellEnd"/>
          </w:p>
        </w:tc>
        <w:tc>
          <w:tcPr>
            <w:tcW w:w="1345" w:type="dxa"/>
          </w:tcPr>
          <w:p w14:paraId="76D98CD5" w14:textId="77777777" w:rsidR="00F82265" w:rsidRDefault="00F82265" w:rsidP="003D5184">
            <w:pPr>
              <w:spacing w:after="0"/>
              <w:rPr>
                <w:rFonts w:cs="Arial"/>
                <w:sz w:val="20"/>
                <w:szCs w:val="20"/>
              </w:rPr>
            </w:pPr>
          </w:p>
        </w:tc>
      </w:tr>
      <w:tr w:rsidR="00F82265" w:rsidRPr="00F95CAE" w14:paraId="76D98CDD" w14:textId="77777777" w:rsidTr="00025FDF">
        <w:trPr>
          <w:cantSplit/>
        </w:trPr>
        <w:tc>
          <w:tcPr>
            <w:tcW w:w="783" w:type="dxa"/>
          </w:tcPr>
          <w:p w14:paraId="76D98CD7" w14:textId="77777777" w:rsidR="00F82265" w:rsidRDefault="00F82265" w:rsidP="003D5184">
            <w:pPr>
              <w:spacing w:after="0"/>
              <w:rPr>
                <w:rFonts w:cs="Arial"/>
                <w:sz w:val="20"/>
                <w:szCs w:val="20"/>
              </w:rPr>
            </w:pPr>
            <w:r>
              <w:rPr>
                <w:rFonts w:cs="Arial"/>
                <w:sz w:val="20"/>
                <w:szCs w:val="20"/>
              </w:rPr>
              <w:t>019</w:t>
            </w:r>
          </w:p>
        </w:tc>
        <w:tc>
          <w:tcPr>
            <w:tcW w:w="4680" w:type="dxa"/>
          </w:tcPr>
          <w:p w14:paraId="76D98CD8" w14:textId="77777777" w:rsidR="00F82265" w:rsidRDefault="00F82265" w:rsidP="003D5184">
            <w:pPr>
              <w:spacing w:after="0"/>
              <w:rPr>
                <w:rFonts w:cs="Arial"/>
                <w:sz w:val="20"/>
                <w:szCs w:val="20"/>
              </w:rPr>
            </w:pPr>
            <w:r>
              <w:rPr>
                <w:rFonts w:cs="Arial"/>
                <w:sz w:val="20"/>
                <w:szCs w:val="20"/>
              </w:rPr>
              <w:t xml:space="preserve">Forventet Indbetaling ID findes ikke </w:t>
            </w:r>
          </w:p>
        </w:tc>
        <w:tc>
          <w:tcPr>
            <w:tcW w:w="2340" w:type="dxa"/>
          </w:tcPr>
          <w:p w14:paraId="76D98CD9" w14:textId="77777777" w:rsidR="00F82265" w:rsidRDefault="00F82265" w:rsidP="000560DB">
            <w:pPr>
              <w:spacing w:after="0"/>
              <w:rPr>
                <w:rFonts w:cs="Arial"/>
                <w:sz w:val="18"/>
              </w:rPr>
            </w:pPr>
            <w:proofErr w:type="spellStart"/>
            <w:r>
              <w:rPr>
                <w:rFonts w:cs="Arial"/>
                <w:sz w:val="18"/>
              </w:rPr>
              <w:t>ForventetIndbetalingID</w:t>
            </w:r>
            <w:proofErr w:type="spellEnd"/>
          </w:p>
        </w:tc>
        <w:tc>
          <w:tcPr>
            <w:tcW w:w="2520" w:type="dxa"/>
          </w:tcPr>
          <w:p w14:paraId="76D98CDA" w14:textId="77777777" w:rsidR="00F82265" w:rsidRDefault="00F82265" w:rsidP="000560DB">
            <w:pPr>
              <w:spacing w:after="0"/>
              <w:rPr>
                <w:rFonts w:cs="Arial"/>
                <w:sz w:val="20"/>
                <w:szCs w:val="20"/>
              </w:rPr>
            </w:pPr>
          </w:p>
        </w:tc>
        <w:tc>
          <w:tcPr>
            <w:tcW w:w="1535" w:type="dxa"/>
          </w:tcPr>
          <w:p w14:paraId="76D98CDB" w14:textId="77777777" w:rsidR="00F82265" w:rsidRDefault="00F82265" w:rsidP="003D5184">
            <w:pPr>
              <w:spacing w:after="0"/>
              <w:rPr>
                <w:rFonts w:cs="Arial"/>
                <w:sz w:val="18"/>
              </w:rPr>
            </w:pPr>
          </w:p>
        </w:tc>
        <w:tc>
          <w:tcPr>
            <w:tcW w:w="1345" w:type="dxa"/>
          </w:tcPr>
          <w:p w14:paraId="76D98CDC" w14:textId="77777777" w:rsidR="00F82265" w:rsidRDefault="00F82265" w:rsidP="003D5184">
            <w:pPr>
              <w:spacing w:after="0"/>
              <w:rPr>
                <w:rFonts w:cs="Arial"/>
                <w:sz w:val="20"/>
                <w:szCs w:val="20"/>
              </w:rPr>
            </w:pPr>
          </w:p>
        </w:tc>
      </w:tr>
      <w:tr w:rsidR="00F82265" w:rsidRPr="00F95CAE" w14:paraId="76D98CE4" w14:textId="77777777" w:rsidTr="00025FDF">
        <w:trPr>
          <w:cantSplit/>
        </w:trPr>
        <w:tc>
          <w:tcPr>
            <w:tcW w:w="783" w:type="dxa"/>
          </w:tcPr>
          <w:p w14:paraId="76D98CDE" w14:textId="77777777" w:rsidR="00F82265" w:rsidRDefault="00F82265" w:rsidP="003D5184">
            <w:pPr>
              <w:spacing w:after="0"/>
              <w:rPr>
                <w:rFonts w:cs="Arial"/>
                <w:sz w:val="20"/>
                <w:szCs w:val="20"/>
              </w:rPr>
            </w:pPr>
            <w:r>
              <w:rPr>
                <w:rFonts w:cs="Arial"/>
                <w:sz w:val="20"/>
                <w:szCs w:val="20"/>
              </w:rPr>
              <w:t>020</w:t>
            </w:r>
          </w:p>
        </w:tc>
        <w:tc>
          <w:tcPr>
            <w:tcW w:w="4680" w:type="dxa"/>
          </w:tcPr>
          <w:p w14:paraId="76D98CDF" w14:textId="77777777" w:rsidR="00F82265" w:rsidRDefault="00F82265" w:rsidP="003D5184">
            <w:pPr>
              <w:spacing w:after="0"/>
              <w:rPr>
                <w:rFonts w:cs="Arial"/>
                <w:sz w:val="20"/>
                <w:szCs w:val="20"/>
              </w:rPr>
            </w:pPr>
            <w:r>
              <w:rPr>
                <w:rFonts w:cs="Arial"/>
                <w:sz w:val="20"/>
                <w:szCs w:val="20"/>
              </w:rPr>
              <w:t>Forventet Indbetaling ID må ikke ændres/</w:t>
            </w:r>
            <w:proofErr w:type="spellStart"/>
            <w:r>
              <w:rPr>
                <w:rFonts w:cs="Arial"/>
                <w:sz w:val="20"/>
                <w:szCs w:val="20"/>
              </w:rPr>
              <w:t>annuleres</w:t>
            </w:r>
            <w:proofErr w:type="spellEnd"/>
          </w:p>
        </w:tc>
        <w:tc>
          <w:tcPr>
            <w:tcW w:w="2340" w:type="dxa"/>
          </w:tcPr>
          <w:p w14:paraId="76D98CE0" w14:textId="77777777" w:rsidR="00F82265" w:rsidRDefault="00F82265" w:rsidP="00481C06">
            <w:pPr>
              <w:spacing w:after="0"/>
              <w:rPr>
                <w:rFonts w:cs="Arial"/>
                <w:sz w:val="18"/>
              </w:rPr>
            </w:pPr>
            <w:proofErr w:type="spellStart"/>
            <w:r>
              <w:rPr>
                <w:rFonts w:cs="Arial"/>
                <w:sz w:val="18"/>
              </w:rPr>
              <w:t>ForventetIndbetalingID</w:t>
            </w:r>
            <w:proofErr w:type="spellEnd"/>
          </w:p>
        </w:tc>
        <w:tc>
          <w:tcPr>
            <w:tcW w:w="2520" w:type="dxa"/>
          </w:tcPr>
          <w:p w14:paraId="76D98CE1" w14:textId="77777777" w:rsidR="00F82265" w:rsidRDefault="00F82265" w:rsidP="000560DB">
            <w:pPr>
              <w:spacing w:after="0"/>
              <w:rPr>
                <w:rFonts w:cs="Arial"/>
                <w:sz w:val="20"/>
                <w:szCs w:val="20"/>
              </w:rPr>
            </w:pPr>
          </w:p>
        </w:tc>
        <w:tc>
          <w:tcPr>
            <w:tcW w:w="1535" w:type="dxa"/>
          </w:tcPr>
          <w:p w14:paraId="76D98CE2" w14:textId="77777777" w:rsidR="00F82265" w:rsidRDefault="00F82265" w:rsidP="003D5184">
            <w:pPr>
              <w:spacing w:after="0"/>
              <w:rPr>
                <w:rFonts w:cs="Arial"/>
                <w:sz w:val="18"/>
              </w:rPr>
            </w:pPr>
          </w:p>
        </w:tc>
        <w:tc>
          <w:tcPr>
            <w:tcW w:w="1345" w:type="dxa"/>
          </w:tcPr>
          <w:p w14:paraId="76D98CE3" w14:textId="77777777" w:rsidR="00F82265" w:rsidRDefault="00F82265" w:rsidP="003D5184">
            <w:pPr>
              <w:spacing w:after="0"/>
              <w:rPr>
                <w:rFonts w:cs="Arial"/>
                <w:sz w:val="20"/>
                <w:szCs w:val="20"/>
              </w:rPr>
            </w:pPr>
          </w:p>
        </w:tc>
      </w:tr>
      <w:tr w:rsidR="00F82265" w:rsidRPr="00F95CAE" w14:paraId="76D98CEB" w14:textId="77777777" w:rsidTr="00025FDF">
        <w:trPr>
          <w:cantSplit/>
        </w:trPr>
        <w:tc>
          <w:tcPr>
            <w:tcW w:w="783" w:type="dxa"/>
          </w:tcPr>
          <w:p w14:paraId="76D98CE5" w14:textId="77777777" w:rsidR="00F82265" w:rsidRDefault="00F82265" w:rsidP="003D5184">
            <w:pPr>
              <w:spacing w:after="0"/>
              <w:rPr>
                <w:rFonts w:cs="Arial"/>
                <w:sz w:val="20"/>
                <w:szCs w:val="20"/>
              </w:rPr>
            </w:pPr>
            <w:r>
              <w:rPr>
                <w:rFonts w:cs="Arial"/>
                <w:sz w:val="20"/>
                <w:szCs w:val="20"/>
              </w:rPr>
              <w:t>021</w:t>
            </w:r>
          </w:p>
        </w:tc>
        <w:tc>
          <w:tcPr>
            <w:tcW w:w="4680" w:type="dxa"/>
          </w:tcPr>
          <w:p w14:paraId="76D98CE6" w14:textId="77777777" w:rsidR="00F82265" w:rsidRDefault="00F82265" w:rsidP="003D5184">
            <w:pPr>
              <w:spacing w:after="0"/>
              <w:rPr>
                <w:rFonts w:cs="Arial"/>
                <w:sz w:val="20"/>
                <w:szCs w:val="20"/>
              </w:rPr>
            </w:pPr>
            <w:r>
              <w:rPr>
                <w:rFonts w:cs="Arial"/>
                <w:sz w:val="20"/>
                <w:szCs w:val="20"/>
              </w:rPr>
              <w:t>Ugyldig kombination af Indbetaling Art og Indbet</w:t>
            </w:r>
            <w:r>
              <w:rPr>
                <w:rFonts w:cs="Arial"/>
                <w:sz w:val="20"/>
                <w:szCs w:val="20"/>
              </w:rPr>
              <w:t>a</w:t>
            </w:r>
            <w:r>
              <w:rPr>
                <w:rFonts w:cs="Arial"/>
                <w:sz w:val="20"/>
                <w:szCs w:val="20"/>
              </w:rPr>
              <w:t>ling Kilde</w:t>
            </w:r>
          </w:p>
        </w:tc>
        <w:tc>
          <w:tcPr>
            <w:tcW w:w="2340" w:type="dxa"/>
          </w:tcPr>
          <w:p w14:paraId="76D98CE7" w14:textId="77777777" w:rsidR="00F82265" w:rsidRDefault="00F82265" w:rsidP="00481C06">
            <w:pPr>
              <w:spacing w:after="0"/>
              <w:rPr>
                <w:rFonts w:cs="Arial"/>
                <w:sz w:val="18"/>
              </w:rPr>
            </w:pPr>
            <w:proofErr w:type="spellStart"/>
            <w:r>
              <w:rPr>
                <w:rFonts w:cs="Arial"/>
                <w:sz w:val="18"/>
              </w:rPr>
              <w:t>KundeNummer</w:t>
            </w:r>
            <w:proofErr w:type="spellEnd"/>
          </w:p>
        </w:tc>
        <w:tc>
          <w:tcPr>
            <w:tcW w:w="2520" w:type="dxa"/>
          </w:tcPr>
          <w:p w14:paraId="76D98CE8" w14:textId="77777777" w:rsidR="00F82265" w:rsidRDefault="00F82265" w:rsidP="000560DB">
            <w:pPr>
              <w:spacing w:after="0"/>
              <w:rPr>
                <w:rFonts w:cs="Arial"/>
                <w:sz w:val="20"/>
                <w:szCs w:val="20"/>
              </w:rPr>
            </w:pPr>
            <w:proofErr w:type="spellStart"/>
            <w:r>
              <w:rPr>
                <w:rFonts w:cs="Arial"/>
                <w:sz w:val="20"/>
                <w:szCs w:val="20"/>
              </w:rPr>
              <w:t>KundeType</w:t>
            </w:r>
            <w:proofErr w:type="spellEnd"/>
          </w:p>
        </w:tc>
        <w:tc>
          <w:tcPr>
            <w:tcW w:w="1535" w:type="dxa"/>
          </w:tcPr>
          <w:p w14:paraId="76D98CE9" w14:textId="77777777" w:rsidR="00F82265" w:rsidRDefault="00F82265" w:rsidP="003D5184">
            <w:pPr>
              <w:spacing w:after="0"/>
              <w:rPr>
                <w:rFonts w:cs="Arial"/>
                <w:sz w:val="18"/>
              </w:rPr>
            </w:pPr>
            <w:proofErr w:type="spellStart"/>
            <w:r>
              <w:rPr>
                <w:rFonts w:cs="Arial"/>
                <w:sz w:val="18"/>
              </w:rPr>
              <w:t>DMIIndbet</w:t>
            </w:r>
            <w:r>
              <w:rPr>
                <w:rFonts w:cs="Arial"/>
                <w:sz w:val="18"/>
              </w:rPr>
              <w:t>a</w:t>
            </w:r>
            <w:r>
              <w:rPr>
                <w:rFonts w:cs="Arial"/>
                <w:sz w:val="18"/>
              </w:rPr>
              <w:t>lingArt</w:t>
            </w:r>
            <w:proofErr w:type="spellEnd"/>
          </w:p>
        </w:tc>
        <w:tc>
          <w:tcPr>
            <w:tcW w:w="1345" w:type="dxa"/>
          </w:tcPr>
          <w:p w14:paraId="76D98CEA" w14:textId="77777777" w:rsidR="00F82265" w:rsidRDefault="00F82265" w:rsidP="003D5184">
            <w:pPr>
              <w:spacing w:after="0"/>
              <w:rPr>
                <w:rFonts w:cs="Arial"/>
                <w:sz w:val="20"/>
                <w:szCs w:val="20"/>
              </w:rPr>
            </w:pPr>
            <w:proofErr w:type="spellStart"/>
            <w:r>
              <w:rPr>
                <w:rFonts w:cs="Arial"/>
                <w:sz w:val="18"/>
              </w:rPr>
              <w:t>DMIIndbet</w:t>
            </w:r>
            <w:r>
              <w:rPr>
                <w:rFonts w:cs="Arial"/>
                <w:sz w:val="18"/>
              </w:rPr>
              <w:t>a</w:t>
            </w:r>
            <w:r>
              <w:rPr>
                <w:rFonts w:cs="Arial"/>
                <w:sz w:val="18"/>
              </w:rPr>
              <w:t>lingKilde</w:t>
            </w:r>
            <w:proofErr w:type="spellEnd"/>
          </w:p>
        </w:tc>
      </w:tr>
      <w:tr w:rsidR="00F82265" w:rsidRPr="00F95CAE" w14:paraId="76D98CF2" w14:textId="77777777" w:rsidTr="00025FDF">
        <w:trPr>
          <w:cantSplit/>
        </w:trPr>
        <w:tc>
          <w:tcPr>
            <w:tcW w:w="783" w:type="dxa"/>
          </w:tcPr>
          <w:p w14:paraId="76D98CEC" w14:textId="77777777" w:rsidR="00F82265" w:rsidRDefault="00F82265" w:rsidP="003D5184">
            <w:pPr>
              <w:spacing w:after="0"/>
              <w:rPr>
                <w:rFonts w:cs="Arial"/>
                <w:sz w:val="20"/>
                <w:szCs w:val="20"/>
              </w:rPr>
            </w:pPr>
            <w:r>
              <w:rPr>
                <w:rFonts w:cs="Arial"/>
                <w:sz w:val="20"/>
                <w:szCs w:val="20"/>
              </w:rPr>
              <w:t>022</w:t>
            </w:r>
          </w:p>
        </w:tc>
        <w:tc>
          <w:tcPr>
            <w:tcW w:w="4680" w:type="dxa"/>
          </w:tcPr>
          <w:p w14:paraId="76D98CED" w14:textId="77777777" w:rsidR="00F82265" w:rsidRDefault="00F82265" w:rsidP="003D5184">
            <w:pPr>
              <w:spacing w:after="0"/>
              <w:rPr>
                <w:rFonts w:cs="Arial"/>
                <w:sz w:val="20"/>
                <w:szCs w:val="20"/>
              </w:rPr>
            </w:pPr>
            <w:r>
              <w:rPr>
                <w:rFonts w:cs="Arial"/>
                <w:sz w:val="20"/>
                <w:szCs w:val="20"/>
              </w:rPr>
              <w:t xml:space="preserve">OCR </w:t>
            </w:r>
            <w:proofErr w:type="spellStart"/>
            <w:r>
              <w:rPr>
                <w:rFonts w:cs="Arial"/>
                <w:sz w:val="20"/>
                <w:szCs w:val="20"/>
              </w:rPr>
              <w:t>Linie</w:t>
            </w:r>
            <w:proofErr w:type="spellEnd"/>
            <w:r>
              <w:rPr>
                <w:rFonts w:cs="Arial"/>
                <w:sz w:val="20"/>
                <w:szCs w:val="20"/>
              </w:rPr>
              <w:t xml:space="preserve"> findes ikke </w:t>
            </w:r>
          </w:p>
        </w:tc>
        <w:tc>
          <w:tcPr>
            <w:tcW w:w="2340" w:type="dxa"/>
          </w:tcPr>
          <w:p w14:paraId="76D98CEE" w14:textId="77777777" w:rsidR="00F82265" w:rsidRDefault="00F82265" w:rsidP="00481C06">
            <w:pPr>
              <w:spacing w:after="0"/>
              <w:rPr>
                <w:rFonts w:cs="Arial"/>
                <w:sz w:val="18"/>
              </w:rPr>
            </w:pPr>
            <w:proofErr w:type="spellStart"/>
            <w:r>
              <w:rPr>
                <w:rFonts w:cs="Arial"/>
                <w:sz w:val="18"/>
              </w:rPr>
              <w:t>DMIIndbetalingOCRLinie</w:t>
            </w:r>
            <w:proofErr w:type="spellEnd"/>
          </w:p>
        </w:tc>
        <w:tc>
          <w:tcPr>
            <w:tcW w:w="2520" w:type="dxa"/>
          </w:tcPr>
          <w:p w14:paraId="76D98CEF" w14:textId="77777777" w:rsidR="00F82265" w:rsidRDefault="00F82265" w:rsidP="000560DB">
            <w:pPr>
              <w:spacing w:after="0"/>
              <w:rPr>
                <w:rFonts w:cs="Arial"/>
                <w:sz w:val="20"/>
                <w:szCs w:val="20"/>
              </w:rPr>
            </w:pPr>
          </w:p>
        </w:tc>
        <w:tc>
          <w:tcPr>
            <w:tcW w:w="1535" w:type="dxa"/>
          </w:tcPr>
          <w:p w14:paraId="76D98CF0" w14:textId="77777777" w:rsidR="00F82265" w:rsidRDefault="00F82265" w:rsidP="003D5184">
            <w:pPr>
              <w:spacing w:after="0"/>
              <w:rPr>
                <w:rFonts w:cs="Arial"/>
                <w:sz w:val="18"/>
              </w:rPr>
            </w:pPr>
          </w:p>
        </w:tc>
        <w:tc>
          <w:tcPr>
            <w:tcW w:w="1345" w:type="dxa"/>
          </w:tcPr>
          <w:p w14:paraId="76D98CF1" w14:textId="77777777" w:rsidR="00F82265" w:rsidRDefault="00F82265" w:rsidP="003D5184">
            <w:pPr>
              <w:spacing w:after="0"/>
              <w:rPr>
                <w:rFonts w:cs="Arial"/>
                <w:sz w:val="18"/>
              </w:rPr>
            </w:pPr>
          </w:p>
        </w:tc>
      </w:tr>
      <w:tr w:rsidR="00F82265" w:rsidRPr="00F95CAE" w14:paraId="76D98CF9" w14:textId="77777777" w:rsidTr="00025FDF">
        <w:trPr>
          <w:cantSplit/>
        </w:trPr>
        <w:tc>
          <w:tcPr>
            <w:tcW w:w="783" w:type="dxa"/>
          </w:tcPr>
          <w:p w14:paraId="76D98CF3" w14:textId="77777777" w:rsidR="00F82265" w:rsidRDefault="00F82265" w:rsidP="003D5184">
            <w:pPr>
              <w:spacing w:after="0"/>
              <w:rPr>
                <w:rFonts w:cs="Arial"/>
                <w:sz w:val="20"/>
                <w:szCs w:val="20"/>
              </w:rPr>
            </w:pPr>
            <w:r>
              <w:rPr>
                <w:rFonts w:cs="Arial"/>
                <w:sz w:val="20"/>
                <w:szCs w:val="20"/>
              </w:rPr>
              <w:t>023</w:t>
            </w:r>
          </w:p>
        </w:tc>
        <w:tc>
          <w:tcPr>
            <w:tcW w:w="4680" w:type="dxa"/>
          </w:tcPr>
          <w:p w14:paraId="76D98CF4" w14:textId="77777777" w:rsidR="00F82265" w:rsidRDefault="00F82265" w:rsidP="003D5184">
            <w:pPr>
              <w:spacing w:after="0"/>
              <w:rPr>
                <w:rFonts w:cs="Arial"/>
                <w:sz w:val="20"/>
                <w:szCs w:val="20"/>
              </w:rPr>
            </w:pPr>
            <w:proofErr w:type="spellStart"/>
            <w:r>
              <w:rPr>
                <w:rFonts w:cs="Arial"/>
                <w:sz w:val="20"/>
                <w:szCs w:val="20"/>
              </w:rPr>
              <w:t>BetalingOrdningID</w:t>
            </w:r>
            <w:proofErr w:type="spellEnd"/>
            <w:r>
              <w:rPr>
                <w:rFonts w:cs="Arial"/>
                <w:sz w:val="20"/>
                <w:szCs w:val="20"/>
              </w:rPr>
              <w:t xml:space="preserve"> findes ikke</w:t>
            </w:r>
          </w:p>
        </w:tc>
        <w:tc>
          <w:tcPr>
            <w:tcW w:w="2340" w:type="dxa"/>
          </w:tcPr>
          <w:p w14:paraId="76D98CF5" w14:textId="77777777" w:rsidR="00F82265" w:rsidRDefault="00F82265" w:rsidP="00481C06">
            <w:pPr>
              <w:spacing w:after="0"/>
              <w:rPr>
                <w:rFonts w:cs="Arial"/>
                <w:sz w:val="18"/>
              </w:rPr>
            </w:pPr>
            <w:proofErr w:type="spellStart"/>
            <w:r>
              <w:rPr>
                <w:rFonts w:cs="Arial"/>
                <w:sz w:val="20"/>
                <w:szCs w:val="20"/>
              </w:rPr>
              <w:t>BetalingOrdningID</w:t>
            </w:r>
            <w:proofErr w:type="spellEnd"/>
          </w:p>
        </w:tc>
        <w:tc>
          <w:tcPr>
            <w:tcW w:w="2520" w:type="dxa"/>
          </w:tcPr>
          <w:p w14:paraId="76D98CF6" w14:textId="77777777" w:rsidR="00F82265" w:rsidRDefault="00F82265" w:rsidP="000560DB">
            <w:pPr>
              <w:spacing w:after="0"/>
              <w:rPr>
                <w:rFonts w:cs="Arial"/>
                <w:sz w:val="20"/>
                <w:szCs w:val="20"/>
              </w:rPr>
            </w:pPr>
          </w:p>
        </w:tc>
        <w:tc>
          <w:tcPr>
            <w:tcW w:w="1535" w:type="dxa"/>
          </w:tcPr>
          <w:p w14:paraId="76D98CF7" w14:textId="77777777" w:rsidR="00F82265" w:rsidRDefault="00F82265" w:rsidP="003D5184">
            <w:pPr>
              <w:spacing w:after="0"/>
              <w:rPr>
                <w:rFonts w:cs="Arial"/>
                <w:sz w:val="18"/>
              </w:rPr>
            </w:pPr>
          </w:p>
        </w:tc>
        <w:tc>
          <w:tcPr>
            <w:tcW w:w="1345" w:type="dxa"/>
          </w:tcPr>
          <w:p w14:paraId="76D98CF8" w14:textId="77777777" w:rsidR="00F82265" w:rsidRDefault="00F82265" w:rsidP="003D5184">
            <w:pPr>
              <w:spacing w:after="0"/>
              <w:rPr>
                <w:rFonts w:cs="Arial"/>
                <w:sz w:val="18"/>
              </w:rPr>
            </w:pPr>
          </w:p>
        </w:tc>
      </w:tr>
      <w:tr w:rsidR="00F82265" w:rsidRPr="00F95CAE" w14:paraId="76D98D00" w14:textId="77777777" w:rsidTr="00025FDF">
        <w:trPr>
          <w:cantSplit/>
        </w:trPr>
        <w:tc>
          <w:tcPr>
            <w:tcW w:w="783" w:type="dxa"/>
          </w:tcPr>
          <w:p w14:paraId="76D98CFA" w14:textId="77777777" w:rsidR="00F82265" w:rsidRDefault="00F82265" w:rsidP="003D5184">
            <w:pPr>
              <w:spacing w:after="0"/>
              <w:rPr>
                <w:rFonts w:cs="Arial"/>
                <w:sz w:val="20"/>
                <w:szCs w:val="20"/>
              </w:rPr>
            </w:pPr>
            <w:r>
              <w:rPr>
                <w:rFonts w:cs="Arial"/>
                <w:sz w:val="20"/>
                <w:szCs w:val="20"/>
              </w:rPr>
              <w:t>024</w:t>
            </w:r>
          </w:p>
        </w:tc>
        <w:tc>
          <w:tcPr>
            <w:tcW w:w="4680" w:type="dxa"/>
          </w:tcPr>
          <w:p w14:paraId="76D98CFB" w14:textId="77777777" w:rsidR="00F82265" w:rsidRDefault="00F82265" w:rsidP="003D5184">
            <w:pPr>
              <w:spacing w:after="0"/>
              <w:rPr>
                <w:rFonts w:cs="Arial"/>
                <w:sz w:val="20"/>
                <w:szCs w:val="20"/>
              </w:rPr>
            </w:pPr>
            <w:proofErr w:type="spellStart"/>
            <w:r>
              <w:rPr>
                <w:rFonts w:cs="Arial"/>
                <w:sz w:val="18"/>
              </w:rPr>
              <w:t>BetalingOrdningEFIIndsatsID</w:t>
            </w:r>
            <w:proofErr w:type="spellEnd"/>
            <w:r>
              <w:rPr>
                <w:rFonts w:cs="Arial"/>
                <w:sz w:val="18"/>
              </w:rPr>
              <w:t xml:space="preserve"> findes ikke</w:t>
            </w:r>
          </w:p>
        </w:tc>
        <w:tc>
          <w:tcPr>
            <w:tcW w:w="2340" w:type="dxa"/>
          </w:tcPr>
          <w:p w14:paraId="76D98CFC" w14:textId="77777777" w:rsidR="00F82265" w:rsidRDefault="00F82265" w:rsidP="00481C06">
            <w:pPr>
              <w:spacing w:after="0"/>
              <w:rPr>
                <w:rFonts w:cs="Arial"/>
                <w:sz w:val="20"/>
                <w:szCs w:val="20"/>
              </w:rPr>
            </w:pPr>
            <w:proofErr w:type="spellStart"/>
            <w:r>
              <w:rPr>
                <w:rFonts w:cs="Arial"/>
                <w:sz w:val="18"/>
              </w:rPr>
              <w:t>BetalingOrdningEFIIn</w:t>
            </w:r>
            <w:r>
              <w:rPr>
                <w:rFonts w:cs="Arial"/>
                <w:sz w:val="18"/>
              </w:rPr>
              <w:t>d</w:t>
            </w:r>
            <w:r>
              <w:rPr>
                <w:rFonts w:cs="Arial"/>
                <w:sz w:val="18"/>
              </w:rPr>
              <w:t>satsID</w:t>
            </w:r>
            <w:proofErr w:type="spellEnd"/>
          </w:p>
        </w:tc>
        <w:tc>
          <w:tcPr>
            <w:tcW w:w="2520" w:type="dxa"/>
          </w:tcPr>
          <w:p w14:paraId="76D98CFD" w14:textId="77777777" w:rsidR="00F82265" w:rsidRDefault="00F82265" w:rsidP="000560DB">
            <w:pPr>
              <w:spacing w:after="0"/>
              <w:rPr>
                <w:rFonts w:cs="Arial"/>
                <w:sz w:val="20"/>
                <w:szCs w:val="20"/>
              </w:rPr>
            </w:pPr>
          </w:p>
        </w:tc>
        <w:tc>
          <w:tcPr>
            <w:tcW w:w="1535" w:type="dxa"/>
          </w:tcPr>
          <w:p w14:paraId="76D98CFE" w14:textId="77777777" w:rsidR="00F82265" w:rsidRDefault="00F82265" w:rsidP="003D5184">
            <w:pPr>
              <w:spacing w:after="0"/>
              <w:rPr>
                <w:rFonts w:cs="Arial"/>
                <w:sz w:val="18"/>
              </w:rPr>
            </w:pPr>
          </w:p>
        </w:tc>
        <w:tc>
          <w:tcPr>
            <w:tcW w:w="1345" w:type="dxa"/>
          </w:tcPr>
          <w:p w14:paraId="76D98CFF" w14:textId="77777777" w:rsidR="00F82265" w:rsidRDefault="00F82265" w:rsidP="003D5184">
            <w:pPr>
              <w:spacing w:after="0"/>
              <w:rPr>
                <w:rFonts w:cs="Arial"/>
                <w:sz w:val="18"/>
              </w:rPr>
            </w:pPr>
          </w:p>
        </w:tc>
      </w:tr>
      <w:tr w:rsidR="00F82265" w:rsidRPr="00F95CAE" w14:paraId="76D98D07" w14:textId="77777777" w:rsidTr="00025FDF">
        <w:trPr>
          <w:cantSplit/>
        </w:trPr>
        <w:tc>
          <w:tcPr>
            <w:tcW w:w="783" w:type="dxa"/>
          </w:tcPr>
          <w:p w14:paraId="76D98D01" w14:textId="77777777" w:rsidR="00F82265" w:rsidRDefault="00F82265" w:rsidP="003D5184">
            <w:pPr>
              <w:spacing w:after="0"/>
              <w:rPr>
                <w:rFonts w:cs="Arial"/>
                <w:sz w:val="20"/>
                <w:szCs w:val="20"/>
              </w:rPr>
            </w:pPr>
            <w:r>
              <w:rPr>
                <w:rFonts w:cs="Arial"/>
                <w:sz w:val="20"/>
                <w:szCs w:val="20"/>
              </w:rPr>
              <w:t>025</w:t>
            </w:r>
          </w:p>
        </w:tc>
        <w:tc>
          <w:tcPr>
            <w:tcW w:w="4680" w:type="dxa"/>
          </w:tcPr>
          <w:p w14:paraId="76D98D02" w14:textId="77777777" w:rsidR="00F82265" w:rsidRDefault="00F82265" w:rsidP="003D5184">
            <w:pPr>
              <w:spacing w:after="0"/>
              <w:rPr>
                <w:rFonts w:cs="Arial"/>
                <w:sz w:val="18"/>
              </w:rPr>
            </w:pPr>
            <w:r>
              <w:rPr>
                <w:rFonts w:eastAsia="Times New Roman" w:cs="Arial"/>
                <w:color w:val="000000"/>
                <w:sz w:val="20"/>
                <w:szCs w:val="20"/>
                <w:lang w:eastAsia="da-DK"/>
              </w:rPr>
              <w:t>Antal rater i betalingsordning skal være større end 0</w:t>
            </w:r>
          </w:p>
        </w:tc>
        <w:tc>
          <w:tcPr>
            <w:tcW w:w="2340" w:type="dxa"/>
          </w:tcPr>
          <w:p w14:paraId="76D98D03" w14:textId="77777777" w:rsidR="00F82265" w:rsidRDefault="00F82265" w:rsidP="00481C06">
            <w:pPr>
              <w:spacing w:after="0"/>
              <w:rPr>
                <w:rFonts w:cs="Arial"/>
                <w:sz w:val="18"/>
              </w:rPr>
            </w:pPr>
            <w:r>
              <w:rPr>
                <w:rFonts w:cs="Arial"/>
                <w:sz w:val="18"/>
              </w:rPr>
              <w:t>Ingen mulige parametre</w:t>
            </w:r>
          </w:p>
        </w:tc>
        <w:tc>
          <w:tcPr>
            <w:tcW w:w="2520" w:type="dxa"/>
          </w:tcPr>
          <w:p w14:paraId="76D98D04" w14:textId="77777777" w:rsidR="00F82265" w:rsidRDefault="00F82265" w:rsidP="000560DB">
            <w:pPr>
              <w:spacing w:after="0"/>
              <w:rPr>
                <w:rFonts w:cs="Arial"/>
                <w:sz w:val="20"/>
                <w:szCs w:val="20"/>
              </w:rPr>
            </w:pPr>
          </w:p>
        </w:tc>
        <w:tc>
          <w:tcPr>
            <w:tcW w:w="1535" w:type="dxa"/>
          </w:tcPr>
          <w:p w14:paraId="76D98D05" w14:textId="77777777" w:rsidR="00F82265" w:rsidRDefault="00F82265" w:rsidP="003D5184">
            <w:pPr>
              <w:spacing w:after="0"/>
              <w:rPr>
                <w:rFonts w:cs="Arial"/>
                <w:sz w:val="18"/>
              </w:rPr>
            </w:pPr>
          </w:p>
        </w:tc>
        <w:tc>
          <w:tcPr>
            <w:tcW w:w="1345" w:type="dxa"/>
          </w:tcPr>
          <w:p w14:paraId="76D98D06" w14:textId="77777777" w:rsidR="00F82265" w:rsidRDefault="00F82265" w:rsidP="003D5184">
            <w:pPr>
              <w:spacing w:after="0"/>
              <w:rPr>
                <w:rFonts w:cs="Arial"/>
                <w:sz w:val="18"/>
              </w:rPr>
            </w:pPr>
          </w:p>
        </w:tc>
      </w:tr>
      <w:tr w:rsidR="00F82265" w:rsidRPr="00F95CAE" w14:paraId="76D98D0E" w14:textId="77777777" w:rsidTr="00025FDF">
        <w:trPr>
          <w:cantSplit/>
        </w:trPr>
        <w:tc>
          <w:tcPr>
            <w:tcW w:w="783" w:type="dxa"/>
          </w:tcPr>
          <w:p w14:paraId="76D98D08" w14:textId="77777777" w:rsidR="00F82265" w:rsidRDefault="00F82265" w:rsidP="003D5184">
            <w:pPr>
              <w:spacing w:after="0"/>
              <w:rPr>
                <w:rFonts w:cs="Arial"/>
                <w:sz w:val="20"/>
                <w:szCs w:val="20"/>
              </w:rPr>
            </w:pPr>
            <w:r>
              <w:rPr>
                <w:rFonts w:cs="Arial"/>
                <w:sz w:val="20"/>
                <w:szCs w:val="20"/>
              </w:rPr>
              <w:t>026</w:t>
            </w:r>
          </w:p>
        </w:tc>
        <w:tc>
          <w:tcPr>
            <w:tcW w:w="4680" w:type="dxa"/>
          </w:tcPr>
          <w:p w14:paraId="76D98D09" w14:textId="77777777" w:rsidR="00F82265" w:rsidRDefault="00F82265" w:rsidP="003D5184">
            <w:pPr>
              <w:spacing w:after="0"/>
              <w:rPr>
                <w:rFonts w:eastAsia="Times New Roman" w:cs="Arial"/>
                <w:color w:val="000000"/>
                <w:sz w:val="20"/>
                <w:szCs w:val="20"/>
                <w:lang w:eastAsia="da-DK"/>
              </w:rPr>
            </w:pPr>
            <w:proofErr w:type="spellStart"/>
            <w:r>
              <w:rPr>
                <w:rFonts w:cs="Arial"/>
                <w:sz w:val="18"/>
              </w:rPr>
              <w:t>BetalingOrdningType</w:t>
            </w:r>
            <w:proofErr w:type="spellEnd"/>
            <w:r>
              <w:rPr>
                <w:rFonts w:cs="Arial"/>
                <w:sz w:val="18"/>
              </w:rPr>
              <w:t xml:space="preserve"> findes ikke</w:t>
            </w:r>
          </w:p>
        </w:tc>
        <w:tc>
          <w:tcPr>
            <w:tcW w:w="2340" w:type="dxa"/>
          </w:tcPr>
          <w:p w14:paraId="76D98D0A" w14:textId="77777777" w:rsidR="00F82265" w:rsidRDefault="00F82265" w:rsidP="00481C06">
            <w:pPr>
              <w:spacing w:after="0"/>
              <w:rPr>
                <w:rFonts w:cs="Arial"/>
                <w:sz w:val="18"/>
              </w:rPr>
            </w:pPr>
            <w:proofErr w:type="spellStart"/>
            <w:r>
              <w:rPr>
                <w:rFonts w:cs="Arial"/>
                <w:sz w:val="18"/>
              </w:rPr>
              <w:t>BetalingOrdningType</w:t>
            </w:r>
            <w:proofErr w:type="spellEnd"/>
          </w:p>
        </w:tc>
        <w:tc>
          <w:tcPr>
            <w:tcW w:w="2520" w:type="dxa"/>
          </w:tcPr>
          <w:p w14:paraId="76D98D0B" w14:textId="77777777" w:rsidR="00F82265" w:rsidRDefault="00F82265" w:rsidP="000560DB">
            <w:pPr>
              <w:spacing w:after="0"/>
              <w:rPr>
                <w:rFonts w:cs="Arial"/>
                <w:sz w:val="20"/>
                <w:szCs w:val="20"/>
              </w:rPr>
            </w:pPr>
          </w:p>
        </w:tc>
        <w:tc>
          <w:tcPr>
            <w:tcW w:w="1535" w:type="dxa"/>
          </w:tcPr>
          <w:p w14:paraId="76D98D0C" w14:textId="77777777" w:rsidR="00F82265" w:rsidRDefault="00F82265" w:rsidP="003D5184">
            <w:pPr>
              <w:spacing w:after="0"/>
              <w:rPr>
                <w:rFonts w:cs="Arial"/>
                <w:sz w:val="18"/>
              </w:rPr>
            </w:pPr>
          </w:p>
        </w:tc>
        <w:tc>
          <w:tcPr>
            <w:tcW w:w="1345" w:type="dxa"/>
          </w:tcPr>
          <w:p w14:paraId="76D98D0D" w14:textId="77777777" w:rsidR="00F82265" w:rsidRDefault="00F82265" w:rsidP="003D5184">
            <w:pPr>
              <w:spacing w:after="0"/>
              <w:rPr>
                <w:rFonts w:cs="Arial"/>
                <w:sz w:val="18"/>
              </w:rPr>
            </w:pPr>
          </w:p>
        </w:tc>
      </w:tr>
      <w:tr w:rsidR="00F82265" w:rsidRPr="00F95CAE" w14:paraId="76D98D15" w14:textId="77777777" w:rsidTr="00025FDF">
        <w:trPr>
          <w:cantSplit/>
        </w:trPr>
        <w:tc>
          <w:tcPr>
            <w:tcW w:w="783" w:type="dxa"/>
          </w:tcPr>
          <w:p w14:paraId="76D98D0F" w14:textId="77777777" w:rsidR="00F82265" w:rsidRDefault="00F82265" w:rsidP="003D5184">
            <w:pPr>
              <w:spacing w:after="0"/>
              <w:rPr>
                <w:rFonts w:cs="Arial"/>
                <w:sz w:val="20"/>
                <w:szCs w:val="20"/>
              </w:rPr>
            </w:pPr>
            <w:r>
              <w:rPr>
                <w:rFonts w:cs="Arial"/>
                <w:sz w:val="20"/>
                <w:szCs w:val="20"/>
              </w:rPr>
              <w:t>027</w:t>
            </w:r>
          </w:p>
        </w:tc>
        <w:tc>
          <w:tcPr>
            <w:tcW w:w="4680" w:type="dxa"/>
          </w:tcPr>
          <w:p w14:paraId="76D98D10" w14:textId="77777777" w:rsidR="00F82265" w:rsidRDefault="00F82265" w:rsidP="003D5184">
            <w:pPr>
              <w:spacing w:after="0"/>
              <w:rPr>
                <w:rFonts w:cs="Arial"/>
                <w:sz w:val="18"/>
              </w:rPr>
            </w:pPr>
            <w:r>
              <w:rPr>
                <w:rFonts w:cs="Arial"/>
                <w:sz w:val="18"/>
              </w:rPr>
              <w:t>Betalingsordning rate er allerede i anvendelse</w:t>
            </w:r>
          </w:p>
        </w:tc>
        <w:tc>
          <w:tcPr>
            <w:tcW w:w="2340" w:type="dxa"/>
          </w:tcPr>
          <w:p w14:paraId="76D98D11" w14:textId="77777777" w:rsidR="00F82265" w:rsidRDefault="00F82265" w:rsidP="00481C06">
            <w:pPr>
              <w:spacing w:after="0"/>
              <w:rPr>
                <w:rFonts w:cs="Arial"/>
                <w:sz w:val="18"/>
              </w:rPr>
            </w:pPr>
            <w:proofErr w:type="spellStart"/>
            <w:r>
              <w:rPr>
                <w:rFonts w:cs="Arial"/>
                <w:sz w:val="20"/>
                <w:szCs w:val="20"/>
              </w:rPr>
              <w:t>BetalingOrdningID</w:t>
            </w:r>
            <w:proofErr w:type="spellEnd"/>
          </w:p>
        </w:tc>
        <w:tc>
          <w:tcPr>
            <w:tcW w:w="2520" w:type="dxa"/>
          </w:tcPr>
          <w:p w14:paraId="76D98D12" w14:textId="77777777" w:rsidR="00F82265" w:rsidRDefault="00F82265" w:rsidP="000560DB">
            <w:pPr>
              <w:spacing w:after="0"/>
              <w:rPr>
                <w:rFonts w:cs="Arial"/>
                <w:sz w:val="20"/>
                <w:szCs w:val="20"/>
              </w:rPr>
            </w:pPr>
            <w:proofErr w:type="spellStart"/>
            <w:r>
              <w:rPr>
                <w:rFonts w:cs="Arial"/>
                <w:sz w:val="20"/>
                <w:szCs w:val="20"/>
              </w:rPr>
              <w:t>BetalingOrdningRateID</w:t>
            </w:r>
            <w:proofErr w:type="spellEnd"/>
          </w:p>
        </w:tc>
        <w:tc>
          <w:tcPr>
            <w:tcW w:w="1535" w:type="dxa"/>
          </w:tcPr>
          <w:p w14:paraId="76D98D13" w14:textId="77777777" w:rsidR="00F82265" w:rsidRDefault="00F82265" w:rsidP="003D5184">
            <w:pPr>
              <w:spacing w:after="0"/>
              <w:rPr>
                <w:rFonts w:cs="Arial"/>
                <w:sz w:val="18"/>
              </w:rPr>
            </w:pPr>
          </w:p>
        </w:tc>
        <w:tc>
          <w:tcPr>
            <w:tcW w:w="1345" w:type="dxa"/>
          </w:tcPr>
          <w:p w14:paraId="76D98D14" w14:textId="77777777" w:rsidR="00F82265" w:rsidRDefault="00F82265" w:rsidP="003D5184">
            <w:pPr>
              <w:spacing w:after="0"/>
              <w:rPr>
                <w:rFonts w:cs="Arial"/>
                <w:sz w:val="18"/>
              </w:rPr>
            </w:pPr>
          </w:p>
        </w:tc>
      </w:tr>
      <w:tr w:rsidR="00F82265" w:rsidRPr="00F95CAE" w14:paraId="76D98D1C" w14:textId="77777777" w:rsidTr="00025FDF">
        <w:trPr>
          <w:cantSplit/>
        </w:trPr>
        <w:tc>
          <w:tcPr>
            <w:tcW w:w="783" w:type="dxa"/>
          </w:tcPr>
          <w:p w14:paraId="76D98D16" w14:textId="77777777" w:rsidR="00F82265" w:rsidRDefault="00F82265" w:rsidP="003D5184">
            <w:pPr>
              <w:spacing w:after="0"/>
              <w:rPr>
                <w:rFonts w:cs="Arial"/>
                <w:sz w:val="20"/>
                <w:szCs w:val="20"/>
              </w:rPr>
            </w:pPr>
            <w:r>
              <w:rPr>
                <w:rFonts w:cs="Arial"/>
                <w:sz w:val="20"/>
                <w:szCs w:val="20"/>
              </w:rPr>
              <w:t>028</w:t>
            </w:r>
          </w:p>
        </w:tc>
        <w:tc>
          <w:tcPr>
            <w:tcW w:w="4680" w:type="dxa"/>
          </w:tcPr>
          <w:p w14:paraId="76D98D17" w14:textId="77777777" w:rsidR="00F82265" w:rsidRDefault="00F82265" w:rsidP="003D5184">
            <w:pPr>
              <w:spacing w:after="0"/>
              <w:rPr>
                <w:rFonts w:cs="Arial"/>
                <w:sz w:val="18"/>
              </w:rPr>
            </w:pPr>
            <w:r>
              <w:rPr>
                <w:rFonts w:cs="Arial"/>
                <w:sz w:val="18"/>
              </w:rPr>
              <w:t xml:space="preserve">Udbetalingsstop sat </w:t>
            </w:r>
            <w:proofErr w:type="spellStart"/>
            <w:r>
              <w:rPr>
                <w:rFonts w:cs="Arial"/>
                <w:sz w:val="18"/>
              </w:rPr>
              <w:t>i.f.m</w:t>
            </w:r>
            <w:proofErr w:type="spellEnd"/>
            <w:r>
              <w:rPr>
                <w:rFonts w:cs="Arial"/>
                <w:sz w:val="18"/>
              </w:rPr>
              <w:t>. ompostering kan ikke ændres</w:t>
            </w:r>
          </w:p>
        </w:tc>
        <w:tc>
          <w:tcPr>
            <w:tcW w:w="2340" w:type="dxa"/>
          </w:tcPr>
          <w:p w14:paraId="76D98D18" w14:textId="77777777" w:rsidR="00F82265" w:rsidRDefault="00F82265" w:rsidP="00FA4D91">
            <w:pPr>
              <w:spacing w:after="0"/>
              <w:rPr>
                <w:rFonts w:cs="Arial"/>
                <w:sz w:val="18"/>
              </w:rPr>
            </w:pPr>
            <w:proofErr w:type="spellStart"/>
            <w:r>
              <w:rPr>
                <w:rFonts w:cs="Arial"/>
                <w:sz w:val="18"/>
              </w:rPr>
              <w:t>KundeNummer</w:t>
            </w:r>
            <w:proofErr w:type="spellEnd"/>
          </w:p>
        </w:tc>
        <w:tc>
          <w:tcPr>
            <w:tcW w:w="2520" w:type="dxa"/>
          </w:tcPr>
          <w:p w14:paraId="76D98D19" w14:textId="77777777" w:rsidR="00F82265" w:rsidRDefault="00F82265" w:rsidP="00FA4D91">
            <w:pPr>
              <w:spacing w:after="0"/>
              <w:rPr>
                <w:rFonts w:cs="Arial"/>
                <w:sz w:val="20"/>
                <w:szCs w:val="20"/>
              </w:rPr>
            </w:pPr>
            <w:proofErr w:type="spellStart"/>
            <w:r>
              <w:rPr>
                <w:rFonts w:cs="Arial"/>
                <w:sz w:val="20"/>
                <w:szCs w:val="20"/>
              </w:rPr>
              <w:t>KundeType</w:t>
            </w:r>
            <w:proofErr w:type="spellEnd"/>
          </w:p>
        </w:tc>
        <w:tc>
          <w:tcPr>
            <w:tcW w:w="1535" w:type="dxa"/>
          </w:tcPr>
          <w:p w14:paraId="76D98D1A" w14:textId="77777777" w:rsidR="00F82265" w:rsidRDefault="00F82265" w:rsidP="003D5184">
            <w:pPr>
              <w:spacing w:after="0"/>
              <w:rPr>
                <w:rFonts w:cs="Arial"/>
                <w:sz w:val="18"/>
              </w:rPr>
            </w:pPr>
          </w:p>
        </w:tc>
        <w:tc>
          <w:tcPr>
            <w:tcW w:w="1345" w:type="dxa"/>
          </w:tcPr>
          <w:p w14:paraId="76D98D1B" w14:textId="77777777" w:rsidR="00F82265" w:rsidRDefault="00F82265" w:rsidP="003D5184">
            <w:pPr>
              <w:spacing w:after="0"/>
              <w:rPr>
                <w:rFonts w:cs="Arial"/>
                <w:sz w:val="18"/>
              </w:rPr>
            </w:pPr>
          </w:p>
        </w:tc>
      </w:tr>
      <w:tr w:rsidR="00F82265" w:rsidRPr="00F95CAE" w14:paraId="76D98D23" w14:textId="77777777" w:rsidTr="00025FDF">
        <w:trPr>
          <w:cantSplit/>
        </w:trPr>
        <w:tc>
          <w:tcPr>
            <w:tcW w:w="783" w:type="dxa"/>
          </w:tcPr>
          <w:p w14:paraId="76D98D1D" w14:textId="77777777" w:rsidR="00F82265" w:rsidRDefault="00F82265" w:rsidP="003D5184">
            <w:pPr>
              <w:spacing w:after="0"/>
              <w:rPr>
                <w:rFonts w:cs="Arial"/>
                <w:sz w:val="20"/>
                <w:szCs w:val="20"/>
              </w:rPr>
            </w:pPr>
            <w:r>
              <w:rPr>
                <w:rFonts w:cs="Arial"/>
                <w:sz w:val="20"/>
                <w:szCs w:val="20"/>
              </w:rPr>
              <w:t>029</w:t>
            </w:r>
          </w:p>
        </w:tc>
        <w:tc>
          <w:tcPr>
            <w:tcW w:w="4680" w:type="dxa"/>
          </w:tcPr>
          <w:p w14:paraId="76D98D1E" w14:textId="77777777" w:rsidR="00F82265" w:rsidRDefault="00F82265" w:rsidP="003D5184">
            <w:pPr>
              <w:spacing w:after="0"/>
              <w:rPr>
                <w:rFonts w:cs="Arial"/>
                <w:sz w:val="18"/>
              </w:rPr>
            </w:pPr>
            <w:proofErr w:type="spellStart"/>
            <w:r>
              <w:rPr>
                <w:rFonts w:cs="Arial"/>
                <w:sz w:val="18"/>
              </w:rPr>
              <w:t>RenteGodtgørelseType</w:t>
            </w:r>
            <w:proofErr w:type="spellEnd"/>
            <w:r>
              <w:rPr>
                <w:rFonts w:cs="Arial"/>
                <w:sz w:val="18"/>
              </w:rPr>
              <w:t xml:space="preserve"> findes ikke</w:t>
            </w:r>
          </w:p>
        </w:tc>
        <w:tc>
          <w:tcPr>
            <w:tcW w:w="2340" w:type="dxa"/>
          </w:tcPr>
          <w:p w14:paraId="76D98D1F" w14:textId="77777777" w:rsidR="00F82265" w:rsidRDefault="00F82265" w:rsidP="00FA4D91">
            <w:pPr>
              <w:spacing w:after="0"/>
              <w:rPr>
                <w:rFonts w:cs="Arial"/>
                <w:sz w:val="18"/>
              </w:rPr>
            </w:pPr>
            <w:proofErr w:type="spellStart"/>
            <w:r>
              <w:rPr>
                <w:rFonts w:cs="Arial"/>
                <w:sz w:val="18"/>
              </w:rPr>
              <w:t>RenteGodtgørelseType</w:t>
            </w:r>
            <w:proofErr w:type="spellEnd"/>
          </w:p>
        </w:tc>
        <w:tc>
          <w:tcPr>
            <w:tcW w:w="2520" w:type="dxa"/>
          </w:tcPr>
          <w:p w14:paraId="76D98D20" w14:textId="77777777" w:rsidR="00F82265" w:rsidRDefault="00F82265" w:rsidP="00FA4D91">
            <w:pPr>
              <w:spacing w:after="0"/>
              <w:rPr>
                <w:rFonts w:cs="Arial"/>
                <w:sz w:val="20"/>
                <w:szCs w:val="20"/>
              </w:rPr>
            </w:pPr>
          </w:p>
        </w:tc>
        <w:tc>
          <w:tcPr>
            <w:tcW w:w="1535" w:type="dxa"/>
          </w:tcPr>
          <w:p w14:paraId="76D98D21" w14:textId="77777777" w:rsidR="00F82265" w:rsidRDefault="00F82265" w:rsidP="003D5184">
            <w:pPr>
              <w:spacing w:after="0"/>
              <w:rPr>
                <w:rFonts w:cs="Arial"/>
                <w:sz w:val="18"/>
              </w:rPr>
            </w:pPr>
          </w:p>
        </w:tc>
        <w:tc>
          <w:tcPr>
            <w:tcW w:w="1345" w:type="dxa"/>
          </w:tcPr>
          <w:p w14:paraId="76D98D22" w14:textId="77777777" w:rsidR="00F82265" w:rsidRDefault="00F82265" w:rsidP="003D5184">
            <w:pPr>
              <w:spacing w:after="0"/>
              <w:rPr>
                <w:rFonts w:cs="Arial"/>
                <w:sz w:val="18"/>
              </w:rPr>
            </w:pPr>
          </w:p>
        </w:tc>
      </w:tr>
      <w:tr w:rsidR="00F82265" w:rsidRPr="00F95CAE" w14:paraId="76D98D2A" w14:textId="77777777" w:rsidTr="00025FDF">
        <w:trPr>
          <w:cantSplit/>
        </w:trPr>
        <w:tc>
          <w:tcPr>
            <w:tcW w:w="783" w:type="dxa"/>
          </w:tcPr>
          <w:p w14:paraId="76D98D24" w14:textId="77777777" w:rsidR="00F82265" w:rsidRDefault="00F82265" w:rsidP="003D5184">
            <w:pPr>
              <w:spacing w:after="0"/>
              <w:rPr>
                <w:rFonts w:cs="Arial"/>
                <w:sz w:val="20"/>
                <w:szCs w:val="20"/>
              </w:rPr>
            </w:pPr>
            <w:r>
              <w:rPr>
                <w:rFonts w:cs="Arial"/>
                <w:sz w:val="20"/>
                <w:szCs w:val="20"/>
              </w:rPr>
              <w:t>030</w:t>
            </w:r>
          </w:p>
        </w:tc>
        <w:tc>
          <w:tcPr>
            <w:tcW w:w="4680" w:type="dxa"/>
          </w:tcPr>
          <w:p w14:paraId="76D98D25" w14:textId="77777777" w:rsidR="00F82265" w:rsidRDefault="00F82265" w:rsidP="003D5184">
            <w:pPr>
              <w:spacing w:after="0"/>
              <w:rPr>
                <w:rFonts w:cs="Arial"/>
                <w:sz w:val="18"/>
              </w:rPr>
            </w:pPr>
            <w:r>
              <w:rPr>
                <w:rFonts w:cs="Arial"/>
                <w:sz w:val="18"/>
              </w:rPr>
              <w:t xml:space="preserve">Det må ikke være muligt at lave en identisk tilskrivning to gange på samme kunde. Vedr. Kunde, beløb, periode og </w:t>
            </w:r>
            <w:proofErr w:type="spellStart"/>
            <w:r>
              <w:rPr>
                <w:rFonts w:cs="Arial"/>
                <w:sz w:val="18"/>
              </w:rPr>
              <w:t>RenteGodtgørelseType</w:t>
            </w:r>
            <w:proofErr w:type="spellEnd"/>
          </w:p>
        </w:tc>
        <w:tc>
          <w:tcPr>
            <w:tcW w:w="2340" w:type="dxa"/>
          </w:tcPr>
          <w:p w14:paraId="76D98D26" w14:textId="77777777" w:rsidR="00F82265" w:rsidRDefault="00F82265" w:rsidP="00FA4D91">
            <w:pPr>
              <w:spacing w:after="0"/>
              <w:rPr>
                <w:rFonts w:cs="Arial"/>
                <w:sz w:val="18"/>
              </w:rPr>
            </w:pPr>
            <w:proofErr w:type="spellStart"/>
            <w:r>
              <w:rPr>
                <w:rFonts w:cs="Arial"/>
                <w:sz w:val="18"/>
              </w:rPr>
              <w:t>KundeNummer</w:t>
            </w:r>
            <w:proofErr w:type="spellEnd"/>
          </w:p>
        </w:tc>
        <w:tc>
          <w:tcPr>
            <w:tcW w:w="2520" w:type="dxa"/>
          </w:tcPr>
          <w:p w14:paraId="76D98D27" w14:textId="77777777" w:rsidR="00F82265" w:rsidRDefault="00F82265" w:rsidP="00FA4D91">
            <w:pPr>
              <w:spacing w:after="0"/>
              <w:rPr>
                <w:rFonts w:cs="Arial"/>
                <w:sz w:val="20"/>
                <w:szCs w:val="20"/>
              </w:rPr>
            </w:pPr>
            <w:proofErr w:type="spellStart"/>
            <w:r>
              <w:rPr>
                <w:rFonts w:cs="Arial"/>
                <w:sz w:val="20"/>
                <w:szCs w:val="20"/>
              </w:rPr>
              <w:t>KundeType</w:t>
            </w:r>
            <w:proofErr w:type="spellEnd"/>
          </w:p>
        </w:tc>
        <w:tc>
          <w:tcPr>
            <w:tcW w:w="1535" w:type="dxa"/>
          </w:tcPr>
          <w:p w14:paraId="76D98D28" w14:textId="77777777" w:rsidR="00F82265" w:rsidRDefault="00F82265" w:rsidP="003D5184">
            <w:pPr>
              <w:spacing w:after="0"/>
              <w:rPr>
                <w:rFonts w:cs="Arial"/>
                <w:sz w:val="18"/>
              </w:rPr>
            </w:pPr>
          </w:p>
        </w:tc>
        <w:tc>
          <w:tcPr>
            <w:tcW w:w="1345" w:type="dxa"/>
          </w:tcPr>
          <w:p w14:paraId="76D98D29" w14:textId="77777777" w:rsidR="00F82265" w:rsidRDefault="00F82265" w:rsidP="003D5184">
            <w:pPr>
              <w:spacing w:after="0"/>
              <w:rPr>
                <w:rFonts w:cs="Arial"/>
                <w:sz w:val="18"/>
              </w:rPr>
            </w:pPr>
          </w:p>
        </w:tc>
      </w:tr>
      <w:tr w:rsidR="00F82265" w:rsidRPr="00F95CAE" w14:paraId="76D98D31" w14:textId="77777777" w:rsidTr="00025FDF">
        <w:trPr>
          <w:cantSplit/>
        </w:trPr>
        <w:tc>
          <w:tcPr>
            <w:tcW w:w="783" w:type="dxa"/>
          </w:tcPr>
          <w:p w14:paraId="76D98D2B" w14:textId="77777777" w:rsidR="00F82265" w:rsidRDefault="00F82265" w:rsidP="00FA4D91">
            <w:pPr>
              <w:spacing w:after="0"/>
              <w:rPr>
                <w:rFonts w:cs="Arial"/>
                <w:sz w:val="20"/>
                <w:szCs w:val="20"/>
              </w:rPr>
            </w:pPr>
            <w:r>
              <w:rPr>
                <w:rFonts w:cs="Arial"/>
                <w:sz w:val="20"/>
                <w:szCs w:val="20"/>
              </w:rPr>
              <w:lastRenderedPageBreak/>
              <w:t>031</w:t>
            </w:r>
          </w:p>
        </w:tc>
        <w:tc>
          <w:tcPr>
            <w:tcW w:w="4680" w:type="dxa"/>
          </w:tcPr>
          <w:p w14:paraId="76D98D2C" w14:textId="77777777" w:rsidR="00F82265" w:rsidRDefault="00F82265" w:rsidP="00FA4D91">
            <w:pPr>
              <w:spacing w:after="0"/>
              <w:rPr>
                <w:rFonts w:cs="Arial"/>
                <w:sz w:val="20"/>
                <w:szCs w:val="20"/>
              </w:rPr>
            </w:pPr>
            <w:proofErr w:type="spellStart"/>
            <w:r>
              <w:rPr>
                <w:rFonts w:cs="Arial"/>
                <w:sz w:val="18"/>
              </w:rPr>
              <w:t>DMIUdbetalingID</w:t>
            </w:r>
            <w:proofErr w:type="spellEnd"/>
            <w:r>
              <w:rPr>
                <w:rFonts w:cs="Arial"/>
                <w:sz w:val="20"/>
                <w:szCs w:val="20"/>
              </w:rPr>
              <w:t xml:space="preserve"> findes ikke </w:t>
            </w:r>
          </w:p>
        </w:tc>
        <w:tc>
          <w:tcPr>
            <w:tcW w:w="2340" w:type="dxa"/>
          </w:tcPr>
          <w:p w14:paraId="76D98D2D" w14:textId="77777777" w:rsidR="00F82265" w:rsidRDefault="00F82265" w:rsidP="00FA4D91">
            <w:pPr>
              <w:spacing w:after="0"/>
              <w:rPr>
                <w:rFonts w:cs="Arial"/>
                <w:sz w:val="18"/>
              </w:rPr>
            </w:pPr>
            <w:proofErr w:type="spellStart"/>
            <w:r>
              <w:rPr>
                <w:rFonts w:cs="Arial"/>
                <w:sz w:val="18"/>
              </w:rPr>
              <w:t>DMIUdbetalingID</w:t>
            </w:r>
            <w:proofErr w:type="spellEnd"/>
          </w:p>
        </w:tc>
        <w:tc>
          <w:tcPr>
            <w:tcW w:w="2520" w:type="dxa"/>
          </w:tcPr>
          <w:p w14:paraId="76D98D2E" w14:textId="77777777" w:rsidR="00F82265" w:rsidRDefault="00F82265" w:rsidP="00FA4D91">
            <w:pPr>
              <w:spacing w:after="0"/>
              <w:rPr>
                <w:rFonts w:cs="Arial"/>
                <w:sz w:val="20"/>
                <w:szCs w:val="20"/>
              </w:rPr>
            </w:pPr>
          </w:p>
        </w:tc>
        <w:tc>
          <w:tcPr>
            <w:tcW w:w="1535" w:type="dxa"/>
          </w:tcPr>
          <w:p w14:paraId="76D98D2F" w14:textId="77777777" w:rsidR="00F82265" w:rsidRDefault="00F82265" w:rsidP="003D5184">
            <w:pPr>
              <w:spacing w:after="0"/>
              <w:rPr>
                <w:rFonts w:cs="Arial"/>
                <w:sz w:val="18"/>
              </w:rPr>
            </w:pPr>
          </w:p>
        </w:tc>
        <w:tc>
          <w:tcPr>
            <w:tcW w:w="1345" w:type="dxa"/>
          </w:tcPr>
          <w:p w14:paraId="76D98D30" w14:textId="77777777" w:rsidR="00F82265" w:rsidRDefault="00F82265" w:rsidP="003D5184">
            <w:pPr>
              <w:spacing w:after="0"/>
              <w:rPr>
                <w:rFonts w:cs="Arial"/>
                <w:sz w:val="18"/>
              </w:rPr>
            </w:pPr>
          </w:p>
        </w:tc>
      </w:tr>
      <w:tr w:rsidR="00F82265" w:rsidRPr="00F95CAE" w14:paraId="76D98D38" w14:textId="77777777" w:rsidTr="00025FDF">
        <w:trPr>
          <w:cantSplit/>
        </w:trPr>
        <w:tc>
          <w:tcPr>
            <w:tcW w:w="783" w:type="dxa"/>
          </w:tcPr>
          <w:p w14:paraId="76D98D32" w14:textId="77777777" w:rsidR="00F82265" w:rsidRDefault="00F82265" w:rsidP="00FA4D91">
            <w:pPr>
              <w:spacing w:after="0"/>
              <w:rPr>
                <w:rFonts w:cs="Arial"/>
                <w:sz w:val="20"/>
                <w:szCs w:val="20"/>
              </w:rPr>
            </w:pPr>
            <w:r>
              <w:rPr>
                <w:rFonts w:cs="Arial"/>
                <w:sz w:val="20"/>
                <w:szCs w:val="20"/>
              </w:rPr>
              <w:t>032</w:t>
            </w:r>
          </w:p>
        </w:tc>
        <w:tc>
          <w:tcPr>
            <w:tcW w:w="4680" w:type="dxa"/>
          </w:tcPr>
          <w:p w14:paraId="76D98D33" w14:textId="77777777" w:rsidR="00F82265" w:rsidRDefault="00F82265" w:rsidP="00FA4D91">
            <w:pPr>
              <w:spacing w:after="0"/>
              <w:rPr>
                <w:rFonts w:cs="Arial"/>
                <w:sz w:val="18"/>
              </w:rPr>
            </w:pPr>
            <w:r>
              <w:rPr>
                <w:rFonts w:cs="Arial"/>
                <w:sz w:val="18"/>
              </w:rPr>
              <w:t>Kontrol af Valutakode</w:t>
            </w:r>
          </w:p>
        </w:tc>
        <w:tc>
          <w:tcPr>
            <w:tcW w:w="2340" w:type="dxa"/>
          </w:tcPr>
          <w:p w14:paraId="76D98D34" w14:textId="77777777" w:rsidR="00F82265" w:rsidRDefault="00F82265" w:rsidP="00FA4D91">
            <w:pPr>
              <w:spacing w:after="0"/>
              <w:rPr>
                <w:rFonts w:cs="Arial"/>
                <w:sz w:val="18"/>
              </w:rPr>
            </w:pPr>
            <w:proofErr w:type="spellStart"/>
            <w:r>
              <w:rPr>
                <w:rFonts w:cs="Arial"/>
                <w:sz w:val="18"/>
              </w:rPr>
              <w:t>ValutaKode</w:t>
            </w:r>
            <w:proofErr w:type="spellEnd"/>
          </w:p>
        </w:tc>
        <w:tc>
          <w:tcPr>
            <w:tcW w:w="2520" w:type="dxa"/>
          </w:tcPr>
          <w:p w14:paraId="76D98D35" w14:textId="77777777" w:rsidR="00F82265" w:rsidRDefault="00F82265" w:rsidP="00FA4D91">
            <w:pPr>
              <w:spacing w:after="0"/>
              <w:rPr>
                <w:rFonts w:cs="Arial"/>
                <w:sz w:val="20"/>
                <w:szCs w:val="20"/>
              </w:rPr>
            </w:pPr>
          </w:p>
        </w:tc>
        <w:tc>
          <w:tcPr>
            <w:tcW w:w="1535" w:type="dxa"/>
          </w:tcPr>
          <w:p w14:paraId="76D98D36" w14:textId="77777777" w:rsidR="00F82265" w:rsidRDefault="00F82265" w:rsidP="003D5184">
            <w:pPr>
              <w:spacing w:after="0"/>
              <w:rPr>
                <w:rFonts w:cs="Arial"/>
                <w:sz w:val="18"/>
              </w:rPr>
            </w:pPr>
          </w:p>
        </w:tc>
        <w:tc>
          <w:tcPr>
            <w:tcW w:w="1345" w:type="dxa"/>
          </w:tcPr>
          <w:p w14:paraId="76D98D37" w14:textId="77777777" w:rsidR="00F82265" w:rsidRDefault="00F82265" w:rsidP="003D5184">
            <w:pPr>
              <w:spacing w:after="0"/>
              <w:rPr>
                <w:rFonts w:cs="Arial"/>
                <w:sz w:val="18"/>
              </w:rPr>
            </w:pPr>
          </w:p>
        </w:tc>
      </w:tr>
      <w:tr w:rsidR="00F82265" w:rsidRPr="00F95CAE" w14:paraId="76D98D3F" w14:textId="77777777" w:rsidTr="00025FDF">
        <w:trPr>
          <w:cantSplit/>
        </w:trPr>
        <w:tc>
          <w:tcPr>
            <w:tcW w:w="783" w:type="dxa"/>
          </w:tcPr>
          <w:p w14:paraId="76D98D39" w14:textId="77777777" w:rsidR="00F82265" w:rsidRDefault="00F82265" w:rsidP="00FA4D91">
            <w:pPr>
              <w:spacing w:after="0"/>
              <w:rPr>
                <w:rFonts w:cs="Arial"/>
                <w:sz w:val="20"/>
                <w:szCs w:val="20"/>
              </w:rPr>
            </w:pPr>
            <w:r>
              <w:rPr>
                <w:rFonts w:cs="Arial"/>
                <w:sz w:val="20"/>
                <w:szCs w:val="20"/>
              </w:rPr>
              <w:t>033</w:t>
            </w:r>
          </w:p>
        </w:tc>
        <w:tc>
          <w:tcPr>
            <w:tcW w:w="4680" w:type="dxa"/>
          </w:tcPr>
          <w:p w14:paraId="76D98D3A" w14:textId="77777777" w:rsidR="00F82265" w:rsidRDefault="00F82265" w:rsidP="00FA4D91">
            <w:pPr>
              <w:spacing w:after="0"/>
              <w:rPr>
                <w:rFonts w:cs="Arial"/>
                <w:sz w:val="18"/>
              </w:rPr>
            </w:pPr>
            <w:proofErr w:type="spellStart"/>
            <w:r>
              <w:rPr>
                <w:rFonts w:cs="Arial"/>
                <w:sz w:val="18"/>
              </w:rPr>
              <w:t>Fordringhaver</w:t>
            </w:r>
            <w:proofErr w:type="spellEnd"/>
            <w:r>
              <w:rPr>
                <w:rFonts w:cs="Arial"/>
                <w:sz w:val="18"/>
              </w:rPr>
              <w:t xml:space="preserve"> findes ikke</w:t>
            </w:r>
          </w:p>
        </w:tc>
        <w:tc>
          <w:tcPr>
            <w:tcW w:w="2340" w:type="dxa"/>
          </w:tcPr>
          <w:p w14:paraId="76D98D3B" w14:textId="77777777" w:rsidR="00F82265" w:rsidRDefault="00F82265" w:rsidP="00FA4D91">
            <w:pPr>
              <w:spacing w:after="0"/>
              <w:rPr>
                <w:rFonts w:cs="Arial"/>
                <w:sz w:val="18"/>
              </w:rPr>
            </w:pPr>
            <w:proofErr w:type="spellStart"/>
            <w:r>
              <w:rPr>
                <w:rFonts w:cs="Arial"/>
                <w:sz w:val="18"/>
              </w:rPr>
              <w:t>DMIFordringHaverID</w:t>
            </w:r>
            <w:proofErr w:type="spellEnd"/>
          </w:p>
        </w:tc>
        <w:tc>
          <w:tcPr>
            <w:tcW w:w="2520" w:type="dxa"/>
          </w:tcPr>
          <w:p w14:paraId="76D98D3C" w14:textId="77777777" w:rsidR="00F82265" w:rsidRDefault="00F82265" w:rsidP="00FA4D91">
            <w:pPr>
              <w:spacing w:after="0"/>
              <w:rPr>
                <w:rFonts w:cs="Arial"/>
                <w:sz w:val="20"/>
                <w:szCs w:val="20"/>
              </w:rPr>
            </w:pPr>
          </w:p>
        </w:tc>
        <w:tc>
          <w:tcPr>
            <w:tcW w:w="1535" w:type="dxa"/>
          </w:tcPr>
          <w:p w14:paraId="76D98D3D" w14:textId="77777777" w:rsidR="00F82265" w:rsidRDefault="00F82265" w:rsidP="003D5184">
            <w:pPr>
              <w:spacing w:after="0"/>
              <w:rPr>
                <w:rFonts w:cs="Arial"/>
                <w:sz w:val="18"/>
              </w:rPr>
            </w:pPr>
          </w:p>
        </w:tc>
        <w:tc>
          <w:tcPr>
            <w:tcW w:w="1345" w:type="dxa"/>
          </w:tcPr>
          <w:p w14:paraId="76D98D3E" w14:textId="77777777" w:rsidR="00F82265" w:rsidRDefault="00F82265" w:rsidP="003D5184">
            <w:pPr>
              <w:spacing w:after="0"/>
              <w:rPr>
                <w:rFonts w:cs="Arial"/>
                <w:sz w:val="18"/>
              </w:rPr>
            </w:pPr>
          </w:p>
        </w:tc>
      </w:tr>
      <w:tr w:rsidR="00F82265" w:rsidRPr="00F95CAE" w14:paraId="76D98D46" w14:textId="77777777" w:rsidTr="00025FDF">
        <w:trPr>
          <w:cantSplit/>
        </w:trPr>
        <w:tc>
          <w:tcPr>
            <w:tcW w:w="783" w:type="dxa"/>
          </w:tcPr>
          <w:p w14:paraId="76D98D40" w14:textId="77777777" w:rsidR="00F82265" w:rsidRDefault="00F82265" w:rsidP="00FA4D91">
            <w:pPr>
              <w:spacing w:after="0"/>
              <w:rPr>
                <w:rFonts w:cs="Arial"/>
                <w:sz w:val="20"/>
                <w:szCs w:val="20"/>
              </w:rPr>
            </w:pPr>
            <w:r>
              <w:rPr>
                <w:rFonts w:cs="Arial"/>
                <w:sz w:val="20"/>
                <w:szCs w:val="20"/>
              </w:rPr>
              <w:t>034</w:t>
            </w:r>
          </w:p>
        </w:tc>
        <w:tc>
          <w:tcPr>
            <w:tcW w:w="4680" w:type="dxa"/>
          </w:tcPr>
          <w:p w14:paraId="76D98D41" w14:textId="77777777" w:rsidR="00F82265" w:rsidRDefault="00F82265" w:rsidP="00FA4D91">
            <w:pPr>
              <w:spacing w:after="0"/>
              <w:rPr>
                <w:rFonts w:cs="Arial"/>
                <w:sz w:val="18"/>
              </w:rPr>
            </w:pPr>
            <w:proofErr w:type="spellStart"/>
            <w:r w:rsidRPr="00646FC5">
              <w:rPr>
                <w:rFonts w:cs="Arial"/>
                <w:sz w:val="18"/>
              </w:rPr>
              <w:t>MyndighedUdbetalingTypeKode</w:t>
            </w:r>
            <w:proofErr w:type="spellEnd"/>
            <w:r>
              <w:rPr>
                <w:rFonts w:cs="Arial"/>
                <w:sz w:val="18"/>
              </w:rPr>
              <w:t xml:space="preserve"> findes ikke</w:t>
            </w:r>
          </w:p>
        </w:tc>
        <w:tc>
          <w:tcPr>
            <w:tcW w:w="2340" w:type="dxa"/>
          </w:tcPr>
          <w:p w14:paraId="76D98D42" w14:textId="77777777" w:rsidR="00F82265" w:rsidRDefault="00F82265" w:rsidP="00FA4D91">
            <w:pPr>
              <w:spacing w:after="0"/>
              <w:rPr>
                <w:rFonts w:cs="Arial"/>
                <w:sz w:val="18"/>
              </w:rPr>
            </w:pPr>
            <w:proofErr w:type="spellStart"/>
            <w:r w:rsidRPr="00646FC5">
              <w:rPr>
                <w:rFonts w:cs="Arial"/>
                <w:sz w:val="18"/>
              </w:rPr>
              <w:t>MyndighedUdbetalingT</w:t>
            </w:r>
            <w:r w:rsidRPr="00646FC5">
              <w:rPr>
                <w:rFonts w:cs="Arial"/>
                <w:sz w:val="18"/>
              </w:rPr>
              <w:t>y</w:t>
            </w:r>
            <w:r w:rsidRPr="00646FC5">
              <w:rPr>
                <w:rFonts w:cs="Arial"/>
                <w:sz w:val="18"/>
              </w:rPr>
              <w:t>peKode</w:t>
            </w:r>
            <w:proofErr w:type="spellEnd"/>
          </w:p>
        </w:tc>
        <w:tc>
          <w:tcPr>
            <w:tcW w:w="2520" w:type="dxa"/>
          </w:tcPr>
          <w:p w14:paraId="76D98D43" w14:textId="77777777" w:rsidR="00F82265" w:rsidRDefault="00F82265" w:rsidP="00FA4D91">
            <w:pPr>
              <w:spacing w:after="0"/>
              <w:rPr>
                <w:rFonts w:cs="Arial"/>
                <w:sz w:val="20"/>
                <w:szCs w:val="20"/>
              </w:rPr>
            </w:pPr>
          </w:p>
        </w:tc>
        <w:tc>
          <w:tcPr>
            <w:tcW w:w="1535" w:type="dxa"/>
          </w:tcPr>
          <w:p w14:paraId="76D98D44" w14:textId="77777777" w:rsidR="00F82265" w:rsidRDefault="00F82265" w:rsidP="003D5184">
            <w:pPr>
              <w:spacing w:after="0"/>
              <w:rPr>
                <w:rFonts w:cs="Arial"/>
                <w:sz w:val="18"/>
              </w:rPr>
            </w:pPr>
          </w:p>
        </w:tc>
        <w:tc>
          <w:tcPr>
            <w:tcW w:w="1345" w:type="dxa"/>
          </w:tcPr>
          <w:p w14:paraId="76D98D45" w14:textId="77777777" w:rsidR="00F82265" w:rsidRDefault="00F82265" w:rsidP="003D5184">
            <w:pPr>
              <w:spacing w:after="0"/>
              <w:rPr>
                <w:rFonts w:cs="Arial"/>
                <w:sz w:val="18"/>
              </w:rPr>
            </w:pPr>
          </w:p>
        </w:tc>
      </w:tr>
      <w:tr w:rsidR="00F82265" w:rsidRPr="00F95CAE" w14:paraId="76D98D4D" w14:textId="77777777" w:rsidTr="00025FDF">
        <w:trPr>
          <w:cantSplit/>
        </w:trPr>
        <w:tc>
          <w:tcPr>
            <w:tcW w:w="783" w:type="dxa"/>
          </w:tcPr>
          <w:p w14:paraId="76D98D47" w14:textId="77777777" w:rsidR="00F82265" w:rsidRDefault="00F82265" w:rsidP="00FA4D91">
            <w:pPr>
              <w:spacing w:after="0"/>
              <w:rPr>
                <w:rFonts w:cs="Arial"/>
                <w:sz w:val="20"/>
                <w:szCs w:val="20"/>
              </w:rPr>
            </w:pPr>
            <w:r>
              <w:rPr>
                <w:rFonts w:cs="Arial"/>
                <w:sz w:val="20"/>
                <w:szCs w:val="20"/>
              </w:rPr>
              <w:t>035</w:t>
            </w:r>
          </w:p>
        </w:tc>
        <w:tc>
          <w:tcPr>
            <w:tcW w:w="4680" w:type="dxa"/>
          </w:tcPr>
          <w:p w14:paraId="76D98D48" w14:textId="77777777" w:rsidR="00F82265" w:rsidRPr="00646FC5" w:rsidRDefault="00F82265" w:rsidP="00FA4D91">
            <w:pPr>
              <w:spacing w:after="0"/>
              <w:rPr>
                <w:rFonts w:cs="Arial"/>
                <w:sz w:val="18"/>
              </w:rPr>
            </w:pPr>
            <w:r>
              <w:rPr>
                <w:rFonts w:cs="Arial"/>
                <w:sz w:val="18"/>
              </w:rPr>
              <w:t>Betalingsevne kan ikke beregnes</w:t>
            </w:r>
          </w:p>
        </w:tc>
        <w:tc>
          <w:tcPr>
            <w:tcW w:w="2340" w:type="dxa"/>
          </w:tcPr>
          <w:p w14:paraId="76D98D49" w14:textId="77777777" w:rsidR="00F82265" w:rsidRDefault="00F82265" w:rsidP="00CA7BD8">
            <w:pPr>
              <w:spacing w:after="0"/>
              <w:rPr>
                <w:rFonts w:cs="Arial"/>
                <w:sz w:val="18"/>
              </w:rPr>
            </w:pPr>
            <w:proofErr w:type="spellStart"/>
            <w:r>
              <w:rPr>
                <w:rFonts w:cs="Arial"/>
                <w:sz w:val="18"/>
              </w:rPr>
              <w:t>KundeNummer</w:t>
            </w:r>
            <w:proofErr w:type="spellEnd"/>
          </w:p>
        </w:tc>
        <w:tc>
          <w:tcPr>
            <w:tcW w:w="2520" w:type="dxa"/>
          </w:tcPr>
          <w:p w14:paraId="76D98D4A" w14:textId="77777777" w:rsidR="00F82265" w:rsidRDefault="00F82265" w:rsidP="00CA7BD8">
            <w:pPr>
              <w:spacing w:after="0"/>
              <w:rPr>
                <w:rFonts w:cs="Arial"/>
                <w:sz w:val="20"/>
                <w:szCs w:val="20"/>
              </w:rPr>
            </w:pPr>
            <w:proofErr w:type="spellStart"/>
            <w:r>
              <w:rPr>
                <w:rFonts w:cs="Arial"/>
                <w:sz w:val="20"/>
                <w:szCs w:val="20"/>
              </w:rPr>
              <w:t>KundeType</w:t>
            </w:r>
            <w:proofErr w:type="spellEnd"/>
          </w:p>
        </w:tc>
        <w:tc>
          <w:tcPr>
            <w:tcW w:w="1535" w:type="dxa"/>
          </w:tcPr>
          <w:p w14:paraId="76D98D4B" w14:textId="77777777" w:rsidR="00F82265" w:rsidRDefault="00F82265" w:rsidP="003D5184">
            <w:pPr>
              <w:spacing w:after="0"/>
              <w:rPr>
                <w:rFonts w:cs="Arial"/>
                <w:sz w:val="18"/>
              </w:rPr>
            </w:pPr>
          </w:p>
        </w:tc>
        <w:tc>
          <w:tcPr>
            <w:tcW w:w="1345" w:type="dxa"/>
          </w:tcPr>
          <w:p w14:paraId="76D98D4C" w14:textId="77777777" w:rsidR="00F82265" w:rsidRDefault="00F82265" w:rsidP="003D5184">
            <w:pPr>
              <w:spacing w:after="0"/>
              <w:rPr>
                <w:rFonts w:cs="Arial"/>
                <w:sz w:val="18"/>
              </w:rPr>
            </w:pPr>
          </w:p>
        </w:tc>
      </w:tr>
      <w:tr w:rsidR="00F82265" w:rsidRPr="00F95CAE" w14:paraId="76D98D54" w14:textId="77777777" w:rsidTr="00025FDF">
        <w:trPr>
          <w:cantSplit/>
        </w:trPr>
        <w:tc>
          <w:tcPr>
            <w:tcW w:w="783" w:type="dxa"/>
          </w:tcPr>
          <w:p w14:paraId="76D98D4E" w14:textId="77777777" w:rsidR="00F82265" w:rsidRPr="00760367" w:rsidRDefault="00F82265" w:rsidP="004B2A56">
            <w:pPr>
              <w:spacing w:after="0"/>
              <w:rPr>
                <w:rFonts w:cs="Arial"/>
                <w:sz w:val="20"/>
                <w:szCs w:val="20"/>
              </w:rPr>
            </w:pPr>
            <w:r>
              <w:rPr>
                <w:rFonts w:cs="Arial"/>
                <w:sz w:val="20"/>
                <w:szCs w:val="20"/>
              </w:rPr>
              <w:t>036</w:t>
            </w:r>
          </w:p>
        </w:tc>
        <w:tc>
          <w:tcPr>
            <w:tcW w:w="4680" w:type="dxa"/>
          </w:tcPr>
          <w:p w14:paraId="76D98D4F" w14:textId="77777777" w:rsidR="00F82265" w:rsidRPr="00760367" w:rsidRDefault="00F82265" w:rsidP="004B2A56">
            <w:pPr>
              <w:spacing w:after="0"/>
              <w:rPr>
                <w:rFonts w:cs="Arial"/>
                <w:sz w:val="20"/>
                <w:szCs w:val="20"/>
              </w:rPr>
            </w:pPr>
            <w:proofErr w:type="spellStart"/>
            <w:r>
              <w:rPr>
                <w:rFonts w:cs="Arial"/>
                <w:sz w:val="20"/>
                <w:szCs w:val="20"/>
              </w:rPr>
              <w:t>Chek</w:t>
            </w:r>
            <w:proofErr w:type="spellEnd"/>
            <w:r>
              <w:rPr>
                <w:rFonts w:cs="Arial"/>
                <w:sz w:val="20"/>
                <w:szCs w:val="20"/>
              </w:rPr>
              <w:t xml:space="preserve"> på at Opkrævningsrente er med sammen med Inddrivelsesfordring i ved dækning</w:t>
            </w:r>
          </w:p>
        </w:tc>
        <w:tc>
          <w:tcPr>
            <w:tcW w:w="2340" w:type="dxa"/>
          </w:tcPr>
          <w:p w14:paraId="76D98D50" w14:textId="77777777" w:rsidR="00F82265" w:rsidRPr="00760367" w:rsidRDefault="00F82265" w:rsidP="004B2A56">
            <w:pPr>
              <w:spacing w:after="0"/>
              <w:rPr>
                <w:rFonts w:cs="Arial"/>
                <w:sz w:val="20"/>
                <w:szCs w:val="20"/>
              </w:rPr>
            </w:pPr>
            <w:proofErr w:type="spellStart"/>
            <w:r w:rsidRPr="00760367">
              <w:rPr>
                <w:rFonts w:cs="Arial"/>
                <w:sz w:val="20"/>
                <w:szCs w:val="20"/>
              </w:rPr>
              <w:t>DMIFordringEFIFordri</w:t>
            </w:r>
            <w:r w:rsidRPr="00760367">
              <w:rPr>
                <w:rFonts w:cs="Arial"/>
                <w:sz w:val="20"/>
                <w:szCs w:val="20"/>
              </w:rPr>
              <w:t>n</w:t>
            </w:r>
            <w:r w:rsidRPr="00760367">
              <w:rPr>
                <w:rFonts w:cs="Arial"/>
                <w:sz w:val="20"/>
                <w:szCs w:val="20"/>
              </w:rPr>
              <w:t>gID</w:t>
            </w:r>
            <w:proofErr w:type="spellEnd"/>
          </w:p>
        </w:tc>
        <w:tc>
          <w:tcPr>
            <w:tcW w:w="2520" w:type="dxa"/>
          </w:tcPr>
          <w:p w14:paraId="76D98D51" w14:textId="77777777" w:rsidR="00F82265" w:rsidRPr="00760367" w:rsidRDefault="00F82265" w:rsidP="004B2A56">
            <w:pPr>
              <w:spacing w:after="0"/>
              <w:rPr>
                <w:rFonts w:cs="Arial"/>
                <w:sz w:val="20"/>
                <w:szCs w:val="20"/>
              </w:rPr>
            </w:pPr>
          </w:p>
        </w:tc>
        <w:tc>
          <w:tcPr>
            <w:tcW w:w="1535" w:type="dxa"/>
          </w:tcPr>
          <w:p w14:paraId="76D98D52" w14:textId="77777777" w:rsidR="00F82265" w:rsidRPr="00760367" w:rsidRDefault="00F82265" w:rsidP="004B2A56">
            <w:pPr>
              <w:spacing w:after="0"/>
              <w:rPr>
                <w:rFonts w:cs="Arial"/>
                <w:sz w:val="20"/>
                <w:szCs w:val="20"/>
              </w:rPr>
            </w:pPr>
          </w:p>
        </w:tc>
        <w:tc>
          <w:tcPr>
            <w:tcW w:w="1345" w:type="dxa"/>
          </w:tcPr>
          <w:p w14:paraId="76D98D53" w14:textId="77777777" w:rsidR="00F82265" w:rsidRPr="00760367" w:rsidRDefault="00F82265" w:rsidP="004B2A56">
            <w:pPr>
              <w:spacing w:after="0"/>
              <w:rPr>
                <w:rFonts w:cs="Arial"/>
                <w:sz w:val="20"/>
                <w:szCs w:val="20"/>
              </w:rPr>
            </w:pPr>
          </w:p>
        </w:tc>
      </w:tr>
      <w:tr w:rsidR="00F82265" w:rsidRPr="00F95CAE" w14:paraId="76D98D5B" w14:textId="77777777" w:rsidTr="00025FDF">
        <w:trPr>
          <w:cantSplit/>
        </w:trPr>
        <w:tc>
          <w:tcPr>
            <w:tcW w:w="783" w:type="dxa"/>
          </w:tcPr>
          <w:p w14:paraId="76D98D55" w14:textId="77777777" w:rsidR="00F82265" w:rsidRPr="00760367" w:rsidRDefault="00F82265" w:rsidP="004B2A56">
            <w:pPr>
              <w:spacing w:after="0"/>
              <w:rPr>
                <w:rFonts w:cs="Arial"/>
                <w:sz w:val="20"/>
                <w:szCs w:val="20"/>
              </w:rPr>
            </w:pPr>
            <w:r>
              <w:rPr>
                <w:rFonts w:cs="Arial"/>
                <w:sz w:val="20"/>
                <w:szCs w:val="20"/>
              </w:rPr>
              <w:t>037</w:t>
            </w:r>
          </w:p>
        </w:tc>
        <w:tc>
          <w:tcPr>
            <w:tcW w:w="4680" w:type="dxa"/>
          </w:tcPr>
          <w:p w14:paraId="76D98D56" w14:textId="77777777" w:rsidR="00F82265" w:rsidRPr="00760367" w:rsidRDefault="00F82265" w:rsidP="004B2A56">
            <w:pPr>
              <w:spacing w:after="0"/>
              <w:rPr>
                <w:rFonts w:cs="Arial"/>
                <w:sz w:val="20"/>
                <w:szCs w:val="20"/>
              </w:rPr>
            </w:pPr>
            <w:r>
              <w:rPr>
                <w:rFonts w:cs="Arial"/>
                <w:sz w:val="18"/>
              </w:rPr>
              <w:t xml:space="preserve">Ved valg af </w:t>
            </w:r>
            <w:proofErr w:type="spellStart"/>
            <w:r>
              <w:rPr>
                <w:rFonts w:cs="Arial"/>
                <w:sz w:val="18"/>
              </w:rPr>
              <w:t>DMIIndbetalingFordelÅrsagKode</w:t>
            </w:r>
            <w:proofErr w:type="spellEnd"/>
            <w:r>
              <w:rPr>
                <w:rFonts w:cs="Arial"/>
                <w:sz w:val="18"/>
              </w:rPr>
              <w:t xml:space="preserve"> 4, skal </w:t>
            </w:r>
            <w:proofErr w:type="spellStart"/>
            <w:r>
              <w:rPr>
                <w:rFonts w:cs="Arial"/>
                <w:sz w:val="18"/>
              </w:rPr>
              <w:t>DMIIndbetalingFordelÅrsagTekst</w:t>
            </w:r>
            <w:proofErr w:type="spellEnd"/>
            <w:r>
              <w:rPr>
                <w:rFonts w:cs="Arial"/>
                <w:sz w:val="18"/>
              </w:rPr>
              <w:t xml:space="preserve"> udfyldes</w:t>
            </w:r>
          </w:p>
        </w:tc>
        <w:tc>
          <w:tcPr>
            <w:tcW w:w="2340" w:type="dxa"/>
          </w:tcPr>
          <w:p w14:paraId="76D98D57" w14:textId="77777777" w:rsidR="00F82265" w:rsidRPr="00156C3C" w:rsidRDefault="00F82265" w:rsidP="00156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proofErr w:type="spellStart"/>
            <w:r>
              <w:rPr>
                <w:rFonts w:cs="Arial"/>
                <w:sz w:val="18"/>
              </w:rPr>
              <w:t>DMIIndbetalingID</w:t>
            </w:r>
            <w:proofErr w:type="spellEnd"/>
          </w:p>
        </w:tc>
        <w:tc>
          <w:tcPr>
            <w:tcW w:w="2520" w:type="dxa"/>
          </w:tcPr>
          <w:p w14:paraId="76D98D58" w14:textId="77777777" w:rsidR="00F82265" w:rsidRPr="00760367" w:rsidRDefault="00F82265" w:rsidP="004B2A56">
            <w:pPr>
              <w:spacing w:after="0"/>
              <w:rPr>
                <w:rFonts w:cs="Arial"/>
                <w:sz w:val="20"/>
                <w:szCs w:val="20"/>
              </w:rPr>
            </w:pPr>
          </w:p>
        </w:tc>
        <w:tc>
          <w:tcPr>
            <w:tcW w:w="1535" w:type="dxa"/>
          </w:tcPr>
          <w:p w14:paraId="76D98D59" w14:textId="77777777" w:rsidR="00F82265" w:rsidRPr="00760367" w:rsidRDefault="00F82265" w:rsidP="004B2A56">
            <w:pPr>
              <w:spacing w:after="0"/>
              <w:rPr>
                <w:rFonts w:cs="Arial"/>
                <w:sz w:val="20"/>
                <w:szCs w:val="20"/>
              </w:rPr>
            </w:pPr>
          </w:p>
        </w:tc>
        <w:tc>
          <w:tcPr>
            <w:tcW w:w="1345" w:type="dxa"/>
          </w:tcPr>
          <w:p w14:paraId="76D98D5A" w14:textId="77777777" w:rsidR="00F82265" w:rsidRPr="00760367" w:rsidRDefault="00F82265" w:rsidP="004B2A56">
            <w:pPr>
              <w:spacing w:after="0"/>
              <w:rPr>
                <w:rFonts w:cs="Arial"/>
                <w:sz w:val="20"/>
                <w:szCs w:val="20"/>
              </w:rPr>
            </w:pPr>
          </w:p>
        </w:tc>
      </w:tr>
      <w:tr w:rsidR="00F82265" w:rsidRPr="00F95CAE" w14:paraId="76D98D62" w14:textId="77777777" w:rsidTr="00025FDF">
        <w:trPr>
          <w:cantSplit/>
        </w:trPr>
        <w:tc>
          <w:tcPr>
            <w:tcW w:w="783" w:type="dxa"/>
          </w:tcPr>
          <w:p w14:paraId="76D98D5C" w14:textId="77777777" w:rsidR="00F82265" w:rsidRDefault="00F82265" w:rsidP="0067638A">
            <w:pPr>
              <w:spacing w:after="0"/>
              <w:rPr>
                <w:rFonts w:cs="Arial"/>
                <w:sz w:val="20"/>
                <w:szCs w:val="20"/>
              </w:rPr>
            </w:pPr>
            <w:r>
              <w:rPr>
                <w:rFonts w:cs="Arial"/>
                <w:sz w:val="20"/>
                <w:szCs w:val="20"/>
              </w:rPr>
              <w:t>038</w:t>
            </w:r>
          </w:p>
        </w:tc>
        <w:tc>
          <w:tcPr>
            <w:tcW w:w="4680" w:type="dxa"/>
          </w:tcPr>
          <w:p w14:paraId="76D98D5D" w14:textId="77777777" w:rsidR="00F82265" w:rsidRDefault="00F82265" w:rsidP="0067638A">
            <w:pPr>
              <w:spacing w:after="0"/>
              <w:rPr>
                <w:rFonts w:cs="Arial"/>
                <w:sz w:val="20"/>
                <w:szCs w:val="20"/>
              </w:rPr>
            </w:pPr>
            <w:proofErr w:type="spellStart"/>
            <w:r>
              <w:rPr>
                <w:rFonts w:cs="Arial"/>
                <w:sz w:val="18"/>
              </w:rPr>
              <w:t>DMIIndbetalingID</w:t>
            </w:r>
            <w:proofErr w:type="spellEnd"/>
            <w:r>
              <w:rPr>
                <w:rFonts w:cs="Arial"/>
                <w:sz w:val="20"/>
                <w:szCs w:val="20"/>
              </w:rPr>
              <w:t xml:space="preserve"> findes ikke </w:t>
            </w:r>
          </w:p>
        </w:tc>
        <w:tc>
          <w:tcPr>
            <w:tcW w:w="2340" w:type="dxa"/>
          </w:tcPr>
          <w:p w14:paraId="76D98D5E" w14:textId="77777777" w:rsidR="00F82265" w:rsidRDefault="00F82265" w:rsidP="0067638A">
            <w:pPr>
              <w:spacing w:after="0"/>
              <w:rPr>
                <w:rFonts w:cs="Arial"/>
                <w:sz w:val="18"/>
              </w:rPr>
            </w:pPr>
            <w:proofErr w:type="spellStart"/>
            <w:r>
              <w:rPr>
                <w:rFonts w:cs="Arial"/>
                <w:sz w:val="18"/>
              </w:rPr>
              <w:t>DMIIndbetalingID</w:t>
            </w:r>
            <w:proofErr w:type="spellEnd"/>
          </w:p>
        </w:tc>
        <w:tc>
          <w:tcPr>
            <w:tcW w:w="2520" w:type="dxa"/>
          </w:tcPr>
          <w:p w14:paraId="76D98D5F" w14:textId="77777777" w:rsidR="00F82265" w:rsidRPr="00760367" w:rsidRDefault="00F82265" w:rsidP="004B2A56">
            <w:pPr>
              <w:spacing w:after="0"/>
              <w:rPr>
                <w:rFonts w:cs="Arial"/>
                <w:sz w:val="20"/>
                <w:szCs w:val="20"/>
              </w:rPr>
            </w:pPr>
          </w:p>
        </w:tc>
        <w:tc>
          <w:tcPr>
            <w:tcW w:w="1535" w:type="dxa"/>
          </w:tcPr>
          <w:p w14:paraId="76D98D60" w14:textId="77777777" w:rsidR="00F82265" w:rsidRPr="00760367" w:rsidRDefault="00F82265" w:rsidP="004B2A56">
            <w:pPr>
              <w:spacing w:after="0"/>
              <w:rPr>
                <w:rFonts w:cs="Arial"/>
                <w:sz w:val="20"/>
                <w:szCs w:val="20"/>
              </w:rPr>
            </w:pPr>
          </w:p>
        </w:tc>
        <w:tc>
          <w:tcPr>
            <w:tcW w:w="1345" w:type="dxa"/>
          </w:tcPr>
          <w:p w14:paraId="76D98D61" w14:textId="77777777" w:rsidR="00F82265" w:rsidRPr="00760367" w:rsidRDefault="00F82265" w:rsidP="004B2A56">
            <w:pPr>
              <w:spacing w:after="0"/>
              <w:rPr>
                <w:rFonts w:cs="Arial"/>
                <w:sz w:val="20"/>
                <w:szCs w:val="20"/>
              </w:rPr>
            </w:pPr>
          </w:p>
        </w:tc>
      </w:tr>
      <w:tr w:rsidR="00F82265" w:rsidRPr="00F95CAE" w14:paraId="76D98D69" w14:textId="77777777" w:rsidTr="00025FDF">
        <w:trPr>
          <w:cantSplit/>
        </w:trPr>
        <w:tc>
          <w:tcPr>
            <w:tcW w:w="783" w:type="dxa"/>
          </w:tcPr>
          <w:p w14:paraId="76D98D63" w14:textId="77777777" w:rsidR="00F82265" w:rsidRDefault="00F82265" w:rsidP="0067638A">
            <w:pPr>
              <w:spacing w:after="0"/>
              <w:rPr>
                <w:rFonts w:cs="Arial"/>
                <w:sz w:val="20"/>
                <w:szCs w:val="20"/>
              </w:rPr>
            </w:pPr>
            <w:r>
              <w:rPr>
                <w:rFonts w:cs="Arial"/>
                <w:sz w:val="20"/>
                <w:szCs w:val="20"/>
              </w:rPr>
              <w:t>039</w:t>
            </w:r>
          </w:p>
        </w:tc>
        <w:tc>
          <w:tcPr>
            <w:tcW w:w="4680" w:type="dxa"/>
          </w:tcPr>
          <w:p w14:paraId="76D98D64" w14:textId="77777777" w:rsidR="00F82265" w:rsidRDefault="00F82265" w:rsidP="0067638A">
            <w:pPr>
              <w:spacing w:after="0"/>
              <w:rPr>
                <w:rFonts w:cs="Arial"/>
                <w:sz w:val="18"/>
              </w:rPr>
            </w:pPr>
            <w:r>
              <w:rPr>
                <w:rFonts w:cs="Arial"/>
                <w:sz w:val="18"/>
              </w:rPr>
              <w:t>Specielt omposterings udbetalingsstop findes ikke for kunde</w:t>
            </w:r>
          </w:p>
        </w:tc>
        <w:tc>
          <w:tcPr>
            <w:tcW w:w="2340" w:type="dxa"/>
          </w:tcPr>
          <w:p w14:paraId="76D98D65" w14:textId="77777777" w:rsidR="00F82265" w:rsidRPr="0099612E" w:rsidRDefault="00F82265" w:rsidP="006911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2520" w:type="dxa"/>
          </w:tcPr>
          <w:p w14:paraId="76D98D66" w14:textId="77777777" w:rsidR="00F82265" w:rsidRPr="00491009" w:rsidRDefault="00F82265" w:rsidP="006911D7">
            <w:pPr>
              <w:spacing w:after="0"/>
              <w:rPr>
                <w:rFonts w:cs="Arial"/>
                <w:sz w:val="20"/>
                <w:szCs w:val="20"/>
              </w:rPr>
            </w:pPr>
            <w:proofErr w:type="spellStart"/>
            <w:r>
              <w:rPr>
                <w:rFonts w:cs="Arial"/>
                <w:sz w:val="20"/>
                <w:szCs w:val="20"/>
              </w:rPr>
              <w:t>KundeType</w:t>
            </w:r>
            <w:proofErr w:type="spellEnd"/>
          </w:p>
        </w:tc>
        <w:tc>
          <w:tcPr>
            <w:tcW w:w="1535" w:type="dxa"/>
          </w:tcPr>
          <w:p w14:paraId="76D98D67" w14:textId="77777777" w:rsidR="00F82265" w:rsidRPr="00760367" w:rsidRDefault="00F82265" w:rsidP="004B2A56">
            <w:pPr>
              <w:spacing w:after="0"/>
              <w:rPr>
                <w:rFonts w:cs="Arial"/>
                <w:sz w:val="20"/>
                <w:szCs w:val="20"/>
              </w:rPr>
            </w:pPr>
          </w:p>
        </w:tc>
        <w:tc>
          <w:tcPr>
            <w:tcW w:w="1345" w:type="dxa"/>
          </w:tcPr>
          <w:p w14:paraId="76D98D68" w14:textId="77777777" w:rsidR="00F82265" w:rsidRPr="00760367" w:rsidRDefault="00F82265" w:rsidP="004B2A56">
            <w:pPr>
              <w:spacing w:after="0"/>
              <w:rPr>
                <w:rFonts w:cs="Arial"/>
                <w:sz w:val="20"/>
                <w:szCs w:val="20"/>
              </w:rPr>
            </w:pPr>
          </w:p>
        </w:tc>
      </w:tr>
      <w:tr w:rsidR="00F82265" w:rsidRPr="00F95CAE" w14:paraId="76D98D70" w14:textId="77777777" w:rsidTr="00025FDF">
        <w:trPr>
          <w:cantSplit/>
        </w:trPr>
        <w:tc>
          <w:tcPr>
            <w:tcW w:w="783" w:type="dxa"/>
          </w:tcPr>
          <w:p w14:paraId="76D98D6A" w14:textId="77777777" w:rsidR="00F82265" w:rsidRPr="00760367" w:rsidRDefault="00F82265" w:rsidP="004B2A56">
            <w:pPr>
              <w:spacing w:after="0"/>
              <w:rPr>
                <w:rFonts w:cs="Arial"/>
                <w:sz w:val="20"/>
                <w:szCs w:val="20"/>
              </w:rPr>
            </w:pPr>
            <w:r>
              <w:rPr>
                <w:rFonts w:cs="Arial"/>
                <w:sz w:val="20"/>
                <w:szCs w:val="20"/>
              </w:rPr>
              <w:t>040</w:t>
            </w:r>
          </w:p>
        </w:tc>
        <w:tc>
          <w:tcPr>
            <w:tcW w:w="4680" w:type="dxa"/>
          </w:tcPr>
          <w:p w14:paraId="76D98D6B" w14:textId="66531C82" w:rsidR="00F82265" w:rsidRPr="00760367" w:rsidRDefault="00F82265" w:rsidP="004B2A56">
            <w:pPr>
              <w:spacing w:after="0"/>
              <w:rPr>
                <w:rFonts w:cs="Arial"/>
                <w:sz w:val="20"/>
                <w:szCs w:val="20"/>
              </w:rPr>
            </w:pPr>
            <w:del w:id="34" w:author="Lasse Steven Levarett Buck" w:date="2012-01-16T14:45:00Z">
              <w:r w:rsidRPr="00AB7B3B" w:rsidDel="00E850FC">
                <w:rPr>
                  <w:rFonts w:cs="Arial"/>
                  <w:sz w:val="18"/>
                </w:rPr>
                <w:delText>DMIIndbetalingReferenceID</w:delText>
              </w:r>
              <w:r w:rsidDel="00E850FC">
                <w:rPr>
                  <w:rFonts w:cs="Arial"/>
                  <w:sz w:val="18"/>
                </w:rPr>
                <w:delText xml:space="preserve">, </w:delText>
              </w:r>
            </w:del>
            <w:proofErr w:type="spellStart"/>
            <w:r>
              <w:rPr>
                <w:rFonts w:cs="Arial"/>
                <w:sz w:val="18"/>
              </w:rPr>
              <w:t>DMIIndbetalingEFIIndbetalingID</w:t>
            </w:r>
            <w:proofErr w:type="spellEnd"/>
            <w:r>
              <w:rPr>
                <w:rFonts w:cs="Arial"/>
                <w:sz w:val="18"/>
              </w:rPr>
              <w:t xml:space="preserve">, </w:t>
            </w:r>
            <w:proofErr w:type="spellStart"/>
            <w:r>
              <w:rPr>
                <w:rFonts w:cs="Arial"/>
                <w:sz w:val="18"/>
              </w:rPr>
              <w:t>DMIIndbetalingEFIIn</w:t>
            </w:r>
            <w:r>
              <w:rPr>
                <w:rFonts w:cs="Arial"/>
                <w:sz w:val="18"/>
              </w:rPr>
              <w:t>d</w:t>
            </w:r>
            <w:r>
              <w:rPr>
                <w:rFonts w:cs="Arial"/>
                <w:sz w:val="18"/>
              </w:rPr>
              <w:t>satsID</w:t>
            </w:r>
            <w:proofErr w:type="spellEnd"/>
            <w:r>
              <w:rPr>
                <w:rFonts w:cs="Arial"/>
                <w:sz w:val="18"/>
              </w:rPr>
              <w:t xml:space="preserve"> og </w:t>
            </w:r>
            <w:proofErr w:type="spellStart"/>
            <w:r>
              <w:rPr>
                <w:rFonts w:cs="Arial"/>
                <w:sz w:val="18"/>
              </w:rPr>
              <w:t>DMIIndbetalingKorrektionMark</w:t>
            </w:r>
            <w:proofErr w:type="spellEnd"/>
            <w:r>
              <w:rPr>
                <w:rFonts w:cs="Arial"/>
                <w:sz w:val="18"/>
              </w:rPr>
              <w:t xml:space="preserve"> må kun udfy</w:t>
            </w:r>
            <w:r>
              <w:rPr>
                <w:rFonts w:cs="Arial"/>
                <w:sz w:val="18"/>
              </w:rPr>
              <w:t>l</w:t>
            </w:r>
            <w:r>
              <w:rPr>
                <w:rFonts w:cs="Arial"/>
                <w:sz w:val="18"/>
              </w:rPr>
              <w:t>des af EFI</w:t>
            </w:r>
          </w:p>
        </w:tc>
        <w:tc>
          <w:tcPr>
            <w:tcW w:w="2340" w:type="dxa"/>
          </w:tcPr>
          <w:p w14:paraId="76D98D6C" w14:textId="77777777" w:rsidR="00F82265" w:rsidRDefault="00F82265" w:rsidP="007A3027">
            <w:pPr>
              <w:spacing w:after="0"/>
              <w:rPr>
                <w:rFonts w:cs="Arial"/>
                <w:sz w:val="18"/>
              </w:rPr>
            </w:pPr>
            <w:proofErr w:type="spellStart"/>
            <w:r>
              <w:rPr>
                <w:rFonts w:cs="Arial"/>
                <w:sz w:val="18"/>
              </w:rPr>
              <w:t>KundeNummer</w:t>
            </w:r>
            <w:proofErr w:type="spellEnd"/>
          </w:p>
        </w:tc>
        <w:tc>
          <w:tcPr>
            <w:tcW w:w="2520" w:type="dxa"/>
          </w:tcPr>
          <w:p w14:paraId="76D98D6D" w14:textId="77777777" w:rsidR="00F82265" w:rsidRDefault="00F82265" w:rsidP="007A3027">
            <w:pPr>
              <w:spacing w:after="0"/>
              <w:rPr>
                <w:rFonts w:cs="Arial"/>
                <w:sz w:val="20"/>
                <w:szCs w:val="20"/>
              </w:rPr>
            </w:pPr>
            <w:proofErr w:type="spellStart"/>
            <w:r>
              <w:rPr>
                <w:rFonts w:cs="Arial"/>
                <w:sz w:val="20"/>
                <w:szCs w:val="20"/>
              </w:rPr>
              <w:t>KundeType</w:t>
            </w:r>
            <w:proofErr w:type="spellEnd"/>
          </w:p>
        </w:tc>
        <w:tc>
          <w:tcPr>
            <w:tcW w:w="1535" w:type="dxa"/>
          </w:tcPr>
          <w:p w14:paraId="76D98D6E" w14:textId="77777777" w:rsidR="00F82265" w:rsidRDefault="00F82265" w:rsidP="007A3027">
            <w:pPr>
              <w:spacing w:after="0"/>
              <w:rPr>
                <w:rFonts w:cs="Arial"/>
                <w:sz w:val="18"/>
              </w:rPr>
            </w:pPr>
            <w:proofErr w:type="spellStart"/>
            <w:r>
              <w:rPr>
                <w:rFonts w:cs="Arial"/>
                <w:sz w:val="18"/>
              </w:rPr>
              <w:t>DMIIndbetalin</w:t>
            </w:r>
            <w:r>
              <w:rPr>
                <w:rFonts w:cs="Arial"/>
                <w:sz w:val="18"/>
              </w:rPr>
              <w:t>g</w:t>
            </w:r>
            <w:r>
              <w:rPr>
                <w:rFonts w:cs="Arial"/>
                <w:sz w:val="18"/>
              </w:rPr>
              <w:t>Kilde</w:t>
            </w:r>
            <w:proofErr w:type="spellEnd"/>
          </w:p>
        </w:tc>
        <w:tc>
          <w:tcPr>
            <w:tcW w:w="1345" w:type="dxa"/>
          </w:tcPr>
          <w:p w14:paraId="76D98D6F" w14:textId="77777777" w:rsidR="00F82265" w:rsidRDefault="00F82265" w:rsidP="007A3027">
            <w:pPr>
              <w:spacing w:after="0"/>
              <w:rPr>
                <w:rFonts w:cs="Arial"/>
                <w:sz w:val="20"/>
                <w:szCs w:val="20"/>
              </w:rPr>
            </w:pPr>
          </w:p>
        </w:tc>
      </w:tr>
      <w:tr w:rsidR="00F82265" w:rsidRPr="00F95CAE" w14:paraId="76D98D77" w14:textId="77777777" w:rsidTr="00025FDF">
        <w:trPr>
          <w:cantSplit/>
        </w:trPr>
        <w:tc>
          <w:tcPr>
            <w:tcW w:w="783" w:type="dxa"/>
          </w:tcPr>
          <w:p w14:paraId="76D98D71" w14:textId="77777777" w:rsidR="00F82265" w:rsidRPr="00760367" w:rsidRDefault="00F82265" w:rsidP="006F65C5">
            <w:pPr>
              <w:spacing w:after="0"/>
              <w:rPr>
                <w:rFonts w:cs="Arial"/>
                <w:sz w:val="20"/>
                <w:szCs w:val="20"/>
              </w:rPr>
            </w:pPr>
            <w:r>
              <w:rPr>
                <w:rFonts w:cs="Arial"/>
                <w:sz w:val="20"/>
                <w:szCs w:val="20"/>
              </w:rPr>
              <w:t>041</w:t>
            </w:r>
          </w:p>
        </w:tc>
        <w:tc>
          <w:tcPr>
            <w:tcW w:w="4680" w:type="dxa"/>
          </w:tcPr>
          <w:p w14:paraId="76D98D72" w14:textId="77777777" w:rsidR="00F82265" w:rsidRPr="00760367" w:rsidRDefault="00F82265" w:rsidP="006F65C5">
            <w:pPr>
              <w:spacing w:after="0"/>
              <w:rPr>
                <w:rFonts w:cs="Arial"/>
                <w:sz w:val="20"/>
                <w:szCs w:val="20"/>
              </w:rPr>
            </w:pPr>
            <w:r>
              <w:rPr>
                <w:rFonts w:cs="Arial"/>
                <w:sz w:val="18"/>
              </w:rPr>
              <w:t xml:space="preserve">Kontrol af hvorvidt </w:t>
            </w:r>
            <w:proofErr w:type="spellStart"/>
            <w:r>
              <w:rPr>
                <w:rFonts w:cs="Arial"/>
                <w:sz w:val="18"/>
              </w:rPr>
              <w:t>MyndighedUdbetalingTypeKode</w:t>
            </w:r>
            <w:proofErr w:type="spellEnd"/>
            <w:r>
              <w:rPr>
                <w:rFonts w:cs="Arial"/>
                <w:sz w:val="18"/>
              </w:rPr>
              <w:t xml:space="preserve"> ikke må eller skal være udfyldt for en given kombination af </w:t>
            </w:r>
            <w:proofErr w:type="spellStart"/>
            <w:proofErr w:type="gramStart"/>
            <w:r>
              <w:rPr>
                <w:rFonts w:cs="Arial"/>
                <w:sz w:val="18"/>
              </w:rPr>
              <w:t>DMIIndbetalingArt</w:t>
            </w:r>
            <w:proofErr w:type="spellEnd"/>
            <w:r>
              <w:rPr>
                <w:rFonts w:cs="Arial"/>
                <w:sz w:val="18"/>
              </w:rPr>
              <w:t xml:space="preserve">  og</w:t>
            </w:r>
            <w:proofErr w:type="gramEnd"/>
            <w:r>
              <w:rPr>
                <w:rFonts w:cs="Arial"/>
                <w:sz w:val="18"/>
              </w:rPr>
              <w:t xml:space="preserve"> </w:t>
            </w:r>
            <w:proofErr w:type="spellStart"/>
            <w:r>
              <w:rPr>
                <w:rFonts w:cs="Arial"/>
                <w:sz w:val="18"/>
              </w:rPr>
              <w:t>DMIIndbetalingKilde</w:t>
            </w:r>
            <w:proofErr w:type="spellEnd"/>
          </w:p>
        </w:tc>
        <w:tc>
          <w:tcPr>
            <w:tcW w:w="2340" w:type="dxa"/>
          </w:tcPr>
          <w:p w14:paraId="76D98D73" w14:textId="77777777" w:rsidR="00F82265" w:rsidRDefault="00F82265" w:rsidP="006F65C5">
            <w:pPr>
              <w:spacing w:after="0"/>
              <w:rPr>
                <w:rFonts w:cs="Arial"/>
                <w:sz w:val="18"/>
              </w:rPr>
            </w:pPr>
            <w:proofErr w:type="spellStart"/>
            <w:r>
              <w:rPr>
                <w:rFonts w:cs="Arial"/>
                <w:sz w:val="18"/>
              </w:rPr>
              <w:t>KundeNummer</w:t>
            </w:r>
            <w:proofErr w:type="spellEnd"/>
          </w:p>
        </w:tc>
        <w:tc>
          <w:tcPr>
            <w:tcW w:w="2520" w:type="dxa"/>
          </w:tcPr>
          <w:p w14:paraId="76D98D74" w14:textId="77777777" w:rsidR="00F82265" w:rsidRDefault="00F82265" w:rsidP="006F65C5">
            <w:pPr>
              <w:spacing w:after="0"/>
              <w:rPr>
                <w:rFonts w:cs="Arial"/>
                <w:sz w:val="20"/>
                <w:szCs w:val="20"/>
              </w:rPr>
            </w:pPr>
            <w:proofErr w:type="spellStart"/>
            <w:r>
              <w:rPr>
                <w:rFonts w:cs="Arial"/>
                <w:sz w:val="20"/>
                <w:szCs w:val="20"/>
              </w:rPr>
              <w:t>KundeType</w:t>
            </w:r>
            <w:proofErr w:type="spellEnd"/>
          </w:p>
        </w:tc>
        <w:tc>
          <w:tcPr>
            <w:tcW w:w="1535" w:type="dxa"/>
          </w:tcPr>
          <w:p w14:paraId="76D98D75" w14:textId="77777777" w:rsidR="00F82265" w:rsidRDefault="00F82265" w:rsidP="006F65C5">
            <w:pPr>
              <w:spacing w:after="0"/>
              <w:rPr>
                <w:rFonts w:cs="Arial"/>
                <w:sz w:val="18"/>
              </w:rPr>
            </w:pPr>
            <w:proofErr w:type="spellStart"/>
            <w:r>
              <w:rPr>
                <w:rFonts w:cs="Arial"/>
                <w:sz w:val="18"/>
              </w:rPr>
              <w:t>DMIIndbetalin</w:t>
            </w:r>
            <w:r>
              <w:rPr>
                <w:rFonts w:cs="Arial"/>
                <w:sz w:val="18"/>
              </w:rPr>
              <w:t>g</w:t>
            </w:r>
            <w:r>
              <w:rPr>
                <w:rFonts w:cs="Arial"/>
                <w:sz w:val="18"/>
              </w:rPr>
              <w:t>Kilde</w:t>
            </w:r>
            <w:proofErr w:type="spellEnd"/>
          </w:p>
        </w:tc>
        <w:tc>
          <w:tcPr>
            <w:tcW w:w="1345" w:type="dxa"/>
          </w:tcPr>
          <w:p w14:paraId="76D98D76" w14:textId="77777777" w:rsidR="00F82265" w:rsidRDefault="00F82265" w:rsidP="006F65C5">
            <w:pPr>
              <w:spacing w:after="0"/>
              <w:rPr>
                <w:rFonts w:cs="Arial"/>
                <w:sz w:val="20"/>
                <w:szCs w:val="20"/>
              </w:rPr>
            </w:pPr>
            <w:proofErr w:type="spellStart"/>
            <w:r>
              <w:rPr>
                <w:rFonts w:cs="Arial"/>
                <w:sz w:val="18"/>
              </w:rPr>
              <w:t>DMIIndbet</w:t>
            </w:r>
            <w:r>
              <w:rPr>
                <w:rFonts w:cs="Arial"/>
                <w:sz w:val="18"/>
              </w:rPr>
              <w:t>a</w:t>
            </w:r>
            <w:r>
              <w:rPr>
                <w:rFonts w:cs="Arial"/>
                <w:sz w:val="18"/>
              </w:rPr>
              <w:t>lingAfsende</w:t>
            </w:r>
            <w:r>
              <w:rPr>
                <w:rFonts w:cs="Arial"/>
                <w:sz w:val="18"/>
              </w:rPr>
              <w:t>r</w:t>
            </w:r>
            <w:r>
              <w:rPr>
                <w:rFonts w:cs="Arial"/>
                <w:sz w:val="18"/>
              </w:rPr>
              <w:t>ReferenceID</w:t>
            </w:r>
            <w:proofErr w:type="spellEnd"/>
          </w:p>
        </w:tc>
      </w:tr>
      <w:tr w:rsidR="00F82265" w:rsidRPr="00F95CAE" w14:paraId="76D98D7E" w14:textId="77777777" w:rsidTr="00025FDF">
        <w:trPr>
          <w:cantSplit/>
        </w:trPr>
        <w:tc>
          <w:tcPr>
            <w:tcW w:w="783" w:type="dxa"/>
          </w:tcPr>
          <w:p w14:paraId="76D98D78" w14:textId="77777777" w:rsidR="00F82265" w:rsidRDefault="00F82265" w:rsidP="006F65C5">
            <w:pPr>
              <w:spacing w:after="0"/>
              <w:rPr>
                <w:rFonts w:cs="Arial"/>
                <w:sz w:val="20"/>
                <w:szCs w:val="20"/>
              </w:rPr>
            </w:pPr>
            <w:r>
              <w:rPr>
                <w:rFonts w:cs="Arial"/>
                <w:sz w:val="20"/>
                <w:szCs w:val="20"/>
              </w:rPr>
              <w:t>042</w:t>
            </w:r>
          </w:p>
        </w:tc>
        <w:tc>
          <w:tcPr>
            <w:tcW w:w="4680" w:type="dxa"/>
          </w:tcPr>
          <w:p w14:paraId="76D98D79" w14:textId="77777777" w:rsidR="00F82265" w:rsidRDefault="00F82265" w:rsidP="006F65C5">
            <w:pPr>
              <w:spacing w:after="0"/>
              <w:rPr>
                <w:rFonts w:cs="Arial"/>
                <w:sz w:val="18"/>
              </w:rPr>
            </w:pPr>
            <w:r w:rsidRPr="00B07779">
              <w:rPr>
                <w:rFonts w:cs="Arial"/>
                <w:sz w:val="18"/>
              </w:rPr>
              <w:t>Man kan ikke ændre forældelsesregler for Dom og Forlig årsagskoderne (AFDO og INFO)</w:t>
            </w:r>
          </w:p>
        </w:tc>
        <w:tc>
          <w:tcPr>
            <w:tcW w:w="2340" w:type="dxa"/>
          </w:tcPr>
          <w:p w14:paraId="76D98D7A" w14:textId="77777777" w:rsidR="00F82265" w:rsidRDefault="00F82265" w:rsidP="006F65C5">
            <w:pPr>
              <w:spacing w:after="0"/>
              <w:rPr>
                <w:rFonts w:cs="Arial"/>
                <w:sz w:val="18"/>
              </w:rPr>
            </w:pPr>
            <w:proofErr w:type="spellStart"/>
            <w:r>
              <w:rPr>
                <w:rFonts w:cs="Arial"/>
                <w:sz w:val="18"/>
              </w:rPr>
              <w:t>DMIFordringEFIFordringID</w:t>
            </w:r>
            <w:proofErr w:type="spellEnd"/>
          </w:p>
        </w:tc>
        <w:tc>
          <w:tcPr>
            <w:tcW w:w="2520" w:type="dxa"/>
          </w:tcPr>
          <w:p w14:paraId="76D98D7B" w14:textId="77777777" w:rsidR="00F82265" w:rsidRDefault="00F82265" w:rsidP="006F65C5">
            <w:pPr>
              <w:spacing w:after="0"/>
              <w:rPr>
                <w:rFonts w:cs="Arial"/>
                <w:sz w:val="20"/>
                <w:szCs w:val="20"/>
              </w:rPr>
            </w:pPr>
            <w:proofErr w:type="spellStart"/>
            <w:r>
              <w:rPr>
                <w:rFonts w:cs="Arial"/>
                <w:sz w:val="18"/>
              </w:rPr>
              <w:t>KundeNummer</w:t>
            </w:r>
            <w:proofErr w:type="spellEnd"/>
          </w:p>
        </w:tc>
        <w:tc>
          <w:tcPr>
            <w:tcW w:w="1535" w:type="dxa"/>
          </w:tcPr>
          <w:p w14:paraId="76D98D7C" w14:textId="77777777" w:rsidR="00F82265" w:rsidRPr="00491009" w:rsidRDefault="00F82265" w:rsidP="006F65C5">
            <w:pPr>
              <w:spacing w:after="0"/>
              <w:rPr>
                <w:rFonts w:cs="Arial"/>
                <w:sz w:val="20"/>
                <w:szCs w:val="20"/>
              </w:rPr>
            </w:pPr>
            <w:proofErr w:type="spellStart"/>
            <w:r>
              <w:rPr>
                <w:rFonts w:cs="Arial"/>
                <w:sz w:val="20"/>
                <w:szCs w:val="20"/>
              </w:rPr>
              <w:t>KundeType</w:t>
            </w:r>
            <w:proofErr w:type="spellEnd"/>
          </w:p>
        </w:tc>
        <w:tc>
          <w:tcPr>
            <w:tcW w:w="1345" w:type="dxa"/>
          </w:tcPr>
          <w:p w14:paraId="76D98D7D" w14:textId="77777777" w:rsidR="00F82265" w:rsidRDefault="00F82265" w:rsidP="006F65C5">
            <w:pPr>
              <w:spacing w:after="0"/>
              <w:rPr>
                <w:rFonts w:cs="Arial"/>
                <w:sz w:val="18"/>
              </w:rPr>
            </w:pPr>
          </w:p>
        </w:tc>
      </w:tr>
      <w:tr w:rsidR="00452DAB" w:rsidRPr="00F95CAE" w14:paraId="76D98D85" w14:textId="77777777" w:rsidTr="006F65C5">
        <w:trPr>
          <w:cantSplit/>
        </w:trPr>
        <w:tc>
          <w:tcPr>
            <w:tcW w:w="783" w:type="dxa"/>
          </w:tcPr>
          <w:p w14:paraId="76D98D7F" w14:textId="77777777" w:rsidR="00452DAB" w:rsidRDefault="00452DAB" w:rsidP="006F65C5">
            <w:pPr>
              <w:spacing w:after="0"/>
              <w:rPr>
                <w:rFonts w:cs="Arial"/>
                <w:sz w:val="20"/>
                <w:szCs w:val="20"/>
              </w:rPr>
            </w:pPr>
            <w:r>
              <w:rPr>
                <w:rFonts w:cs="Arial"/>
                <w:sz w:val="20"/>
                <w:szCs w:val="20"/>
              </w:rPr>
              <w:t>043</w:t>
            </w:r>
          </w:p>
        </w:tc>
        <w:tc>
          <w:tcPr>
            <w:tcW w:w="4680" w:type="dxa"/>
          </w:tcPr>
          <w:p w14:paraId="76D98D80" w14:textId="77777777" w:rsidR="00452DAB" w:rsidRPr="00B07779" w:rsidRDefault="00E62AF8" w:rsidP="006F65C5">
            <w:pPr>
              <w:spacing w:after="0"/>
              <w:rPr>
                <w:rFonts w:cs="Arial"/>
                <w:sz w:val="18"/>
              </w:rPr>
            </w:pPr>
            <w:r>
              <w:rPr>
                <w:rFonts w:cs="Arial"/>
                <w:sz w:val="18"/>
              </w:rPr>
              <w:t>Modregningsstop-fradato og -</w:t>
            </w:r>
            <w:proofErr w:type="spellStart"/>
            <w:r>
              <w:rPr>
                <w:rFonts w:cs="Arial"/>
                <w:sz w:val="18"/>
              </w:rPr>
              <w:t>tildato</w:t>
            </w:r>
            <w:proofErr w:type="spellEnd"/>
            <w:r>
              <w:rPr>
                <w:rFonts w:cs="Arial"/>
                <w:sz w:val="18"/>
              </w:rPr>
              <w:t xml:space="preserve"> kan ikke oprettes eller ændres til en dato, der ligger før dags dato</w:t>
            </w:r>
          </w:p>
        </w:tc>
        <w:tc>
          <w:tcPr>
            <w:tcW w:w="2340" w:type="dxa"/>
          </w:tcPr>
          <w:p w14:paraId="76D98D81" w14:textId="77777777" w:rsidR="00452DAB" w:rsidRDefault="00E62AF8" w:rsidP="006F65C5">
            <w:pPr>
              <w:spacing w:after="0"/>
              <w:rPr>
                <w:rFonts w:cs="Arial"/>
                <w:sz w:val="18"/>
              </w:rPr>
            </w:pPr>
            <w:proofErr w:type="spellStart"/>
            <w:r>
              <w:rPr>
                <w:rFonts w:cs="Arial"/>
                <w:sz w:val="18"/>
              </w:rPr>
              <w:t>KundeNummer</w:t>
            </w:r>
            <w:proofErr w:type="spellEnd"/>
          </w:p>
        </w:tc>
        <w:tc>
          <w:tcPr>
            <w:tcW w:w="2520" w:type="dxa"/>
          </w:tcPr>
          <w:p w14:paraId="76D98D82" w14:textId="77777777" w:rsidR="00452DAB" w:rsidRDefault="00E62AF8" w:rsidP="006F65C5">
            <w:pPr>
              <w:spacing w:after="0"/>
              <w:rPr>
                <w:rFonts w:cs="Arial"/>
                <w:sz w:val="18"/>
              </w:rPr>
            </w:pPr>
            <w:proofErr w:type="spellStart"/>
            <w:r>
              <w:rPr>
                <w:rFonts w:cs="Arial"/>
                <w:sz w:val="20"/>
                <w:szCs w:val="20"/>
              </w:rPr>
              <w:t>KundeType</w:t>
            </w:r>
            <w:proofErr w:type="spellEnd"/>
          </w:p>
        </w:tc>
        <w:tc>
          <w:tcPr>
            <w:tcW w:w="1535" w:type="dxa"/>
          </w:tcPr>
          <w:p w14:paraId="76D98D83" w14:textId="77777777" w:rsidR="00452DAB" w:rsidRDefault="00E62AF8" w:rsidP="006F65C5">
            <w:pPr>
              <w:spacing w:after="0"/>
              <w:rPr>
                <w:rFonts w:cs="Arial"/>
                <w:sz w:val="20"/>
                <w:szCs w:val="20"/>
              </w:rPr>
            </w:pPr>
            <w:proofErr w:type="spellStart"/>
            <w:r>
              <w:rPr>
                <w:rFonts w:cs="Arial"/>
                <w:sz w:val="18"/>
              </w:rPr>
              <w:t>KundeModre</w:t>
            </w:r>
            <w:r>
              <w:rPr>
                <w:rFonts w:cs="Arial"/>
                <w:sz w:val="18"/>
              </w:rPr>
              <w:t>g</w:t>
            </w:r>
            <w:r>
              <w:rPr>
                <w:rFonts w:cs="Arial"/>
                <w:sz w:val="18"/>
              </w:rPr>
              <w:t>ningStopType</w:t>
            </w:r>
            <w:proofErr w:type="spellEnd"/>
          </w:p>
        </w:tc>
        <w:tc>
          <w:tcPr>
            <w:tcW w:w="1345" w:type="dxa"/>
          </w:tcPr>
          <w:p w14:paraId="76D98D84" w14:textId="77777777" w:rsidR="00452DAB" w:rsidRDefault="00452DAB" w:rsidP="006F65C5">
            <w:pPr>
              <w:spacing w:after="0"/>
              <w:rPr>
                <w:rFonts w:cs="Arial"/>
                <w:sz w:val="18"/>
              </w:rPr>
            </w:pPr>
          </w:p>
        </w:tc>
      </w:tr>
      <w:tr w:rsidR="00360E34" w:rsidRPr="00F95CAE" w14:paraId="76D98D8C" w14:textId="77777777" w:rsidTr="006F65C5">
        <w:trPr>
          <w:cantSplit/>
        </w:trPr>
        <w:tc>
          <w:tcPr>
            <w:tcW w:w="783" w:type="dxa"/>
          </w:tcPr>
          <w:p w14:paraId="76D98D86" w14:textId="77777777" w:rsidR="00360E34" w:rsidRDefault="00360E34" w:rsidP="006F65C5">
            <w:pPr>
              <w:spacing w:after="0"/>
              <w:rPr>
                <w:rFonts w:cs="Arial"/>
                <w:sz w:val="20"/>
                <w:szCs w:val="20"/>
              </w:rPr>
            </w:pPr>
            <w:r>
              <w:rPr>
                <w:rFonts w:cs="Arial"/>
                <w:sz w:val="20"/>
                <w:szCs w:val="20"/>
              </w:rPr>
              <w:t>044</w:t>
            </w:r>
          </w:p>
        </w:tc>
        <w:tc>
          <w:tcPr>
            <w:tcW w:w="4680" w:type="dxa"/>
          </w:tcPr>
          <w:p w14:paraId="76D98D87" w14:textId="77777777" w:rsidR="00360E34" w:rsidRPr="00B07779" w:rsidRDefault="00360E34" w:rsidP="006F65C5">
            <w:pPr>
              <w:spacing w:after="0"/>
              <w:rPr>
                <w:rFonts w:cs="Arial"/>
                <w:sz w:val="18"/>
              </w:rPr>
            </w:pPr>
            <w:r>
              <w:rPr>
                <w:rFonts w:cs="Arial"/>
                <w:sz w:val="18"/>
              </w:rPr>
              <w:t>Inddrivelseskontostop-fradato og -</w:t>
            </w:r>
            <w:proofErr w:type="spellStart"/>
            <w:r>
              <w:rPr>
                <w:rFonts w:cs="Arial"/>
                <w:sz w:val="18"/>
              </w:rPr>
              <w:t>tildato</w:t>
            </w:r>
            <w:proofErr w:type="spellEnd"/>
            <w:r>
              <w:rPr>
                <w:rFonts w:cs="Arial"/>
                <w:sz w:val="18"/>
              </w:rPr>
              <w:t xml:space="preserve"> kan ikke opre</w:t>
            </w:r>
            <w:r>
              <w:rPr>
                <w:rFonts w:cs="Arial"/>
                <w:sz w:val="18"/>
              </w:rPr>
              <w:t>t</w:t>
            </w:r>
            <w:r>
              <w:rPr>
                <w:rFonts w:cs="Arial"/>
                <w:sz w:val="18"/>
              </w:rPr>
              <w:t>tes eller ændres til en dato, der ligger før dags dato</w:t>
            </w:r>
          </w:p>
        </w:tc>
        <w:tc>
          <w:tcPr>
            <w:tcW w:w="2340" w:type="dxa"/>
          </w:tcPr>
          <w:p w14:paraId="76D98D88" w14:textId="77777777" w:rsidR="00360E34" w:rsidRDefault="00360E34" w:rsidP="006F65C5">
            <w:pPr>
              <w:spacing w:after="0"/>
              <w:rPr>
                <w:rFonts w:cs="Arial"/>
                <w:sz w:val="18"/>
              </w:rPr>
            </w:pPr>
            <w:proofErr w:type="spellStart"/>
            <w:r>
              <w:rPr>
                <w:rFonts w:cs="Arial"/>
                <w:sz w:val="18"/>
              </w:rPr>
              <w:t>KundeNummer</w:t>
            </w:r>
            <w:proofErr w:type="spellEnd"/>
          </w:p>
        </w:tc>
        <w:tc>
          <w:tcPr>
            <w:tcW w:w="2520" w:type="dxa"/>
          </w:tcPr>
          <w:p w14:paraId="76D98D89" w14:textId="77777777" w:rsidR="00360E34" w:rsidRDefault="00360E34" w:rsidP="006F65C5">
            <w:pPr>
              <w:spacing w:after="0"/>
              <w:rPr>
                <w:rFonts w:cs="Arial"/>
                <w:sz w:val="18"/>
              </w:rPr>
            </w:pPr>
            <w:proofErr w:type="spellStart"/>
            <w:r>
              <w:rPr>
                <w:rFonts w:cs="Arial"/>
                <w:sz w:val="20"/>
                <w:szCs w:val="20"/>
              </w:rPr>
              <w:t>KundeType</w:t>
            </w:r>
            <w:proofErr w:type="spellEnd"/>
          </w:p>
        </w:tc>
        <w:tc>
          <w:tcPr>
            <w:tcW w:w="1535" w:type="dxa"/>
          </w:tcPr>
          <w:p w14:paraId="76D98D8A" w14:textId="77777777" w:rsidR="00360E34" w:rsidRDefault="00360E34" w:rsidP="006F65C5">
            <w:pPr>
              <w:spacing w:after="0"/>
              <w:rPr>
                <w:rFonts w:cs="Arial"/>
                <w:sz w:val="20"/>
                <w:szCs w:val="20"/>
              </w:rPr>
            </w:pPr>
            <w:proofErr w:type="spellStart"/>
            <w:r>
              <w:rPr>
                <w:rFonts w:cs="Arial"/>
                <w:sz w:val="18"/>
              </w:rPr>
              <w:t>InddrivelseKo</w:t>
            </w:r>
            <w:r>
              <w:rPr>
                <w:rFonts w:cs="Arial"/>
                <w:sz w:val="18"/>
              </w:rPr>
              <w:t>n</w:t>
            </w:r>
            <w:r>
              <w:rPr>
                <w:rFonts w:cs="Arial"/>
                <w:sz w:val="18"/>
              </w:rPr>
              <w:t>toStopType</w:t>
            </w:r>
            <w:proofErr w:type="spellEnd"/>
          </w:p>
        </w:tc>
        <w:tc>
          <w:tcPr>
            <w:tcW w:w="1345" w:type="dxa"/>
          </w:tcPr>
          <w:p w14:paraId="76D98D8B" w14:textId="77777777" w:rsidR="00360E34" w:rsidRDefault="00360E34" w:rsidP="006F65C5">
            <w:pPr>
              <w:spacing w:after="0"/>
              <w:rPr>
                <w:rFonts w:cs="Arial"/>
                <w:sz w:val="18"/>
              </w:rPr>
            </w:pPr>
          </w:p>
        </w:tc>
      </w:tr>
      <w:tr w:rsidR="00C53ACA" w:rsidRPr="00F95CAE" w14:paraId="76D98D93" w14:textId="77777777" w:rsidTr="00025FDF">
        <w:trPr>
          <w:cantSplit/>
        </w:trPr>
        <w:tc>
          <w:tcPr>
            <w:tcW w:w="783" w:type="dxa"/>
          </w:tcPr>
          <w:p w14:paraId="76D98D8D" w14:textId="77777777" w:rsidR="00C53ACA" w:rsidRDefault="00C53ACA" w:rsidP="006F65C5">
            <w:pPr>
              <w:spacing w:after="0"/>
              <w:rPr>
                <w:rFonts w:cs="Arial"/>
                <w:sz w:val="20"/>
                <w:szCs w:val="20"/>
              </w:rPr>
            </w:pPr>
            <w:r>
              <w:rPr>
                <w:rFonts w:cs="Arial"/>
                <w:sz w:val="20"/>
                <w:szCs w:val="20"/>
              </w:rPr>
              <w:t>045</w:t>
            </w:r>
          </w:p>
        </w:tc>
        <w:tc>
          <w:tcPr>
            <w:tcW w:w="4680" w:type="dxa"/>
          </w:tcPr>
          <w:p w14:paraId="76D98D8E" w14:textId="77777777" w:rsidR="00C53ACA" w:rsidRPr="00B07779" w:rsidRDefault="00C53ACA" w:rsidP="006F65C5">
            <w:pPr>
              <w:spacing w:after="0"/>
              <w:rPr>
                <w:rFonts w:cs="Arial"/>
                <w:sz w:val="18"/>
              </w:rPr>
            </w:pPr>
            <w:r>
              <w:rPr>
                <w:rFonts w:cs="Arial"/>
                <w:sz w:val="18"/>
              </w:rPr>
              <w:t xml:space="preserve">Udbetalingsstop sat </w:t>
            </w:r>
            <w:proofErr w:type="spellStart"/>
            <w:r>
              <w:rPr>
                <w:rFonts w:cs="Arial"/>
                <w:sz w:val="18"/>
              </w:rPr>
              <w:t>i.f.m</w:t>
            </w:r>
            <w:proofErr w:type="spellEnd"/>
            <w:r>
              <w:rPr>
                <w:rFonts w:cs="Arial"/>
                <w:sz w:val="18"/>
              </w:rPr>
              <w:t>. ompostering kan ikke ændres</w:t>
            </w:r>
          </w:p>
        </w:tc>
        <w:tc>
          <w:tcPr>
            <w:tcW w:w="2340" w:type="dxa"/>
          </w:tcPr>
          <w:p w14:paraId="76D98D8F" w14:textId="77777777" w:rsidR="00C53ACA" w:rsidRDefault="00C53ACA" w:rsidP="006F65C5">
            <w:pPr>
              <w:spacing w:after="0"/>
              <w:rPr>
                <w:rFonts w:cs="Arial"/>
                <w:sz w:val="18"/>
              </w:rPr>
            </w:pPr>
            <w:proofErr w:type="spellStart"/>
            <w:r>
              <w:rPr>
                <w:rFonts w:cs="Arial"/>
                <w:sz w:val="18"/>
              </w:rPr>
              <w:t>KundeNummer</w:t>
            </w:r>
            <w:proofErr w:type="spellEnd"/>
          </w:p>
        </w:tc>
        <w:tc>
          <w:tcPr>
            <w:tcW w:w="2520" w:type="dxa"/>
          </w:tcPr>
          <w:p w14:paraId="76D98D90" w14:textId="77777777" w:rsidR="00C53ACA" w:rsidRDefault="00C53ACA" w:rsidP="006F65C5">
            <w:pPr>
              <w:spacing w:after="0"/>
              <w:rPr>
                <w:rFonts w:cs="Arial"/>
                <w:sz w:val="18"/>
              </w:rPr>
            </w:pPr>
            <w:proofErr w:type="spellStart"/>
            <w:r>
              <w:rPr>
                <w:rFonts w:cs="Arial"/>
                <w:sz w:val="20"/>
                <w:szCs w:val="20"/>
              </w:rPr>
              <w:t>KundeType</w:t>
            </w:r>
            <w:proofErr w:type="spellEnd"/>
          </w:p>
        </w:tc>
        <w:tc>
          <w:tcPr>
            <w:tcW w:w="1535" w:type="dxa"/>
          </w:tcPr>
          <w:p w14:paraId="76D98D91" w14:textId="77777777" w:rsidR="00C53ACA" w:rsidRDefault="00C53ACA" w:rsidP="006F65C5">
            <w:pPr>
              <w:spacing w:after="0"/>
              <w:rPr>
                <w:rFonts w:cs="Arial"/>
                <w:sz w:val="20"/>
                <w:szCs w:val="20"/>
              </w:rPr>
            </w:pPr>
            <w:proofErr w:type="spellStart"/>
            <w:r>
              <w:rPr>
                <w:rFonts w:cs="Arial"/>
                <w:sz w:val="18"/>
              </w:rPr>
              <w:t>InddrivelseKo</w:t>
            </w:r>
            <w:r>
              <w:rPr>
                <w:rFonts w:cs="Arial"/>
                <w:sz w:val="18"/>
              </w:rPr>
              <w:t>n</w:t>
            </w:r>
            <w:r>
              <w:rPr>
                <w:rFonts w:cs="Arial"/>
                <w:sz w:val="18"/>
              </w:rPr>
              <w:t>toStopType</w:t>
            </w:r>
            <w:proofErr w:type="spellEnd"/>
          </w:p>
        </w:tc>
        <w:tc>
          <w:tcPr>
            <w:tcW w:w="1345" w:type="dxa"/>
          </w:tcPr>
          <w:p w14:paraId="76D98D92" w14:textId="77777777" w:rsidR="00C53ACA" w:rsidRDefault="00C53ACA" w:rsidP="006F65C5">
            <w:pPr>
              <w:spacing w:after="0"/>
              <w:rPr>
                <w:rFonts w:cs="Arial"/>
                <w:sz w:val="18"/>
              </w:rPr>
            </w:pPr>
          </w:p>
        </w:tc>
      </w:tr>
      <w:tr w:rsidR="00CA77F9" w:rsidRPr="00F95CAE" w14:paraId="76D98D9A" w14:textId="77777777" w:rsidTr="00025FDF">
        <w:trPr>
          <w:cantSplit/>
        </w:trPr>
        <w:tc>
          <w:tcPr>
            <w:tcW w:w="783" w:type="dxa"/>
          </w:tcPr>
          <w:p w14:paraId="76D98D94" w14:textId="77777777" w:rsidR="00CA77F9" w:rsidRDefault="00CA77F9" w:rsidP="006F65C5">
            <w:pPr>
              <w:spacing w:after="0"/>
              <w:rPr>
                <w:rFonts w:cs="Arial"/>
                <w:sz w:val="20"/>
                <w:szCs w:val="20"/>
              </w:rPr>
            </w:pPr>
            <w:r>
              <w:rPr>
                <w:rFonts w:cs="Arial"/>
                <w:sz w:val="20"/>
                <w:szCs w:val="20"/>
              </w:rPr>
              <w:t>046</w:t>
            </w:r>
          </w:p>
        </w:tc>
        <w:tc>
          <w:tcPr>
            <w:tcW w:w="4680" w:type="dxa"/>
          </w:tcPr>
          <w:p w14:paraId="76D98D95" w14:textId="77777777" w:rsidR="00CA77F9" w:rsidRDefault="00CA77F9" w:rsidP="006F65C5">
            <w:pPr>
              <w:spacing w:after="0"/>
              <w:rPr>
                <w:rFonts w:cs="Arial"/>
                <w:sz w:val="18"/>
              </w:rPr>
            </w:pPr>
            <w:r>
              <w:rPr>
                <w:rFonts w:cs="Arial"/>
                <w:sz w:val="20"/>
                <w:szCs w:val="20"/>
              </w:rPr>
              <w:t>Kontrol af hvorvidt fordring allerede er dækket på en sådan måde at nedskrivning/tilbagekald ikke er tilladt</w:t>
            </w:r>
          </w:p>
        </w:tc>
        <w:tc>
          <w:tcPr>
            <w:tcW w:w="2340" w:type="dxa"/>
          </w:tcPr>
          <w:p w14:paraId="76D98D96" w14:textId="77777777" w:rsidR="00CA77F9" w:rsidRPr="00491009" w:rsidRDefault="00CA77F9" w:rsidP="006F65C5">
            <w:pPr>
              <w:spacing w:after="0"/>
              <w:rPr>
                <w:rFonts w:cs="Arial"/>
                <w:sz w:val="20"/>
                <w:szCs w:val="20"/>
              </w:rPr>
            </w:pPr>
            <w:proofErr w:type="spellStart"/>
            <w:r>
              <w:rPr>
                <w:rFonts w:cs="Arial"/>
                <w:sz w:val="18"/>
              </w:rPr>
              <w:t>DMITransaktionLøbenu</w:t>
            </w:r>
            <w:r>
              <w:rPr>
                <w:rFonts w:cs="Arial"/>
                <w:sz w:val="18"/>
              </w:rPr>
              <w:t>m</w:t>
            </w:r>
            <w:r>
              <w:rPr>
                <w:rFonts w:cs="Arial"/>
                <w:sz w:val="18"/>
              </w:rPr>
              <w:t>mer</w:t>
            </w:r>
            <w:proofErr w:type="spellEnd"/>
          </w:p>
        </w:tc>
        <w:tc>
          <w:tcPr>
            <w:tcW w:w="2520" w:type="dxa"/>
          </w:tcPr>
          <w:p w14:paraId="76D98D97" w14:textId="77777777" w:rsidR="00CA77F9" w:rsidRPr="00491009" w:rsidRDefault="00CA77F9" w:rsidP="006F65C5">
            <w:pPr>
              <w:spacing w:after="0"/>
              <w:rPr>
                <w:rFonts w:cs="Arial"/>
                <w:sz w:val="20"/>
                <w:szCs w:val="20"/>
              </w:rPr>
            </w:pPr>
            <w:proofErr w:type="spellStart"/>
            <w:r>
              <w:rPr>
                <w:rFonts w:cs="Arial"/>
                <w:sz w:val="18"/>
              </w:rPr>
              <w:t>DMIFordringEFIFordringID</w:t>
            </w:r>
            <w:proofErr w:type="spellEnd"/>
          </w:p>
        </w:tc>
        <w:tc>
          <w:tcPr>
            <w:tcW w:w="1535" w:type="dxa"/>
          </w:tcPr>
          <w:p w14:paraId="76D98D98" w14:textId="77777777" w:rsidR="00CA77F9" w:rsidRDefault="00CA77F9" w:rsidP="006F65C5">
            <w:pPr>
              <w:spacing w:after="0"/>
              <w:rPr>
                <w:rFonts w:cs="Arial"/>
                <w:sz w:val="18"/>
              </w:rPr>
            </w:pPr>
          </w:p>
        </w:tc>
        <w:tc>
          <w:tcPr>
            <w:tcW w:w="1345" w:type="dxa"/>
          </w:tcPr>
          <w:p w14:paraId="76D98D99" w14:textId="77777777" w:rsidR="00CA77F9" w:rsidRDefault="00CA77F9" w:rsidP="006F65C5">
            <w:pPr>
              <w:spacing w:after="0"/>
              <w:rPr>
                <w:rFonts w:cs="Arial"/>
                <w:sz w:val="18"/>
              </w:rPr>
            </w:pPr>
          </w:p>
        </w:tc>
      </w:tr>
      <w:tr w:rsidR="0073394A" w:rsidRPr="00F95CAE" w14:paraId="76D98DA1" w14:textId="77777777" w:rsidTr="00025FDF">
        <w:trPr>
          <w:cantSplit/>
        </w:trPr>
        <w:tc>
          <w:tcPr>
            <w:tcW w:w="783" w:type="dxa"/>
          </w:tcPr>
          <w:p w14:paraId="76D98D9B" w14:textId="77777777" w:rsidR="0073394A" w:rsidRDefault="0073394A" w:rsidP="006F65C5">
            <w:pPr>
              <w:spacing w:after="0"/>
              <w:rPr>
                <w:rFonts w:cs="Arial"/>
                <w:sz w:val="20"/>
                <w:szCs w:val="20"/>
              </w:rPr>
            </w:pPr>
            <w:commentRangeStart w:id="35"/>
            <w:del w:id="36" w:author="CTXMIS069$" w:date="2012-01-10T21:50:00Z">
              <w:r w:rsidDel="00864F61">
                <w:rPr>
                  <w:rFonts w:cs="Arial"/>
                  <w:sz w:val="20"/>
                  <w:szCs w:val="20"/>
                </w:rPr>
                <w:lastRenderedPageBreak/>
                <w:delText>047</w:delText>
              </w:r>
            </w:del>
          </w:p>
        </w:tc>
        <w:tc>
          <w:tcPr>
            <w:tcW w:w="4680" w:type="dxa"/>
          </w:tcPr>
          <w:p w14:paraId="76D98D9C" w14:textId="77777777" w:rsidR="0073394A" w:rsidRDefault="0073394A" w:rsidP="006F65C5">
            <w:pPr>
              <w:spacing w:after="0"/>
              <w:rPr>
                <w:rFonts w:cs="Arial"/>
                <w:sz w:val="20"/>
                <w:szCs w:val="20"/>
              </w:rPr>
            </w:pPr>
            <w:del w:id="37" w:author="CTXMIS069$" w:date="2012-01-10T21:50:00Z">
              <w:r w:rsidDel="00864F61">
                <w:rPr>
                  <w:rFonts w:cs="Arial"/>
                  <w:sz w:val="20"/>
                  <w:szCs w:val="20"/>
                </w:rPr>
                <w:delText>Ugyldig Kundetype</w:delText>
              </w:r>
            </w:del>
          </w:p>
        </w:tc>
        <w:tc>
          <w:tcPr>
            <w:tcW w:w="2340" w:type="dxa"/>
          </w:tcPr>
          <w:p w14:paraId="76D98D9D" w14:textId="77777777" w:rsidR="0073394A" w:rsidRDefault="0073394A" w:rsidP="006F65C5">
            <w:pPr>
              <w:spacing w:after="0"/>
              <w:rPr>
                <w:rFonts w:cs="Arial"/>
                <w:sz w:val="18"/>
              </w:rPr>
            </w:pPr>
            <w:del w:id="38" w:author="CTXMIS069$" w:date="2012-01-10T21:50:00Z">
              <w:r w:rsidDel="00864F61">
                <w:rPr>
                  <w:rFonts w:cs="Arial"/>
                  <w:sz w:val="18"/>
                </w:rPr>
                <w:delText>Kundetype</w:delText>
              </w:r>
            </w:del>
          </w:p>
        </w:tc>
        <w:tc>
          <w:tcPr>
            <w:tcW w:w="2520" w:type="dxa"/>
          </w:tcPr>
          <w:p w14:paraId="76D98D9E" w14:textId="77777777" w:rsidR="0073394A" w:rsidRDefault="0073394A" w:rsidP="006F65C5">
            <w:pPr>
              <w:spacing w:after="0"/>
              <w:rPr>
                <w:rFonts w:cs="Arial"/>
                <w:sz w:val="18"/>
              </w:rPr>
            </w:pPr>
          </w:p>
        </w:tc>
        <w:tc>
          <w:tcPr>
            <w:tcW w:w="1535" w:type="dxa"/>
          </w:tcPr>
          <w:p w14:paraId="76D98D9F" w14:textId="77777777" w:rsidR="0073394A" w:rsidRDefault="0073394A" w:rsidP="006F65C5">
            <w:pPr>
              <w:spacing w:after="0"/>
              <w:rPr>
                <w:rFonts w:cs="Arial"/>
                <w:sz w:val="18"/>
              </w:rPr>
            </w:pPr>
          </w:p>
        </w:tc>
        <w:commentRangeEnd w:id="35"/>
        <w:tc>
          <w:tcPr>
            <w:tcW w:w="1345" w:type="dxa"/>
          </w:tcPr>
          <w:p w14:paraId="76D98DA0" w14:textId="77777777" w:rsidR="0073394A" w:rsidRDefault="00864F61" w:rsidP="006F65C5">
            <w:pPr>
              <w:spacing w:after="0"/>
              <w:rPr>
                <w:rFonts w:cs="Arial"/>
                <w:sz w:val="18"/>
              </w:rPr>
            </w:pPr>
            <w:del w:id="39" w:author="CTXMIS069$" w:date="2012-01-10T21:50:00Z">
              <w:r w:rsidDel="00864F61">
                <w:rPr>
                  <w:rStyle w:val="Kommentarhenvisning"/>
                </w:rPr>
                <w:commentReference w:id="35"/>
              </w:r>
            </w:del>
          </w:p>
        </w:tc>
      </w:tr>
      <w:tr w:rsidR="00054C57" w:rsidRPr="00F95CAE" w14:paraId="76D98DA8" w14:textId="77777777" w:rsidTr="00025FDF">
        <w:trPr>
          <w:cantSplit/>
        </w:trPr>
        <w:tc>
          <w:tcPr>
            <w:tcW w:w="783" w:type="dxa"/>
          </w:tcPr>
          <w:p w14:paraId="76D98DA2" w14:textId="77777777" w:rsidR="00054C57" w:rsidRDefault="00054C57" w:rsidP="006F65C5">
            <w:pPr>
              <w:spacing w:after="0"/>
              <w:rPr>
                <w:rFonts w:cs="Arial"/>
                <w:sz w:val="20"/>
                <w:szCs w:val="20"/>
              </w:rPr>
            </w:pPr>
            <w:r>
              <w:rPr>
                <w:rFonts w:cs="Arial"/>
                <w:sz w:val="20"/>
                <w:szCs w:val="20"/>
              </w:rPr>
              <w:t>048</w:t>
            </w:r>
          </w:p>
        </w:tc>
        <w:tc>
          <w:tcPr>
            <w:tcW w:w="4680" w:type="dxa"/>
          </w:tcPr>
          <w:p w14:paraId="76D98DA3" w14:textId="77777777" w:rsidR="00054C57" w:rsidRDefault="00054C57" w:rsidP="006F65C5">
            <w:pPr>
              <w:spacing w:after="0"/>
              <w:rPr>
                <w:rFonts w:cs="Arial"/>
                <w:sz w:val="20"/>
                <w:szCs w:val="20"/>
              </w:rPr>
            </w:pPr>
            <w:r>
              <w:rPr>
                <w:rFonts w:cs="Arial"/>
                <w:sz w:val="20"/>
                <w:szCs w:val="20"/>
              </w:rPr>
              <w:t>Udvalgskriterier giver for mange poster. Kvalificer yderligere</w:t>
            </w:r>
          </w:p>
        </w:tc>
        <w:tc>
          <w:tcPr>
            <w:tcW w:w="2340" w:type="dxa"/>
          </w:tcPr>
          <w:p w14:paraId="76D98DA4" w14:textId="77777777" w:rsidR="00054C57" w:rsidRDefault="00054C57" w:rsidP="006F65C5">
            <w:pPr>
              <w:spacing w:after="0"/>
              <w:rPr>
                <w:rFonts w:cs="Arial"/>
                <w:sz w:val="18"/>
              </w:rPr>
            </w:pPr>
          </w:p>
        </w:tc>
        <w:tc>
          <w:tcPr>
            <w:tcW w:w="2520" w:type="dxa"/>
          </w:tcPr>
          <w:p w14:paraId="76D98DA5" w14:textId="77777777" w:rsidR="00054C57" w:rsidRDefault="00054C57" w:rsidP="006F65C5">
            <w:pPr>
              <w:spacing w:after="0"/>
              <w:rPr>
                <w:rFonts w:cs="Arial"/>
                <w:sz w:val="18"/>
              </w:rPr>
            </w:pPr>
          </w:p>
        </w:tc>
        <w:tc>
          <w:tcPr>
            <w:tcW w:w="1535" w:type="dxa"/>
          </w:tcPr>
          <w:p w14:paraId="76D98DA6" w14:textId="77777777" w:rsidR="00054C57" w:rsidRDefault="00054C57" w:rsidP="006F65C5">
            <w:pPr>
              <w:spacing w:after="0"/>
              <w:rPr>
                <w:rFonts w:cs="Arial"/>
                <w:sz w:val="18"/>
              </w:rPr>
            </w:pPr>
          </w:p>
        </w:tc>
        <w:tc>
          <w:tcPr>
            <w:tcW w:w="1345" w:type="dxa"/>
          </w:tcPr>
          <w:p w14:paraId="76D98DA7" w14:textId="77777777" w:rsidR="00054C57" w:rsidRDefault="00054C57" w:rsidP="006F65C5">
            <w:pPr>
              <w:spacing w:after="0"/>
              <w:rPr>
                <w:rFonts w:cs="Arial"/>
                <w:sz w:val="18"/>
              </w:rPr>
            </w:pPr>
          </w:p>
        </w:tc>
      </w:tr>
      <w:tr w:rsidR="0094040C" w:rsidRPr="00F95CAE" w14:paraId="76D98DAF" w14:textId="77777777" w:rsidTr="00025FDF">
        <w:trPr>
          <w:cantSplit/>
        </w:trPr>
        <w:tc>
          <w:tcPr>
            <w:tcW w:w="783" w:type="dxa"/>
          </w:tcPr>
          <w:p w14:paraId="76D98DA9" w14:textId="77777777" w:rsidR="0094040C" w:rsidRDefault="0094040C" w:rsidP="006F65C5">
            <w:pPr>
              <w:spacing w:after="0"/>
              <w:rPr>
                <w:rFonts w:cs="Arial"/>
                <w:sz w:val="20"/>
                <w:szCs w:val="20"/>
              </w:rPr>
            </w:pPr>
            <w:r>
              <w:rPr>
                <w:rFonts w:cs="Arial"/>
                <w:sz w:val="20"/>
                <w:szCs w:val="20"/>
              </w:rPr>
              <w:t>049</w:t>
            </w:r>
          </w:p>
        </w:tc>
        <w:tc>
          <w:tcPr>
            <w:tcW w:w="4680" w:type="dxa"/>
          </w:tcPr>
          <w:p w14:paraId="76D98DAA" w14:textId="77777777" w:rsidR="0094040C" w:rsidRDefault="0094040C" w:rsidP="006F65C5">
            <w:pPr>
              <w:spacing w:after="0"/>
              <w:rPr>
                <w:rFonts w:cs="Arial"/>
                <w:sz w:val="20"/>
                <w:szCs w:val="20"/>
              </w:rPr>
            </w:pPr>
            <w:r>
              <w:rPr>
                <w:rFonts w:cs="Arial"/>
                <w:sz w:val="20"/>
                <w:szCs w:val="20"/>
              </w:rPr>
              <w:t>Optimistisk Lås. Er kunde opdateret efter Læse tid/dato</w:t>
            </w:r>
          </w:p>
        </w:tc>
        <w:tc>
          <w:tcPr>
            <w:tcW w:w="2340" w:type="dxa"/>
          </w:tcPr>
          <w:p w14:paraId="76D98DAB" w14:textId="77777777" w:rsidR="0094040C" w:rsidRDefault="0094040C" w:rsidP="006F65C5">
            <w:pPr>
              <w:spacing w:after="0"/>
              <w:rPr>
                <w:rFonts w:cs="Arial"/>
                <w:sz w:val="18"/>
              </w:rPr>
            </w:pPr>
            <w:proofErr w:type="spellStart"/>
            <w:r>
              <w:rPr>
                <w:rFonts w:cs="Arial"/>
                <w:sz w:val="18"/>
              </w:rPr>
              <w:t>KundeNummer</w:t>
            </w:r>
            <w:proofErr w:type="spellEnd"/>
          </w:p>
        </w:tc>
        <w:tc>
          <w:tcPr>
            <w:tcW w:w="2520" w:type="dxa"/>
          </w:tcPr>
          <w:p w14:paraId="76D98DAC" w14:textId="77777777" w:rsidR="0094040C" w:rsidRDefault="0094040C" w:rsidP="006F65C5">
            <w:pPr>
              <w:spacing w:after="0"/>
              <w:rPr>
                <w:rFonts w:cs="Arial"/>
                <w:sz w:val="18"/>
              </w:rPr>
            </w:pPr>
            <w:proofErr w:type="spellStart"/>
            <w:r>
              <w:rPr>
                <w:rFonts w:cs="Arial"/>
                <w:sz w:val="20"/>
                <w:szCs w:val="20"/>
              </w:rPr>
              <w:t>KundeType</w:t>
            </w:r>
            <w:proofErr w:type="spellEnd"/>
          </w:p>
        </w:tc>
        <w:tc>
          <w:tcPr>
            <w:tcW w:w="1535" w:type="dxa"/>
          </w:tcPr>
          <w:p w14:paraId="76D98DAD" w14:textId="77777777" w:rsidR="0094040C" w:rsidRDefault="0094040C" w:rsidP="006F65C5">
            <w:pPr>
              <w:spacing w:after="0"/>
              <w:rPr>
                <w:rFonts w:cs="Arial"/>
                <w:sz w:val="18"/>
              </w:rPr>
            </w:pPr>
          </w:p>
        </w:tc>
        <w:tc>
          <w:tcPr>
            <w:tcW w:w="1345" w:type="dxa"/>
          </w:tcPr>
          <w:p w14:paraId="76D98DAE" w14:textId="77777777" w:rsidR="0094040C" w:rsidRDefault="0094040C" w:rsidP="006F65C5">
            <w:pPr>
              <w:spacing w:after="0"/>
              <w:rPr>
                <w:rFonts w:cs="Arial"/>
                <w:sz w:val="18"/>
              </w:rPr>
            </w:pPr>
          </w:p>
        </w:tc>
      </w:tr>
      <w:tr w:rsidR="00F26B87" w:rsidRPr="00F95CAE" w14:paraId="76D98DB6" w14:textId="77777777" w:rsidTr="00025FDF">
        <w:trPr>
          <w:cantSplit/>
        </w:trPr>
        <w:tc>
          <w:tcPr>
            <w:tcW w:w="783" w:type="dxa"/>
          </w:tcPr>
          <w:p w14:paraId="76D98DB0" w14:textId="77777777" w:rsidR="00F26B87" w:rsidRDefault="00F26B87" w:rsidP="006F65C5">
            <w:pPr>
              <w:spacing w:after="0"/>
              <w:rPr>
                <w:rFonts w:cs="Arial"/>
                <w:sz w:val="20"/>
                <w:szCs w:val="20"/>
              </w:rPr>
            </w:pPr>
            <w:r>
              <w:rPr>
                <w:rFonts w:cs="Arial"/>
                <w:sz w:val="20"/>
                <w:szCs w:val="20"/>
              </w:rPr>
              <w:t>050</w:t>
            </w:r>
          </w:p>
        </w:tc>
        <w:tc>
          <w:tcPr>
            <w:tcW w:w="4680" w:type="dxa"/>
          </w:tcPr>
          <w:p w14:paraId="76D98DB1" w14:textId="77777777" w:rsidR="00F26B87" w:rsidRDefault="00F26B87" w:rsidP="006F65C5">
            <w:pPr>
              <w:spacing w:after="0"/>
              <w:rPr>
                <w:rFonts w:cs="Arial"/>
                <w:sz w:val="20"/>
                <w:szCs w:val="20"/>
              </w:rPr>
            </w:pPr>
            <w:r>
              <w:rPr>
                <w:rFonts w:cs="Arial"/>
                <w:sz w:val="20"/>
                <w:szCs w:val="20"/>
              </w:rPr>
              <w:t>Optimistisk Lås. Er fordring opdateret efter Læse tid/dato</w:t>
            </w:r>
          </w:p>
        </w:tc>
        <w:tc>
          <w:tcPr>
            <w:tcW w:w="2340" w:type="dxa"/>
          </w:tcPr>
          <w:p w14:paraId="76D98DB2" w14:textId="77777777" w:rsidR="00F26B87" w:rsidRPr="00491009" w:rsidRDefault="00F26B87" w:rsidP="006F65C5">
            <w:pPr>
              <w:spacing w:after="0"/>
              <w:rPr>
                <w:rFonts w:cs="Arial"/>
                <w:sz w:val="20"/>
                <w:szCs w:val="20"/>
              </w:rPr>
            </w:pPr>
            <w:proofErr w:type="spellStart"/>
            <w:r>
              <w:rPr>
                <w:rFonts w:cs="Arial"/>
                <w:sz w:val="18"/>
              </w:rPr>
              <w:t>DMITransaktionLøbenu</w:t>
            </w:r>
            <w:r>
              <w:rPr>
                <w:rFonts w:cs="Arial"/>
                <w:sz w:val="18"/>
              </w:rPr>
              <w:t>m</w:t>
            </w:r>
            <w:r>
              <w:rPr>
                <w:rFonts w:cs="Arial"/>
                <w:sz w:val="18"/>
              </w:rPr>
              <w:t>mer</w:t>
            </w:r>
            <w:proofErr w:type="spellEnd"/>
          </w:p>
        </w:tc>
        <w:tc>
          <w:tcPr>
            <w:tcW w:w="2520" w:type="dxa"/>
          </w:tcPr>
          <w:p w14:paraId="76D98DB3" w14:textId="77777777" w:rsidR="00F26B87" w:rsidRPr="00491009" w:rsidRDefault="00F26B87" w:rsidP="006F65C5">
            <w:pPr>
              <w:spacing w:after="0"/>
              <w:rPr>
                <w:rFonts w:cs="Arial"/>
                <w:sz w:val="20"/>
                <w:szCs w:val="20"/>
              </w:rPr>
            </w:pPr>
            <w:proofErr w:type="spellStart"/>
            <w:r>
              <w:rPr>
                <w:rFonts w:cs="Arial"/>
                <w:sz w:val="18"/>
              </w:rPr>
              <w:t>DMIFordringEFIFordringID</w:t>
            </w:r>
            <w:proofErr w:type="spellEnd"/>
          </w:p>
        </w:tc>
        <w:tc>
          <w:tcPr>
            <w:tcW w:w="1535" w:type="dxa"/>
          </w:tcPr>
          <w:p w14:paraId="76D98DB4" w14:textId="77777777" w:rsidR="00F26B87" w:rsidRDefault="00F26B87" w:rsidP="006F65C5">
            <w:pPr>
              <w:spacing w:after="0"/>
              <w:rPr>
                <w:rFonts w:cs="Arial"/>
                <w:sz w:val="18"/>
              </w:rPr>
            </w:pPr>
          </w:p>
        </w:tc>
        <w:tc>
          <w:tcPr>
            <w:tcW w:w="1345" w:type="dxa"/>
          </w:tcPr>
          <w:p w14:paraId="76D98DB5" w14:textId="77777777" w:rsidR="00F26B87" w:rsidRDefault="00F26B87" w:rsidP="006F65C5">
            <w:pPr>
              <w:spacing w:after="0"/>
              <w:rPr>
                <w:rFonts w:cs="Arial"/>
                <w:sz w:val="18"/>
              </w:rPr>
            </w:pPr>
          </w:p>
        </w:tc>
      </w:tr>
      <w:tr w:rsidR="00F26B87" w:rsidRPr="00F95CAE" w14:paraId="76D98DBD" w14:textId="77777777" w:rsidTr="00025FDF">
        <w:trPr>
          <w:cantSplit/>
        </w:trPr>
        <w:tc>
          <w:tcPr>
            <w:tcW w:w="783" w:type="dxa"/>
          </w:tcPr>
          <w:p w14:paraId="76D98DB7" w14:textId="77777777" w:rsidR="00F26B87" w:rsidRDefault="00F26B87" w:rsidP="006F65C5">
            <w:pPr>
              <w:spacing w:after="0"/>
              <w:rPr>
                <w:rFonts w:cs="Arial"/>
                <w:sz w:val="20"/>
                <w:szCs w:val="20"/>
              </w:rPr>
            </w:pPr>
            <w:r>
              <w:rPr>
                <w:rFonts w:cs="Arial"/>
                <w:sz w:val="20"/>
                <w:szCs w:val="20"/>
              </w:rPr>
              <w:t>051</w:t>
            </w:r>
          </w:p>
        </w:tc>
        <w:tc>
          <w:tcPr>
            <w:tcW w:w="4680" w:type="dxa"/>
          </w:tcPr>
          <w:p w14:paraId="76D98DB8" w14:textId="77777777" w:rsidR="00F26B87" w:rsidRDefault="00F26B87" w:rsidP="006F65C5">
            <w:pPr>
              <w:spacing w:after="0"/>
              <w:rPr>
                <w:rFonts w:cs="Arial"/>
                <w:sz w:val="20"/>
                <w:szCs w:val="20"/>
              </w:rPr>
            </w:pPr>
            <w:r>
              <w:rPr>
                <w:rFonts w:cs="Arial"/>
                <w:sz w:val="20"/>
                <w:szCs w:val="20"/>
              </w:rPr>
              <w:t>Optimistisk Lås. Er hæftelse opdateret efter Læse tid/dato</w:t>
            </w:r>
          </w:p>
        </w:tc>
        <w:tc>
          <w:tcPr>
            <w:tcW w:w="2340" w:type="dxa"/>
          </w:tcPr>
          <w:p w14:paraId="76D98DB9" w14:textId="77777777" w:rsidR="00F26B87" w:rsidRPr="00491009" w:rsidRDefault="00F26B87" w:rsidP="006F65C5">
            <w:pPr>
              <w:spacing w:after="0"/>
              <w:rPr>
                <w:rFonts w:cs="Arial"/>
                <w:sz w:val="20"/>
                <w:szCs w:val="20"/>
              </w:rPr>
            </w:pPr>
            <w:proofErr w:type="spellStart"/>
            <w:r>
              <w:rPr>
                <w:rFonts w:cs="Arial"/>
                <w:sz w:val="18"/>
              </w:rPr>
              <w:t>DMITransaktionLøbenu</w:t>
            </w:r>
            <w:r>
              <w:rPr>
                <w:rFonts w:cs="Arial"/>
                <w:sz w:val="18"/>
              </w:rPr>
              <w:t>m</w:t>
            </w:r>
            <w:r>
              <w:rPr>
                <w:rFonts w:cs="Arial"/>
                <w:sz w:val="18"/>
              </w:rPr>
              <w:t>mer</w:t>
            </w:r>
            <w:proofErr w:type="spellEnd"/>
          </w:p>
        </w:tc>
        <w:tc>
          <w:tcPr>
            <w:tcW w:w="2520" w:type="dxa"/>
          </w:tcPr>
          <w:p w14:paraId="76D98DBA" w14:textId="77777777" w:rsidR="00F26B87" w:rsidRPr="00491009" w:rsidRDefault="00F26B87" w:rsidP="006F65C5">
            <w:pPr>
              <w:spacing w:after="0"/>
              <w:rPr>
                <w:rFonts w:cs="Arial"/>
                <w:sz w:val="20"/>
                <w:szCs w:val="20"/>
              </w:rPr>
            </w:pPr>
            <w:proofErr w:type="spellStart"/>
            <w:r>
              <w:rPr>
                <w:rFonts w:cs="Arial"/>
                <w:sz w:val="18"/>
              </w:rPr>
              <w:t>DMIFordringEFIFordringID</w:t>
            </w:r>
            <w:proofErr w:type="spellEnd"/>
          </w:p>
        </w:tc>
        <w:tc>
          <w:tcPr>
            <w:tcW w:w="1535" w:type="dxa"/>
          </w:tcPr>
          <w:p w14:paraId="76D98DBB" w14:textId="77777777" w:rsidR="00F26B87" w:rsidRDefault="00F26B87" w:rsidP="006F65C5">
            <w:pPr>
              <w:spacing w:after="0"/>
              <w:rPr>
                <w:rFonts w:cs="Arial"/>
                <w:sz w:val="18"/>
              </w:rPr>
            </w:pPr>
            <w:proofErr w:type="spellStart"/>
            <w:r>
              <w:rPr>
                <w:rFonts w:cs="Arial"/>
                <w:sz w:val="18"/>
              </w:rPr>
              <w:t>KundeNummer</w:t>
            </w:r>
            <w:proofErr w:type="spellEnd"/>
          </w:p>
        </w:tc>
        <w:tc>
          <w:tcPr>
            <w:tcW w:w="1345" w:type="dxa"/>
          </w:tcPr>
          <w:p w14:paraId="76D98DBC" w14:textId="77777777" w:rsidR="00F26B87" w:rsidRDefault="00F26B87" w:rsidP="006F65C5">
            <w:pPr>
              <w:spacing w:after="0"/>
              <w:rPr>
                <w:rFonts w:cs="Arial"/>
                <w:sz w:val="18"/>
              </w:rPr>
            </w:pPr>
            <w:proofErr w:type="spellStart"/>
            <w:r>
              <w:rPr>
                <w:rFonts w:cs="Arial"/>
                <w:sz w:val="20"/>
                <w:szCs w:val="20"/>
              </w:rPr>
              <w:t>KundeType</w:t>
            </w:r>
            <w:proofErr w:type="spellEnd"/>
          </w:p>
        </w:tc>
      </w:tr>
      <w:tr w:rsidR="001B70EE" w:rsidRPr="00F95CAE" w14:paraId="76D98DC4" w14:textId="77777777" w:rsidTr="00025FDF">
        <w:trPr>
          <w:cantSplit/>
        </w:trPr>
        <w:tc>
          <w:tcPr>
            <w:tcW w:w="783" w:type="dxa"/>
          </w:tcPr>
          <w:p w14:paraId="76D98DBE" w14:textId="77777777" w:rsidR="001B70EE" w:rsidRDefault="001B70EE" w:rsidP="006F65C5">
            <w:pPr>
              <w:spacing w:after="0"/>
              <w:rPr>
                <w:rFonts w:cs="Arial"/>
                <w:sz w:val="20"/>
                <w:szCs w:val="20"/>
              </w:rPr>
            </w:pPr>
            <w:r>
              <w:rPr>
                <w:rFonts w:cs="Arial"/>
                <w:sz w:val="20"/>
                <w:szCs w:val="20"/>
              </w:rPr>
              <w:t>052</w:t>
            </w:r>
          </w:p>
        </w:tc>
        <w:tc>
          <w:tcPr>
            <w:tcW w:w="4680" w:type="dxa"/>
          </w:tcPr>
          <w:p w14:paraId="76D98DBF" w14:textId="77777777" w:rsidR="001B70EE" w:rsidRDefault="001B70EE" w:rsidP="00E72F79">
            <w:pPr>
              <w:spacing w:after="0"/>
              <w:rPr>
                <w:rFonts w:cs="Arial"/>
                <w:sz w:val="20"/>
                <w:szCs w:val="20"/>
              </w:rPr>
            </w:pPr>
            <w:r w:rsidRPr="00E72F79">
              <w:rPr>
                <w:rFonts w:cs="Arial"/>
                <w:sz w:val="20"/>
                <w:szCs w:val="20"/>
              </w:rPr>
              <w:t>Kontrol af sammenhæng mellem årsagskode ”Fo</w:t>
            </w:r>
            <w:r w:rsidRPr="00E72F79">
              <w:rPr>
                <w:rFonts w:cs="Arial"/>
                <w:sz w:val="20"/>
                <w:szCs w:val="20"/>
              </w:rPr>
              <w:t>r</w:t>
            </w:r>
            <w:r w:rsidRPr="00E72F79">
              <w:rPr>
                <w:rFonts w:cs="Arial"/>
                <w:sz w:val="20"/>
                <w:szCs w:val="20"/>
              </w:rPr>
              <w:t>dring forkert” og ja/nej til fastholdelse af inddrive</w:t>
            </w:r>
            <w:r w:rsidRPr="00E72F79">
              <w:rPr>
                <w:rFonts w:cs="Arial"/>
                <w:sz w:val="20"/>
                <w:szCs w:val="20"/>
              </w:rPr>
              <w:t>l</w:t>
            </w:r>
            <w:r w:rsidRPr="00E72F79">
              <w:rPr>
                <w:rFonts w:cs="Arial"/>
                <w:sz w:val="20"/>
                <w:szCs w:val="20"/>
              </w:rPr>
              <w:t>sesrenter og -gebyrer</w:t>
            </w:r>
          </w:p>
        </w:tc>
        <w:tc>
          <w:tcPr>
            <w:tcW w:w="2340" w:type="dxa"/>
          </w:tcPr>
          <w:p w14:paraId="76D98DC0" w14:textId="77777777" w:rsidR="001B70EE" w:rsidRPr="00491009" w:rsidRDefault="001B70EE" w:rsidP="006F65C5">
            <w:pPr>
              <w:spacing w:after="0"/>
              <w:rPr>
                <w:rFonts w:cs="Arial"/>
                <w:sz w:val="20"/>
                <w:szCs w:val="20"/>
              </w:rPr>
            </w:pPr>
            <w:proofErr w:type="spellStart"/>
            <w:r>
              <w:rPr>
                <w:rFonts w:cs="Arial"/>
                <w:sz w:val="18"/>
              </w:rPr>
              <w:t>DMITransaktionLøbenu</w:t>
            </w:r>
            <w:r>
              <w:rPr>
                <w:rFonts w:cs="Arial"/>
                <w:sz w:val="18"/>
              </w:rPr>
              <w:t>m</w:t>
            </w:r>
            <w:r>
              <w:rPr>
                <w:rFonts w:cs="Arial"/>
                <w:sz w:val="18"/>
              </w:rPr>
              <w:t>mer</w:t>
            </w:r>
            <w:proofErr w:type="spellEnd"/>
          </w:p>
        </w:tc>
        <w:tc>
          <w:tcPr>
            <w:tcW w:w="2520" w:type="dxa"/>
          </w:tcPr>
          <w:p w14:paraId="76D98DC1" w14:textId="77777777" w:rsidR="001B70EE" w:rsidRPr="00491009" w:rsidRDefault="001B70EE" w:rsidP="006F65C5">
            <w:pPr>
              <w:spacing w:after="0"/>
              <w:rPr>
                <w:rFonts w:cs="Arial"/>
                <w:sz w:val="20"/>
                <w:szCs w:val="20"/>
              </w:rPr>
            </w:pPr>
            <w:proofErr w:type="spellStart"/>
            <w:r>
              <w:rPr>
                <w:rFonts w:cs="Arial"/>
                <w:sz w:val="18"/>
              </w:rPr>
              <w:t>DMIFordringEFIFordringID</w:t>
            </w:r>
            <w:proofErr w:type="spellEnd"/>
          </w:p>
        </w:tc>
        <w:tc>
          <w:tcPr>
            <w:tcW w:w="1535" w:type="dxa"/>
          </w:tcPr>
          <w:p w14:paraId="76D98DC2" w14:textId="77777777" w:rsidR="001B70EE" w:rsidRDefault="001B70EE" w:rsidP="006F65C5">
            <w:pPr>
              <w:spacing w:after="0"/>
              <w:rPr>
                <w:rFonts w:cs="Arial"/>
                <w:sz w:val="18"/>
              </w:rPr>
            </w:pPr>
          </w:p>
        </w:tc>
        <w:tc>
          <w:tcPr>
            <w:tcW w:w="1345" w:type="dxa"/>
          </w:tcPr>
          <w:p w14:paraId="76D98DC3" w14:textId="77777777" w:rsidR="001B70EE" w:rsidRDefault="001B70EE" w:rsidP="006F65C5">
            <w:pPr>
              <w:spacing w:after="0"/>
              <w:rPr>
                <w:rFonts w:cs="Arial"/>
                <w:sz w:val="20"/>
                <w:szCs w:val="20"/>
              </w:rPr>
            </w:pPr>
          </w:p>
        </w:tc>
      </w:tr>
      <w:tr w:rsidR="00DA6F06" w:rsidRPr="00F95CAE" w14:paraId="76D98DCB" w14:textId="77777777" w:rsidTr="00025FDF">
        <w:trPr>
          <w:cantSplit/>
        </w:trPr>
        <w:tc>
          <w:tcPr>
            <w:tcW w:w="783" w:type="dxa"/>
          </w:tcPr>
          <w:p w14:paraId="76D98DC5" w14:textId="77777777" w:rsidR="00DA6F06" w:rsidRDefault="00DA6F06" w:rsidP="006F65C5">
            <w:pPr>
              <w:spacing w:after="0"/>
              <w:rPr>
                <w:rFonts w:cs="Arial"/>
                <w:sz w:val="20"/>
                <w:szCs w:val="20"/>
              </w:rPr>
            </w:pPr>
            <w:r>
              <w:rPr>
                <w:rFonts w:cs="Arial"/>
                <w:sz w:val="20"/>
                <w:szCs w:val="20"/>
              </w:rPr>
              <w:t>053</w:t>
            </w:r>
          </w:p>
        </w:tc>
        <w:tc>
          <w:tcPr>
            <w:tcW w:w="4680" w:type="dxa"/>
          </w:tcPr>
          <w:p w14:paraId="76D98DC6" w14:textId="77777777" w:rsidR="00DA6F06" w:rsidRPr="00E72F79" w:rsidRDefault="00DA6F06" w:rsidP="00E72F79">
            <w:pPr>
              <w:spacing w:after="0"/>
              <w:rPr>
                <w:rFonts w:cs="Arial"/>
                <w:sz w:val="20"/>
                <w:szCs w:val="20"/>
              </w:rPr>
            </w:pPr>
            <w:r>
              <w:rPr>
                <w:rFonts w:cs="Arial"/>
                <w:sz w:val="20"/>
                <w:szCs w:val="20"/>
              </w:rPr>
              <w:t>Årsagskode kan kun opdateres af DMI</w:t>
            </w:r>
          </w:p>
        </w:tc>
        <w:tc>
          <w:tcPr>
            <w:tcW w:w="2340" w:type="dxa"/>
          </w:tcPr>
          <w:p w14:paraId="76D98DC7" w14:textId="77777777" w:rsidR="00DA6F06" w:rsidRDefault="00DA6F06" w:rsidP="006F65C5">
            <w:pPr>
              <w:spacing w:after="0"/>
              <w:rPr>
                <w:rFonts w:cs="Arial"/>
                <w:sz w:val="18"/>
              </w:rPr>
            </w:pPr>
            <w:proofErr w:type="spellStart"/>
            <w:r>
              <w:rPr>
                <w:rFonts w:cs="Arial"/>
                <w:sz w:val="18"/>
              </w:rPr>
              <w:t>DMITransaktionLøbenu</w:t>
            </w:r>
            <w:r>
              <w:rPr>
                <w:rFonts w:cs="Arial"/>
                <w:sz w:val="18"/>
              </w:rPr>
              <w:t>m</w:t>
            </w:r>
            <w:r>
              <w:rPr>
                <w:rFonts w:cs="Arial"/>
                <w:sz w:val="18"/>
              </w:rPr>
              <w:t>mer</w:t>
            </w:r>
            <w:proofErr w:type="spellEnd"/>
          </w:p>
        </w:tc>
        <w:tc>
          <w:tcPr>
            <w:tcW w:w="2520" w:type="dxa"/>
          </w:tcPr>
          <w:p w14:paraId="76D98DC8" w14:textId="77777777" w:rsidR="00DA6F06" w:rsidRDefault="00DA6F06" w:rsidP="006F65C5">
            <w:pPr>
              <w:spacing w:after="0"/>
              <w:rPr>
                <w:rFonts w:cs="Arial"/>
                <w:sz w:val="18"/>
              </w:rPr>
            </w:pPr>
            <w:proofErr w:type="spellStart"/>
            <w:r>
              <w:rPr>
                <w:rFonts w:cs="Arial"/>
                <w:sz w:val="18"/>
              </w:rPr>
              <w:t>DMIFordringEFIFordringID</w:t>
            </w:r>
            <w:proofErr w:type="spellEnd"/>
          </w:p>
        </w:tc>
        <w:tc>
          <w:tcPr>
            <w:tcW w:w="1535" w:type="dxa"/>
          </w:tcPr>
          <w:p w14:paraId="76D98DC9" w14:textId="77777777" w:rsidR="00DA6F06" w:rsidRDefault="00DA6F06" w:rsidP="006F65C5">
            <w:pPr>
              <w:spacing w:after="0"/>
              <w:rPr>
                <w:rFonts w:cs="Arial"/>
                <w:sz w:val="18"/>
              </w:rPr>
            </w:pPr>
            <w:proofErr w:type="spellStart"/>
            <w:r>
              <w:rPr>
                <w:rFonts w:cs="Arial"/>
                <w:sz w:val="18"/>
              </w:rPr>
              <w:t>KundeNummer</w:t>
            </w:r>
            <w:proofErr w:type="spellEnd"/>
          </w:p>
        </w:tc>
        <w:tc>
          <w:tcPr>
            <w:tcW w:w="1345" w:type="dxa"/>
          </w:tcPr>
          <w:p w14:paraId="76D98DCA" w14:textId="77777777" w:rsidR="00DA6F06" w:rsidRDefault="00DA6F06" w:rsidP="006F65C5">
            <w:pPr>
              <w:spacing w:after="0"/>
              <w:rPr>
                <w:rFonts w:cs="Arial"/>
                <w:sz w:val="20"/>
                <w:szCs w:val="20"/>
              </w:rPr>
            </w:pPr>
            <w:proofErr w:type="spellStart"/>
            <w:r>
              <w:rPr>
                <w:rFonts w:cs="Arial"/>
                <w:sz w:val="20"/>
                <w:szCs w:val="20"/>
              </w:rPr>
              <w:t>KundeType</w:t>
            </w:r>
            <w:proofErr w:type="spellEnd"/>
          </w:p>
        </w:tc>
      </w:tr>
      <w:tr w:rsidR="003866C0" w:rsidRPr="00F95CAE" w14:paraId="76D98DD2" w14:textId="77777777" w:rsidTr="00025FDF">
        <w:trPr>
          <w:cantSplit/>
        </w:trPr>
        <w:tc>
          <w:tcPr>
            <w:tcW w:w="783" w:type="dxa"/>
          </w:tcPr>
          <w:p w14:paraId="76D98DCC" w14:textId="77777777" w:rsidR="003866C0" w:rsidRPr="00760367" w:rsidRDefault="003866C0" w:rsidP="004B2A56">
            <w:pPr>
              <w:spacing w:after="0"/>
              <w:rPr>
                <w:rFonts w:cs="Arial"/>
                <w:sz w:val="20"/>
                <w:szCs w:val="20"/>
              </w:rPr>
            </w:pPr>
            <w:r>
              <w:rPr>
                <w:rFonts w:cs="Arial"/>
                <w:sz w:val="20"/>
                <w:szCs w:val="20"/>
              </w:rPr>
              <w:t>054</w:t>
            </w:r>
          </w:p>
        </w:tc>
        <w:tc>
          <w:tcPr>
            <w:tcW w:w="4680" w:type="dxa"/>
          </w:tcPr>
          <w:p w14:paraId="76D98DCD" w14:textId="77777777" w:rsidR="003866C0" w:rsidRPr="00760367" w:rsidRDefault="003866C0" w:rsidP="004B2A56">
            <w:pPr>
              <w:spacing w:after="0"/>
              <w:rPr>
                <w:rFonts w:cs="Arial"/>
                <w:sz w:val="20"/>
                <w:szCs w:val="20"/>
              </w:rPr>
            </w:pPr>
            <w:r>
              <w:rPr>
                <w:rFonts w:eastAsia="Times New Roman" w:cs="Arial"/>
                <w:color w:val="000000"/>
                <w:sz w:val="20"/>
                <w:szCs w:val="20"/>
                <w:lang w:eastAsia="da-DK"/>
              </w:rPr>
              <w:t xml:space="preserve">Antal </w:t>
            </w:r>
            <w:proofErr w:type="gramStart"/>
            <w:r>
              <w:rPr>
                <w:rFonts w:eastAsia="Times New Roman" w:cs="Arial"/>
                <w:color w:val="000000"/>
                <w:sz w:val="20"/>
                <w:szCs w:val="20"/>
                <w:lang w:eastAsia="da-DK"/>
              </w:rPr>
              <w:t>rater må</w:t>
            </w:r>
            <w:proofErr w:type="gramEnd"/>
            <w:r>
              <w:rPr>
                <w:rFonts w:eastAsia="Times New Roman" w:cs="Arial"/>
                <w:color w:val="000000"/>
                <w:sz w:val="20"/>
                <w:szCs w:val="20"/>
                <w:lang w:eastAsia="da-DK"/>
              </w:rPr>
              <w:t xml:space="preserve"> højest være x</w:t>
            </w:r>
          </w:p>
        </w:tc>
        <w:tc>
          <w:tcPr>
            <w:tcW w:w="2340" w:type="dxa"/>
          </w:tcPr>
          <w:p w14:paraId="76D98DCE" w14:textId="77777777" w:rsidR="003866C0" w:rsidRPr="00760367" w:rsidRDefault="003866C0" w:rsidP="004B2A56">
            <w:pPr>
              <w:spacing w:after="0"/>
              <w:rPr>
                <w:rFonts w:cs="Arial"/>
                <w:sz w:val="20"/>
                <w:szCs w:val="20"/>
              </w:rPr>
            </w:pPr>
            <w:r>
              <w:rPr>
                <w:rFonts w:cs="Arial"/>
                <w:sz w:val="20"/>
                <w:szCs w:val="20"/>
              </w:rPr>
              <w:t>(</w:t>
            </w:r>
            <w:proofErr w:type="spellStart"/>
            <w:r>
              <w:rPr>
                <w:rFonts w:cs="Arial"/>
                <w:sz w:val="20"/>
                <w:szCs w:val="20"/>
              </w:rPr>
              <w:t>BetalingOrdningID</w:t>
            </w:r>
            <w:proofErr w:type="spellEnd"/>
            <w:r>
              <w:rPr>
                <w:rFonts w:cs="Arial"/>
                <w:sz w:val="20"/>
                <w:szCs w:val="20"/>
              </w:rPr>
              <w:t>)</w:t>
            </w:r>
          </w:p>
        </w:tc>
        <w:tc>
          <w:tcPr>
            <w:tcW w:w="2520" w:type="dxa"/>
          </w:tcPr>
          <w:p w14:paraId="76D98DCF" w14:textId="77777777" w:rsidR="003866C0" w:rsidRPr="00760367" w:rsidRDefault="003866C0" w:rsidP="004B2A56">
            <w:pPr>
              <w:spacing w:after="0"/>
              <w:rPr>
                <w:rFonts w:cs="Arial"/>
                <w:sz w:val="20"/>
                <w:szCs w:val="20"/>
              </w:rPr>
            </w:pPr>
            <w:r>
              <w:rPr>
                <w:rFonts w:cs="Arial"/>
                <w:sz w:val="20"/>
                <w:szCs w:val="20"/>
              </w:rPr>
              <w:t>(</w:t>
            </w:r>
            <w:proofErr w:type="spellStart"/>
            <w:r>
              <w:rPr>
                <w:rFonts w:cs="Arial"/>
                <w:sz w:val="20"/>
                <w:szCs w:val="20"/>
              </w:rPr>
              <w:t>BetalingOrdningRateID</w:t>
            </w:r>
            <w:proofErr w:type="spellEnd"/>
            <w:r>
              <w:rPr>
                <w:rFonts w:cs="Arial"/>
                <w:sz w:val="20"/>
                <w:szCs w:val="20"/>
              </w:rPr>
              <w:t>)</w:t>
            </w:r>
          </w:p>
        </w:tc>
        <w:tc>
          <w:tcPr>
            <w:tcW w:w="1535" w:type="dxa"/>
          </w:tcPr>
          <w:p w14:paraId="76D98DD0" w14:textId="77777777" w:rsidR="003866C0" w:rsidRPr="00760367" w:rsidRDefault="003866C0" w:rsidP="004B2A56">
            <w:pPr>
              <w:spacing w:after="0"/>
              <w:rPr>
                <w:rFonts w:cs="Arial"/>
                <w:sz w:val="20"/>
                <w:szCs w:val="20"/>
              </w:rPr>
            </w:pPr>
          </w:p>
        </w:tc>
        <w:tc>
          <w:tcPr>
            <w:tcW w:w="1345" w:type="dxa"/>
          </w:tcPr>
          <w:p w14:paraId="76D98DD1" w14:textId="77777777" w:rsidR="003866C0" w:rsidRPr="00760367" w:rsidRDefault="003866C0" w:rsidP="004B2A56">
            <w:pPr>
              <w:spacing w:after="0"/>
              <w:rPr>
                <w:rFonts w:cs="Arial"/>
                <w:sz w:val="20"/>
                <w:szCs w:val="20"/>
              </w:rPr>
            </w:pPr>
          </w:p>
        </w:tc>
      </w:tr>
      <w:tr w:rsidR="003866C0" w:rsidRPr="00F95CAE" w14:paraId="76D98DD9" w14:textId="77777777" w:rsidTr="00025FDF">
        <w:trPr>
          <w:cantSplit/>
        </w:trPr>
        <w:tc>
          <w:tcPr>
            <w:tcW w:w="783" w:type="dxa"/>
          </w:tcPr>
          <w:p w14:paraId="76D98DD3" w14:textId="77777777" w:rsidR="003866C0" w:rsidRPr="00760367" w:rsidRDefault="003866C0" w:rsidP="004B2A56">
            <w:pPr>
              <w:spacing w:after="0"/>
              <w:rPr>
                <w:rFonts w:cs="Arial"/>
                <w:sz w:val="20"/>
                <w:szCs w:val="20"/>
              </w:rPr>
            </w:pPr>
            <w:r>
              <w:rPr>
                <w:rFonts w:cs="Arial"/>
                <w:sz w:val="20"/>
                <w:szCs w:val="20"/>
              </w:rPr>
              <w:t>055</w:t>
            </w:r>
          </w:p>
        </w:tc>
        <w:tc>
          <w:tcPr>
            <w:tcW w:w="4680" w:type="dxa"/>
          </w:tcPr>
          <w:p w14:paraId="76D98DD4" w14:textId="77777777" w:rsidR="003866C0" w:rsidRPr="00760367" w:rsidRDefault="003866C0" w:rsidP="004B2A56">
            <w:pPr>
              <w:spacing w:after="0"/>
              <w:rPr>
                <w:rFonts w:cs="Arial"/>
                <w:sz w:val="20"/>
                <w:szCs w:val="20"/>
              </w:rPr>
            </w:pPr>
            <w:r>
              <w:rPr>
                <w:rFonts w:eastAsia="Times New Roman" w:cs="Arial"/>
                <w:color w:val="000000"/>
                <w:sz w:val="20"/>
                <w:szCs w:val="20"/>
                <w:lang w:eastAsia="da-DK"/>
              </w:rPr>
              <w:t>Ratebeløb skal være større end x</w:t>
            </w:r>
          </w:p>
        </w:tc>
        <w:tc>
          <w:tcPr>
            <w:tcW w:w="2340" w:type="dxa"/>
          </w:tcPr>
          <w:p w14:paraId="76D98DD5" w14:textId="77777777" w:rsidR="003866C0" w:rsidRPr="00760367" w:rsidRDefault="003866C0" w:rsidP="004B2A56">
            <w:pPr>
              <w:spacing w:after="0"/>
              <w:rPr>
                <w:rFonts w:cs="Arial"/>
                <w:sz w:val="20"/>
                <w:szCs w:val="20"/>
              </w:rPr>
            </w:pPr>
            <w:r>
              <w:rPr>
                <w:rFonts w:cs="Arial"/>
                <w:sz w:val="20"/>
                <w:szCs w:val="20"/>
              </w:rPr>
              <w:t>(</w:t>
            </w:r>
            <w:proofErr w:type="spellStart"/>
            <w:r>
              <w:rPr>
                <w:rFonts w:cs="Arial"/>
                <w:sz w:val="20"/>
                <w:szCs w:val="20"/>
              </w:rPr>
              <w:t>BetalingOrdningID</w:t>
            </w:r>
            <w:proofErr w:type="spellEnd"/>
            <w:r>
              <w:rPr>
                <w:rFonts w:cs="Arial"/>
                <w:sz w:val="20"/>
                <w:szCs w:val="20"/>
              </w:rPr>
              <w:t>)</w:t>
            </w:r>
          </w:p>
        </w:tc>
        <w:tc>
          <w:tcPr>
            <w:tcW w:w="2520" w:type="dxa"/>
          </w:tcPr>
          <w:p w14:paraId="76D98DD6" w14:textId="77777777" w:rsidR="003866C0" w:rsidRPr="00760367" w:rsidRDefault="003866C0" w:rsidP="004B2A56">
            <w:pPr>
              <w:spacing w:after="0"/>
              <w:rPr>
                <w:rFonts w:cs="Arial"/>
                <w:sz w:val="20"/>
                <w:szCs w:val="20"/>
              </w:rPr>
            </w:pPr>
            <w:r>
              <w:rPr>
                <w:rFonts w:cs="Arial"/>
                <w:sz w:val="20"/>
                <w:szCs w:val="20"/>
              </w:rPr>
              <w:t>(</w:t>
            </w:r>
            <w:proofErr w:type="spellStart"/>
            <w:r>
              <w:rPr>
                <w:rFonts w:cs="Arial"/>
                <w:sz w:val="20"/>
                <w:szCs w:val="20"/>
              </w:rPr>
              <w:t>BetalingOrdningRateID</w:t>
            </w:r>
            <w:proofErr w:type="spellEnd"/>
            <w:r>
              <w:rPr>
                <w:rFonts w:cs="Arial"/>
                <w:sz w:val="20"/>
                <w:szCs w:val="20"/>
              </w:rPr>
              <w:t>)</w:t>
            </w:r>
          </w:p>
        </w:tc>
        <w:tc>
          <w:tcPr>
            <w:tcW w:w="1535" w:type="dxa"/>
          </w:tcPr>
          <w:p w14:paraId="76D98DD7" w14:textId="77777777" w:rsidR="003866C0" w:rsidRPr="00760367" w:rsidRDefault="003866C0" w:rsidP="004B2A56">
            <w:pPr>
              <w:spacing w:after="0"/>
              <w:rPr>
                <w:rFonts w:cs="Arial"/>
                <w:sz w:val="20"/>
                <w:szCs w:val="20"/>
              </w:rPr>
            </w:pPr>
          </w:p>
        </w:tc>
        <w:tc>
          <w:tcPr>
            <w:tcW w:w="1345" w:type="dxa"/>
          </w:tcPr>
          <w:p w14:paraId="76D98DD8" w14:textId="77777777" w:rsidR="003866C0" w:rsidRPr="00760367" w:rsidRDefault="003866C0" w:rsidP="004B2A56">
            <w:pPr>
              <w:spacing w:after="0"/>
              <w:rPr>
                <w:rFonts w:cs="Arial"/>
                <w:sz w:val="20"/>
                <w:szCs w:val="20"/>
              </w:rPr>
            </w:pPr>
          </w:p>
        </w:tc>
      </w:tr>
      <w:tr w:rsidR="00E21BB3" w:rsidRPr="008156FD" w14:paraId="76D98DE0" w14:textId="77777777" w:rsidTr="00025FDF">
        <w:trPr>
          <w:cantSplit/>
        </w:trPr>
        <w:tc>
          <w:tcPr>
            <w:tcW w:w="783" w:type="dxa"/>
          </w:tcPr>
          <w:p w14:paraId="76D98DDA" w14:textId="77777777" w:rsidR="00E21BB3" w:rsidRPr="008156FD" w:rsidRDefault="00E21BB3" w:rsidP="004B2A56">
            <w:pPr>
              <w:spacing w:after="0"/>
              <w:rPr>
                <w:rFonts w:cs="Arial"/>
                <w:sz w:val="20"/>
                <w:szCs w:val="20"/>
              </w:rPr>
            </w:pPr>
            <w:r w:rsidRPr="008156FD">
              <w:rPr>
                <w:rFonts w:cs="Arial"/>
                <w:sz w:val="20"/>
                <w:szCs w:val="20"/>
              </w:rPr>
              <w:t>056</w:t>
            </w:r>
          </w:p>
        </w:tc>
        <w:tc>
          <w:tcPr>
            <w:tcW w:w="4680" w:type="dxa"/>
          </w:tcPr>
          <w:p w14:paraId="76D98DDB" w14:textId="77777777" w:rsidR="00E21BB3" w:rsidRPr="008156FD" w:rsidRDefault="008156FD" w:rsidP="004B2A56">
            <w:pPr>
              <w:spacing w:after="0"/>
              <w:rPr>
                <w:rFonts w:cs="Arial"/>
                <w:sz w:val="20"/>
                <w:szCs w:val="20"/>
              </w:rPr>
            </w:pPr>
            <w:r w:rsidRPr="008156FD">
              <w:rPr>
                <w:rFonts w:cs="Arial"/>
                <w:sz w:val="20"/>
                <w:szCs w:val="20"/>
              </w:rPr>
              <w:t xml:space="preserve">Kontrol af hvorvidt </w:t>
            </w:r>
            <w:proofErr w:type="spellStart"/>
            <w:r w:rsidRPr="008156FD">
              <w:rPr>
                <w:rFonts w:cs="Arial"/>
                <w:sz w:val="20"/>
                <w:szCs w:val="20"/>
              </w:rPr>
              <w:t>TransaktionDækningElementL</w:t>
            </w:r>
            <w:r w:rsidRPr="008156FD">
              <w:rPr>
                <w:rFonts w:cs="Arial"/>
                <w:sz w:val="20"/>
                <w:szCs w:val="20"/>
              </w:rPr>
              <w:t>i</w:t>
            </w:r>
            <w:r w:rsidRPr="008156FD">
              <w:rPr>
                <w:rFonts w:cs="Arial"/>
                <w:sz w:val="20"/>
                <w:szCs w:val="20"/>
              </w:rPr>
              <w:t>ste</w:t>
            </w:r>
            <w:proofErr w:type="spellEnd"/>
            <w:r w:rsidRPr="008156FD">
              <w:rPr>
                <w:rFonts w:cs="Arial"/>
                <w:sz w:val="20"/>
                <w:szCs w:val="20"/>
              </w:rPr>
              <w:t xml:space="preserve"> indeholder andet end indbetalinger</w:t>
            </w:r>
          </w:p>
        </w:tc>
        <w:tc>
          <w:tcPr>
            <w:tcW w:w="2340" w:type="dxa"/>
          </w:tcPr>
          <w:p w14:paraId="76D98DDC" w14:textId="77777777" w:rsidR="00E21BB3" w:rsidRPr="008156FD" w:rsidRDefault="008156FD" w:rsidP="008156FD">
            <w:pPr>
              <w:spacing w:after="0"/>
              <w:rPr>
                <w:rFonts w:cs="Arial"/>
                <w:sz w:val="18"/>
              </w:rPr>
            </w:pPr>
            <w:proofErr w:type="spellStart"/>
            <w:r w:rsidRPr="008156FD">
              <w:rPr>
                <w:rFonts w:cs="Arial"/>
                <w:sz w:val="18"/>
              </w:rPr>
              <w:t>KundeNummer</w:t>
            </w:r>
            <w:proofErr w:type="spellEnd"/>
          </w:p>
        </w:tc>
        <w:tc>
          <w:tcPr>
            <w:tcW w:w="2520" w:type="dxa"/>
          </w:tcPr>
          <w:p w14:paraId="76D98DDD" w14:textId="77777777" w:rsidR="00E21BB3" w:rsidRPr="008156FD" w:rsidRDefault="008156FD" w:rsidP="004B2A56">
            <w:pPr>
              <w:spacing w:after="0"/>
              <w:rPr>
                <w:rFonts w:cs="Arial"/>
                <w:sz w:val="18"/>
              </w:rPr>
            </w:pPr>
            <w:proofErr w:type="spellStart"/>
            <w:r w:rsidRPr="008156FD">
              <w:rPr>
                <w:rFonts w:cs="Arial"/>
                <w:sz w:val="18"/>
              </w:rPr>
              <w:t>KundeType</w:t>
            </w:r>
            <w:proofErr w:type="spellEnd"/>
          </w:p>
        </w:tc>
        <w:tc>
          <w:tcPr>
            <w:tcW w:w="1535" w:type="dxa"/>
          </w:tcPr>
          <w:p w14:paraId="76D98DDE" w14:textId="77777777" w:rsidR="00E21BB3" w:rsidRPr="008156FD" w:rsidRDefault="008156FD" w:rsidP="004B2A56">
            <w:pPr>
              <w:spacing w:after="0"/>
              <w:rPr>
                <w:rFonts w:cs="Arial"/>
                <w:sz w:val="18"/>
              </w:rPr>
            </w:pPr>
            <w:proofErr w:type="spellStart"/>
            <w:r w:rsidRPr="008156FD">
              <w:rPr>
                <w:rFonts w:cs="Arial"/>
                <w:sz w:val="18"/>
              </w:rPr>
              <w:t>DMITransaktio</w:t>
            </w:r>
            <w:r w:rsidRPr="008156FD">
              <w:rPr>
                <w:rFonts w:cs="Arial"/>
                <w:sz w:val="18"/>
              </w:rPr>
              <w:t>n</w:t>
            </w:r>
            <w:r w:rsidRPr="008156FD">
              <w:rPr>
                <w:rFonts w:cs="Arial"/>
                <w:sz w:val="18"/>
              </w:rPr>
              <w:t>Løbenummer</w:t>
            </w:r>
            <w:proofErr w:type="spellEnd"/>
          </w:p>
        </w:tc>
        <w:tc>
          <w:tcPr>
            <w:tcW w:w="1345" w:type="dxa"/>
          </w:tcPr>
          <w:p w14:paraId="76D98DDF" w14:textId="77777777" w:rsidR="00E21BB3" w:rsidRPr="008156FD" w:rsidRDefault="00E21BB3" w:rsidP="004B2A56">
            <w:pPr>
              <w:spacing w:after="0"/>
              <w:rPr>
                <w:rFonts w:cs="Arial"/>
                <w:sz w:val="18"/>
              </w:rPr>
            </w:pPr>
          </w:p>
        </w:tc>
      </w:tr>
      <w:tr w:rsidR="00E520A0" w:rsidRPr="00F95CAE" w14:paraId="76D98DE7" w14:textId="77777777" w:rsidTr="00E520A0">
        <w:trPr>
          <w:cantSplit/>
        </w:trPr>
        <w:tc>
          <w:tcPr>
            <w:tcW w:w="783" w:type="dxa"/>
          </w:tcPr>
          <w:p w14:paraId="76D98DE1" w14:textId="77777777" w:rsidR="00E520A0" w:rsidRPr="00760367" w:rsidRDefault="00E520A0" w:rsidP="00E520A0">
            <w:pPr>
              <w:spacing w:after="0"/>
              <w:rPr>
                <w:rFonts w:cs="Arial"/>
                <w:sz w:val="20"/>
                <w:szCs w:val="20"/>
              </w:rPr>
            </w:pPr>
            <w:r>
              <w:rPr>
                <w:rFonts w:cs="Arial"/>
                <w:sz w:val="20"/>
                <w:szCs w:val="20"/>
              </w:rPr>
              <w:t>057</w:t>
            </w:r>
          </w:p>
        </w:tc>
        <w:tc>
          <w:tcPr>
            <w:tcW w:w="4680" w:type="dxa"/>
          </w:tcPr>
          <w:p w14:paraId="76D98DE2" w14:textId="77777777" w:rsidR="00E520A0" w:rsidRPr="00760367" w:rsidRDefault="00E520A0" w:rsidP="00E520A0">
            <w:pPr>
              <w:spacing w:after="0"/>
              <w:rPr>
                <w:rFonts w:cs="Arial"/>
                <w:sz w:val="20"/>
                <w:szCs w:val="20"/>
              </w:rPr>
            </w:pPr>
            <w:r w:rsidRPr="00943C7B">
              <w:rPr>
                <w:rFonts w:cs="Arial"/>
                <w:sz w:val="20"/>
                <w:szCs w:val="20"/>
              </w:rPr>
              <w:t>Man kan ikke genaktive en inaktiv forældelsesdato</w:t>
            </w:r>
          </w:p>
        </w:tc>
        <w:tc>
          <w:tcPr>
            <w:tcW w:w="2340" w:type="dxa"/>
          </w:tcPr>
          <w:p w14:paraId="76D98DE3" w14:textId="77777777" w:rsidR="00E520A0" w:rsidRPr="00760367" w:rsidRDefault="00E520A0" w:rsidP="00E520A0">
            <w:pPr>
              <w:spacing w:after="0"/>
              <w:rPr>
                <w:rFonts w:cs="Arial"/>
                <w:sz w:val="20"/>
                <w:szCs w:val="20"/>
              </w:rPr>
            </w:pPr>
            <w:proofErr w:type="spellStart"/>
            <w:r w:rsidRPr="00943C7B">
              <w:rPr>
                <w:rFonts w:cs="Arial"/>
                <w:sz w:val="20"/>
                <w:szCs w:val="20"/>
              </w:rPr>
              <w:t>DMIFordringEFIFordri</w:t>
            </w:r>
            <w:r w:rsidRPr="00943C7B">
              <w:rPr>
                <w:rFonts w:cs="Arial"/>
                <w:sz w:val="20"/>
                <w:szCs w:val="20"/>
              </w:rPr>
              <w:t>n</w:t>
            </w:r>
            <w:r w:rsidRPr="00943C7B">
              <w:rPr>
                <w:rFonts w:cs="Arial"/>
                <w:sz w:val="20"/>
                <w:szCs w:val="20"/>
              </w:rPr>
              <w:t>gID</w:t>
            </w:r>
            <w:proofErr w:type="spellEnd"/>
          </w:p>
        </w:tc>
        <w:tc>
          <w:tcPr>
            <w:tcW w:w="2520" w:type="dxa"/>
          </w:tcPr>
          <w:p w14:paraId="76D98DE4" w14:textId="77777777" w:rsidR="00E520A0" w:rsidRPr="00760367" w:rsidRDefault="00E520A0" w:rsidP="00E520A0">
            <w:pPr>
              <w:spacing w:after="0"/>
              <w:rPr>
                <w:rFonts w:cs="Arial"/>
                <w:sz w:val="20"/>
                <w:szCs w:val="20"/>
              </w:rPr>
            </w:pPr>
            <w:proofErr w:type="spellStart"/>
            <w:r>
              <w:rPr>
                <w:rFonts w:cs="Arial"/>
                <w:sz w:val="20"/>
                <w:szCs w:val="20"/>
              </w:rPr>
              <w:t>KundeNummer</w:t>
            </w:r>
            <w:proofErr w:type="spellEnd"/>
          </w:p>
        </w:tc>
        <w:tc>
          <w:tcPr>
            <w:tcW w:w="1535" w:type="dxa"/>
          </w:tcPr>
          <w:p w14:paraId="76D98DE5" w14:textId="77777777" w:rsidR="00E520A0" w:rsidRPr="00760367" w:rsidRDefault="00E520A0" w:rsidP="00E520A0">
            <w:pPr>
              <w:spacing w:after="0"/>
              <w:rPr>
                <w:rFonts w:cs="Arial"/>
                <w:sz w:val="20"/>
                <w:szCs w:val="20"/>
              </w:rPr>
            </w:pPr>
            <w:proofErr w:type="spellStart"/>
            <w:r>
              <w:rPr>
                <w:rFonts w:cs="Arial"/>
                <w:sz w:val="20"/>
                <w:szCs w:val="20"/>
              </w:rPr>
              <w:t>KundeType</w:t>
            </w:r>
            <w:proofErr w:type="spellEnd"/>
          </w:p>
        </w:tc>
        <w:tc>
          <w:tcPr>
            <w:tcW w:w="1345" w:type="dxa"/>
          </w:tcPr>
          <w:p w14:paraId="76D98DE6" w14:textId="77777777" w:rsidR="00E520A0" w:rsidRPr="00760367" w:rsidRDefault="00E520A0" w:rsidP="00E520A0">
            <w:pPr>
              <w:spacing w:after="0"/>
              <w:rPr>
                <w:rFonts w:cs="Arial"/>
                <w:sz w:val="20"/>
                <w:szCs w:val="20"/>
              </w:rPr>
            </w:pPr>
          </w:p>
        </w:tc>
      </w:tr>
      <w:tr w:rsidR="003866C0" w:rsidRPr="00F95CAE" w14:paraId="76D98DEE" w14:textId="77777777" w:rsidTr="00025FDF">
        <w:trPr>
          <w:cantSplit/>
        </w:trPr>
        <w:tc>
          <w:tcPr>
            <w:tcW w:w="783" w:type="dxa"/>
          </w:tcPr>
          <w:p w14:paraId="76D98DE8" w14:textId="77777777" w:rsidR="003866C0" w:rsidRPr="00760367" w:rsidRDefault="003866C0" w:rsidP="004B2A56">
            <w:pPr>
              <w:spacing w:after="0"/>
              <w:rPr>
                <w:rFonts w:cs="Arial"/>
                <w:sz w:val="20"/>
                <w:szCs w:val="20"/>
              </w:rPr>
            </w:pPr>
            <w:r w:rsidRPr="00760367">
              <w:rPr>
                <w:rFonts w:cs="Arial"/>
                <w:sz w:val="20"/>
                <w:szCs w:val="20"/>
              </w:rPr>
              <w:t>102</w:t>
            </w:r>
          </w:p>
        </w:tc>
        <w:tc>
          <w:tcPr>
            <w:tcW w:w="4680" w:type="dxa"/>
          </w:tcPr>
          <w:p w14:paraId="76D98DE9" w14:textId="77777777" w:rsidR="003866C0" w:rsidRPr="00760367" w:rsidRDefault="003866C0" w:rsidP="004B2A56">
            <w:pPr>
              <w:spacing w:after="0"/>
              <w:rPr>
                <w:rFonts w:cs="Arial"/>
                <w:sz w:val="20"/>
                <w:szCs w:val="20"/>
              </w:rPr>
            </w:pPr>
            <w:proofErr w:type="spellStart"/>
            <w:r w:rsidRPr="00760367">
              <w:rPr>
                <w:rFonts w:cs="Arial"/>
                <w:sz w:val="20"/>
                <w:szCs w:val="20"/>
              </w:rPr>
              <w:t>Fordringhaver</w:t>
            </w:r>
            <w:proofErr w:type="spellEnd"/>
            <w:r w:rsidRPr="00760367">
              <w:rPr>
                <w:rFonts w:cs="Arial"/>
                <w:sz w:val="20"/>
                <w:szCs w:val="20"/>
              </w:rPr>
              <w:t xml:space="preserve"> findes ikke </w:t>
            </w:r>
          </w:p>
        </w:tc>
        <w:tc>
          <w:tcPr>
            <w:tcW w:w="2340" w:type="dxa"/>
          </w:tcPr>
          <w:p w14:paraId="76D98DEA" w14:textId="77777777" w:rsidR="003866C0" w:rsidRPr="00760367" w:rsidRDefault="003866C0" w:rsidP="004B2A56">
            <w:pPr>
              <w:spacing w:after="0"/>
              <w:rPr>
                <w:rFonts w:cs="Arial"/>
                <w:sz w:val="20"/>
                <w:szCs w:val="20"/>
              </w:rPr>
            </w:pPr>
            <w:proofErr w:type="spellStart"/>
            <w:r w:rsidRPr="00760367">
              <w:rPr>
                <w:rFonts w:cs="Arial"/>
                <w:sz w:val="20"/>
                <w:szCs w:val="20"/>
              </w:rPr>
              <w:t>DMIFordringHaverID</w:t>
            </w:r>
            <w:proofErr w:type="spellEnd"/>
          </w:p>
        </w:tc>
        <w:tc>
          <w:tcPr>
            <w:tcW w:w="2520" w:type="dxa"/>
          </w:tcPr>
          <w:p w14:paraId="76D98DEB" w14:textId="77777777" w:rsidR="003866C0" w:rsidRPr="00760367" w:rsidRDefault="003866C0" w:rsidP="004B2A56">
            <w:pPr>
              <w:spacing w:after="0"/>
              <w:rPr>
                <w:rFonts w:cs="Arial"/>
                <w:sz w:val="20"/>
                <w:szCs w:val="20"/>
              </w:rPr>
            </w:pPr>
          </w:p>
        </w:tc>
        <w:tc>
          <w:tcPr>
            <w:tcW w:w="1535" w:type="dxa"/>
          </w:tcPr>
          <w:p w14:paraId="76D98DEC" w14:textId="77777777" w:rsidR="003866C0" w:rsidRPr="00760367" w:rsidRDefault="003866C0" w:rsidP="004B2A56">
            <w:pPr>
              <w:spacing w:after="0"/>
              <w:rPr>
                <w:rFonts w:cs="Arial"/>
                <w:sz w:val="20"/>
                <w:szCs w:val="20"/>
              </w:rPr>
            </w:pPr>
          </w:p>
        </w:tc>
        <w:tc>
          <w:tcPr>
            <w:tcW w:w="1345" w:type="dxa"/>
          </w:tcPr>
          <w:p w14:paraId="76D98DED" w14:textId="77777777" w:rsidR="003866C0" w:rsidRPr="00760367" w:rsidRDefault="003866C0" w:rsidP="004B2A56">
            <w:pPr>
              <w:spacing w:after="0"/>
              <w:rPr>
                <w:rFonts w:cs="Arial"/>
                <w:sz w:val="20"/>
                <w:szCs w:val="20"/>
              </w:rPr>
            </w:pPr>
          </w:p>
        </w:tc>
      </w:tr>
      <w:tr w:rsidR="003866C0" w:rsidRPr="00F95CAE" w14:paraId="76D98DF5" w14:textId="77777777" w:rsidTr="00025FDF">
        <w:trPr>
          <w:cantSplit/>
        </w:trPr>
        <w:tc>
          <w:tcPr>
            <w:tcW w:w="783" w:type="dxa"/>
          </w:tcPr>
          <w:p w14:paraId="76D98DEF" w14:textId="77777777" w:rsidR="003866C0" w:rsidRPr="00760367" w:rsidRDefault="003866C0" w:rsidP="004B2A56">
            <w:pPr>
              <w:spacing w:after="0"/>
              <w:rPr>
                <w:rFonts w:cs="Arial"/>
                <w:sz w:val="20"/>
                <w:szCs w:val="20"/>
              </w:rPr>
            </w:pPr>
            <w:r w:rsidRPr="00760367">
              <w:rPr>
                <w:rFonts w:cs="Arial"/>
                <w:sz w:val="20"/>
                <w:szCs w:val="20"/>
              </w:rPr>
              <w:t>103</w:t>
            </w:r>
          </w:p>
        </w:tc>
        <w:tc>
          <w:tcPr>
            <w:tcW w:w="4680" w:type="dxa"/>
          </w:tcPr>
          <w:p w14:paraId="76D98DF0" w14:textId="77777777" w:rsidR="003866C0" w:rsidRPr="00760367" w:rsidRDefault="003866C0" w:rsidP="004B2A56">
            <w:pPr>
              <w:spacing w:after="0"/>
              <w:rPr>
                <w:rFonts w:cs="Arial"/>
                <w:sz w:val="20"/>
                <w:szCs w:val="20"/>
              </w:rPr>
            </w:pPr>
            <w:r w:rsidRPr="00760367">
              <w:rPr>
                <w:rFonts w:cs="Arial"/>
                <w:sz w:val="20"/>
                <w:szCs w:val="20"/>
              </w:rPr>
              <w:t xml:space="preserve">Ugyldig </w:t>
            </w:r>
            <w:proofErr w:type="spellStart"/>
            <w:r w:rsidRPr="00760367">
              <w:rPr>
                <w:rFonts w:cs="Arial"/>
                <w:sz w:val="20"/>
                <w:szCs w:val="20"/>
              </w:rPr>
              <w:t>UdligningAfregning</w:t>
            </w:r>
            <w:proofErr w:type="spellEnd"/>
            <w:r w:rsidRPr="00760367">
              <w:rPr>
                <w:rFonts w:cs="Arial"/>
                <w:sz w:val="20"/>
                <w:szCs w:val="20"/>
              </w:rPr>
              <w:t xml:space="preserve"> </w:t>
            </w:r>
          </w:p>
        </w:tc>
        <w:tc>
          <w:tcPr>
            <w:tcW w:w="2340" w:type="dxa"/>
          </w:tcPr>
          <w:p w14:paraId="76D98DF1" w14:textId="77777777" w:rsidR="003866C0" w:rsidRPr="00760367" w:rsidRDefault="003866C0" w:rsidP="004B2A56">
            <w:pPr>
              <w:spacing w:after="0"/>
              <w:rPr>
                <w:rFonts w:cs="Arial"/>
                <w:sz w:val="20"/>
                <w:szCs w:val="20"/>
              </w:rPr>
            </w:pPr>
            <w:proofErr w:type="spellStart"/>
            <w:r w:rsidRPr="00760367">
              <w:rPr>
                <w:rFonts w:cs="Arial"/>
                <w:sz w:val="20"/>
                <w:szCs w:val="20"/>
              </w:rPr>
              <w:t>DMIFordringHave</w:t>
            </w:r>
            <w:r w:rsidRPr="00760367">
              <w:rPr>
                <w:rFonts w:cs="Arial"/>
                <w:sz w:val="20"/>
                <w:szCs w:val="20"/>
              </w:rPr>
              <w:t>r</w:t>
            </w:r>
            <w:r w:rsidRPr="00760367">
              <w:rPr>
                <w:rFonts w:cs="Arial"/>
                <w:sz w:val="20"/>
                <w:szCs w:val="20"/>
              </w:rPr>
              <w:t>AfregningID</w:t>
            </w:r>
            <w:proofErr w:type="spellEnd"/>
          </w:p>
        </w:tc>
        <w:tc>
          <w:tcPr>
            <w:tcW w:w="2520" w:type="dxa"/>
          </w:tcPr>
          <w:p w14:paraId="76D98DF2" w14:textId="77777777" w:rsidR="003866C0" w:rsidRPr="00760367" w:rsidRDefault="003866C0" w:rsidP="004B2A56">
            <w:pPr>
              <w:spacing w:after="0"/>
              <w:rPr>
                <w:rFonts w:cs="Arial"/>
                <w:sz w:val="20"/>
                <w:szCs w:val="20"/>
              </w:rPr>
            </w:pPr>
          </w:p>
        </w:tc>
        <w:tc>
          <w:tcPr>
            <w:tcW w:w="1535" w:type="dxa"/>
          </w:tcPr>
          <w:p w14:paraId="76D98DF3" w14:textId="77777777" w:rsidR="003866C0" w:rsidRPr="00760367" w:rsidRDefault="003866C0" w:rsidP="004B2A56">
            <w:pPr>
              <w:spacing w:after="0"/>
              <w:rPr>
                <w:rFonts w:cs="Arial"/>
                <w:sz w:val="20"/>
                <w:szCs w:val="20"/>
              </w:rPr>
            </w:pPr>
          </w:p>
        </w:tc>
        <w:tc>
          <w:tcPr>
            <w:tcW w:w="1345" w:type="dxa"/>
          </w:tcPr>
          <w:p w14:paraId="76D98DF4" w14:textId="77777777" w:rsidR="003866C0" w:rsidRPr="00760367" w:rsidRDefault="003866C0" w:rsidP="004B2A56">
            <w:pPr>
              <w:spacing w:after="0"/>
              <w:rPr>
                <w:rFonts w:cs="Arial"/>
                <w:sz w:val="20"/>
                <w:szCs w:val="20"/>
              </w:rPr>
            </w:pPr>
          </w:p>
        </w:tc>
      </w:tr>
      <w:tr w:rsidR="003866C0" w:rsidRPr="00F95CAE" w14:paraId="76D98DFC" w14:textId="77777777" w:rsidTr="00025FDF">
        <w:trPr>
          <w:cantSplit/>
        </w:trPr>
        <w:tc>
          <w:tcPr>
            <w:tcW w:w="783" w:type="dxa"/>
          </w:tcPr>
          <w:p w14:paraId="76D98DF6" w14:textId="77777777" w:rsidR="003866C0" w:rsidRPr="00760367" w:rsidRDefault="003866C0" w:rsidP="004B2A56">
            <w:pPr>
              <w:spacing w:after="0"/>
              <w:rPr>
                <w:rFonts w:cs="Arial"/>
                <w:sz w:val="20"/>
                <w:szCs w:val="20"/>
              </w:rPr>
            </w:pPr>
            <w:r w:rsidRPr="00760367">
              <w:rPr>
                <w:rFonts w:cs="Arial"/>
                <w:sz w:val="20"/>
                <w:szCs w:val="20"/>
              </w:rPr>
              <w:t>104</w:t>
            </w:r>
          </w:p>
        </w:tc>
        <w:tc>
          <w:tcPr>
            <w:tcW w:w="4680" w:type="dxa"/>
          </w:tcPr>
          <w:p w14:paraId="76D98DF7" w14:textId="77777777" w:rsidR="003866C0" w:rsidRPr="00760367" w:rsidRDefault="003866C0" w:rsidP="004B2A56">
            <w:pPr>
              <w:spacing w:after="0"/>
              <w:rPr>
                <w:rFonts w:cs="Arial"/>
                <w:sz w:val="20"/>
                <w:szCs w:val="20"/>
              </w:rPr>
            </w:pPr>
            <w:r w:rsidRPr="00760367">
              <w:rPr>
                <w:rFonts w:cs="Arial"/>
                <w:sz w:val="20"/>
                <w:szCs w:val="20"/>
              </w:rPr>
              <w:t xml:space="preserve">Ugyldig </w:t>
            </w:r>
            <w:proofErr w:type="spellStart"/>
            <w:r w:rsidRPr="00760367">
              <w:rPr>
                <w:rFonts w:cs="Arial"/>
                <w:sz w:val="20"/>
                <w:szCs w:val="20"/>
              </w:rPr>
              <w:t>UdligningAfregning</w:t>
            </w:r>
            <w:proofErr w:type="spellEnd"/>
            <w:r w:rsidRPr="00760367">
              <w:rPr>
                <w:rFonts w:cs="Arial"/>
                <w:sz w:val="20"/>
                <w:szCs w:val="20"/>
              </w:rPr>
              <w:t xml:space="preserve"> af fordring </w:t>
            </w:r>
          </w:p>
        </w:tc>
        <w:tc>
          <w:tcPr>
            <w:tcW w:w="2340" w:type="dxa"/>
          </w:tcPr>
          <w:p w14:paraId="76D98DF8" w14:textId="77777777" w:rsidR="003866C0" w:rsidRPr="00760367" w:rsidRDefault="003866C0" w:rsidP="004B2A56">
            <w:pPr>
              <w:spacing w:after="0"/>
              <w:rPr>
                <w:rFonts w:cs="Arial"/>
                <w:sz w:val="20"/>
                <w:szCs w:val="20"/>
              </w:rPr>
            </w:pPr>
            <w:proofErr w:type="spellStart"/>
            <w:r w:rsidRPr="00760367">
              <w:rPr>
                <w:rFonts w:cs="Arial"/>
                <w:sz w:val="20"/>
                <w:szCs w:val="20"/>
              </w:rPr>
              <w:t>DMIFordringHave</w:t>
            </w:r>
            <w:r w:rsidRPr="00760367">
              <w:rPr>
                <w:rFonts w:cs="Arial"/>
                <w:sz w:val="20"/>
                <w:szCs w:val="20"/>
              </w:rPr>
              <w:t>r</w:t>
            </w:r>
            <w:r w:rsidRPr="00760367">
              <w:rPr>
                <w:rFonts w:cs="Arial"/>
                <w:sz w:val="20"/>
                <w:szCs w:val="20"/>
              </w:rPr>
              <w:t>AfregningID</w:t>
            </w:r>
            <w:proofErr w:type="spellEnd"/>
          </w:p>
        </w:tc>
        <w:tc>
          <w:tcPr>
            <w:tcW w:w="2520" w:type="dxa"/>
          </w:tcPr>
          <w:p w14:paraId="76D98DF9" w14:textId="77777777" w:rsidR="003866C0" w:rsidRPr="00760367" w:rsidRDefault="003866C0" w:rsidP="004B2A56">
            <w:pPr>
              <w:spacing w:after="0"/>
              <w:rPr>
                <w:rFonts w:cs="Arial"/>
                <w:sz w:val="20"/>
                <w:szCs w:val="20"/>
              </w:rPr>
            </w:pPr>
            <w:proofErr w:type="spellStart"/>
            <w:r w:rsidRPr="00760367">
              <w:rPr>
                <w:rFonts w:cs="Arial"/>
                <w:sz w:val="20"/>
                <w:szCs w:val="20"/>
              </w:rPr>
              <w:t>DMIFordringEFIFordringID</w:t>
            </w:r>
            <w:proofErr w:type="spellEnd"/>
          </w:p>
        </w:tc>
        <w:tc>
          <w:tcPr>
            <w:tcW w:w="1535" w:type="dxa"/>
          </w:tcPr>
          <w:p w14:paraId="76D98DFA" w14:textId="77777777" w:rsidR="003866C0" w:rsidRPr="00760367" w:rsidRDefault="003866C0" w:rsidP="004B2A56">
            <w:pPr>
              <w:spacing w:after="0"/>
              <w:rPr>
                <w:rFonts w:cs="Arial"/>
                <w:sz w:val="20"/>
                <w:szCs w:val="20"/>
              </w:rPr>
            </w:pPr>
          </w:p>
        </w:tc>
        <w:tc>
          <w:tcPr>
            <w:tcW w:w="1345" w:type="dxa"/>
          </w:tcPr>
          <w:p w14:paraId="76D98DFB" w14:textId="77777777" w:rsidR="003866C0" w:rsidRPr="00760367" w:rsidRDefault="003866C0" w:rsidP="004B2A56">
            <w:pPr>
              <w:spacing w:after="0"/>
              <w:rPr>
                <w:rFonts w:cs="Arial"/>
                <w:sz w:val="20"/>
                <w:szCs w:val="20"/>
              </w:rPr>
            </w:pPr>
          </w:p>
        </w:tc>
      </w:tr>
      <w:tr w:rsidR="003866C0" w:rsidRPr="00F95CAE" w14:paraId="76D98E03" w14:textId="77777777" w:rsidTr="00025FDF">
        <w:trPr>
          <w:cantSplit/>
        </w:trPr>
        <w:tc>
          <w:tcPr>
            <w:tcW w:w="783" w:type="dxa"/>
          </w:tcPr>
          <w:p w14:paraId="76D98DFD" w14:textId="77777777" w:rsidR="003866C0" w:rsidRPr="00760367" w:rsidRDefault="003866C0" w:rsidP="004B2A56">
            <w:pPr>
              <w:spacing w:after="0"/>
              <w:rPr>
                <w:rFonts w:cs="Arial"/>
                <w:sz w:val="20"/>
                <w:szCs w:val="20"/>
              </w:rPr>
            </w:pPr>
            <w:r w:rsidRPr="00760367">
              <w:rPr>
                <w:rFonts w:cs="Arial"/>
                <w:sz w:val="20"/>
                <w:szCs w:val="20"/>
              </w:rPr>
              <w:t>105</w:t>
            </w:r>
          </w:p>
        </w:tc>
        <w:tc>
          <w:tcPr>
            <w:tcW w:w="4680" w:type="dxa"/>
          </w:tcPr>
          <w:p w14:paraId="76D98DFE" w14:textId="77777777" w:rsidR="003866C0" w:rsidRPr="00760367" w:rsidRDefault="003866C0" w:rsidP="004B2A56">
            <w:pPr>
              <w:spacing w:after="0"/>
              <w:rPr>
                <w:rFonts w:cs="Arial"/>
                <w:sz w:val="20"/>
                <w:szCs w:val="20"/>
              </w:rPr>
            </w:pPr>
            <w:r w:rsidRPr="00760367">
              <w:rPr>
                <w:rFonts w:cs="Arial"/>
                <w:sz w:val="20"/>
                <w:szCs w:val="20"/>
              </w:rPr>
              <w:t xml:space="preserve">Ugyldig rente underret på fordring </w:t>
            </w:r>
          </w:p>
        </w:tc>
        <w:tc>
          <w:tcPr>
            <w:tcW w:w="2340" w:type="dxa"/>
          </w:tcPr>
          <w:p w14:paraId="76D98DFF" w14:textId="77777777" w:rsidR="003866C0" w:rsidRPr="00760367" w:rsidRDefault="003866C0" w:rsidP="004B2A56">
            <w:pPr>
              <w:spacing w:after="0"/>
              <w:rPr>
                <w:rFonts w:cs="Arial"/>
                <w:sz w:val="20"/>
                <w:szCs w:val="20"/>
              </w:rPr>
            </w:pPr>
            <w:proofErr w:type="spellStart"/>
            <w:r w:rsidRPr="00760367">
              <w:rPr>
                <w:rFonts w:cs="Arial"/>
                <w:sz w:val="20"/>
                <w:szCs w:val="20"/>
              </w:rPr>
              <w:t>DMIFordringEFIFordri</w:t>
            </w:r>
            <w:r w:rsidRPr="00760367">
              <w:rPr>
                <w:rFonts w:cs="Arial"/>
                <w:sz w:val="20"/>
                <w:szCs w:val="20"/>
              </w:rPr>
              <w:t>n</w:t>
            </w:r>
            <w:r w:rsidRPr="00760367">
              <w:rPr>
                <w:rFonts w:cs="Arial"/>
                <w:sz w:val="20"/>
                <w:szCs w:val="20"/>
              </w:rPr>
              <w:t>gID</w:t>
            </w:r>
            <w:proofErr w:type="spellEnd"/>
          </w:p>
        </w:tc>
        <w:tc>
          <w:tcPr>
            <w:tcW w:w="2520" w:type="dxa"/>
          </w:tcPr>
          <w:p w14:paraId="76D98E00" w14:textId="77777777" w:rsidR="003866C0" w:rsidRPr="00760367" w:rsidRDefault="003866C0" w:rsidP="004B2A56">
            <w:pPr>
              <w:spacing w:after="0"/>
              <w:rPr>
                <w:rFonts w:cs="Arial"/>
                <w:sz w:val="20"/>
                <w:szCs w:val="20"/>
              </w:rPr>
            </w:pPr>
          </w:p>
        </w:tc>
        <w:tc>
          <w:tcPr>
            <w:tcW w:w="1535" w:type="dxa"/>
          </w:tcPr>
          <w:p w14:paraId="76D98E01" w14:textId="77777777" w:rsidR="003866C0" w:rsidRPr="00760367" w:rsidRDefault="003866C0" w:rsidP="004B2A56">
            <w:pPr>
              <w:spacing w:after="0"/>
              <w:rPr>
                <w:rFonts w:cs="Arial"/>
                <w:sz w:val="20"/>
                <w:szCs w:val="20"/>
              </w:rPr>
            </w:pPr>
          </w:p>
        </w:tc>
        <w:tc>
          <w:tcPr>
            <w:tcW w:w="1345" w:type="dxa"/>
          </w:tcPr>
          <w:p w14:paraId="76D98E02" w14:textId="77777777" w:rsidR="003866C0" w:rsidRPr="00760367" w:rsidRDefault="003866C0" w:rsidP="004B2A56">
            <w:pPr>
              <w:spacing w:after="0"/>
              <w:rPr>
                <w:rFonts w:cs="Arial"/>
                <w:sz w:val="20"/>
                <w:szCs w:val="20"/>
              </w:rPr>
            </w:pPr>
          </w:p>
        </w:tc>
      </w:tr>
      <w:tr w:rsidR="003866C0" w:rsidRPr="00F95CAE" w14:paraId="76D98E0A" w14:textId="77777777" w:rsidTr="00025FDF">
        <w:trPr>
          <w:cantSplit/>
        </w:trPr>
        <w:tc>
          <w:tcPr>
            <w:tcW w:w="783" w:type="dxa"/>
          </w:tcPr>
          <w:p w14:paraId="76D98E04" w14:textId="77777777" w:rsidR="003866C0" w:rsidRDefault="003866C0" w:rsidP="004B2A56">
            <w:pPr>
              <w:spacing w:after="0"/>
              <w:rPr>
                <w:rFonts w:cs="Arial"/>
                <w:sz w:val="20"/>
                <w:szCs w:val="20"/>
              </w:rPr>
            </w:pPr>
            <w:r>
              <w:rPr>
                <w:rFonts w:cs="Arial"/>
                <w:sz w:val="20"/>
                <w:szCs w:val="20"/>
              </w:rPr>
              <w:t>106</w:t>
            </w:r>
          </w:p>
        </w:tc>
        <w:tc>
          <w:tcPr>
            <w:tcW w:w="4680" w:type="dxa"/>
          </w:tcPr>
          <w:p w14:paraId="76D98E05" w14:textId="77777777" w:rsidR="003866C0" w:rsidRDefault="003866C0" w:rsidP="00E033FE">
            <w:pPr>
              <w:spacing w:after="0"/>
              <w:rPr>
                <w:rFonts w:cs="Arial"/>
                <w:sz w:val="20"/>
                <w:szCs w:val="20"/>
              </w:rPr>
            </w:pPr>
            <w:r w:rsidRPr="00B87EEC">
              <w:rPr>
                <w:rFonts w:eastAsia="Times New Roman" w:cs="Arial"/>
                <w:color w:val="000000"/>
                <w:sz w:val="20"/>
                <w:szCs w:val="20"/>
                <w:lang w:eastAsia="da-DK"/>
              </w:rPr>
              <w:t xml:space="preserve">Hvis hæftelsesforholdet er nyt skal </w:t>
            </w:r>
            <w:proofErr w:type="spellStart"/>
            <w:r w:rsidRPr="00B87EEC">
              <w:rPr>
                <w:rFonts w:eastAsia="Times New Roman" w:cs="Arial"/>
                <w:color w:val="000000"/>
                <w:sz w:val="20"/>
                <w:szCs w:val="20"/>
                <w:lang w:eastAsia="da-DK"/>
              </w:rPr>
              <w:t>HæftelseValg</w:t>
            </w:r>
            <w:proofErr w:type="spellEnd"/>
            <w:r w:rsidRPr="00B87EEC">
              <w:rPr>
                <w:rFonts w:eastAsia="Times New Roman" w:cs="Arial"/>
                <w:color w:val="000000"/>
                <w:sz w:val="20"/>
                <w:szCs w:val="20"/>
                <w:lang w:eastAsia="da-DK"/>
              </w:rPr>
              <w:t xml:space="preserve"> være udfyldt for </w:t>
            </w:r>
            <w:proofErr w:type="spellStart"/>
            <w:r w:rsidRPr="00B87EEC">
              <w:rPr>
                <w:rFonts w:eastAsia="Times New Roman" w:cs="Arial"/>
                <w:color w:val="000000"/>
                <w:sz w:val="20"/>
                <w:szCs w:val="20"/>
                <w:lang w:eastAsia="da-DK"/>
              </w:rPr>
              <w:t>ProRata</w:t>
            </w:r>
            <w:proofErr w:type="spellEnd"/>
            <w:r w:rsidRPr="00B87EEC">
              <w:rPr>
                <w:rFonts w:eastAsia="Times New Roman" w:cs="Arial"/>
                <w:color w:val="000000"/>
                <w:sz w:val="20"/>
                <w:szCs w:val="20"/>
                <w:lang w:eastAsia="da-DK"/>
              </w:rPr>
              <w:t xml:space="preserve"> hæftelse </w:t>
            </w:r>
          </w:p>
        </w:tc>
        <w:tc>
          <w:tcPr>
            <w:tcW w:w="2340" w:type="dxa"/>
          </w:tcPr>
          <w:p w14:paraId="76D98E06" w14:textId="77777777" w:rsidR="003866C0" w:rsidRDefault="003866C0" w:rsidP="00E033FE">
            <w:pPr>
              <w:spacing w:after="0"/>
              <w:rPr>
                <w:rFonts w:cs="Arial"/>
                <w:sz w:val="18"/>
              </w:rPr>
            </w:pPr>
            <w:proofErr w:type="spellStart"/>
            <w:r>
              <w:rPr>
                <w:rFonts w:cs="Arial"/>
                <w:sz w:val="18"/>
              </w:rPr>
              <w:t>DMIFordringEFIFordringID</w:t>
            </w:r>
            <w:proofErr w:type="spellEnd"/>
          </w:p>
        </w:tc>
        <w:tc>
          <w:tcPr>
            <w:tcW w:w="2520" w:type="dxa"/>
          </w:tcPr>
          <w:p w14:paraId="76D98E07" w14:textId="77777777" w:rsidR="003866C0" w:rsidRPr="0099612E"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1535" w:type="dxa"/>
          </w:tcPr>
          <w:p w14:paraId="76D98E08" w14:textId="77777777" w:rsidR="003866C0" w:rsidRPr="00491009" w:rsidRDefault="003866C0" w:rsidP="00E033FE">
            <w:pPr>
              <w:spacing w:after="0"/>
              <w:rPr>
                <w:rFonts w:cs="Arial"/>
                <w:sz w:val="20"/>
                <w:szCs w:val="20"/>
              </w:rPr>
            </w:pPr>
            <w:proofErr w:type="spellStart"/>
            <w:r>
              <w:rPr>
                <w:rFonts w:cs="Arial"/>
                <w:sz w:val="20"/>
                <w:szCs w:val="20"/>
              </w:rPr>
              <w:t>KundeType</w:t>
            </w:r>
            <w:proofErr w:type="spellEnd"/>
          </w:p>
        </w:tc>
        <w:tc>
          <w:tcPr>
            <w:tcW w:w="1345" w:type="dxa"/>
          </w:tcPr>
          <w:p w14:paraId="76D98E09" w14:textId="77777777" w:rsidR="003866C0" w:rsidRPr="00491009" w:rsidRDefault="003866C0" w:rsidP="003D5184">
            <w:pPr>
              <w:spacing w:after="0"/>
              <w:rPr>
                <w:rFonts w:cs="Arial"/>
                <w:sz w:val="20"/>
                <w:szCs w:val="20"/>
              </w:rPr>
            </w:pPr>
          </w:p>
        </w:tc>
      </w:tr>
      <w:tr w:rsidR="003866C0" w:rsidRPr="00F95CAE" w14:paraId="76D98E11" w14:textId="77777777" w:rsidTr="00025FDF">
        <w:trPr>
          <w:cantSplit/>
        </w:trPr>
        <w:tc>
          <w:tcPr>
            <w:tcW w:w="783" w:type="dxa"/>
          </w:tcPr>
          <w:p w14:paraId="76D98E0B" w14:textId="77777777" w:rsidR="003866C0" w:rsidRDefault="003866C0" w:rsidP="004B2A56">
            <w:pPr>
              <w:spacing w:after="0"/>
              <w:rPr>
                <w:rFonts w:cs="Arial"/>
                <w:sz w:val="20"/>
                <w:szCs w:val="20"/>
              </w:rPr>
            </w:pPr>
            <w:r>
              <w:rPr>
                <w:rFonts w:cs="Arial"/>
                <w:sz w:val="20"/>
                <w:szCs w:val="20"/>
              </w:rPr>
              <w:lastRenderedPageBreak/>
              <w:t>107</w:t>
            </w:r>
          </w:p>
        </w:tc>
        <w:tc>
          <w:tcPr>
            <w:tcW w:w="4680" w:type="dxa"/>
          </w:tcPr>
          <w:p w14:paraId="76D98E0C" w14:textId="77777777" w:rsidR="003866C0" w:rsidRPr="00E033FE" w:rsidRDefault="003866C0" w:rsidP="00E033FE">
            <w:pPr>
              <w:spacing w:after="0"/>
              <w:rPr>
                <w:rFonts w:eastAsia="Times New Roman" w:cs="Arial"/>
                <w:color w:val="000000"/>
                <w:sz w:val="20"/>
                <w:szCs w:val="20"/>
                <w:lang w:eastAsia="da-DK"/>
              </w:rPr>
            </w:pPr>
            <w:r w:rsidRPr="00E033FE">
              <w:rPr>
                <w:rFonts w:eastAsia="Times New Roman" w:cs="Arial"/>
                <w:color w:val="000000"/>
                <w:sz w:val="20"/>
                <w:szCs w:val="20"/>
                <w:lang w:eastAsia="da-DK"/>
              </w:rPr>
              <w:t>Hvis hæftelsesforholdet er en ændring til et eksist</w:t>
            </w:r>
            <w:r w:rsidRPr="00E033FE">
              <w:rPr>
                <w:rFonts w:eastAsia="Times New Roman" w:cs="Arial"/>
                <w:color w:val="000000"/>
                <w:sz w:val="20"/>
                <w:szCs w:val="20"/>
                <w:lang w:eastAsia="da-DK"/>
              </w:rPr>
              <w:t>e</w:t>
            </w:r>
            <w:r w:rsidRPr="00E033FE">
              <w:rPr>
                <w:rFonts w:eastAsia="Times New Roman" w:cs="Arial"/>
                <w:color w:val="000000"/>
                <w:sz w:val="20"/>
                <w:szCs w:val="20"/>
                <w:lang w:eastAsia="da-DK"/>
              </w:rPr>
              <w:t xml:space="preserve">rende hæftelsesforhold må </w:t>
            </w:r>
            <w:proofErr w:type="spellStart"/>
            <w:r w:rsidRPr="00E033FE">
              <w:rPr>
                <w:rFonts w:eastAsia="Times New Roman" w:cs="Arial"/>
                <w:color w:val="000000"/>
                <w:sz w:val="20"/>
                <w:szCs w:val="20"/>
                <w:lang w:eastAsia="da-DK"/>
              </w:rPr>
              <w:t>HæftelseValg</w:t>
            </w:r>
            <w:proofErr w:type="spellEnd"/>
            <w:r w:rsidRPr="00E033FE">
              <w:rPr>
                <w:rFonts w:eastAsia="Times New Roman" w:cs="Arial"/>
                <w:color w:val="000000"/>
                <w:sz w:val="20"/>
                <w:szCs w:val="20"/>
                <w:lang w:eastAsia="da-DK"/>
              </w:rPr>
              <w:t xml:space="preserve"> ikke være udfyldt </w:t>
            </w:r>
          </w:p>
        </w:tc>
        <w:tc>
          <w:tcPr>
            <w:tcW w:w="2340" w:type="dxa"/>
          </w:tcPr>
          <w:p w14:paraId="76D98E0D" w14:textId="77777777" w:rsidR="003866C0" w:rsidRDefault="003866C0" w:rsidP="00E033FE">
            <w:pPr>
              <w:spacing w:after="0"/>
              <w:rPr>
                <w:rFonts w:cs="Arial"/>
                <w:sz w:val="18"/>
              </w:rPr>
            </w:pPr>
            <w:proofErr w:type="spellStart"/>
            <w:r>
              <w:rPr>
                <w:rFonts w:cs="Arial"/>
                <w:sz w:val="18"/>
              </w:rPr>
              <w:t>DMIFordringEFIFordringID</w:t>
            </w:r>
            <w:proofErr w:type="spellEnd"/>
          </w:p>
        </w:tc>
        <w:tc>
          <w:tcPr>
            <w:tcW w:w="2520" w:type="dxa"/>
          </w:tcPr>
          <w:p w14:paraId="76D98E0E" w14:textId="77777777" w:rsidR="003866C0" w:rsidRPr="0099612E"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1535" w:type="dxa"/>
          </w:tcPr>
          <w:p w14:paraId="76D98E0F" w14:textId="77777777" w:rsidR="003866C0" w:rsidRPr="00491009" w:rsidRDefault="003866C0" w:rsidP="00E033FE">
            <w:pPr>
              <w:spacing w:after="0"/>
              <w:rPr>
                <w:rFonts w:cs="Arial"/>
                <w:sz w:val="20"/>
                <w:szCs w:val="20"/>
              </w:rPr>
            </w:pPr>
            <w:proofErr w:type="spellStart"/>
            <w:r>
              <w:rPr>
                <w:rFonts w:cs="Arial"/>
                <w:sz w:val="20"/>
                <w:szCs w:val="20"/>
              </w:rPr>
              <w:t>KundeType</w:t>
            </w:r>
            <w:proofErr w:type="spellEnd"/>
          </w:p>
        </w:tc>
        <w:tc>
          <w:tcPr>
            <w:tcW w:w="1345" w:type="dxa"/>
          </w:tcPr>
          <w:p w14:paraId="76D98E10" w14:textId="77777777" w:rsidR="003866C0" w:rsidRPr="00491009" w:rsidRDefault="003866C0" w:rsidP="003D5184">
            <w:pPr>
              <w:spacing w:after="0"/>
              <w:rPr>
                <w:rFonts w:cs="Arial"/>
                <w:sz w:val="20"/>
                <w:szCs w:val="20"/>
              </w:rPr>
            </w:pPr>
          </w:p>
        </w:tc>
      </w:tr>
      <w:tr w:rsidR="003866C0" w:rsidRPr="00F95CAE" w14:paraId="76D98E18" w14:textId="77777777" w:rsidTr="00025FDF">
        <w:trPr>
          <w:cantSplit/>
        </w:trPr>
        <w:tc>
          <w:tcPr>
            <w:tcW w:w="783" w:type="dxa"/>
          </w:tcPr>
          <w:p w14:paraId="76D98E12" w14:textId="77777777" w:rsidR="003866C0" w:rsidRDefault="003866C0" w:rsidP="004B2A56">
            <w:pPr>
              <w:spacing w:after="0"/>
              <w:rPr>
                <w:rFonts w:cs="Arial"/>
                <w:sz w:val="20"/>
                <w:szCs w:val="20"/>
              </w:rPr>
            </w:pPr>
            <w:r>
              <w:rPr>
                <w:rFonts w:cs="Arial"/>
                <w:sz w:val="20"/>
                <w:szCs w:val="20"/>
              </w:rPr>
              <w:t>108</w:t>
            </w:r>
          </w:p>
        </w:tc>
        <w:tc>
          <w:tcPr>
            <w:tcW w:w="4680" w:type="dxa"/>
          </w:tcPr>
          <w:p w14:paraId="76D98E13" w14:textId="77777777" w:rsidR="003866C0" w:rsidRPr="00E033FE" w:rsidRDefault="003866C0" w:rsidP="00E033FE">
            <w:pPr>
              <w:spacing w:after="0"/>
              <w:rPr>
                <w:rFonts w:eastAsia="Times New Roman" w:cs="Arial"/>
                <w:color w:val="000000"/>
                <w:sz w:val="20"/>
                <w:szCs w:val="20"/>
                <w:lang w:eastAsia="da-DK"/>
              </w:rPr>
            </w:pPr>
            <w:r w:rsidRPr="00E033FE">
              <w:rPr>
                <w:rFonts w:eastAsia="Times New Roman" w:cs="Arial"/>
                <w:color w:val="000000"/>
                <w:sz w:val="20"/>
                <w:szCs w:val="20"/>
                <w:lang w:eastAsia="da-DK"/>
              </w:rPr>
              <w:t xml:space="preserve">Hvis der er tale om </w:t>
            </w:r>
            <w:proofErr w:type="spellStart"/>
            <w:r w:rsidRPr="00E033FE">
              <w:rPr>
                <w:rFonts w:eastAsia="Times New Roman" w:cs="Arial"/>
                <w:color w:val="000000"/>
                <w:sz w:val="20"/>
                <w:szCs w:val="20"/>
                <w:lang w:eastAsia="da-DK"/>
              </w:rPr>
              <w:t>ProRata</w:t>
            </w:r>
            <w:proofErr w:type="spellEnd"/>
            <w:r w:rsidRPr="00E033FE">
              <w:rPr>
                <w:rFonts w:eastAsia="Times New Roman" w:cs="Arial"/>
                <w:color w:val="000000"/>
                <w:sz w:val="20"/>
                <w:szCs w:val="20"/>
                <w:lang w:eastAsia="da-DK"/>
              </w:rPr>
              <w:t xml:space="preserve"> hæftelse må </w:t>
            </w:r>
            <w:proofErr w:type="spellStart"/>
            <w:r w:rsidRPr="00E033FE">
              <w:rPr>
                <w:rFonts w:eastAsia="Times New Roman" w:cs="Arial"/>
                <w:color w:val="000000"/>
                <w:sz w:val="20"/>
                <w:szCs w:val="20"/>
                <w:lang w:eastAsia="da-DK"/>
              </w:rPr>
              <w:t>Hæfte</w:t>
            </w:r>
            <w:r w:rsidRPr="00E033FE">
              <w:rPr>
                <w:rFonts w:eastAsia="Times New Roman" w:cs="Arial"/>
                <w:color w:val="000000"/>
                <w:sz w:val="20"/>
                <w:szCs w:val="20"/>
                <w:lang w:eastAsia="da-DK"/>
              </w:rPr>
              <w:t>l</w:t>
            </w:r>
            <w:r w:rsidRPr="00E033FE">
              <w:rPr>
                <w:rFonts w:eastAsia="Times New Roman" w:cs="Arial"/>
                <w:color w:val="000000"/>
                <w:sz w:val="20"/>
                <w:szCs w:val="20"/>
                <w:lang w:eastAsia="da-DK"/>
              </w:rPr>
              <w:t>seBegrænsetValg</w:t>
            </w:r>
            <w:proofErr w:type="spellEnd"/>
            <w:r w:rsidRPr="00E033FE">
              <w:rPr>
                <w:rFonts w:eastAsia="Times New Roman" w:cs="Arial"/>
                <w:color w:val="000000"/>
                <w:sz w:val="20"/>
                <w:szCs w:val="20"/>
                <w:lang w:eastAsia="da-DK"/>
              </w:rPr>
              <w:t xml:space="preserve"> ikke være udfyldt </w:t>
            </w:r>
          </w:p>
        </w:tc>
        <w:tc>
          <w:tcPr>
            <w:tcW w:w="2340" w:type="dxa"/>
          </w:tcPr>
          <w:p w14:paraId="76D98E14" w14:textId="77777777" w:rsidR="003866C0" w:rsidRDefault="003866C0" w:rsidP="00E033FE">
            <w:pPr>
              <w:spacing w:after="0"/>
              <w:rPr>
                <w:rFonts w:cs="Arial"/>
                <w:sz w:val="18"/>
              </w:rPr>
            </w:pPr>
            <w:proofErr w:type="spellStart"/>
            <w:r>
              <w:rPr>
                <w:rFonts w:cs="Arial"/>
                <w:sz w:val="18"/>
              </w:rPr>
              <w:t>DMIFordringEFIFordringID</w:t>
            </w:r>
            <w:proofErr w:type="spellEnd"/>
          </w:p>
        </w:tc>
        <w:tc>
          <w:tcPr>
            <w:tcW w:w="2520" w:type="dxa"/>
          </w:tcPr>
          <w:p w14:paraId="76D98E15" w14:textId="77777777" w:rsidR="003866C0" w:rsidRPr="0099612E"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1535" w:type="dxa"/>
          </w:tcPr>
          <w:p w14:paraId="76D98E16" w14:textId="77777777" w:rsidR="003866C0" w:rsidRPr="00491009" w:rsidRDefault="003866C0" w:rsidP="00E033FE">
            <w:pPr>
              <w:spacing w:after="0"/>
              <w:rPr>
                <w:rFonts w:cs="Arial"/>
                <w:sz w:val="20"/>
                <w:szCs w:val="20"/>
              </w:rPr>
            </w:pPr>
            <w:proofErr w:type="spellStart"/>
            <w:r>
              <w:rPr>
                <w:rFonts w:cs="Arial"/>
                <w:sz w:val="20"/>
                <w:szCs w:val="20"/>
              </w:rPr>
              <w:t>KundeType</w:t>
            </w:r>
            <w:proofErr w:type="spellEnd"/>
          </w:p>
        </w:tc>
        <w:tc>
          <w:tcPr>
            <w:tcW w:w="1345" w:type="dxa"/>
          </w:tcPr>
          <w:p w14:paraId="76D98E17" w14:textId="77777777" w:rsidR="003866C0" w:rsidRPr="00491009" w:rsidRDefault="003866C0" w:rsidP="003D5184">
            <w:pPr>
              <w:spacing w:after="0"/>
              <w:rPr>
                <w:rFonts w:cs="Arial"/>
                <w:sz w:val="20"/>
                <w:szCs w:val="20"/>
              </w:rPr>
            </w:pPr>
          </w:p>
        </w:tc>
      </w:tr>
      <w:tr w:rsidR="003866C0" w:rsidRPr="00F95CAE" w14:paraId="76D98E1F" w14:textId="77777777" w:rsidTr="00025FDF">
        <w:trPr>
          <w:cantSplit/>
        </w:trPr>
        <w:tc>
          <w:tcPr>
            <w:tcW w:w="783" w:type="dxa"/>
          </w:tcPr>
          <w:p w14:paraId="76D98E19" w14:textId="77777777" w:rsidR="003866C0" w:rsidRDefault="003866C0" w:rsidP="004B2A56">
            <w:pPr>
              <w:spacing w:after="0"/>
              <w:rPr>
                <w:rFonts w:cs="Arial"/>
                <w:sz w:val="20"/>
                <w:szCs w:val="20"/>
              </w:rPr>
            </w:pPr>
            <w:r>
              <w:rPr>
                <w:rFonts w:cs="Arial"/>
                <w:sz w:val="20"/>
                <w:szCs w:val="20"/>
              </w:rPr>
              <w:t>109</w:t>
            </w:r>
          </w:p>
        </w:tc>
        <w:tc>
          <w:tcPr>
            <w:tcW w:w="4680" w:type="dxa"/>
          </w:tcPr>
          <w:p w14:paraId="76D98E1A" w14:textId="77777777" w:rsidR="003866C0" w:rsidRPr="00E033FE" w:rsidRDefault="003866C0" w:rsidP="00E033FE">
            <w:pPr>
              <w:spacing w:after="0"/>
              <w:rPr>
                <w:rFonts w:eastAsia="Times New Roman" w:cs="Arial"/>
                <w:color w:val="000000"/>
                <w:sz w:val="20"/>
                <w:szCs w:val="20"/>
                <w:lang w:eastAsia="da-DK"/>
              </w:rPr>
            </w:pPr>
            <w:r w:rsidRPr="00E033FE">
              <w:rPr>
                <w:rFonts w:eastAsia="Times New Roman" w:cs="Arial"/>
                <w:color w:val="000000"/>
                <w:sz w:val="20"/>
                <w:szCs w:val="20"/>
                <w:lang w:eastAsia="da-DK"/>
              </w:rPr>
              <w:t>Hvis hæftelsesforholdet er en ændring til et eksist</w:t>
            </w:r>
            <w:r w:rsidRPr="00E033FE">
              <w:rPr>
                <w:rFonts w:eastAsia="Times New Roman" w:cs="Arial"/>
                <w:color w:val="000000"/>
                <w:sz w:val="20"/>
                <w:szCs w:val="20"/>
                <w:lang w:eastAsia="da-DK"/>
              </w:rPr>
              <w:t>e</w:t>
            </w:r>
            <w:r w:rsidRPr="00E033FE">
              <w:rPr>
                <w:rFonts w:eastAsia="Times New Roman" w:cs="Arial"/>
                <w:color w:val="000000"/>
                <w:sz w:val="20"/>
                <w:szCs w:val="20"/>
                <w:lang w:eastAsia="da-DK"/>
              </w:rPr>
              <w:t xml:space="preserve">rende hæftelsesforhold må </w:t>
            </w:r>
            <w:proofErr w:type="spellStart"/>
            <w:r w:rsidRPr="00E033FE">
              <w:rPr>
                <w:rFonts w:eastAsia="Times New Roman" w:cs="Arial"/>
                <w:color w:val="000000"/>
                <w:sz w:val="20"/>
                <w:szCs w:val="20"/>
                <w:lang w:eastAsia="da-DK"/>
              </w:rPr>
              <w:t>HæftelseBegrænse</w:t>
            </w:r>
            <w:r w:rsidRPr="00E033FE">
              <w:rPr>
                <w:rFonts w:eastAsia="Times New Roman" w:cs="Arial"/>
                <w:color w:val="000000"/>
                <w:sz w:val="20"/>
                <w:szCs w:val="20"/>
                <w:lang w:eastAsia="da-DK"/>
              </w:rPr>
              <w:t>t</w:t>
            </w:r>
            <w:r w:rsidRPr="00E033FE">
              <w:rPr>
                <w:rFonts w:eastAsia="Times New Roman" w:cs="Arial"/>
                <w:color w:val="000000"/>
                <w:sz w:val="20"/>
                <w:szCs w:val="20"/>
                <w:lang w:eastAsia="da-DK"/>
              </w:rPr>
              <w:t>Valg</w:t>
            </w:r>
            <w:proofErr w:type="spellEnd"/>
            <w:r w:rsidRPr="00E033FE">
              <w:rPr>
                <w:rFonts w:eastAsia="Times New Roman" w:cs="Arial"/>
                <w:color w:val="000000"/>
                <w:sz w:val="20"/>
                <w:szCs w:val="20"/>
                <w:lang w:eastAsia="da-DK"/>
              </w:rPr>
              <w:t xml:space="preserve"> ikke være udfyldt </w:t>
            </w:r>
          </w:p>
        </w:tc>
        <w:tc>
          <w:tcPr>
            <w:tcW w:w="2340" w:type="dxa"/>
          </w:tcPr>
          <w:p w14:paraId="76D98E1B" w14:textId="77777777" w:rsidR="003866C0" w:rsidRDefault="003866C0" w:rsidP="00E033FE">
            <w:pPr>
              <w:spacing w:after="0"/>
              <w:rPr>
                <w:rFonts w:cs="Arial"/>
                <w:sz w:val="18"/>
              </w:rPr>
            </w:pPr>
            <w:proofErr w:type="spellStart"/>
            <w:r>
              <w:rPr>
                <w:rFonts w:cs="Arial"/>
                <w:sz w:val="18"/>
              </w:rPr>
              <w:t>DMIFordringEFIFordringID</w:t>
            </w:r>
            <w:proofErr w:type="spellEnd"/>
          </w:p>
        </w:tc>
        <w:tc>
          <w:tcPr>
            <w:tcW w:w="2520" w:type="dxa"/>
          </w:tcPr>
          <w:p w14:paraId="76D98E1C" w14:textId="77777777" w:rsidR="003866C0" w:rsidRPr="0099612E"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1535" w:type="dxa"/>
          </w:tcPr>
          <w:p w14:paraId="76D98E1D" w14:textId="77777777" w:rsidR="003866C0" w:rsidRPr="00491009" w:rsidRDefault="003866C0" w:rsidP="00E033FE">
            <w:pPr>
              <w:spacing w:after="0"/>
              <w:rPr>
                <w:rFonts w:cs="Arial"/>
                <w:sz w:val="20"/>
                <w:szCs w:val="20"/>
              </w:rPr>
            </w:pPr>
            <w:proofErr w:type="spellStart"/>
            <w:r>
              <w:rPr>
                <w:rFonts w:cs="Arial"/>
                <w:sz w:val="20"/>
                <w:szCs w:val="20"/>
              </w:rPr>
              <w:t>KundeType</w:t>
            </w:r>
            <w:proofErr w:type="spellEnd"/>
          </w:p>
        </w:tc>
        <w:tc>
          <w:tcPr>
            <w:tcW w:w="1345" w:type="dxa"/>
          </w:tcPr>
          <w:p w14:paraId="76D98E1E" w14:textId="77777777" w:rsidR="003866C0" w:rsidRPr="00491009" w:rsidRDefault="003866C0" w:rsidP="003D5184">
            <w:pPr>
              <w:spacing w:after="0"/>
              <w:rPr>
                <w:rFonts w:cs="Arial"/>
                <w:sz w:val="20"/>
                <w:szCs w:val="20"/>
              </w:rPr>
            </w:pPr>
          </w:p>
        </w:tc>
      </w:tr>
      <w:tr w:rsidR="003866C0" w:rsidRPr="00F95CAE" w14:paraId="76D98E26" w14:textId="77777777" w:rsidTr="00025FDF">
        <w:trPr>
          <w:cantSplit/>
        </w:trPr>
        <w:tc>
          <w:tcPr>
            <w:tcW w:w="783" w:type="dxa"/>
          </w:tcPr>
          <w:p w14:paraId="76D98E20" w14:textId="77777777" w:rsidR="003866C0" w:rsidRDefault="003866C0" w:rsidP="004B2A56">
            <w:pPr>
              <w:spacing w:after="0"/>
              <w:rPr>
                <w:rFonts w:cs="Arial"/>
                <w:sz w:val="20"/>
                <w:szCs w:val="20"/>
              </w:rPr>
            </w:pPr>
            <w:r>
              <w:rPr>
                <w:rFonts w:cs="Arial"/>
                <w:sz w:val="20"/>
                <w:szCs w:val="20"/>
              </w:rPr>
              <w:t>185</w:t>
            </w:r>
          </w:p>
        </w:tc>
        <w:tc>
          <w:tcPr>
            <w:tcW w:w="4680" w:type="dxa"/>
          </w:tcPr>
          <w:p w14:paraId="76D98E21" w14:textId="77777777" w:rsidR="003866C0" w:rsidRPr="00E033FE" w:rsidRDefault="003866C0" w:rsidP="00E033FE">
            <w:pPr>
              <w:spacing w:after="0"/>
              <w:rPr>
                <w:rFonts w:eastAsia="Times New Roman" w:cs="Arial"/>
                <w:color w:val="000000"/>
                <w:sz w:val="20"/>
                <w:szCs w:val="20"/>
                <w:lang w:eastAsia="da-DK"/>
              </w:rPr>
            </w:pPr>
            <w:r w:rsidRPr="007C0A26">
              <w:rPr>
                <w:rFonts w:cs="Arial"/>
                <w:sz w:val="18"/>
              </w:rPr>
              <w:t>Gyldig transport aftale.  Aftalen skal tilhøre en udbet</w:t>
            </w:r>
            <w:r w:rsidRPr="007C0A26">
              <w:rPr>
                <w:rFonts w:cs="Arial"/>
                <w:sz w:val="18"/>
              </w:rPr>
              <w:t>a</w:t>
            </w:r>
            <w:r w:rsidRPr="007C0A26">
              <w:rPr>
                <w:rFonts w:cs="Arial"/>
                <w:sz w:val="18"/>
              </w:rPr>
              <w:t>lende myndighed eller være en rettighedshaveraftale</w:t>
            </w:r>
          </w:p>
        </w:tc>
        <w:tc>
          <w:tcPr>
            <w:tcW w:w="2340" w:type="dxa"/>
          </w:tcPr>
          <w:p w14:paraId="76D98E22" w14:textId="77777777" w:rsidR="003866C0" w:rsidRDefault="003866C0" w:rsidP="00E033FE">
            <w:pPr>
              <w:spacing w:after="0"/>
              <w:rPr>
                <w:rFonts w:cs="Arial"/>
                <w:sz w:val="18"/>
              </w:rPr>
            </w:pPr>
            <w:proofErr w:type="spellStart"/>
            <w:r w:rsidRPr="007C0A26">
              <w:rPr>
                <w:rFonts w:cs="Arial"/>
                <w:sz w:val="18"/>
              </w:rPr>
              <w:t>DMIFordringHaverID</w:t>
            </w:r>
            <w:proofErr w:type="spellEnd"/>
          </w:p>
        </w:tc>
        <w:tc>
          <w:tcPr>
            <w:tcW w:w="2520" w:type="dxa"/>
          </w:tcPr>
          <w:p w14:paraId="76D98E23" w14:textId="77777777" w:rsidR="003866C0"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14:paraId="76D98E24" w14:textId="77777777" w:rsidR="003866C0" w:rsidRDefault="003866C0" w:rsidP="00E033FE">
            <w:pPr>
              <w:spacing w:after="0"/>
              <w:rPr>
                <w:rFonts w:cs="Arial"/>
                <w:sz w:val="20"/>
                <w:szCs w:val="20"/>
              </w:rPr>
            </w:pPr>
          </w:p>
        </w:tc>
        <w:tc>
          <w:tcPr>
            <w:tcW w:w="1345" w:type="dxa"/>
          </w:tcPr>
          <w:p w14:paraId="76D98E25" w14:textId="77777777" w:rsidR="003866C0" w:rsidRPr="00491009" w:rsidRDefault="003866C0" w:rsidP="003D5184">
            <w:pPr>
              <w:spacing w:after="0"/>
              <w:rPr>
                <w:rFonts w:cs="Arial"/>
                <w:sz w:val="20"/>
                <w:szCs w:val="20"/>
              </w:rPr>
            </w:pPr>
          </w:p>
        </w:tc>
      </w:tr>
      <w:tr w:rsidR="003866C0" w:rsidRPr="00F95CAE" w14:paraId="76D98E2D" w14:textId="77777777" w:rsidTr="00025FDF">
        <w:trPr>
          <w:cantSplit/>
        </w:trPr>
        <w:tc>
          <w:tcPr>
            <w:tcW w:w="783" w:type="dxa"/>
          </w:tcPr>
          <w:p w14:paraId="76D98E27" w14:textId="77777777" w:rsidR="003866C0" w:rsidRDefault="003866C0" w:rsidP="004B2A56">
            <w:pPr>
              <w:spacing w:after="0"/>
              <w:rPr>
                <w:rFonts w:cs="Arial"/>
                <w:sz w:val="20"/>
                <w:szCs w:val="20"/>
              </w:rPr>
            </w:pPr>
            <w:r>
              <w:rPr>
                <w:rFonts w:cs="Arial"/>
                <w:sz w:val="20"/>
                <w:szCs w:val="20"/>
              </w:rPr>
              <w:t>186</w:t>
            </w:r>
          </w:p>
        </w:tc>
        <w:tc>
          <w:tcPr>
            <w:tcW w:w="4680" w:type="dxa"/>
          </w:tcPr>
          <w:p w14:paraId="76D98E28" w14:textId="77777777" w:rsidR="003866C0" w:rsidRPr="00693B36" w:rsidRDefault="003866C0" w:rsidP="00E033FE">
            <w:pPr>
              <w:spacing w:after="0"/>
              <w:rPr>
                <w:rFonts w:cs="Arial"/>
                <w:sz w:val="18"/>
              </w:rPr>
            </w:pPr>
            <w:r w:rsidRPr="007C0A26">
              <w:rPr>
                <w:rFonts w:cs="Arial"/>
                <w:sz w:val="18"/>
              </w:rPr>
              <w:t xml:space="preserve">Gyldig </w:t>
            </w:r>
            <w:proofErr w:type="spellStart"/>
            <w:r w:rsidRPr="007C0A26">
              <w:rPr>
                <w:rFonts w:cs="Arial"/>
                <w:sz w:val="18"/>
              </w:rPr>
              <w:t>fordringhaver</w:t>
            </w:r>
            <w:proofErr w:type="spellEnd"/>
            <w:r w:rsidRPr="007C0A26">
              <w:rPr>
                <w:rFonts w:cs="Arial"/>
                <w:sz w:val="18"/>
              </w:rPr>
              <w:t xml:space="preserve"> angivelse.  </w:t>
            </w:r>
            <w:proofErr w:type="spellStart"/>
            <w:r w:rsidRPr="007C0A26">
              <w:rPr>
                <w:rFonts w:cs="Arial"/>
                <w:sz w:val="18"/>
              </w:rPr>
              <w:t>Fordringhaver</w:t>
            </w:r>
            <w:proofErr w:type="spellEnd"/>
            <w:r w:rsidRPr="007C0A26">
              <w:rPr>
                <w:rFonts w:cs="Arial"/>
                <w:sz w:val="18"/>
              </w:rPr>
              <w:t xml:space="preserve"> kan ikke oprette fordringer for en anden </w:t>
            </w:r>
            <w:proofErr w:type="spellStart"/>
            <w:r w:rsidRPr="007C0A26">
              <w:rPr>
                <w:rFonts w:cs="Arial"/>
                <w:sz w:val="18"/>
              </w:rPr>
              <w:t>fordringhaver</w:t>
            </w:r>
            <w:proofErr w:type="spellEnd"/>
          </w:p>
        </w:tc>
        <w:tc>
          <w:tcPr>
            <w:tcW w:w="2340" w:type="dxa"/>
          </w:tcPr>
          <w:p w14:paraId="76D98E29" w14:textId="77777777" w:rsidR="003866C0" w:rsidRPr="00693B36" w:rsidRDefault="003866C0" w:rsidP="00AB4FB8">
            <w:pPr>
              <w:spacing w:after="0"/>
              <w:rPr>
                <w:rFonts w:cs="Arial"/>
                <w:sz w:val="18"/>
              </w:rPr>
            </w:pPr>
            <w:proofErr w:type="spellStart"/>
            <w:r w:rsidRPr="007C0A26">
              <w:rPr>
                <w:rFonts w:cs="Arial"/>
                <w:sz w:val="18"/>
              </w:rPr>
              <w:t>DMIFordringHaverID</w:t>
            </w:r>
            <w:proofErr w:type="spellEnd"/>
          </w:p>
        </w:tc>
        <w:tc>
          <w:tcPr>
            <w:tcW w:w="2520" w:type="dxa"/>
          </w:tcPr>
          <w:p w14:paraId="76D98E2A" w14:textId="77777777" w:rsidR="003866C0" w:rsidRPr="00693B36"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14:paraId="76D98E2B" w14:textId="77777777" w:rsidR="003866C0" w:rsidRDefault="003866C0" w:rsidP="00E033FE">
            <w:pPr>
              <w:spacing w:after="0"/>
              <w:rPr>
                <w:rFonts w:cs="Arial"/>
                <w:sz w:val="20"/>
                <w:szCs w:val="20"/>
              </w:rPr>
            </w:pPr>
          </w:p>
        </w:tc>
        <w:tc>
          <w:tcPr>
            <w:tcW w:w="1345" w:type="dxa"/>
          </w:tcPr>
          <w:p w14:paraId="76D98E2C" w14:textId="77777777" w:rsidR="003866C0" w:rsidRPr="00491009" w:rsidRDefault="003866C0" w:rsidP="003D5184">
            <w:pPr>
              <w:spacing w:after="0"/>
              <w:rPr>
                <w:rFonts w:cs="Arial"/>
                <w:sz w:val="20"/>
                <w:szCs w:val="20"/>
              </w:rPr>
            </w:pPr>
          </w:p>
        </w:tc>
      </w:tr>
      <w:tr w:rsidR="003866C0" w:rsidRPr="00F95CAE" w14:paraId="76D98E34" w14:textId="77777777" w:rsidTr="00025FDF">
        <w:trPr>
          <w:cantSplit/>
        </w:trPr>
        <w:tc>
          <w:tcPr>
            <w:tcW w:w="783" w:type="dxa"/>
          </w:tcPr>
          <w:p w14:paraId="76D98E2E" w14:textId="77777777" w:rsidR="003866C0" w:rsidRDefault="003866C0" w:rsidP="004B2A56">
            <w:pPr>
              <w:spacing w:after="0"/>
              <w:rPr>
                <w:rFonts w:cs="Arial"/>
                <w:sz w:val="20"/>
                <w:szCs w:val="20"/>
              </w:rPr>
            </w:pPr>
            <w:r>
              <w:rPr>
                <w:rFonts w:cs="Arial"/>
                <w:sz w:val="20"/>
                <w:szCs w:val="20"/>
              </w:rPr>
              <w:t>187</w:t>
            </w:r>
          </w:p>
        </w:tc>
        <w:tc>
          <w:tcPr>
            <w:tcW w:w="4680" w:type="dxa"/>
          </w:tcPr>
          <w:p w14:paraId="76D98E2F" w14:textId="77777777" w:rsidR="003866C0" w:rsidRPr="00693B36" w:rsidRDefault="003866C0" w:rsidP="00E033FE">
            <w:pPr>
              <w:spacing w:after="0"/>
              <w:rPr>
                <w:rFonts w:cs="Arial"/>
                <w:sz w:val="18"/>
              </w:rPr>
            </w:pPr>
            <w:r w:rsidRPr="007C0A26">
              <w:rPr>
                <w:rFonts w:cs="Arial"/>
                <w:sz w:val="18"/>
              </w:rPr>
              <w:t xml:space="preserve">Hæftelsesforhold der er beriget af EFI kan ikke ændres af </w:t>
            </w:r>
            <w:proofErr w:type="spellStart"/>
            <w:r w:rsidRPr="007C0A26">
              <w:rPr>
                <w:rFonts w:cs="Arial"/>
                <w:sz w:val="18"/>
              </w:rPr>
              <w:t>fordringhaver</w:t>
            </w:r>
            <w:proofErr w:type="spellEnd"/>
          </w:p>
        </w:tc>
        <w:tc>
          <w:tcPr>
            <w:tcW w:w="2340" w:type="dxa"/>
          </w:tcPr>
          <w:p w14:paraId="76D98E30" w14:textId="77777777" w:rsidR="003866C0" w:rsidRPr="00693B36" w:rsidRDefault="003866C0" w:rsidP="00E033FE">
            <w:pPr>
              <w:spacing w:after="0"/>
              <w:rPr>
                <w:rFonts w:cs="Arial"/>
                <w:sz w:val="18"/>
              </w:rPr>
            </w:pPr>
            <w:proofErr w:type="spellStart"/>
            <w:r w:rsidRPr="007C0A26">
              <w:rPr>
                <w:rFonts w:cs="Arial"/>
                <w:sz w:val="18"/>
              </w:rPr>
              <w:t>KundeNummer</w:t>
            </w:r>
            <w:proofErr w:type="spellEnd"/>
          </w:p>
        </w:tc>
        <w:tc>
          <w:tcPr>
            <w:tcW w:w="2520" w:type="dxa"/>
          </w:tcPr>
          <w:p w14:paraId="76D98E31" w14:textId="77777777" w:rsidR="003866C0" w:rsidRPr="00693B36"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14:paraId="76D98E32" w14:textId="77777777" w:rsidR="003866C0" w:rsidRDefault="003866C0" w:rsidP="00E033FE">
            <w:pPr>
              <w:spacing w:after="0"/>
              <w:rPr>
                <w:rFonts w:cs="Arial"/>
                <w:sz w:val="20"/>
                <w:szCs w:val="20"/>
              </w:rPr>
            </w:pPr>
          </w:p>
        </w:tc>
        <w:tc>
          <w:tcPr>
            <w:tcW w:w="1345" w:type="dxa"/>
          </w:tcPr>
          <w:p w14:paraId="76D98E33" w14:textId="77777777" w:rsidR="003866C0" w:rsidRPr="00491009" w:rsidRDefault="003866C0" w:rsidP="003D5184">
            <w:pPr>
              <w:spacing w:after="0"/>
              <w:rPr>
                <w:rFonts w:cs="Arial"/>
                <w:sz w:val="20"/>
                <w:szCs w:val="20"/>
              </w:rPr>
            </w:pPr>
          </w:p>
        </w:tc>
      </w:tr>
      <w:tr w:rsidR="003866C0" w:rsidRPr="00F95CAE" w14:paraId="76D98E3B" w14:textId="77777777" w:rsidTr="00025FDF">
        <w:trPr>
          <w:cantSplit/>
        </w:trPr>
        <w:tc>
          <w:tcPr>
            <w:tcW w:w="783" w:type="dxa"/>
          </w:tcPr>
          <w:p w14:paraId="76D98E35" w14:textId="77777777" w:rsidR="003866C0" w:rsidRDefault="003866C0" w:rsidP="004B2A56">
            <w:pPr>
              <w:spacing w:after="0"/>
              <w:rPr>
                <w:rFonts w:cs="Arial"/>
                <w:sz w:val="20"/>
                <w:szCs w:val="20"/>
              </w:rPr>
            </w:pPr>
            <w:r>
              <w:rPr>
                <w:rFonts w:cs="Arial"/>
                <w:sz w:val="20"/>
                <w:szCs w:val="20"/>
              </w:rPr>
              <w:t>188</w:t>
            </w:r>
          </w:p>
        </w:tc>
        <w:tc>
          <w:tcPr>
            <w:tcW w:w="4680" w:type="dxa"/>
          </w:tcPr>
          <w:p w14:paraId="76D98E36" w14:textId="77777777" w:rsidR="003866C0" w:rsidRPr="00693B36" w:rsidRDefault="003866C0" w:rsidP="00E033FE">
            <w:pPr>
              <w:spacing w:after="0"/>
              <w:rPr>
                <w:rFonts w:cs="Arial"/>
                <w:sz w:val="18"/>
              </w:rPr>
            </w:pPr>
            <w:r w:rsidRPr="007C0A26">
              <w:rPr>
                <w:rFonts w:cs="Arial"/>
                <w:sz w:val="18"/>
              </w:rPr>
              <w:t>Transport har procentfordring og skal nedskrives på fo</w:t>
            </w:r>
            <w:r w:rsidRPr="007C0A26">
              <w:rPr>
                <w:rFonts w:cs="Arial"/>
                <w:sz w:val="18"/>
              </w:rPr>
              <w:t>r</w:t>
            </w:r>
            <w:r w:rsidRPr="007C0A26">
              <w:rPr>
                <w:rFonts w:cs="Arial"/>
                <w:sz w:val="18"/>
              </w:rPr>
              <w:t>dringsniveau</w:t>
            </w:r>
          </w:p>
        </w:tc>
        <w:tc>
          <w:tcPr>
            <w:tcW w:w="2340" w:type="dxa"/>
          </w:tcPr>
          <w:p w14:paraId="76D98E37" w14:textId="77777777" w:rsidR="003866C0" w:rsidRPr="00693B36" w:rsidRDefault="003866C0" w:rsidP="00E033FE">
            <w:pPr>
              <w:spacing w:after="0"/>
              <w:rPr>
                <w:rFonts w:cs="Arial"/>
                <w:sz w:val="18"/>
              </w:rPr>
            </w:pPr>
            <w:proofErr w:type="spellStart"/>
            <w:r w:rsidRPr="007C0A26">
              <w:rPr>
                <w:rFonts w:cs="Arial"/>
                <w:sz w:val="18"/>
              </w:rPr>
              <w:t>DMIFordringEFIFordringID</w:t>
            </w:r>
            <w:proofErr w:type="spellEnd"/>
          </w:p>
        </w:tc>
        <w:tc>
          <w:tcPr>
            <w:tcW w:w="2520" w:type="dxa"/>
          </w:tcPr>
          <w:p w14:paraId="76D98E38" w14:textId="77777777" w:rsidR="003866C0" w:rsidRPr="00693B36"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14:paraId="76D98E39" w14:textId="77777777" w:rsidR="003866C0" w:rsidRDefault="003866C0" w:rsidP="00E033FE">
            <w:pPr>
              <w:spacing w:after="0"/>
              <w:rPr>
                <w:rFonts w:cs="Arial"/>
                <w:sz w:val="20"/>
                <w:szCs w:val="20"/>
              </w:rPr>
            </w:pPr>
          </w:p>
        </w:tc>
        <w:tc>
          <w:tcPr>
            <w:tcW w:w="1345" w:type="dxa"/>
          </w:tcPr>
          <w:p w14:paraId="76D98E3A" w14:textId="77777777" w:rsidR="003866C0" w:rsidRPr="00491009" w:rsidRDefault="003866C0" w:rsidP="003D5184">
            <w:pPr>
              <w:spacing w:after="0"/>
              <w:rPr>
                <w:rFonts w:cs="Arial"/>
                <w:sz w:val="20"/>
                <w:szCs w:val="20"/>
              </w:rPr>
            </w:pPr>
          </w:p>
        </w:tc>
      </w:tr>
      <w:tr w:rsidR="003866C0" w:rsidRPr="00F95CAE" w14:paraId="76D98E42" w14:textId="77777777" w:rsidTr="00025FDF">
        <w:trPr>
          <w:cantSplit/>
        </w:trPr>
        <w:tc>
          <w:tcPr>
            <w:tcW w:w="783" w:type="dxa"/>
          </w:tcPr>
          <w:p w14:paraId="76D98E3C" w14:textId="77777777" w:rsidR="003866C0" w:rsidRDefault="003866C0" w:rsidP="004B2A56">
            <w:pPr>
              <w:spacing w:after="0"/>
              <w:rPr>
                <w:rFonts w:cs="Arial"/>
                <w:sz w:val="20"/>
                <w:szCs w:val="20"/>
              </w:rPr>
            </w:pPr>
            <w:r>
              <w:rPr>
                <w:rFonts w:cs="Arial"/>
                <w:sz w:val="20"/>
                <w:szCs w:val="20"/>
              </w:rPr>
              <w:t>189</w:t>
            </w:r>
          </w:p>
        </w:tc>
        <w:tc>
          <w:tcPr>
            <w:tcW w:w="4680" w:type="dxa"/>
          </w:tcPr>
          <w:p w14:paraId="76D98E3D" w14:textId="77777777" w:rsidR="003866C0" w:rsidRPr="00693B36" w:rsidRDefault="003866C0" w:rsidP="00E033FE">
            <w:pPr>
              <w:spacing w:after="0"/>
              <w:rPr>
                <w:rFonts w:cs="Arial"/>
                <w:sz w:val="18"/>
              </w:rPr>
            </w:pPr>
            <w:r w:rsidRPr="007C0A26">
              <w:rPr>
                <w:rFonts w:cs="Arial"/>
                <w:sz w:val="18"/>
              </w:rPr>
              <w:t xml:space="preserve">Transport har </w:t>
            </w:r>
            <w:proofErr w:type="spellStart"/>
            <w:r w:rsidRPr="007C0A26">
              <w:rPr>
                <w:rFonts w:cs="Arial"/>
                <w:sz w:val="18"/>
              </w:rPr>
              <w:t>beloebfordeling</w:t>
            </w:r>
            <w:proofErr w:type="spellEnd"/>
            <w:r w:rsidRPr="007C0A26">
              <w:rPr>
                <w:rFonts w:cs="Arial"/>
                <w:sz w:val="18"/>
              </w:rPr>
              <w:t xml:space="preserve"> og skal nedskrives på re</w:t>
            </w:r>
            <w:r w:rsidRPr="007C0A26">
              <w:rPr>
                <w:rFonts w:cs="Arial"/>
                <w:sz w:val="18"/>
              </w:rPr>
              <w:t>t</w:t>
            </w:r>
            <w:r w:rsidRPr="007C0A26">
              <w:rPr>
                <w:rFonts w:cs="Arial"/>
                <w:sz w:val="18"/>
              </w:rPr>
              <w:t>tighedshaverniveau</w:t>
            </w:r>
          </w:p>
        </w:tc>
        <w:tc>
          <w:tcPr>
            <w:tcW w:w="2340" w:type="dxa"/>
          </w:tcPr>
          <w:p w14:paraId="76D98E3E" w14:textId="77777777" w:rsidR="003866C0" w:rsidRPr="00693B36" w:rsidRDefault="003866C0" w:rsidP="00E033FE">
            <w:pPr>
              <w:spacing w:after="0"/>
              <w:rPr>
                <w:rFonts w:cs="Arial"/>
                <w:sz w:val="18"/>
              </w:rPr>
            </w:pPr>
            <w:proofErr w:type="spellStart"/>
            <w:r w:rsidRPr="007C0A26">
              <w:rPr>
                <w:rFonts w:cs="Arial"/>
                <w:sz w:val="18"/>
              </w:rPr>
              <w:t>DMIFordringEFIFordringID</w:t>
            </w:r>
            <w:proofErr w:type="spellEnd"/>
          </w:p>
        </w:tc>
        <w:tc>
          <w:tcPr>
            <w:tcW w:w="2520" w:type="dxa"/>
          </w:tcPr>
          <w:p w14:paraId="76D98E3F" w14:textId="77777777" w:rsidR="003866C0" w:rsidRPr="00693B36"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14:paraId="76D98E40" w14:textId="77777777" w:rsidR="003866C0" w:rsidRDefault="003866C0" w:rsidP="00E033FE">
            <w:pPr>
              <w:spacing w:after="0"/>
              <w:rPr>
                <w:rFonts w:cs="Arial"/>
                <w:sz w:val="20"/>
                <w:szCs w:val="20"/>
              </w:rPr>
            </w:pPr>
          </w:p>
        </w:tc>
        <w:tc>
          <w:tcPr>
            <w:tcW w:w="1345" w:type="dxa"/>
          </w:tcPr>
          <w:p w14:paraId="76D98E41" w14:textId="77777777" w:rsidR="003866C0" w:rsidRPr="00491009" w:rsidRDefault="003866C0" w:rsidP="003D5184">
            <w:pPr>
              <w:spacing w:after="0"/>
              <w:rPr>
                <w:rFonts w:cs="Arial"/>
                <w:sz w:val="20"/>
                <w:szCs w:val="20"/>
              </w:rPr>
            </w:pPr>
          </w:p>
        </w:tc>
      </w:tr>
      <w:tr w:rsidR="003866C0" w:rsidRPr="00F95CAE" w14:paraId="76D98E49" w14:textId="77777777" w:rsidTr="00025FDF">
        <w:trPr>
          <w:cantSplit/>
        </w:trPr>
        <w:tc>
          <w:tcPr>
            <w:tcW w:w="783" w:type="dxa"/>
          </w:tcPr>
          <w:p w14:paraId="76D98E43" w14:textId="77777777" w:rsidR="003866C0" w:rsidRDefault="003866C0" w:rsidP="004B2A56">
            <w:pPr>
              <w:spacing w:after="0"/>
              <w:rPr>
                <w:rFonts w:cs="Arial"/>
                <w:sz w:val="20"/>
                <w:szCs w:val="20"/>
              </w:rPr>
            </w:pPr>
            <w:r>
              <w:rPr>
                <w:rFonts w:cs="Arial"/>
                <w:sz w:val="20"/>
                <w:szCs w:val="20"/>
              </w:rPr>
              <w:t>190</w:t>
            </w:r>
          </w:p>
        </w:tc>
        <w:tc>
          <w:tcPr>
            <w:tcW w:w="4680" w:type="dxa"/>
          </w:tcPr>
          <w:p w14:paraId="76D98E44" w14:textId="77777777" w:rsidR="003866C0" w:rsidRPr="007C0A26" w:rsidRDefault="003866C0" w:rsidP="00E033FE">
            <w:pPr>
              <w:spacing w:after="0"/>
              <w:rPr>
                <w:rFonts w:cs="Arial"/>
                <w:sz w:val="18"/>
              </w:rPr>
            </w:pPr>
            <w:r w:rsidRPr="007C0A26">
              <w:rPr>
                <w:rFonts w:cs="Arial"/>
                <w:sz w:val="18"/>
              </w:rPr>
              <w:t>Transport har procentfordring og skal opskrives på fo</w:t>
            </w:r>
            <w:r w:rsidRPr="007C0A26">
              <w:rPr>
                <w:rFonts w:cs="Arial"/>
                <w:sz w:val="18"/>
              </w:rPr>
              <w:t>r</w:t>
            </w:r>
            <w:r w:rsidRPr="007C0A26">
              <w:rPr>
                <w:rFonts w:cs="Arial"/>
                <w:sz w:val="18"/>
              </w:rPr>
              <w:t>dringsniveau</w:t>
            </w:r>
          </w:p>
        </w:tc>
        <w:tc>
          <w:tcPr>
            <w:tcW w:w="2340" w:type="dxa"/>
          </w:tcPr>
          <w:p w14:paraId="76D98E45" w14:textId="77777777" w:rsidR="003866C0" w:rsidRPr="007C0A26" w:rsidRDefault="003866C0" w:rsidP="00E033FE">
            <w:pPr>
              <w:spacing w:after="0"/>
              <w:rPr>
                <w:rFonts w:cs="Arial"/>
                <w:sz w:val="18"/>
              </w:rPr>
            </w:pPr>
            <w:proofErr w:type="spellStart"/>
            <w:r w:rsidRPr="007C0A26">
              <w:rPr>
                <w:rFonts w:cs="Arial"/>
                <w:sz w:val="18"/>
              </w:rPr>
              <w:t>DMIFordringEFIFordringID</w:t>
            </w:r>
            <w:proofErr w:type="spellEnd"/>
          </w:p>
        </w:tc>
        <w:tc>
          <w:tcPr>
            <w:tcW w:w="2520" w:type="dxa"/>
          </w:tcPr>
          <w:p w14:paraId="76D98E46" w14:textId="77777777" w:rsidR="003866C0" w:rsidRPr="00693B36"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14:paraId="76D98E47" w14:textId="77777777" w:rsidR="003866C0" w:rsidRDefault="003866C0" w:rsidP="00E033FE">
            <w:pPr>
              <w:spacing w:after="0"/>
              <w:rPr>
                <w:rFonts w:cs="Arial"/>
                <w:sz w:val="20"/>
                <w:szCs w:val="20"/>
              </w:rPr>
            </w:pPr>
          </w:p>
        </w:tc>
        <w:tc>
          <w:tcPr>
            <w:tcW w:w="1345" w:type="dxa"/>
          </w:tcPr>
          <w:p w14:paraId="76D98E48" w14:textId="77777777" w:rsidR="003866C0" w:rsidRPr="00491009" w:rsidRDefault="003866C0" w:rsidP="003D5184">
            <w:pPr>
              <w:spacing w:after="0"/>
              <w:rPr>
                <w:rFonts w:cs="Arial"/>
                <w:sz w:val="20"/>
                <w:szCs w:val="20"/>
              </w:rPr>
            </w:pPr>
          </w:p>
        </w:tc>
      </w:tr>
      <w:tr w:rsidR="003866C0" w:rsidRPr="00F95CAE" w14:paraId="76D98E50" w14:textId="77777777" w:rsidTr="00025FDF">
        <w:trPr>
          <w:cantSplit/>
        </w:trPr>
        <w:tc>
          <w:tcPr>
            <w:tcW w:w="783" w:type="dxa"/>
          </w:tcPr>
          <w:p w14:paraId="76D98E4A" w14:textId="77777777" w:rsidR="003866C0" w:rsidRDefault="003866C0" w:rsidP="004B2A56">
            <w:pPr>
              <w:spacing w:after="0"/>
              <w:rPr>
                <w:rFonts w:cs="Arial"/>
                <w:sz w:val="20"/>
                <w:szCs w:val="20"/>
              </w:rPr>
            </w:pPr>
            <w:r>
              <w:rPr>
                <w:rFonts w:cs="Arial"/>
                <w:sz w:val="20"/>
                <w:szCs w:val="20"/>
              </w:rPr>
              <w:t>191</w:t>
            </w:r>
          </w:p>
        </w:tc>
        <w:tc>
          <w:tcPr>
            <w:tcW w:w="4680" w:type="dxa"/>
          </w:tcPr>
          <w:p w14:paraId="76D98E4B" w14:textId="77777777" w:rsidR="003866C0" w:rsidRPr="007C0A26" w:rsidRDefault="003866C0" w:rsidP="00E033FE">
            <w:pPr>
              <w:spacing w:after="0"/>
              <w:rPr>
                <w:rFonts w:cs="Arial"/>
                <w:sz w:val="18"/>
              </w:rPr>
            </w:pPr>
            <w:r w:rsidRPr="007C0A26">
              <w:rPr>
                <w:rFonts w:cs="Arial"/>
                <w:sz w:val="18"/>
              </w:rPr>
              <w:t xml:space="preserve">Transport har </w:t>
            </w:r>
            <w:proofErr w:type="spellStart"/>
            <w:r w:rsidRPr="007C0A26">
              <w:rPr>
                <w:rFonts w:cs="Arial"/>
                <w:sz w:val="18"/>
              </w:rPr>
              <w:t>beloebfordeling</w:t>
            </w:r>
            <w:proofErr w:type="spellEnd"/>
            <w:r w:rsidRPr="007C0A26">
              <w:rPr>
                <w:rFonts w:cs="Arial"/>
                <w:sz w:val="18"/>
              </w:rPr>
              <w:t xml:space="preserve"> og skal opskrives på re</w:t>
            </w:r>
            <w:r w:rsidRPr="007C0A26">
              <w:rPr>
                <w:rFonts w:cs="Arial"/>
                <w:sz w:val="18"/>
              </w:rPr>
              <w:t>t</w:t>
            </w:r>
            <w:r w:rsidRPr="007C0A26">
              <w:rPr>
                <w:rFonts w:cs="Arial"/>
                <w:sz w:val="18"/>
              </w:rPr>
              <w:t>tighedshaverniveau</w:t>
            </w:r>
          </w:p>
        </w:tc>
        <w:tc>
          <w:tcPr>
            <w:tcW w:w="2340" w:type="dxa"/>
          </w:tcPr>
          <w:p w14:paraId="76D98E4C" w14:textId="77777777" w:rsidR="003866C0" w:rsidRPr="007C0A26" w:rsidRDefault="003866C0" w:rsidP="00E033FE">
            <w:pPr>
              <w:spacing w:after="0"/>
              <w:rPr>
                <w:rFonts w:cs="Arial"/>
                <w:sz w:val="18"/>
              </w:rPr>
            </w:pPr>
            <w:proofErr w:type="spellStart"/>
            <w:r w:rsidRPr="007C0A26">
              <w:rPr>
                <w:rFonts w:cs="Arial"/>
                <w:sz w:val="18"/>
              </w:rPr>
              <w:t>DMIFordringEFIFordringID</w:t>
            </w:r>
            <w:proofErr w:type="spellEnd"/>
          </w:p>
        </w:tc>
        <w:tc>
          <w:tcPr>
            <w:tcW w:w="2520" w:type="dxa"/>
          </w:tcPr>
          <w:p w14:paraId="76D98E4D" w14:textId="77777777" w:rsidR="003866C0" w:rsidRPr="00693B36"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14:paraId="76D98E4E" w14:textId="77777777" w:rsidR="003866C0" w:rsidRDefault="003866C0" w:rsidP="00E033FE">
            <w:pPr>
              <w:spacing w:after="0"/>
              <w:rPr>
                <w:rFonts w:cs="Arial"/>
                <w:sz w:val="20"/>
                <w:szCs w:val="20"/>
              </w:rPr>
            </w:pPr>
          </w:p>
        </w:tc>
        <w:tc>
          <w:tcPr>
            <w:tcW w:w="1345" w:type="dxa"/>
          </w:tcPr>
          <w:p w14:paraId="76D98E4F" w14:textId="77777777" w:rsidR="003866C0" w:rsidRPr="00491009" w:rsidRDefault="003866C0" w:rsidP="003D5184">
            <w:pPr>
              <w:spacing w:after="0"/>
              <w:rPr>
                <w:rFonts w:cs="Arial"/>
                <w:sz w:val="20"/>
                <w:szCs w:val="20"/>
              </w:rPr>
            </w:pPr>
          </w:p>
        </w:tc>
      </w:tr>
      <w:tr w:rsidR="003866C0" w:rsidRPr="00F95CAE" w14:paraId="76D98E57" w14:textId="77777777" w:rsidTr="00025FDF">
        <w:trPr>
          <w:cantSplit/>
        </w:trPr>
        <w:tc>
          <w:tcPr>
            <w:tcW w:w="783" w:type="dxa"/>
          </w:tcPr>
          <w:p w14:paraId="76D98E51" w14:textId="77777777" w:rsidR="003866C0" w:rsidRDefault="003866C0" w:rsidP="004B2A56">
            <w:pPr>
              <w:spacing w:after="0"/>
              <w:rPr>
                <w:rFonts w:cs="Arial"/>
                <w:sz w:val="20"/>
                <w:szCs w:val="20"/>
              </w:rPr>
            </w:pPr>
            <w:r>
              <w:rPr>
                <w:rFonts w:cs="Arial"/>
                <w:sz w:val="20"/>
                <w:szCs w:val="20"/>
              </w:rPr>
              <w:t>192</w:t>
            </w:r>
          </w:p>
        </w:tc>
        <w:tc>
          <w:tcPr>
            <w:tcW w:w="4680" w:type="dxa"/>
          </w:tcPr>
          <w:p w14:paraId="76D98E52" w14:textId="77777777" w:rsidR="003866C0" w:rsidRPr="007C0A26" w:rsidRDefault="003866C0" w:rsidP="00E033FE">
            <w:pPr>
              <w:spacing w:after="0"/>
              <w:rPr>
                <w:rFonts w:cs="Arial"/>
                <w:sz w:val="18"/>
              </w:rPr>
            </w:pPr>
            <w:r w:rsidRPr="007C0A26">
              <w:rPr>
                <w:rFonts w:cs="Arial"/>
                <w:sz w:val="18"/>
              </w:rPr>
              <w:t>Transport har fejl i rettighedshaver fordeling</w:t>
            </w:r>
          </w:p>
        </w:tc>
        <w:tc>
          <w:tcPr>
            <w:tcW w:w="2340" w:type="dxa"/>
          </w:tcPr>
          <w:p w14:paraId="76D98E53" w14:textId="77777777" w:rsidR="003866C0" w:rsidRPr="007C0A26" w:rsidRDefault="003866C0" w:rsidP="00E033FE">
            <w:pPr>
              <w:spacing w:after="0"/>
              <w:rPr>
                <w:rFonts w:cs="Arial"/>
                <w:sz w:val="18"/>
              </w:rPr>
            </w:pPr>
            <w:proofErr w:type="spellStart"/>
            <w:r w:rsidRPr="007C0A26">
              <w:rPr>
                <w:rFonts w:cs="Arial"/>
                <w:sz w:val="18"/>
              </w:rPr>
              <w:t>DMIFordringEFIFordringID</w:t>
            </w:r>
            <w:proofErr w:type="spellEnd"/>
          </w:p>
        </w:tc>
        <w:tc>
          <w:tcPr>
            <w:tcW w:w="2520" w:type="dxa"/>
          </w:tcPr>
          <w:p w14:paraId="76D98E54" w14:textId="77777777" w:rsidR="003866C0" w:rsidRPr="00693B36"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14:paraId="76D98E55" w14:textId="77777777" w:rsidR="003866C0" w:rsidRDefault="003866C0" w:rsidP="00E033FE">
            <w:pPr>
              <w:spacing w:after="0"/>
              <w:rPr>
                <w:rFonts w:cs="Arial"/>
                <w:sz w:val="20"/>
                <w:szCs w:val="20"/>
              </w:rPr>
            </w:pPr>
          </w:p>
        </w:tc>
        <w:tc>
          <w:tcPr>
            <w:tcW w:w="1345" w:type="dxa"/>
          </w:tcPr>
          <w:p w14:paraId="76D98E56" w14:textId="77777777" w:rsidR="003866C0" w:rsidRPr="00491009" w:rsidRDefault="003866C0" w:rsidP="003D5184">
            <w:pPr>
              <w:spacing w:after="0"/>
              <w:rPr>
                <w:rFonts w:cs="Arial"/>
                <w:sz w:val="20"/>
                <w:szCs w:val="20"/>
              </w:rPr>
            </w:pPr>
          </w:p>
        </w:tc>
      </w:tr>
      <w:tr w:rsidR="003866C0" w:rsidRPr="00F95CAE" w14:paraId="76D98E5E" w14:textId="77777777" w:rsidTr="00025FDF">
        <w:trPr>
          <w:cantSplit/>
        </w:trPr>
        <w:tc>
          <w:tcPr>
            <w:tcW w:w="783" w:type="dxa"/>
          </w:tcPr>
          <w:p w14:paraId="76D98E58" w14:textId="77777777" w:rsidR="003866C0" w:rsidRDefault="003866C0" w:rsidP="004B2A56">
            <w:pPr>
              <w:spacing w:after="0"/>
              <w:rPr>
                <w:rFonts w:cs="Arial"/>
                <w:sz w:val="20"/>
                <w:szCs w:val="20"/>
              </w:rPr>
            </w:pPr>
            <w:r>
              <w:rPr>
                <w:rFonts w:cs="Arial"/>
                <w:sz w:val="20"/>
                <w:szCs w:val="20"/>
              </w:rPr>
              <w:t>193</w:t>
            </w:r>
          </w:p>
        </w:tc>
        <w:tc>
          <w:tcPr>
            <w:tcW w:w="4680" w:type="dxa"/>
          </w:tcPr>
          <w:p w14:paraId="76D98E59" w14:textId="77777777" w:rsidR="003866C0" w:rsidRPr="007C0A26" w:rsidRDefault="003866C0" w:rsidP="00E033FE">
            <w:pPr>
              <w:spacing w:after="0"/>
              <w:rPr>
                <w:rFonts w:cs="Arial"/>
                <w:sz w:val="18"/>
              </w:rPr>
            </w:pPr>
            <w:r w:rsidRPr="007C0A26">
              <w:rPr>
                <w:rFonts w:cs="Arial"/>
                <w:sz w:val="18"/>
              </w:rPr>
              <w:t>Transport har ubegrænset beløb med ikke procentvis fordeling</w:t>
            </w:r>
          </w:p>
        </w:tc>
        <w:tc>
          <w:tcPr>
            <w:tcW w:w="2340" w:type="dxa"/>
          </w:tcPr>
          <w:p w14:paraId="76D98E5A" w14:textId="77777777" w:rsidR="003866C0" w:rsidRPr="007C0A26" w:rsidRDefault="003866C0" w:rsidP="00E033FE">
            <w:pPr>
              <w:spacing w:after="0"/>
              <w:rPr>
                <w:rFonts w:cs="Arial"/>
                <w:sz w:val="18"/>
              </w:rPr>
            </w:pPr>
            <w:proofErr w:type="spellStart"/>
            <w:r w:rsidRPr="007C0A26">
              <w:rPr>
                <w:rFonts w:cs="Arial"/>
                <w:sz w:val="18"/>
              </w:rPr>
              <w:t>DMIFordringEFIFordringID</w:t>
            </w:r>
            <w:proofErr w:type="spellEnd"/>
          </w:p>
        </w:tc>
        <w:tc>
          <w:tcPr>
            <w:tcW w:w="2520" w:type="dxa"/>
          </w:tcPr>
          <w:p w14:paraId="76D98E5B" w14:textId="77777777" w:rsidR="003866C0" w:rsidRPr="00693B36"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14:paraId="76D98E5C" w14:textId="77777777" w:rsidR="003866C0" w:rsidRDefault="003866C0" w:rsidP="00E033FE">
            <w:pPr>
              <w:spacing w:after="0"/>
              <w:rPr>
                <w:rFonts w:cs="Arial"/>
                <w:sz w:val="20"/>
                <w:szCs w:val="20"/>
              </w:rPr>
            </w:pPr>
          </w:p>
        </w:tc>
        <w:tc>
          <w:tcPr>
            <w:tcW w:w="1345" w:type="dxa"/>
          </w:tcPr>
          <w:p w14:paraId="76D98E5D" w14:textId="77777777" w:rsidR="003866C0" w:rsidRPr="00491009" w:rsidRDefault="003866C0" w:rsidP="003D5184">
            <w:pPr>
              <w:spacing w:after="0"/>
              <w:rPr>
                <w:rFonts w:cs="Arial"/>
                <w:sz w:val="20"/>
                <w:szCs w:val="20"/>
              </w:rPr>
            </w:pPr>
          </w:p>
        </w:tc>
      </w:tr>
      <w:tr w:rsidR="003866C0" w:rsidRPr="00F95CAE" w14:paraId="76D98E65" w14:textId="77777777" w:rsidTr="00025FDF">
        <w:trPr>
          <w:cantSplit/>
        </w:trPr>
        <w:tc>
          <w:tcPr>
            <w:tcW w:w="783" w:type="dxa"/>
          </w:tcPr>
          <w:p w14:paraId="76D98E5F" w14:textId="77777777" w:rsidR="003866C0" w:rsidRDefault="003866C0" w:rsidP="004B2A56">
            <w:pPr>
              <w:spacing w:after="0"/>
              <w:rPr>
                <w:rFonts w:cs="Arial"/>
                <w:sz w:val="20"/>
                <w:szCs w:val="20"/>
              </w:rPr>
            </w:pPr>
            <w:r>
              <w:rPr>
                <w:rFonts w:cs="Arial"/>
                <w:sz w:val="20"/>
                <w:szCs w:val="20"/>
              </w:rPr>
              <w:t>194</w:t>
            </w:r>
          </w:p>
        </w:tc>
        <w:tc>
          <w:tcPr>
            <w:tcW w:w="4680" w:type="dxa"/>
          </w:tcPr>
          <w:p w14:paraId="76D98E60" w14:textId="77777777" w:rsidR="003866C0" w:rsidRPr="007C0A26" w:rsidRDefault="003866C0" w:rsidP="00E033FE">
            <w:pPr>
              <w:spacing w:after="0"/>
              <w:rPr>
                <w:rFonts w:cs="Arial"/>
                <w:sz w:val="18"/>
              </w:rPr>
            </w:pPr>
            <w:r w:rsidRPr="007C0A26">
              <w:rPr>
                <w:rFonts w:cs="Arial"/>
                <w:sz w:val="18"/>
              </w:rPr>
              <w:t>Transport har mere end en ejer</w:t>
            </w:r>
          </w:p>
        </w:tc>
        <w:tc>
          <w:tcPr>
            <w:tcW w:w="2340" w:type="dxa"/>
          </w:tcPr>
          <w:p w14:paraId="76D98E61" w14:textId="77777777" w:rsidR="003866C0" w:rsidRPr="007C0A26" w:rsidRDefault="003866C0" w:rsidP="00E033FE">
            <w:pPr>
              <w:spacing w:after="0"/>
              <w:rPr>
                <w:rFonts w:cs="Arial"/>
                <w:sz w:val="18"/>
              </w:rPr>
            </w:pPr>
            <w:proofErr w:type="spellStart"/>
            <w:r w:rsidRPr="007C0A26">
              <w:rPr>
                <w:rFonts w:cs="Arial"/>
                <w:sz w:val="18"/>
              </w:rPr>
              <w:t>DMIFordringEFIFordringID</w:t>
            </w:r>
            <w:proofErr w:type="spellEnd"/>
          </w:p>
        </w:tc>
        <w:tc>
          <w:tcPr>
            <w:tcW w:w="2520" w:type="dxa"/>
          </w:tcPr>
          <w:p w14:paraId="76D98E62" w14:textId="77777777" w:rsidR="003866C0" w:rsidRPr="00693B36"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14:paraId="76D98E63" w14:textId="77777777" w:rsidR="003866C0" w:rsidRDefault="003866C0" w:rsidP="00E033FE">
            <w:pPr>
              <w:spacing w:after="0"/>
              <w:rPr>
                <w:rFonts w:cs="Arial"/>
                <w:sz w:val="20"/>
                <w:szCs w:val="20"/>
              </w:rPr>
            </w:pPr>
          </w:p>
        </w:tc>
        <w:tc>
          <w:tcPr>
            <w:tcW w:w="1345" w:type="dxa"/>
          </w:tcPr>
          <w:p w14:paraId="76D98E64" w14:textId="77777777" w:rsidR="003866C0" w:rsidRPr="00491009" w:rsidRDefault="003866C0" w:rsidP="003D5184">
            <w:pPr>
              <w:spacing w:after="0"/>
              <w:rPr>
                <w:rFonts w:cs="Arial"/>
                <w:sz w:val="20"/>
                <w:szCs w:val="20"/>
              </w:rPr>
            </w:pPr>
          </w:p>
        </w:tc>
      </w:tr>
      <w:tr w:rsidR="003866C0" w:rsidRPr="00F95CAE" w14:paraId="76D98E6C" w14:textId="77777777" w:rsidTr="00025FDF">
        <w:trPr>
          <w:cantSplit/>
        </w:trPr>
        <w:tc>
          <w:tcPr>
            <w:tcW w:w="783" w:type="dxa"/>
          </w:tcPr>
          <w:p w14:paraId="76D98E66" w14:textId="77777777" w:rsidR="003866C0" w:rsidRDefault="003866C0" w:rsidP="004B2A56">
            <w:pPr>
              <w:spacing w:after="0"/>
              <w:rPr>
                <w:rFonts w:cs="Arial"/>
                <w:sz w:val="20"/>
                <w:szCs w:val="20"/>
              </w:rPr>
            </w:pPr>
            <w:r>
              <w:rPr>
                <w:rFonts w:cs="Arial"/>
                <w:sz w:val="20"/>
                <w:szCs w:val="20"/>
              </w:rPr>
              <w:t>195</w:t>
            </w:r>
          </w:p>
        </w:tc>
        <w:tc>
          <w:tcPr>
            <w:tcW w:w="4680" w:type="dxa"/>
          </w:tcPr>
          <w:p w14:paraId="76D98E67" w14:textId="77777777" w:rsidR="003866C0" w:rsidRPr="007C0A26" w:rsidRDefault="003866C0" w:rsidP="00E033FE">
            <w:pPr>
              <w:spacing w:after="0"/>
              <w:rPr>
                <w:rFonts w:cs="Arial"/>
                <w:sz w:val="18"/>
              </w:rPr>
            </w:pPr>
            <w:r w:rsidRPr="007C0A26">
              <w:rPr>
                <w:rFonts w:cs="Arial"/>
                <w:sz w:val="18"/>
              </w:rPr>
              <w:t>Transport har ingen rettighedshaver med 'modtag pe</w:t>
            </w:r>
            <w:r w:rsidRPr="007C0A26">
              <w:rPr>
                <w:rFonts w:cs="Arial"/>
                <w:sz w:val="18"/>
              </w:rPr>
              <w:t>n</w:t>
            </w:r>
            <w:r w:rsidRPr="007C0A26">
              <w:rPr>
                <w:rFonts w:cs="Arial"/>
                <w:sz w:val="18"/>
              </w:rPr>
              <w:t>ge'-flag</w:t>
            </w:r>
          </w:p>
        </w:tc>
        <w:tc>
          <w:tcPr>
            <w:tcW w:w="2340" w:type="dxa"/>
          </w:tcPr>
          <w:p w14:paraId="76D98E68" w14:textId="77777777" w:rsidR="003866C0" w:rsidRPr="007C0A26" w:rsidRDefault="003866C0" w:rsidP="00E033FE">
            <w:pPr>
              <w:spacing w:after="0"/>
              <w:rPr>
                <w:rFonts w:cs="Arial"/>
                <w:sz w:val="18"/>
              </w:rPr>
            </w:pPr>
            <w:proofErr w:type="spellStart"/>
            <w:r w:rsidRPr="007C0A26">
              <w:rPr>
                <w:rFonts w:cs="Arial"/>
                <w:sz w:val="18"/>
              </w:rPr>
              <w:t>DMIFordringEFIFordringID</w:t>
            </w:r>
            <w:proofErr w:type="spellEnd"/>
          </w:p>
        </w:tc>
        <w:tc>
          <w:tcPr>
            <w:tcW w:w="2520" w:type="dxa"/>
          </w:tcPr>
          <w:p w14:paraId="76D98E69" w14:textId="77777777" w:rsidR="003866C0" w:rsidRPr="00693B36"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14:paraId="76D98E6A" w14:textId="77777777" w:rsidR="003866C0" w:rsidRDefault="003866C0" w:rsidP="00E033FE">
            <w:pPr>
              <w:spacing w:after="0"/>
              <w:rPr>
                <w:rFonts w:cs="Arial"/>
                <w:sz w:val="20"/>
                <w:szCs w:val="20"/>
              </w:rPr>
            </w:pPr>
          </w:p>
        </w:tc>
        <w:tc>
          <w:tcPr>
            <w:tcW w:w="1345" w:type="dxa"/>
          </w:tcPr>
          <w:p w14:paraId="76D98E6B" w14:textId="77777777" w:rsidR="003866C0" w:rsidRPr="00491009" w:rsidRDefault="003866C0" w:rsidP="003D5184">
            <w:pPr>
              <w:spacing w:after="0"/>
              <w:rPr>
                <w:rFonts w:cs="Arial"/>
                <w:sz w:val="20"/>
                <w:szCs w:val="20"/>
              </w:rPr>
            </w:pPr>
          </w:p>
        </w:tc>
      </w:tr>
      <w:tr w:rsidR="003866C0" w:rsidRPr="00F95CAE" w14:paraId="76D98E73" w14:textId="77777777" w:rsidTr="00025FDF">
        <w:trPr>
          <w:cantSplit/>
        </w:trPr>
        <w:tc>
          <w:tcPr>
            <w:tcW w:w="783" w:type="dxa"/>
          </w:tcPr>
          <w:p w14:paraId="76D98E6D" w14:textId="77777777" w:rsidR="003866C0" w:rsidRDefault="003866C0" w:rsidP="004B2A56">
            <w:pPr>
              <w:spacing w:after="0"/>
              <w:rPr>
                <w:rFonts w:cs="Arial"/>
                <w:sz w:val="20"/>
                <w:szCs w:val="20"/>
              </w:rPr>
            </w:pPr>
            <w:r>
              <w:rPr>
                <w:rFonts w:cs="Arial"/>
                <w:sz w:val="20"/>
                <w:szCs w:val="20"/>
              </w:rPr>
              <w:t>196</w:t>
            </w:r>
          </w:p>
        </w:tc>
        <w:tc>
          <w:tcPr>
            <w:tcW w:w="4680" w:type="dxa"/>
          </w:tcPr>
          <w:p w14:paraId="76D98E6E" w14:textId="77777777" w:rsidR="003866C0" w:rsidRPr="007C0A26" w:rsidRDefault="003866C0" w:rsidP="00E033FE">
            <w:pPr>
              <w:spacing w:after="0"/>
              <w:rPr>
                <w:rFonts w:cs="Arial"/>
                <w:sz w:val="18"/>
              </w:rPr>
            </w:pPr>
            <w:r w:rsidRPr="007C0A26">
              <w:rPr>
                <w:rFonts w:cs="Arial"/>
                <w:sz w:val="18"/>
              </w:rPr>
              <w:t>Transport har ingen rettighedshaver med 'modtag b</w:t>
            </w:r>
            <w:r w:rsidRPr="007C0A26">
              <w:rPr>
                <w:rFonts w:cs="Arial"/>
                <w:sz w:val="18"/>
              </w:rPr>
              <w:t>e</w:t>
            </w:r>
            <w:r w:rsidRPr="007C0A26">
              <w:rPr>
                <w:rFonts w:cs="Arial"/>
                <w:sz w:val="18"/>
              </w:rPr>
              <w:t>sked'-flag</w:t>
            </w:r>
          </w:p>
        </w:tc>
        <w:tc>
          <w:tcPr>
            <w:tcW w:w="2340" w:type="dxa"/>
          </w:tcPr>
          <w:p w14:paraId="76D98E6F" w14:textId="77777777" w:rsidR="003866C0" w:rsidRPr="007C0A26" w:rsidRDefault="003866C0" w:rsidP="00E033FE">
            <w:pPr>
              <w:spacing w:after="0"/>
              <w:rPr>
                <w:rFonts w:cs="Arial"/>
                <w:sz w:val="18"/>
              </w:rPr>
            </w:pPr>
            <w:proofErr w:type="spellStart"/>
            <w:r w:rsidRPr="007C0A26">
              <w:rPr>
                <w:rFonts w:cs="Arial"/>
                <w:sz w:val="18"/>
              </w:rPr>
              <w:t>DMIFordringEFIFordringID</w:t>
            </w:r>
            <w:proofErr w:type="spellEnd"/>
          </w:p>
        </w:tc>
        <w:tc>
          <w:tcPr>
            <w:tcW w:w="2520" w:type="dxa"/>
          </w:tcPr>
          <w:p w14:paraId="76D98E70" w14:textId="77777777" w:rsidR="003866C0" w:rsidRPr="00693B36"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14:paraId="76D98E71" w14:textId="77777777" w:rsidR="003866C0" w:rsidRDefault="003866C0" w:rsidP="00E033FE">
            <w:pPr>
              <w:spacing w:after="0"/>
              <w:rPr>
                <w:rFonts w:cs="Arial"/>
                <w:sz w:val="20"/>
                <w:szCs w:val="20"/>
              </w:rPr>
            </w:pPr>
          </w:p>
        </w:tc>
        <w:tc>
          <w:tcPr>
            <w:tcW w:w="1345" w:type="dxa"/>
          </w:tcPr>
          <w:p w14:paraId="76D98E72" w14:textId="77777777" w:rsidR="003866C0" w:rsidRPr="00491009" w:rsidRDefault="003866C0" w:rsidP="003D5184">
            <w:pPr>
              <w:spacing w:after="0"/>
              <w:rPr>
                <w:rFonts w:cs="Arial"/>
                <w:sz w:val="20"/>
                <w:szCs w:val="20"/>
              </w:rPr>
            </w:pPr>
          </w:p>
        </w:tc>
      </w:tr>
      <w:tr w:rsidR="003866C0" w:rsidRPr="00F95CAE" w14:paraId="76D98E7A" w14:textId="77777777" w:rsidTr="00025FDF">
        <w:trPr>
          <w:cantSplit/>
        </w:trPr>
        <w:tc>
          <w:tcPr>
            <w:tcW w:w="783" w:type="dxa"/>
          </w:tcPr>
          <w:p w14:paraId="76D98E74" w14:textId="77777777" w:rsidR="003866C0" w:rsidRDefault="003866C0" w:rsidP="004B2A56">
            <w:pPr>
              <w:spacing w:after="0"/>
              <w:rPr>
                <w:rFonts w:cs="Arial"/>
                <w:sz w:val="20"/>
                <w:szCs w:val="20"/>
              </w:rPr>
            </w:pPr>
            <w:r>
              <w:rPr>
                <w:rFonts w:cs="Arial"/>
                <w:sz w:val="20"/>
                <w:szCs w:val="20"/>
              </w:rPr>
              <w:lastRenderedPageBreak/>
              <w:t>197</w:t>
            </w:r>
          </w:p>
        </w:tc>
        <w:tc>
          <w:tcPr>
            <w:tcW w:w="4680" w:type="dxa"/>
          </w:tcPr>
          <w:p w14:paraId="76D98E75" w14:textId="77777777" w:rsidR="003866C0" w:rsidRPr="007C0A26" w:rsidRDefault="003866C0" w:rsidP="00024E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7C0A26">
              <w:rPr>
                <w:rFonts w:cs="Arial"/>
                <w:sz w:val="18"/>
              </w:rPr>
              <w:t>En transport fordring var forventet. Transport ændring kræver en transport fordring</w:t>
            </w:r>
          </w:p>
        </w:tc>
        <w:tc>
          <w:tcPr>
            <w:tcW w:w="2340" w:type="dxa"/>
          </w:tcPr>
          <w:p w14:paraId="76D98E76" w14:textId="77777777" w:rsidR="003866C0" w:rsidRPr="007C0A26" w:rsidRDefault="003866C0" w:rsidP="00E033FE">
            <w:pPr>
              <w:spacing w:after="0"/>
              <w:rPr>
                <w:rFonts w:cs="Arial"/>
                <w:sz w:val="18"/>
              </w:rPr>
            </w:pPr>
            <w:proofErr w:type="spellStart"/>
            <w:r w:rsidRPr="007C0A26">
              <w:rPr>
                <w:rFonts w:cs="Arial"/>
                <w:sz w:val="18"/>
              </w:rPr>
              <w:t>DMIFordringEFIFordringID</w:t>
            </w:r>
            <w:proofErr w:type="spellEnd"/>
          </w:p>
        </w:tc>
        <w:tc>
          <w:tcPr>
            <w:tcW w:w="2520" w:type="dxa"/>
          </w:tcPr>
          <w:p w14:paraId="76D98E77" w14:textId="77777777" w:rsidR="003866C0" w:rsidRPr="00693B36"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14:paraId="76D98E78" w14:textId="77777777" w:rsidR="003866C0" w:rsidRDefault="003866C0" w:rsidP="00E033FE">
            <w:pPr>
              <w:spacing w:after="0"/>
              <w:rPr>
                <w:rFonts w:cs="Arial"/>
                <w:sz w:val="20"/>
                <w:szCs w:val="20"/>
              </w:rPr>
            </w:pPr>
          </w:p>
        </w:tc>
        <w:tc>
          <w:tcPr>
            <w:tcW w:w="1345" w:type="dxa"/>
          </w:tcPr>
          <w:p w14:paraId="76D98E79" w14:textId="77777777" w:rsidR="003866C0" w:rsidRPr="00491009" w:rsidRDefault="003866C0" w:rsidP="003D5184">
            <w:pPr>
              <w:spacing w:after="0"/>
              <w:rPr>
                <w:rFonts w:cs="Arial"/>
                <w:sz w:val="20"/>
                <w:szCs w:val="20"/>
              </w:rPr>
            </w:pPr>
          </w:p>
        </w:tc>
      </w:tr>
      <w:tr w:rsidR="003866C0" w:rsidRPr="00F95CAE" w14:paraId="76D98E81" w14:textId="77777777" w:rsidTr="00025FDF">
        <w:trPr>
          <w:cantSplit/>
        </w:trPr>
        <w:tc>
          <w:tcPr>
            <w:tcW w:w="783" w:type="dxa"/>
          </w:tcPr>
          <w:p w14:paraId="76D98E7B" w14:textId="77777777" w:rsidR="003866C0" w:rsidRDefault="003866C0" w:rsidP="004B2A56">
            <w:pPr>
              <w:spacing w:after="0"/>
              <w:rPr>
                <w:rFonts w:cs="Arial"/>
                <w:sz w:val="20"/>
                <w:szCs w:val="20"/>
              </w:rPr>
            </w:pPr>
            <w:r>
              <w:rPr>
                <w:rFonts w:cs="Arial"/>
                <w:sz w:val="20"/>
                <w:szCs w:val="20"/>
              </w:rPr>
              <w:t>198</w:t>
            </w:r>
          </w:p>
        </w:tc>
        <w:tc>
          <w:tcPr>
            <w:tcW w:w="4680" w:type="dxa"/>
          </w:tcPr>
          <w:p w14:paraId="76D98E7C" w14:textId="77777777" w:rsidR="003866C0" w:rsidRPr="007C0A26" w:rsidRDefault="003866C0" w:rsidP="00E033FE">
            <w:pPr>
              <w:spacing w:after="0"/>
              <w:rPr>
                <w:rFonts w:cs="Arial"/>
                <w:sz w:val="18"/>
              </w:rPr>
            </w:pPr>
            <w:proofErr w:type="spellStart"/>
            <w:r w:rsidRPr="007C0A26">
              <w:rPr>
                <w:rFonts w:cs="Arial"/>
                <w:sz w:val="18"/>
              </w:rPr>
              <w:t>Fordringændring</w:t>
            </w:r>
            <w:proofErr w:type="spellEnd"/>
            <w:r w:rsidRPr="007C0A26">
              <w:rPr>
                <w:rFonts w:cs="Arial"/>
                <w:sz w:val="18"/>
              </w:rPr>
              <w:t xml:space="preserve"> kan ikke udføres på transport</w:t>
            </w:r>
          </w:p>
        </w:tc>
        <w:tc>
          <w:tcPr>
            <w:tcW w:w="2340" w:type="dxa"/>
          </w:tcPr>
          <w:p w14:paraId="76D98E7D" w14:textId="77777777" w:rsidR="003866C0" w:rsidRPr="007C0A26" w:rsidRDefault="003866C0" w:rsidP="00E033FE">
            <w:pPr>
              <w:spacing w:after="0"/>
              <w:rPr>
                <w:rFonts w:cs="Arial"/>
                <w:sz w:val="18"/>
              </w:rPr>
            </w:pPr>
            <w:proofErr w:type="spellStart"/>
            <w:r w:rsidRPr="007C0A26">
              <w:rPr>
                <w:rFonts w:cs="Arial"/>
                <w:sz w:val="18"/>
              </w:rPr>
              <w:t>DMIFordringEFIFordringID</w:t>
            </w:r>
            <w:proofErr w:type="spellEnd"/>
          </w:p>
        </w:tc>
        <w:tc>
          <w:tcPr>
            <w:tcW w:w="2520" w:type="dxa"/>
          </w:tcPr>
          <w:p w14:paraId="76D98E7E" w14:textId="77777777" w:rsidR="003866C0" w:rsidRPr="00693B36"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14:paraId="76D98E7F" w14:textId="77777777" w:rsidR="003866C0" w:rsidRDefault="003866C0" w:rsidP="00E033FE">
            <w:pPr>
              <w:spacing w:after="0"/>
              <w:rPr>
                <w:rFonts w:cs="Arial"/>
                <w:sz w:val="20"/>
                <w:szCs w:val="20"/>
              </w:rPr>
            </w:pPr>
          </w:p>
        </w:tc>
        <w:tc>
          <w:tcPr>
            <w:tcW w:w="1345" w:type="dxa"/>
          </w:tcPr>
          <w:p w14:paraId="76D98E80" w14:textId="77777777" w:rsidR="003866C0" w:rsidRPr="00491009" w:rsidRDefault="003866C0" w:rsidP="003D5184">
            <w:pPr>
              <w:spacing w:after="0"/>
              <w:rPr>
                <w:rFonts w:cs="Arial"/>
                <w:sz w:val="20"/>
                <w:szCs w:val="20"/>
              </w:rPr>
            </w:pPr>
          </w:p>
        </w:tc>
      </w:tr>
      <w:tr w:rsidR="003866C0" w:rsidRPr="00F95CAE" w14:paraId="76D98E88" w14:textId="77777777" w:rsidTr="00025FDF">
        <w:trPr>
          <w:cantSplit/>
        </w:trPr>
        <w:tc>
          <w:tcPr>
            <w:tcW w:w="783" w:type="dxa"/>
          </w:tcPr>
          <w:p w14:paraId="76D98E82" w14:textId="77777777" w:rsidR="003866C0" w:rsidRDefault="003866C0" w:rsidP="004B2A56">
            <w:pPr>
              <w:spacing w:after="0"/>
              <w:rPr>
                <w:rFonts w:cs="Arial"/>
                <w:sz w:val="20"/>
                <w:szCs w:val="20"/>
              </w:rPr>
            </w:pPr>
            <w:r>
              <w:rPr>
                <w:rFonts w:cs="Arial"/>
                <w:sz w:val="20"/>
                <w:szCs w:val="20"/>
              </w:rPr>
              <w:t>211</w:t>
            </w:r>
          </w:p>
        </w:tc>
        <w:tc>
          <w:tcPr>
            <w:tcW w:w="4680" w:type="dxa"/>
          </w:tcPr>
          <w:p w14:paraId="76D98E83" w14:textId="77777777" w:rsidR="003866C0" w:rsidRPr="00E033FE" w:rsidRDefault="003866C0" w:rsidP="00E033FE">
            <w:pPr>
              <w:spacing w:after="0"/>
              <w:rPr>
                <w:rFonts w:eastAsia="Times New Roman" w:cs="Arial"/>
                <w:color w:val="000000"/>
                <w:sz w:val="20"/>
                <w:szCs w:val="20"/>
                <w:lang w:eastAsia="da-DK"/>
              </w:rPr>
            </w:pPr>
            <w:proofErr w:type="spellStart"/>
            <w:r>
              <w:rPr>
                <w:rFonts w:eastAsia="Times New Roman" w:cs="Arial"/>
                <w:color w:val="000000"/>
                <w:sz w:val="20"/>
                <w:szCs w:val="20"/>
                <w:lang w:eastAsia="da-DK"/>
              </w:rPr>
              <w:t>Fordringtype</w:t>
            </w:r>
            <w:proofErr w:type="spellEnd"/>
            <w:r>
              <w:rPr>
                <w:rFonts w:eastAsia="Times New Roman" w:cs="Arial"/>
                <w:color w:val="000000"/>
                <w:sz w:val="20"/>
                <w:szCs w:val="20"/>
                <w:lang w:eastAsia="da-DK"/>
              </w:rPr>
              <w:t xml:space="preserve"> findes ikke i EFI</w:t>
            </w:r>
          </w:p>
        </w:tc>
        <w:tc>
          <w:tcPr>
            <w:tcW w:w="2340" w:type="dxa"/>
          </w:tcPr>
          <w:p w14:paraId="76D98E84" w14:textId="77777777" w:rsidR="003866C0" w:rsidRDefault="003866C0" w:rsidP="00E033FE">
            <w:pPr>
              <w:spacing w:after="0"/>
              <w:rPr>
                <w:rFonts w:cs="Arial"/>
                <w:sz w:val="18"/>
              </w:rPr>
            </w:pPr>
            <w:proofErr w:type="spellStart"/>
            <w:r>
              <w:rPr>
                <w:rFonts w:cs="Arial"/>
                <w:sz w:val="18"/>
              </w:rPr>
              <w:t>DMIFordringEFIFordringID</w:t>
            </w:r>
            <w:proofErr w:type="spellEnd"/>
          </w:p>
        </w:tc>
        <w:tc>
          <w:tcPr>
            <w:tcW w:w="2520" w:type="dxa"/>
          </w:tcPr>
          <w:p w14:paraId="76D98E85" w14:textId="77777777" w:rsidR="003866C0"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DMIFordringTypeKode</w:t>
            </w:r>
            <w:proofErr w:type="spellEnd"/>
          </w:p>
        </w:tc>
        <w:tc>
          <w:tcPr>
            <w:tcW w:w="1535" w:type="dxa"/>
          </w:tcPr>
          <w:p w14:paraId="76D98E86" w14:textId="77777777" w:rsidR="003866C0" w:rsidRDefault="003866C0" w:rsidP="00E033FE">
            <w:pPr>
              <w:spacing w:after="0"/>
              <w:rPr>
                <w:rFonts w:cs="Arial"/>
                <w:sz w:val="20"/>
                <w:szCs w:val="20"/>
              </w:rPr>
            </w:pPr>
          </w:p>
        </w:tc>
        <w:tc>
          <w:tcPr>
            <w:tcW w:w="1345" w:type="dxa"/>
          </w:tcPr>
          <w:p w14:paraId="76D98E87" w14:textId="77777777" w:rsidR="003866C0" w:rsidRPr="00491009" w:rsidRDefault="003866C0" w:rsidP="003D5184">
            <w:pPr>
              <w:spacing w:after="0"/>
              <w:rPr>
                <w:rFonts w:cs="Arial"/>
                <w:sz w:val="20"/>
                <w:szCs w:val="20"/>
              </w:rPr>
            </w:pPr>
          </w:p>
        </w:tc>
      </w:tr>
      <w:tr w:rsidR="003866C0" w:rsidRPr="00F95CAE" w14:paraId="76D98E8F" w14:textId="77777777" w:rsidTr="00025FDF">
        <w:trPr>
          <w:cantSplit/>
        </w:trPr>
        <w:tc>
          <w:tcPr>
            <w:tcW w:w="783" w:type="dxa"/>
          </w:tcPr>
          <w:p w14:paraId="76D98E89" w14:textId="77777777" w:rsidR="003866C0" w:rsidRDefault="003866C0" w:rsidP="004B2A56">
            <w:pPr>
              <w:spacing w:after="0"/>
              <w:rPr>
                <w:rFonts w:cs="Arial"/>
                <w:sz w:val="20"/>
                <w:szCs w:val="20"/>
              </w:rPr>
            </w:pPr>
            <w:r>
              <w:rPr>
                <w:rFonts w:cs="Arial"/>
                <w:sz w:val="20"/>
                <w:szCs w:val="20"/>
              </w:rPr>
              <w:t>252</w:t>
            </w:r>
          </w:p>
        </w:tc>
        <w:tc>
          <w:tcPr>
            <w:tcW w:w="4680" w:type="dxa"/>
          </w:tcPr>
          <w:p w14:paraId="76D98E8A" w14:textId="77777777" w:rsidR="003866C0" w:rsidRDefault="003866C0" w:rsidP="00E033FE">
            <w:pPr>
              <w:spacing w:after="0"/>
              <w:rPr>
                <w:rFonts w:eastAsia="Times New Roman" w:cs="Arial"/>
                <w:color w:val="000000"/>
                <w:sz w:val="20"/>
                <w:szCs w:val="20"/>
                <w:lang w:eastAsia="da-DK"/>
              </w:rPr>
            </w:pPr>
            <w:r w:rsidRPr="00ED1AB3">
              <w:rPr>
                <w:rFonts w:eastAsia="Times New Roman" w:cs="Arial"/>
                <w:color w:val="000000"/>
                <w:sz w:val="20"/>
                <w:szCs w:val="20"/>
                <w:lang w:eastAsia="da-DK"/>
              </w:rPr>
              <w:t>Antal meddelelser overstiger det maksimalt tilladte antal</w:t>
            </w:r>
          </w:p>
        </w:tc>
        <w:tc>
          <w:tcPr>
            <w:tcW w:w="2340" w:type="dxa"/>
          </w:tcPr>
          <w:p w14:paraId="76D98E8B" w14:textId="77777777" w:rsidR="003866C0" w:rsidRDefault="003866C0" w:rsidP="00E033FE">
            <w:pPr>
              <w:spacing w:after="0"/>
              <w:rPr>
                <w:rFonts w:cs="Arial"/>
                <w:sz w:val="18"/>
              </w:rPr>
            </w:pPr>
            <w:proofErr w:type="spellStart"/>
            <w:r>
              <w:rPr>
                <w:rFonts w:cs="Arial"/>
                <w:sz w:val="18"/>
              </w:rPr>
              <w:t>MaxAntal</w:t>
            </w:r>
            <w:proofErr w:type="spellEnd"/>
          </w:p>
        </w:tc>
        <w:tc>
          <w:tcPr>
            <w:tcW w:w="2520" w:type="dxa"/>
          </w:tcPr>
          <w:p w14:paraId="76D98E8C" w14:textId="77777777" w:rsidR="003866C0"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14:paraId="76D98E8D" w14:textId="77777777" w:rsidR="003866C0" w:rsidRDefault="003866C0" w:rsidP="00E033FE">
            <w:pPr>
              <w:spacing w:after="0"/>
              <w:rPr>
                <w:rFonts w:cs="Arial"/>
                <w:sz w:val="20"/>
                <w:szCs w:val="20"/>
              </w:rPr>
            </w:pPr>
          </w:p>
        </w:tc>
        <w:tc>
          <w:tcPr>
            <w:tcW w:w="1345" w:type="dxa"/>
          </w:tcPr>
          <w:p w14:paraId="76D98E8E" w14:textId="77777777" w:rsidR="003866C0" w:rsidRPr="00491009" w:rsidRDefault="003866C0" w:rsidP="003D5184">
            <w:pPr>
              <w:spacing w:after="0"/>
              <w:rPr>
                <w:rFonts w:cs="Arial"/>
                <w:sz w:val="20"/>
                <w:szCs w:val="20"/>
              </w:rPr>
            </w:pPr>
          </w:p>
        </w:tc>
      </w:tr>
      <w:tr w:rsidR="003866C0" w:rsidRPr="00F95CAE" w14:paraId="76D98E96" w14:textId="77777777" w:rsidTr="00025FDF">
        <w:trPr>
          <w:cantSplit/>
        </w:trPr>
        <w:tc>
          <w:tcPr>
            <w:tcW w:w="783" w:type="dxa"/>
          </w:tcPr>
          <w:p w14:paraId="76D98E90" w14:textId="77777777" w:rsidR="003866C0" w:rsidRPr="00491009" w:rsidRDefault="003866C0" w:rsidP="004B2A56">
            <w:pPr>
              <w:spacing w:after="0"/>
              <w:rPr>
                <w:rFonts w:cs="Arial"/>
                <w:sz w:val="20"/>
                <w:szCs w:val="20"/>
              </w:rPr>
            </w:pPr>
            <w:r>
              <w:rPr>
                <w:rFonts w:cs="Arial"/>
                <w:sz w:val="20"/>
                <w:szCs w:val="20"/>
              </w:rPr>
              <w:t>900</w:t>
            </w:r>
          </w:p>
        </w:tc>
        <w:tc>
          <w:tcPr>
            <w:tcW w:w="4680" w:type="dxa"/>
          </w:tcPr>
          <w:p w14:paraId="76D98E91" w14:textId="77777777" w:rsidR="003866C0" w:rsidRPr="00491009" w:rsidRDefault="003866C0" w:rsidP="004B2A56">
            <w:pPr>
              <w:spacing w:after="0"/>
              <w:rPr>
                <w:rFonts w:cs="Arial"/>
                <w:sz w:val="20"/>
                <w:szCs w:val="20"/>
              </w:rPr>
            </w:pPr>
            <w:r>
              <w:rPr>
                <w:rFonts w:cs="Arial"/>
                <w:sz w:val="20"/>
                <w:szCs w:val="20"/>
              </w:rPr>
              <w:t>Generel fejl der kræver analyse af Systemadmin</w:t>
            </w:r>
            <w:r>
              <w:rPr>
                <w:rFonts w:cs="Arial"/>
                <w:sz w:val="20"/>
                <w:szCs w:val="20"/>
              </w:rPr>
              <w:t>i</w:t>
            </w:r>
            <w:r>
              <w:rPr>
                <w:rFonts w:cs="Arial"/>
                <w:sz w:val="20"/>
                <w:szCs w:val="20"/>
              </w:rPr>
              <w:t>strator</w:t>
            </w:r>
          </w:p>
        </w:tc>
        <w:tc>
          <w:tcPr>
            <w:tcW w:w="2340" w:type="dxa"/>
          </w:tcPr>
          <w:p w14:paraId="76D98E92" w14:textId="77777777" w:rsidR="003866C0" w:rsidRPr="00491009" w:rsidRDefault="003866C0" w:rsidP="004B2A56">
            <w:pPr>
              <w:spacing w:after="0"/>
              <w:rPr>
                <w:rFonts w:cs="Arial"/>
                <w:sz w:val="20"/>
                <w:szCs w:val="20"/>
              </w:rPr>
            </w:pPr>
          </w:p>
        </w:tc>
        <w:tc>
          <w:tcPr>
            <w:tcW w:w="2520" w:type="dxa"/>
          </w:tcPr>
          <w:p w14:paraId="76D98E93" w14:textId="77777777" w:rsidR="003866C0" w:rsidRPr="00491009" w:rsidRDefault="003866C0" w:rsidP="004B2A56">
            <w:pPr>
              <w:spacing w:after="0"/>
              <w:rPr>
                <w:rFonts w:cs="Arial"/>
                <w:sz w:val="20"/>
                <w:szCs w:val="20"/>
              </w:rPr>
            </w:pPr>
          </w:p>
        </w:tc>
        <w:tc>
          <w:tcPr>
            <w:tcW w:w="1535" w:type="dxa"/>
          </w:tcPr>
          <w:p w14:paraId="76D98E94" w14:textId="77777777" w:rsidR="003866C0" w:rsidRPr="00491009" w:rsidRDefault="003866C0" w:rsidP="004B2A56">
            <w:pPr>
              <w:spacing w:after="0"/>
              <w:rPr>
                <w:rFonts w:cs="Arial"/>
                <w:sz w:val="20"/>
                <w:szCs w:val="20"/>
              </w:rPr>
            </w:pPr>
          </w:p>
        </w:tc>
        <w:tc>
          <w:tcPr>
            <w:tcW w:w="1345" w:type="dxa"/>
          </w:tcPr>
          <w:p w14:paraId="76D98E95" w14:textId="77777777" w:rsidR="003866C0" w:rsidRPr="00491009" w:rsidRDefault="003866C0" w:rsidP="003D5184">
            <w:pPr>
              <w:spacing w:after="0"/>
              <w:rPr>
                <w:rFonts w:cs="Arial"/>
                <w:sz w:val="20"/>
                <w:szCs w:val="20"/>
              </w:rPr>
            </w:pPr>
          </w:p>
        </w:tc>
      </w:tr>
      <w:tr w:rsidR="003866C0" w:rsidRPr="00F95CAE" w14:paraId="76D98E9D" w14:textId="77777777" w:rsidTr="00025FDF">
        <w:trPr>
          <w:cantSplit/>
        </w:trPr>
        <w:tc>
          <w:tcPr>
            <w:tcW w:w="783" w:type="dxa"/>
          </w:tcPr>
          <w:p w14:paraId="76D98E97" w14:textId="77777777" w:rsidR="003866C0" w:rsidRPr="00491009" w:rsidRDefault="003866C0" w:rsidP="004B2A56">
            <w:pPr>
              <w:spacing w:after="0"/>
              <w:rPr>
                <w:rFonts w:cs="Arial"/>
                <w:sz w:val="20"/>
                <w:szCs w:val="20"/>
              </w:rPr>
            </w:pPr>
            <w:r>
              <w:rPr>
                <w:rFonts w:cs="Arial"/>
                <w:sz w:val="20"/>
                <w:szCs w:val="20"/>
              </w:rPr>
              <w:t>901</w:t>
            </w:r>
          </w:p>
        </w:tc>
        <w:tc>
          <w:tcPr>
            <w:tcW w:w="4680" w:type="dxa"/>
          </w:tcPr>
          <w:p w14:paraId="76D98E98" w14:textId="77777777" w:rsidR="003866C0" w:rsidRPr="00491009" w:rsidRDefault="003866C0" w:rsidP="004B2A56">
            <w:pPr>
              <w:spacing w:after="0"/>
              <w:rPr>
                <w:rFonts w:cs="Arial"/>
                <w:sz w:val="20"/>
                <w:szCs w:val="20"/>
              </w:rPr>
            </w:pPr>
            <w:r>
              <w:rPr>
                <w:rFonts w:cs="Arial"/>
                <w:sz w:val="20"/>
                <w:szCs w:val="20"/>
              </w:rPr>
              <w:t>Generel fejl ved oprettelse af fordring der kræver analyse af Systemadministrator</w:t>
            </w:r>
          </w:p>
        </w:tc>
        <w:tc>
          <w:tcPr>
            <w:tcW w:w="2340" w:type="dxa"/>
          </w:tcPr>
          <w:p w14:paraId="76D98E99" w14:textId="77777777" w:rsidR="003866C0" w:rsidRPr="00491009" w:rsidRDefault="003866C0" w:rsidP="004B2A56">
            <w:pPr>
              <w:spacing w:after="0"/>
              <w:rPr>
                <w:rFonts w:cs="Arial"/>
                <w:sz w:val="20"/>
                <w:szCs w:val="20"/>
              </w:rPr>
            </w:pPr>
            <w:proofErr w:type="spellStart"/>
            <w:r>
              <w:rPr>
                <w:rFonts w:cs="Arial"/>
                <w:sz w:val="18"/>
              </w:rPr>
              <w:t>DMITransaktionLøbenu</w:t>
            </w:r>
            <w:r>
              <w:rPr>
                <w:rFonts w:cs="Arial"/>
                <w:sz w:val="18"/>
              </w:rPr>
              <w:t>m</w:t>
            </w:r>
            <w:r>
              <w:rPr>
                <w:rFonts w:cs="Arial"/>
                <w:sz w:val="18"/>
              </w:rPr>
              <w:t>mer</w:t>
            </w:r>
            <w:proofErr w:type="spellEnd"/>
          </w:p>
        </w:tc>
        <w:tc>
          <w:tcPr>
            <w:tcW w:w="2520" w:type="dxa"/>
          </w:tcPr>
          <w:p w14:paraId="76D98E9A" w14:textId="77777777" w:rsidR="003866C0" w:rsidRPr="00491009" w:rsidRDefault="003866C0" w:rsidP="004B2A56">
            <w:pPr>
              <w:spacing w:after="0"/>
              <w:rPr>
                <w:rFonts w:cs="Arial"/>
                <w:sz w:val="20"/>
                <w:szCs w:val="20"/>
              </w:rPr>
            </w:pPr>
          </w:p>
        </w:tc>
        <w:tc>
          <w:tcPr>
            <w:tcW w:w="1535" w:type="dxa"/>
          </w:tcPr>
          <w:p w14:paraId="76D98E9B" w14:textId="77777777" w:rsidR="003866C0" w:rsidRPr="00491009" w:rsidRDefault="003866C0" w:rsidP="004B2A56">
            <w:pPr>
              <w:spacing w:after="0"/>
              <w:rPr>
                <w:rFonts w:cs="Arial"/>
                <w:sz w:val="20"/>
                <w:szCs w:val="20"/>
              </w:rPr>
            </w:pPr>
          </w:p>
        </w:tc>
        <w:tc>
          <w:tcPr>
            <w:tcW w:w="1345" w:type="dxa"/>
          </w:tcPr>
          <w:p w14:paraId="76D98E9C" w14:textId="77777777" w:rsidR="003866C0" w:rsidRPr="00491009" w:rsidRDefault="003866C0" w:rsidP="003D5184">
            <w:pPr>
              <w:spacing w:after="0"/>
              <w:rPr>
                <w:rFonts w:cs="Arial"/>
                <w:sz w:val="20"/>
                <w:szCs w:val="20"/>
              </w:rPr>
            </w:pPr>
          </w:p>
        </w:tc>
      </w:tr>
      <w:tr w:rsidR="003866C0" w:rsidRPr="00F95CAE" w14:paraId="76D98EA4" w14:textId="77777777" w:rsidTr="00025FDF">
        <w:trPr>
          <w:cantSplit/>
        </w:trPr>
        <w:tc>
          <w:tcPr>
            <w:tcW w:w="783" w:type="dxa"/>
          </w:tcPr>
          <w:p w14:paraId="76D98E9E" w14:textId="77777777" w:rsidR="003866C0" w:rsidRPr="00491009" w:rsidRDefault="003866C0" w:rsidP="004B2A56">
            <w:pPr>
              <w:spacing w:after="0"/>
              <w:rPr>
                <w:rFonts w:cs="Arial"/>
                <w:sz w:val="20"/>
                <w:szCs w:val="20"/>
              </w:rPr>
            </w:pPr>
            <w:r>
              <w:rPr>
                <w:rFonts w:cs="Arial"/>
                <w:sz w:val="20"/>
                <w:szCs w:val="20"/>
              </w:rPr>
              <w:t>902</w:t>
            </w:r>
          </w:p>
        </w:tc>
        <w:tc>
          <w:tcPr>
            <w:tcW w:w="4680" w:type="dxa"/>
          </w:tcPr>
          <w:p w14:paraId="76D98E9F" w14:textId="77777777" w:rsidR="003866C0" w:rsidRPr="00491009" w:rsidRDefault="003866C0" w:rsidP="004B2A56">
            <w:pPr>
              <w:spacing w:after="0"/>
              <w:rPr>
                <w:rFonts w:cs="Arial"/>
                <w:sz w:val="20"/>
                <w:szCs w:val="20"/>
              </w:rPr>
            </w:pPr>
            <w:r>
              <w:rPr>
                <w:rFonts w:cs="Arial"/>
                <w:sz w:val="20"/>
                <w:szCs w:val="20"/>
              </w:rPr>
              <w:t>Generel fejl ved opdatering af fordring der kræver analyse af Systemadministrator</w:t>
            </w:r>
          </w:p>
        </w:tc>
        <w:tc>
          <w:tcPr>
            <w:tcW w:w="2340" w:type="dxa"/>
          </w:tcPr>
          <w:p w14:paraId="76D98EA0" w14:textId="77777777" w:rsidR="003866C0" w:rsidRPr="00491009" w:rsidRDefault="003866C0" w:rsidP="004B2A56">
            <w:pPr>
              <w:spacing w:after="0"/>
              <w:rPr>
                <w:rFonts w:cs="Arial"/>
                <w:sz w:val="20"/>
                <w:szCs w:val="20"/>
              </w:rPr>
            </w:pPr>
            <w:proofErr w:type="spellStart"/>
            <w:r>
              <w:rPr>
                <w:rFonts w:cs="Arial"/>
                <w:sz w:val="18"/>
              </w:rPr>
              <w:t>DMITransaktionLøbenu</w:t>
            </w:r>
            <w:r>
              <w:rPr>
                <w:rFonts w:cs="Arial"/>
                <w:sz w:val="18"/>
              </w:rPr>
              <w:t>m</w:t>
            </w:r>
            <w:r>
              <w:rPr>
                <w:rFonts w:cs="Arial"/>
                <w:sz w:val="18"/>
              </w:rPr>
              <w:t>mer</w:t>
            </w:r>
            <w:proofErr w:type="spellEnd"/>
          </w:p>
        </w:tc>
        <w:tc>
          <w:tcPr>
            <w:tcW w:w="2520" w:type="dxa"/>
          </w:tcPr>
          <w:p w14:paraId="76D98EA1" w14:textId="77777777" w:rsidR="003866C0" w:rsidRPr="00491009" w:rsidRDefault="003866C0" w:rsidP="004B2A56">
            <w:pPr>
              <w:spacing w:after="0"/>
              <w:rPr>
                <w:rFonts w:cs="Arial"/>
                <w:sz w:val="20"/>
                <w:szCs w:val="20"/>
              </w:rPr>
            </w:pPr>
          </w:p>
        </w:tc>
        <w:tc>
          <w:tcPr>
            <w:tcW w:w="1535" w:type="dxa"/>
          </w:tcPr>
          <w:p w14:paraId="76D98EA2" w14:textId="77777777" w:rsidR="003866C0" w:rsidRPr="00491009" w:rsidRDefault="003866C0" w:rsidP="004B2A56">
            <w:pPr>
              <w:spacing w:after="0"/>
              <w:rPr>
                <w:rFonts w:cs="Arial"/>
                <w:sz w:val="20"/>
                <w:szCs w:val="20"/>
              </w:rPr>
            </w:pPr>
          </w:p>
        </w:tc>
        <w:tc>
          <w:tcPr>
            <w:tcW w:w="1345" w:type="dxa"/>
          </w:tcPr>
          <w:p w14:paraId="76D98EA3" w14:textId="77777777" w:rsidR="003866C0" w:rsidRPr="00491009" w:rsidRDefault="003866C0" w:rsidP="003D5184">
            <w:pPr>
              <w:spacing w:after="0"/>
              <w:rPr>
                <w:rFonts w:cs="Arial"/>
                <w:sz w:val="20"/>
                <w:szCs w:val="20"/>
              </w:rPr>
            </w:pPr>
          </w:p>
        </w:tc>
      </w:tr>
      <w:tr w:rsidR="003866C0" w:rsidRPr="00F95CAE" w14:paraId="76D98EAB" w14:textId="77777777" w:rsidTr="00025FDF">
        <w:trPr>
          <w:cantSplit/>
        </w:trPr>
        <w:tc>
          <w:tcPr>
            <w:tcW w:w="783" w:type="dxa"/>
          </w:tcPr>
          <w:p w14:paraId="76D98EA5" w14:textId="77777777" w:rsidR="003866C0" w:rsidRPr="00491009" w:rsidRDefault="003866C0" w:rsidP="004B2A56">
            <w:pPr>
              <w:spacing w:after="0"/>
              <w:rPr>
                <w:rFonts w:cs="Arial"/>
                <w:sz w:val="20"/>
                <w:szCs w:val="20"/>
              </w:rPr>
            </w:pPr>
            <w:r>
              <w:rPr>
                <w:rFonts w:cs="Arial"/>
                <w:sz w:val="20"/>
                <w:szCs w:val="20"/>
              </w:rPr>
              <w:t>903</w:t>
            </w:r>
          </w:p>
        </w:tc>
        <w:tc>
          <w:tcPr>
            <w:tcW w:w="4680" w:type="dxa"/>
          </w:tcPr>
          <w:p w14:paraId="76D98EA6" w14:textId="77777777" w:rsidR="003866C0" w:rsidRPr="00491009" w:rsidRDefault="003866C0" w:rsidP="004B2A56">
            <w:pPr>
              <w:spacing w:after="0"/>
              <w:rPr>
                <w:rFonts w:cs="Arial"/>
                <w:sz w:val="20"/>
                <w:szCs w:val="20"/>
              </w:rPr>
            </w:pPr>
            <w:r>
              <w:rPr>
                <w:rFonts w:cs="Arial"/>
                <w:sz w:val="20"/>
                <w:szCs w:val="20"/>
              </w:rPr>
              <w:t>Generel fejl ved opdatering af hæftelse der kræver analyse af Systemadministrator</w:t>
            </w:r>
          </w:p>
        </w:tc>
        <w:tc>
          <w:tcPr>
            <w:tcW w:w="2340" w:type="dxa"/>
          </w:tcPr>
          <w:p w14:paraId="76D98EA7" w14:textId="77777777" w:rsidR="003866C0" w:rsidRDefault="003866C0" w:rsidP="004B2A56">
            <w:pPr>
              <w:spacing w:after="0"/>
              <w:rPr>
                <w:rFonts w:cs="Arial"/>
                <w:sz w:val="18"/>
              </w:rPr>
            </w:pPr>
            <w:proofErr w:type="spellStart"/>
            <w:r>
              <w:rPr>
                <w:rFonts w:cs="Arial"/>
                <w:sz w:val="18"/>
              </w:rPr>
              <w:t>DMIFordringEFIFordringID</w:t>
            </w:r>
            <w:proofErr w:type="spellEnd"/>
          </w:p>
        </w:tc>
        <w:tc>
          <w:tcPr>
            <w:tcW w:w="2520" w:type="dxa"/>
          </w:tcPr>
          <w:p w14:paraId="76D98EA8" w14:textId="77777777" w:rsidR="003866C0" w:rsidRPr="0099612E" w:rsidRDefault="003866C0" w:rsidP="004B2A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1535" w:type="dxa"/>
          </w:tcPr>
          <w:p w14:paraId="76D98EA9" w14:textId="77777777" w:rsidR="003866C0" w:rsidRPr="00491009" w:rsidRDefault="003866C0" w:rsidP="004B2A56">
            <w:pPr>
              <w:spacing w:after="0"/>
              <w:rPr>
                <w:rFonts w:cs="Arial"/>
                <w:sz w:val="20"/>
                <w:szCs w:val="20"/>
              </w:rPr>
            </w:pPr>
            <w:proofErr w:type="spellStart"/>
            <w:r>
              <w:rPr>
                <w:rFonts w:cs="Arial"/>
                <w:sz w:val="20"/>
                <w:szCs w:val="20"/>
              </w:rPr>
              <w:t>KundeType</w:t>
            </w:r>
            <w:proofErr w:type="spellEnd"/>
          </w:p>
        </w:tc>
        <w:tc>
          <w:tcPr>
            <w:tcW w:w="1345" w:type="dxa"/>
          </w:tcPr>
          <w:p w14:paraId="76D98EAA" w14:textId="77777777" w:rsidR="003866C0" w:rsidRPr="00491009" w:rsidRDefault="003866C0" w:rsidP="003D5184">
            <w:pPr>
              <w:spacing w:after="0"/>
              <w:rPr>
                <w:rFonts w:cs="Arial"/>
                <w:sz w:val="20"/>
                <w:szCs w:val="20"/>
              </w:rPr>
            </w:pPr>
          </w:p>
        </w:tc>
      </w:tr>
      <w:tr w:rsidR="003866C0" w:rsidRPr="00F95CAE" w14:paraId="76D98EB2" w14:textId="77777777" w:rsidTr="00025FDF">
        <w:trPr>
          <w:cantSplit/>
        </w:trPr>
        <w:tc>
          <w:tcPr>
            <w:tcW w:w="783" w:type="dxa"/>
          </w:tcPr>
          <w:p w14:paraId="76D98EAC" w14:textId="77777777" w:rsidR="003866C0" w:rsidRPr="00491009" w:rsidRDefault="003866C0" w:rsidP="000101BD">
            <w:pPr>
              <w:spacing w:after="0"/>
              <w:rPr>
                <w:rFonts w:cs="Arial"/>
                <w:sz w:val="20"/>
                <w:szCs w:val="20"/>
              </w:rPr>
            </w:pPr>
            <w:r>
              <w:rPr>
                <w:rFonts w:cs="Arial"/>
                <w:sz w:val="20"/>
                <w:szCs w:val="20"/>
              </w:rPr>
              <w:t>904</w:t>
            </w:r>
          </w:p>
        </w:tc>
        <w:tc>
          <w:tcPr>
            <w:tcW w:w="4680" w:type="dxa"/>
          </w:tcPr>
          <w:p w14:paraId="76D98EAD" w14:textId="77777777" w:rsidR="003866C0" w:rsidRPr="00491009" w:rsidRDefault="003866C0" w:rsidP="000101BD">
            <w:pPr>
              <w:spacing w:after="0"/>
              <w:rPr>
                <w:rFonts w:cs="Arial"/>
                <w:sz w:val="20"/>
                <w:szCs w:val="20"/>
              </w:rPr>
            </w:pPr>
            <w:r>
              <w:rPr>
                <w:rFonts w:cs="Arial"/>
                <w:sz w:val="20"/>
                <w:szCs w:val="20"/>
              </w:rPr>
              <w:t xml:space="preserve">Generel fejl ved opdatering af </w:t>
            </w:r>
            <w:proofErr w:type="spellStart"/>
            <w:r>
              <w:rPr>
                <w:rFonts w:cs="Arial"/>
                <w:sz w:val="20"/>
                <w:szCs w:val="20"/>
              </w:rPr>
              <w:t>Fordringhaver</w:t>
            </w:r>
            <w:proofErr w:type="spellEnd"/>
            <w:r>
              <w:rPr>
                <w:rFonts w:cs="Arial"/>
                <w:sz w:val="20"/>
                <w:szCs w:val="20"/>
              </w:rPr>
              <w:t xml:space="preserve"> Aftale Oplysninger der kræver analyse af Systemadmin</w:t>
            </w:r>
            <w:r>
              <w:rPr>
                <w:rFonts w:cs="Arial"/>
                <w:sz w:val="20"/>
                <w:szCs w:val="20"/>
              </w:rPr>
              <w:t>i</w:t>
            </w:r>
            <w:r>
              <w:rPr>
                <w:rFonts w:cs="Arial"/>
                <w:sz w:val="20"/>
                <w:szCs w:val="20"/>
              </w:rPr>
              <w:t>strator</w:t>
            </w:r>
          </w:p>
        </w:tc>
        <w:tc>
          <w:tcPr>
            <w:tcW w:w="2340" w:type="dxa"/>
          </w:tcPr>
          <w:p w14:paraId="76D98EAE" w14:textId="77777777" w:rsidR="003866C0" w:rsidRDefault="003866C0" w:rsidP="00F54AD0">
            <w:pPr>
              <w:spacing w:after="0"/>
              <w:rPr>
                <w:rFonts w:cs="Arial"/>
                <w:sz w:val="18"/>
              </w:rPr>
            </w:pPr>
            <w:proofErr w:type="spellStart"/>
            <w:r>
              <w:rPr>
                <w:rFonts w:cs="Arial"/>
                <w:sz w:val="18"/>
              </w:rPr>
              <w:t>DMIFordringHaverID</w:t>
            </w:r>
            <w:proofErr w:type="spellEnd"/>
          </w:p>
        </w:tc>
        <w:tc>
          <w:tcPr>
            <w:tcW w:w="2520" w:type="dxa"/>
          </w:tcPr>
          <w:p w14:paraId="76D98EAF" w14:textId="77777777" w:rsidR="003866C0" w:rsidRDefault="003866C0" w:rsidP="000101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14:paraId="76D98EB0" w14:textId="77777777" w:rsidR="003866C0" w:rsidRDefault="003866C0" w:rsidP="000101BD">
            <w:pPr>
              <w:spacing w:after="0"/>
              <w:rPr>
                <w:rFonts w:cs="Arial"/>
                <w:sz w:val="20"/>
                <w:szCs w:val="20"/>
              </w:rPr>
            </w:pPr>
          </w:p>
        </w:tc>
        <w:tc>
          <w:tcPr>
            <w:tcW w:w="1345" w:type="dxa"/>
          </w:tcPr>
          <w:p w14:paraId="76D98EB1" w14:textId="77777777" w:rsidR="003866C0" w:rsidRPr="00491009" w:rsidRDefault="003866C0" w:rsidP="003D5184">
            <w:pPr>
              <w:spacing w:after="0"/>
              <w:rPr>
                <w:rFonts w:cs="Arial"/>
                <w:sz w:val="20"/>
                <w:szCs w:val="20"/>
              </w:rPr>
            </w:pPr>
          </w:p>
        </w:tc>
      </w:tr>
      <w:tr w:rsidR="003866C0" w:rsidRPr="00F95CAE" w14:paraId="76D98EB9" w14:textId="77777777" w:rsidTr="00025FDF">
        <w:trPr>
          <w:cantSplit/>
        </w:trPr>
        <w:tc>
          <w:tcPr>
            <w:tcW w:w="783" w:type="dxa"/>
          </w:tcPr>
          <w:p w14:paraId="76D98EB3" w14:textId="77777777" w:rsidR="003866C0" w:rsidRPr="00491009" w:rsidRDefault="003866C0" w:rsidP="0018367F">
            <w:pPr>
              <w:spacing w:after="0"/>
              <w:rPr>
                <w:rFonts w:cs="Arial"/>
                <w:sz w:val="20"/>
                <w:szCs w:val="20"/>
              </w:rPr>
            </w:pPr>
            <w:r>
              <w:rPr>
                <w:rFonts w:cs="Arial"/>
                <w:sz w:val="20"/>
                <w:szCs w:val="20"/>
              </w:rPr>
              <w:t>905</w:t>
            </w:r>
          </w:p>
        </w:tc>
        <w:tc>
          <w:tcPr>
            <w:tcW w:w="4680" w:type="dxa"/>
          </w:tcPr>
          <w:p w14:paraId="76D98EB4" w14:textId="77777777" w:rsidR="003866C0" w:rsidRPr="00491009" w:rsidRDefault="003866C0" w:rsidP="0018367F">
            <w:pPr>
              <w:spacing w:after="0"/>
              <w:rPr>
                <w:rFonts w:cs="Arial"/>
                <w:sz w:val="20"/>
                <w:szCs w:val="20"/>
              </w:rPr>
            </w:pPr>
            <w:r>
              <w:rPr>
                <w:rFonts w:cs="Arial"/>
                <w:sz w:val="20"/>
                <w:szCs w:val="20"/>
              </w:rPr>
              <w:t>Generel fejl ved opdatering af Forventet Indbetaling / Betalingsordning / Indbetaling der kræver analyse af Systemadministrator</w:t>
            </w:r>
          </w:p>
        </w:tc>
        <w:tc>
          <w:tcPr>
            <w:tcW w:w="2340" w:type="dxa"/>
          </w:tcPr>
          <w:p w14:paraId="76D98EB5" w14:textId="77777777" w:rsidR="003866C0" w:rsidRPr="0099612E" w:rsidRDefault="003866C0" w:rsidP="001836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2520" w:type="dxa"/>
          </w:tcPr>
          <w:p w14:paraId="76D98EB6" w14:textId="77777777" w:rsidR="003866C0" w:rsidRPr="00491009" w:rsidRDefault="003866C0" w:rsidP="0018367F">
            <w:pPr>
              <w:spacing w:after="0"/>
              <w:rPr>
                <w:rFonts w:cs="Arial"/>
                <w:sz w:val="20"/>
                <w:szCs w:val="20"/>
              </w:rPr>
            </w:pPr>
            <w:proofErr w:type="spellStart"/>
            <w:r>
              <w:rPr>
                <w:rFonts w:cs="Arial"/>
                <w:sz w:val="20"/>
                <w:szCs w:val="20"/>
              </w:rPr>
              <w:t>KundeType</w:t>
            </w:r>
            <w:proofErr w:type="spellEnd"/>
          </w:p>
        </w:tc>
        <w:tc>
          <w:tcPr>
            <w:tcW w:w="1535" w:type="dxa"/>
          </w:tcPr>
          <w:p w14:paraId="76D98EB7" w14:textId="77777777" w:rsidR="003866C0" w:rsidRPr="0099612E" w:rsidRDefault="003866C0" w:rsidP="001836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rFonts w:cs="Arial"/>
                <w:sz w:val="18"/>
              </w:rPr>
              <w:t xml:space="preserve">ID fra </w:t>
            </w:r>
            <w:proofErr w:type="spellStart"/>
            <w:r>
              <w:rPr>
                <w:rFonts w:cs="Arial"/>
                <w:sz w:val="18"/>
              </w:rPr>
              <w:t>Forv</w:t>
            </w:r>
            <w:proofErr w:type="gramStart"/>
            <w:r>
              <w:rPr>
                <w:rFonts w:cs="Arial"/>
                <w:sz w:val="18"/>
              </w:rPr>
              <w:t>.Ind</w:t>
            </w:r>
            <w:proofErr w:type="spellEnd"/>
            <w:proofErr w:type="gramEnd"/>
            <w:r>
              <w:rPr>
                <w:rFonts w:cs="Arial"/>
                <w:sz w:val="18"/>
              </w:rPr>
              <w:t xml:space="preserve">, </w:t>
            </w:r>
            <w:proofErr w:type="spellStart"/>
            <w:r>
              <w:rPr>
                <w:rFonts w:cs="Arial"/>
                <w:sz w:val="18"/>
              </w:rPr>
              <w:t>Bet.Ord</w:t>
            </w:r>
            <w:proofErr w:type="spellEnd"/>
            <w:r>
              <w:rPr>
                <w:rFonts w:cs="Arial"/>
                <w:sz w:val="18"/>
              </w:rPr>
              <w:t xml:space="preserve">. eller </w:t>
            </w:r>
            <w:proofErr w:type="spellStart"/>
            <w:r>
              <w:rPr>
                <w:rFonts w:cs="Arial"/>
                <w:sz w:val="18"/>
              </w:rPr>
              <w:t>Indb</w:t>
            </w:r>
            <w:proofErr w:type="spellEnd"/>
            <w:r>
              <w:rPr>
                <w:rFonts w:cs="Arial"/>
                <w:sz w:val="18"/>
              </w:rPr>
              <w:t>.</w:t>
            </w:r>
          </w:p>
        </w:tc>
        <w:tc>
          <w:tcPr>
            <w:tcW w:w="1345" w:type="dxa"/>
          </w:tcPr>
          <w:p w14:paraId="76D98EB8" w14:textId="77777777" w:rsidR="003866C0" w:rsidRPr="00491009" w:rsidRDefault="003866C0" w:rsidP="003D5184">
            <w:pPr>
              <w:spacing w:after="0"/>
              <w:rPr>
                <w:rFonts w:cs="Arial"/>
                <w:sz w:val="20"/>
                <w:szCs w:val="20"/>
              </w:rPr>
            </w:pPr>
          </w:p>
        </w:tc>
      </w:tr>
      <w:tr w:rsidR="003866C0" w:rsidRPr="00F95CAE" w14:paraId="76D98EC0" w14:textId="77777777" w:rsidTr="00025FDF">
        <w:trPr>
          <w:cantSplit/>
        </w:trPr>
        <w:tc>
          <w:tcPr>
            <w:tcW w:w="783" w:type="dxa"/>
          </w:tcPr>
          <w:p w14:paraId="76D98EBA" w14:textId="77777777" w:rsidR="003866C0" w:rsidRDefault="003866C0" w:rsidP="0018367F">
            <w:pPr>
              <w:spacing w:after="0"/>
              <w:rPr>
                <w:rFonts w:cs="Arial"/>
                <w:sz w:val="20"/>
                <w:szCs w:val="20"/>
              </w:rPr>
            </w:pPr>
            <w:r>
              <w:rPr>
                <w:rFonts w:cs="Arial"/>
                <w:sz w:val="20"/>
                <w:szCs w:val="20"/>
              </w:rPr>
              <w:t>906</w:t>
            </w:r>
          </w:p>
        </w:tc>
        <w:tc>
          <w:tcPr>
            <w:tcW w:w="4680" w:type="dxa"/>
          </w:tcPr>
          <w:p w14:paraId="76D98EBB" w14:textId="77777777" w:rsidR="003866C0" w:rsidRDefault="003866C0" w:rsidP="0018367F">
            <w:pPr>
              <w:spacing w:after="0"/>
              <w:rPr>
                <w:rFonts w:cs="Arial"/>
                <w:sz w:val="20"/>
                <w:szCs w:val="20"/>
              </w:rPr>
            </w:pPr>
            <w:r>
              <w:rPr>
                <w:rFonts w:cs="Arial"/>
                <w:sz w:val="20"/>
                <w:szCs w:val="20"/>
              </w:rPr>
              <w:t>Generel fejl ved opdatering af kunde der kræver analyse af Systemadministrator</w:t>
            </w:r>
          </w:p>
        </w:tc>
        <w:tc>
          <w:tcPr>
            <w:tcW w:w="2340" w:type="dxa"/>
          </w:tcPr>
          <w:p w14:paraId="76D98EBC" w14:textId="77777777" w:rsidR="003866C0" w:rsidRPr="0099612E" w:rsidRDefault="003866C0" w:rsidP="00FA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2520" w:type="dxa"/>
          </w:tcPr>
          <w:p w14:paraId="76D98EBD" w14:textId="77777777" w:rsidR="003866C0" w:rsidRPr="00491009" w:rsidRDefault="003866C0" w:rsidP="00FA4D91">
            <w:pPr>
              <w:spacing w:after="0"/>
              <w:rPr>
                <w:rFonts w:cs="Arial"/>
                <w:sz w:val="20"/>
                <w:szCs w:val="20"/>
              </w:rPr>
            </w:pPr>
            <w:proofErr w:type="spellStart"/>
            <w:r>
              <w:rPr>
                <w:rFonts w:cs="Arial"/>
                <w:sz w:val="20"/>
                <w:szCs w:val="20"/>
              </w:rPr>
              <w:t>KundeType</w:t>
            </w:r>
            <w:proofErr w:type="spellEnd"/>
          </w:p>
        </w:tc>
        <w:tc>
          <w:tcPr>
            <w:tcW w:w="1535" w:type="dxa"/>
          </w:tcPr>
          <w:p w14:paraId="76D98EBE" w14:textId="77777777" w:rsidR="003866C0" w:rsidRDefault="003866C0" w:rsidP="001836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345" w:type="dxa"/>
          </w:tcPr>
          <w:p w14:paraId="76D98EBF" w14:textId="77777777" w:rsidR="003866C0" w:rsidRPr="00491009" w:rsidRDefault="003866C0" w:rsidP="003D5184">
            <w:pPr>
              <w:spacing w:after="0"/>
              <w:rPr>
                <w:rFonts w:cs="Arial"/>
                <w:sz w:val="20"/>
                <w:szCs w:val="20"/>
              </w:rPr>
            </w:pPr>
          </w:p>
        </w:tc>
      </w:tr>
      <w:tr w:rsidR="003866C0" w:rsidRPr="00F95CAE" w14:paraId="76D98EC7" w14:textId="77777777" w:rsidTr="00025FDF">
        <w:trPr>
          <w:cantSplit/>
        </w:trPr>
        <w:tc>
          <w:tcPr>
            <w:tcW w:w="783" w:type="dxa"/>
          </w:tcPr>
          <w:p w14:paraId="76D98EC1" w14:textId="77777777" w:rsidR="003866C0" w:rsidRDefault="003866C0" w:rsidP="00FA4D91">
            <w:pPr>
              <w:spacing w:after="0"/>
              <w:rPr>
                <w:rFonts w:cs="Arial"/>
                <w:sz w:val="20"/>
                <w:szCs w:val="20"/>
              </w:rPr>
            </w:pPr>
            <w:r>
              <w:rPr>
                <w:rFonts w:cs="Arial"/>
                <w:sz w:val="20"/>
                <w:szCs w:val="20"/>
              </w:rPr>
              <w:t>907</w:t>
            </w:r>
          </w:p>
        </w:tc>
        <w:tc>
          <w:tcPr>
            <w:tcW w:w="4680" w:type="dxa"/>
          </w:tcPr>
          <w:p w14:paraId="76D98EC2" w14:textId="77777777" w:rsidR="003866C0" w:rsidRDefault="003866C0" w:rsidP="00FA4D91">
            <w:pPr>
              <w:spacing w:after="0"/>
              <w:rPr>
                <w:rFonts w:cs="Arial"/>
                <w:sz w:val="20"/>
                <w:szCs w:val="20"/>
              </w:rPr>
            </w:pPr>
            <w:r>
              <w:rPr>
                <w:rFonts w:cs="Arial"/>
                <w:sz w:val="20"/>
                <w:szCs w:val="20"/>
              </w:rPr>
              <w:t>Generel fejl ved behandling af udbetaling der kr</w:t>
            </w:r>
            <w:r>
              <w:rPr>
                <w:rFonts w:cs="Arial"/>
                <w:sz w:val="20"/>
                <w:szCs w:val="20"/>
              </w:rPr>
              <w:t>æ</w:t>
            </w:r>
            <w:r>
              <w:rPr>
                <w:rFonts w:cs="Arial"/>
                <w:sz w:val="20"/>
                <w:szCs w:val="20"/>
              </w:rPr>
              <w:t>ver analyse af Systemadministrator</w:t>
            </w:r>
          </w:p>
        </w:tc>
        <w:tc>
          <w:tcPr>
            <w:tcW w:w="2340" w:type="dxa"/>
          </w:tcPr>
          <w:p w14:paraId="76D98EC3" w14:textId="77777777" w:rsidR="003866C0" w:rsidRPr="0099612E" w:rsidRDefault="003866C0" w:rsidP="00FA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2520" w:type="dxa"/>
          </w:tcPr>
          <w:p w14:paraId="76D98EC4" w14:textId="77777777" w:rsidR="003866C0" w:rsidRPr="00491009" w:rsidRDefault="003866C0" w:rsidP="00FA4D91">
            <w:pPr>
              <w:spacing w:after="0"/>
              <w:rPr>
                <w:rFonts w:cs="Arial"/>
                <w:sz w:val="20"/>
                <w:szCs w:val="20"/>
              </w:rPr>
            </w:pPr>
            <w:proofErr w:type="spellStart"/>
            <w:r>
              <w:rPr>
                <w:rFonts w:cs="Arial"/>
                <w:sz w:val="20"/>
                <w:szCs w:val="20"/>
              </w:rPr>
              <w:t>KundeType</w:t>
            </w:r>
            <w:proofErr w:type="spellEnd"/>
          </w:p>
        </w:tc>
        <w:tc>
          <w:tcPr>
            <w:tcW w:w="1535" w:type="dxa"/>
          </w:tcPr>
          <w:p w14:paraId="76D98EC5" w14:textId="77777777" w:rsidR="003866C0" w:rsidRDefault="003866C0" w:rsidP="001836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DMIUdbetalingID</w:t>
            </w:r>
            <w:proofErr w:type="spellEnd"/>
          </w:p>
        </w:tc>
        <w:tc>
          <w:tcPr>
            <w:tcW w:w="1345" w:type="dxa"/>
          </w:tcPr>
          <w:p w14:paraId="76D98EC6" w14:textId="77777777" w:rsidR="003866C0" w:rsidRPr="00491009" w:rsidRDefault="003866C0" w:rsidP="003D5184">
            <w:pPr>
              <w:spacing w:after="0"/>
              <w:rPr>
                <w:rFonts w:cs="Arial"/>
                <w:sz w:val="20"/>
                <w:szCs w:val="20"/>
              </w:rPr>
            </w:pPr>
          </w:p>
        </w:tc>
      </w:tr>
    </w:tbl>
    <w:p w14:paraId="76D98EC8" w14:textId="77777777" w:rsidR="008E63B5" w:rsidRPr="00F95CAE" w:rsidRDefault="008E63B5" w:rsidP="008E63B5"/>
    <w:p w14:paraId="76D98EC9" w14:textId="77777777" w:rsidR="008E63B5" w:rsidRPr="00F95CAE" w:rsidRDefault="008E63B5" w:rsidP="008E63B5">
      <w:pPr>
        <w:rPr>
          <w:i/>
          <w:color w:val="0000FF"/>
        </w:rPr>
      </w:pPr>
    </w:p>
    <w:p w14:paraId="76D98ECA" w14:textId="77777777" w:rsidR="00545506" w:rsidRPr="0020683C" w:rsidRDefault="00545506" w:rsidP="00545506">
      <w:pPr>
        <w:pStyle w:val="Overskrift1"/>
        <w:numPr>
          <w:ilvl w:val="0"/>
          <w:numId w:val="1"/>
        </w:numPr>
      </w:pPr>
      <w:bookmarkStart w:id="40" w:name="_Toc314563879"/>
      <w:r>
        <w:lastRenderedPageBreak/>
        <w:t xml:space="preserve">Konsolideret liste over </w:t>
      </w:r>
      <w:proofErr w:type="spellStart"/>
      <w:r>
        <w:t>advis</w:t>
      </w:r>
      <w:r w:rsidRPr="00A44708">
        <w:t>koder</w:t>
      </w:r>
      <w:bookmarkEnd w:id="40"/>
      <w:proofErr w:type="spellEnd"/>
    </w:p>
    <w:p w14:paraId="76D98ECB" w14:textId="77777777" w:rsidR="00545506" w:rsidRPr="0020683C" w:rsidRDefault="00545506" w:rsidP="00545506"/>
    <w:tbl>
      <w:tblPr>
        <w:tblW w:w="13203"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045"/>
        <w:gridCol w:w="4418"/>
        <w:gridCol w:w="2340"/>
        <w:gridCol w:w="2520"/>
        <w:gridCol w:w="1535"/>
        <w:gridCol w:w="1345"/>
      </w:tblGrid>
      <w:tr w:rsidR="00E137E2" w:rsidRPr="0020683C" w14:paraId="76D98ED2" w14:textId="77777777" w:rsidTr="00E137E2">
        <w:trPr>
          <w:cantSplit/>
          <w:tblHeader/>
        </w:trPr>
        <w:tc>
          <w:tcPr>
            <w:tcW w:w="1045" w:type="dxa"/>
            <w:shd w:val="pct20" w:color="000000" w:fill="FFFFFF"/>
          </w:tcPr>
          <w:p w14:paraId="76D98ECC" w14:textId="77777777" w:rsidR="00E137E2" w:rsidRPr="0020683C" w:rsidRDefault="00E137E2" w:rsidP="004B2A56">
            <w:pPr>
              <w:widowControl w:val="0"/>
              <w:tabs>
                <w:tab w:val="right" w:leader="dot" w:pos="9355"/>
              </w:tabs>
              <w:spacing w:after="0" w:line="280" w:lineRule="exact"/>
              <w:rPr>
                <w:b/>
              </w:rPr>
            </w:pPr>
            <w:proofErr w:type="spellStart"/>
            <w:r w:rsidRPr="0020683C">
              <w:rPr>
                <w:b/>
              </w:rPr>
              <w:t>Advisnr</w:t>
            </w:r>
            <w:proofErr w:type="spellEnd"/>
          </w:p>
        </w:tc>
        <w:tc>
          <w:tcPr>
            <w:tcW w:w="4418" w:type="dxa"/>
            <w:shd w:val="pct20" w:color="000000" w:fill="FFFFFF"/>
          </w:tcPr>
          <w:p w14:paraId="76D98ECD" w14:textId="77777777" w:rsidR="00E137E2" w:rsidRPr="0020683C" w:rsidRDefault="00E137E2" w:rsidP="004B2A56">
            <w:pPr>
              <w:widowControl w:val="0"/>
              <w:tabs>
                <w:tab w:val="right" w:leader="dot" w:pos="9355"/>
              </w:tabs>
              <w:spacing w:after="0" w:line="280" w:lineRule="exact"/>
              <w:rPr>
                <w:b/>
              </w:rPr>
            </w:pPr>
            <w:r w:rsidRPr="0020683C">
              <w:rPr>
                <w:b/>
              </w:rPr>
              <w:t>Beskrivelse</w:t>
            </w:r>
          </w:p>
        </w:tc>
        <w:tc>
          <w:tcPr>
            <w:tcW w:w="2340" w:type="dxa"/>
            <w:shd w:val="pct20" w:color="000000" w:fill="FFFFFF"/>
          </w:tcPr>
          <w:p w14:paraId="76D98ECE" w14:textId="77777777" w:rsidR="00E137E2" w:rsidRPr="0020683C" w:rsidRDefault="00E137E2" w:rsidP="004B2A56">
            <w:pPr>
              <w:widowControl w:val="0"/>
              <w:tabs>
                <w:tab w:val="right" w:leader="dot" w:pos="9355"/>
              </w:tabs>
              <w:spacing w:after="0" w:line="280" w:lineRule="exact"/>
              <w:rPr>
                <w:b/>
              </w:rPr>
            </w:pPr>
            <w:proofErr w:type="spellStart"/>
            <w:r w:rsidRPr="0020683C">
              <w:rPr>
                <w:b/>
              </w:rPr>
              <w:t>Param</w:t>
            </w:r>
            <w:proofErr w:type="spellEnd"/>
            <w:r w:rsidRPr="0020683C">
              <w:rPr>
                <w:b/>
              </w:rPr>
              <w:t xml:space="preserve"> 1</w:t>
            </w:r>
          </w:p>
        </w:tc>
        <w:tc>
          <w:tcPr>
            <w:tcW w:w="2520" w:type="dxa"/>
            <w:shd w:val="pct20" w:color="000000" w:fill="FFFFFF"/>
          </w:tcPr>
          <w:p w14:paraId="76D98ECF" w14:textId="77777777" w:rsidR="00E137E2" w:rsidRPr="0020683C" w:rsidRDefault="00E137E2" w:rsidP="004B2A56">
            <w:pPr>
              <w:widowControl w:val="0"/>
              <w:tabs>
                <w:tab w:val="right" w:leader="dot" w:pos="9355"/>
              </w:tabs>
              <w:spacing w:after="0" w:line="280" w:lineRule="exact"/>
              <w:rPr>
                <w:b/>
              </w:rPr>
            </w:pPr>
            <w:proofErr w:type="spellStart"/>
            <w:r w:rsidRPr="0020683C">
              <w:rPr>
                <w:b/>
              </w:rPr>
              <w:t>Param</w:t>
            </w:r>
            <w:proofErr w:type="spellEnd"/>
            <w:r w:rsidRPr="0020683C">
              <w:rPr>
                <w:b/>
              </w:rPr>
              <w:t xml:space="preserve"> 2</w:t>
            </w:r>
          </w:p>
        </w:tc>
        <w:tc>
          <w:tcPr>
            <w:tcW w:w="1535" w:type="dxa"/>
            <w:shd w:val="pct20" w:color="000000" w:fill="FFFFFF"/>
          </w:tcPr>
          <w:p w14:paraId="76D98ED0" w14:textId="77777777" w:rsidR="00E137E2" w:rsidRPr="0020683C" w:rsidRDefault="00E137E2" w:rsidP="004B2A56">
            <w:pPr>
              <w:widowControl w:val="0"/>
              <w:tabs>
                <w:tab w:val="right" w:leader="dot" w:pos="9355"/>
              </w:tabs>
              <w:spacing w:after="0" w:line="280" w:lineRule="exact"/>
              <w:rPr>
                <w:b/>
              </w:rPr>
            </w:pPr>
            <w:proofErr w:type="spellStart"/>
            <w:r w:rsidRPr="0020683C">
              <w:rPr>
                <w:b/>
              </w:rPr>
              <w:t>Param</w:t>
            </w:r>
            <w:proofErr w:type="spellEnd"/>
            <w:r w:rsidRPr="0020683C">
              <w:rPr>
                <w:b/>
              </w:rPr>
              <w:t xml:space="preserve"> 3</w:t>
            </w:r>
          </w:p>
        </w:tc>
        <w:tc>
          <w:tcPr>
            <w:tcW w:w="1345" w:type="dxa"/>
            <w:shd w:val="pct20" w:color="000000" w:fill="FFFFFF"/>
          </w:tcPr>
          <w:p w14:paraId="76D98ED1" w14:textId="77777777" w:rsidR="00E137E2" w:rsidRPr="0020683C" w:rsidRDefault="00E137E2" w:rsidP="004B2A56">
            <w:pPr>
              <w:widowControl w:val="0"/>
              <w:tabs>
                <w:tab w:val="right" w:leader="dot" w:pos="9355"/>
              </w:tabs>
              <w:spacing w:after="0" w:line="280" w:lineRule="exact"/>
              <w:rPr>
                <w:b/>
              </w:rPr>
            </w:pPr>
            <w:r w:rsidRPr="0020683C">
              <w:rPr>
                <w:b/>
              </w:rPr>
              <w:t xml:space="preserve"> </w:t>
            </w:r>
            <w:proofErr w:type="spellStart"/>
            <w:r w:rsidRPr="0020683C">
              <w:rPr>
                <w:b/>
              </w:rPr>
              <w:t>Param</w:t>
            </w:r>
            <w:proofErr w:type="spellEnd"/>
            <w:r w:rsidRPr="0020683C">
              <w:rPr>
                <w:b/>
              </w:rPr>
              <w:t xml:space="preserve"> 4</w:t>
            </w:r>
          </w:p>
        </w:tc>
      </w:tr>
      <w:tr w:rsidR="00025FDF" w:rsidRPr="00B511F8" w14:paraId="76D98ED9" w14:textId="77777777" w:rsidTr="00E137E2">
        <w:trPr>
          <w:cantSplit/>
        </w:trPr>
        <w:tc>
          <w:tcPr>
            <w:tcW w:w="1045" w:type="dxa"/>
          </w:tcPr>
          <w:p w14:paraId="76D98ED3" w14:textId="77777777" w:rsidR="00025FDF" w:rsidRPr="00491009" w:rsidRDefault="00025FDF" w:rsidP="004B2A56">
            <w:pPr>
              <w:spacing w:after="0"/>
              <w:rPr>
                <w:rFonts w:cs="Arial"/>
                <w:sz w:val="20"/>
                <w:szCs w:val="20"/>
              </w:rPr>
            </w:pPr>
            <w:r>
              <w:rPr>
                <w:rFonts w:cs="Arial"/>
                <w:sz w:val="20"/>
                <w:szCs w:val="20"/>
              </w:rPr>
              <w:t>001</w:t>
            </w:r>
          </w:p>
        </w:tc>
        <w:tc>
          <w:tcPr>
            <w:tcW w:w="4418" w:type="dxa"/>
          </w:tcPr>
          <w:p w14:paraId="76D98ED4" w14:textId="77777777" w:rsidR="00025FDF" w:rsidRPr="00491009" w:rsidRDefault="00E24CF2" w:rsidP="004B2A56">
            <w:pPr>
              <w:spacing w:after="0"/>
              <w:rPr>
                <w:rFonts w:cs="Arial"/>
                <w:sz w:val="20"/>
                <w:szCs w:val="20"/>
              </w:rPr>
            </w:pPr>
            <w:r>
              <w:rPr>
                <w:rFonts w:cs="Arial"/>
                <w:sz w:val="20"/>
                <w:szCs w:val="20"/>
              </w:rPr>
              <w:t>Dubletkontrol på Transaktionsløbenummer og/eller Fordring ID</w:t>
            </w:r>
          </w:p>
        </w:tc>
        <w:tc>
          <w:tcPr>
            <w:tcW w:w="2340" w:type="dxa"/>
          </w:tcPr>
          <w:p w14:paraId="76D98ED5" w14:textId="77777777" w:rsidR="00025FDF" w:rsidRPr="00491009" w:rsidRDefault="00346907" w:rsidP="004B2A56">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14:paraId="76D98ED6" w14:textId="77777777" w:rsidR="00025FDF" w:rsidRPr="00491009" w:rsidRDefault="00773D0D" w:rsidP="004B2A56">
            <w:pPr>
              <w:spacing w:after="0"/>
              <w:rPr>
                <w:rFonts w:cs="Arial"/>
                <w:sz w:val="20"/>
                <w:szCs w:val="20"/>
              </w:rPr>
            </w:pPr>
            <w:proofErr w:type="spellStart"/>
            <w:r>
              <w:rPr>
                <w:rFonts w:cs="Arial"/>
                <w:sz w:val="18"/>
              </w:rPr>
              <w:t>DMIFordringEFIFordringID</w:t>
            </w:r>
            <w:proofErr w:type="spellEnd"/>
          </w:p>
        </w:tc>
        <w:tc>
          <w:tcPr>
            <w:tcW w:w="1535" w:type="dxa"/>
          </w:tcPr>
          <w:p w14:paraId="76D98ED7" w14:textId="77777777" w:rsidR="00025FDF" w:rsidRPr="00491009" w:rsidRDefault="00025FDF" w:rsidP="004B2A56">
            <w:pPr>
              <w:spacing w:after="0"/>
              <w:rPr>
                <w:rFonts w:cs="Arial"/>
                <w:sz w:val="20"/>
                <w:szCs w:val="20"/>
              </w:rPr>
            </w:pPr>
          </w:p>
        </w:tc>
        <w:tc>
          <w:tcPr>
            <w:tcW w:w="1345" w:type="dxa"/>
          </w:tcPr>
          <w:p w14:paraId="76D98ED8" w14:textId="77777777" w:rsidR="00025FDF" w:rsidRPr="00491009" w:rsidRDefault="00025FDF" w:rsidP="004B2A56">
            <w:pPr>
              <w:spacing w:after="0"/>
              <w:rPr>
                <w:rFonts w:cs="Arial"/>
                <w:sz w:val="20"/>
                <w:szCs w:val="20"/>
              </w:rPr>
            </w:pPr>
          </w:p>
        </w:tc>
      </w:tr>
      <w:tr w:rsidR="002F6122" w:rsidRPr="00B511F8" w14:paraId="76D98EE0" w14:textId="77777777" w:rsidTr="00E137E2">
        <w:trPr>
          <w:cantSplit/>
        </w:trPr>
        <w:tc>
          <w:tcPr>
            <w:tcW w:w="1045" w:type="dxa"/>
          </w:tcPr>
          <w:p w14:paraId="76D98EDA" w14:textId="77777777" w:rsidR="002F6122" w:rsidRDefault="002F6122" w:rsidP="004B2A56">
            <w:pPr>
              <w:spacing w:after="0"/>
              <w:rPr>
                <w:rFonts w:cs="Arial"/>
                <w:sz w:val="20"/>
                <w:szCs w:val="20"/>
              </w:rPr>
            </w:pPr>
            <w:r>
              <w:rPr>
                <w:rFonts w:cs="Arial"/>
                <w:sz w:val="20"/>
                <w:szCs w:val="20"/>
              </w:rPr>
              <w:t>002</w:t>
            </w:r>
          </w:p>
        </w:tc>
        <w:tc>
          <w:tcPr>
            <w:tcW w:w="4418" w:type="dxa"/>
          </w:tcPr>
          <w:p w14:paraId="76D98EDB" w14:textId="77777777" w:rsidR="002F6122" w:rsidRDefault="002F6122" w:rsidP="004B2A56">
            <w:pPr>
              <w:spacing w:after="0"/>
              <w:rPr>
                <w:rFonts w:cs="Arial"/>
                <w:sz w:val="20"/>
                <w:szCs w:val="20"/>
              </w:rPr>
            </w:pPr>
            <w:r>
              <w:rPr>
                <w:rFonts w:cs="Arial"/>
                <w:sz w:val="18"/>
              </w:rPr>
              <w:t xml:space="preserve">Kontrol af </w:t>
            </w:r>
            <w:proofErr w:type="spellStart"/>
            <w:r>
              <w:rPr>
                <w:rFonts w:cs="Arial"/>
                <w:sz w:val="18"/>
              </w:rPr>
              <w:t>DMIUdbetalingStatus</w:t>
            </w:r>
            <w:proofErr w:type="spellEnd"/>
            <w:r>
              <w:rPr>
                <w:rFonts w:cs="Arial"/>
                <w:sz w:val="18"/>
              </w:rPr>
              <w:t>. Såfremt element sendes, er det kun værdierne AFVENTGODK og MASSEGODK der er gyldig</w:t>
            </w:r>
          </w:p>
        </w:tc>
        <w:tc>
          <w:tcPr>
            <w:tcW w:w="2340" w:type="dxa"/>
          </w:tcPr>
          <w:p w14:paraId="76D98EDC" w14:textId="77777777" w:rsidR="002F6122" w:rsidRDefault="002F6122" w:rsidP="004B2A56">
            <w:pPr>
              <w:spacing w:after="0"/>
              <w:rPr>
                <w:rFonts w:cs="Arial"/>
                <w:sz w:val="18"/>
              </w:rPr>
            </w:pPr>
            <w:proofErr w:type="spellStart"/>
            <w:r w:rsidRPr="00096A82">
              <w:rPr>
                <w:rFonts w:cs="Arial"/>
                <w:sz w:val="18"/>
              </w:rPr>
              <w:t>DMITransaktionLøbenu</w:t>
            </w:r>
            <w:r w:rsidRPr="00096A82">
              <w:rPr>
                <w:rFonts w:cs="Arial"/>
                <w:sz w:val="18"/>
              </w:rPr>
              <w:t>m</w:t>
            </w:r>
            <w:r w:rsidRPr="00096A82">
              <w:rPr>
                <w:rFonts w:cs="Arial"/>
                <w:sz w:val="18"/>
              </w:rPr>
              <w:t>mer</w:t>
            </w:r>
            <w:proofErr w:type="spellEnd"/>
          </w:p>
        </w:tc>
        <w:tc>
          <w:tcPr>
            <w:tcW w:w="2520" w:type="dxa"/>
          </w:tcPr>
          <w:p w14:paraId="76D98EDD" w14:textId="77777777" w:rsidR="002F6122" w:rsidRDefault="002F6122" w:rsidP="004B2A56">
            <w:pPr>
              <w:spacing w:after="0"/>
              <w:rPr>
                <w:rFonts w:cs="Arial"/>
                <w:sz w:val="18"/>
              </w:rPr>
            </w:pPr>
          </w:p>
        </w:tc>
        <w:tc>
          <w:tcPr>
            <w:tcW w:w="1535" w:type="dxa"/>
          </w:tcPr>
          <w:p w14:paraId="76D98EDE" w14:textId="77777777" w:rsidR="002F6122" w:rsidRPr="00491009" w:rsidRDefault="002F6122" w:rsidP="004B2A56">
            <w:pPr>
              <w:spacing w:after="0"/>
              <w:rPr>
                <w:rFonts w:cs="Arial"/>
                <w:sz w:val="20"/>
                <w:szCs w:val="20"/>
              </w:rPr>
            </w:pPr>
          </w:p>
        </w:tc>
        <w:tc>
          <w:tcPr>
            <w:tcW w:w="1345" w:type="dxa"/>
          </w:tcPr>
          <w:p w14:paraId="76D98EDF" w14:textId="77777777" w:rsidR="002F6122" w:rsidRPr="00491009" w:rsidRDefault="002F6122" w:rsidP="004B2A56">
            <w:pPr>
              <w:spacing w:after="0"/>
              <w:rPr>
                <w:rFonts w:cs="Arial"/>
                <w:sz w:val="20"/>
                <w:szCs w:val="20"/>
              </w:rPr>
            </w:pPr>
          </w:p>
        </w:tc>
      </w:tr>
    </w:tbl>
    <w:p w14:paraId="76D98EE1" w14:textId="77777777" w:rsidR="00545506" w:rsidRPr="00F95CAE" w:rsidRDefault="00545506" w:rsidP="00545506"/>
    <w:p w14:paraId="76D98EE2" w14:textId="77777777" w:rsidR="00545506" w:rsidRPr="00F95CAE" w:rsidRDefault="00545506" w:rsidP="00545506">
      <w:pPr>
        <w:rPr>
          <w:i/>
          <w:color w:val="0000FF"/>
        </w:rPr>
      </w:pPr>
    </w:p>
    <w:p w14:paraId="76D98EE3" w14:textId="77777777" w:rsidR="008E63B5" w:rsidRPr="00F95CAE" w:rsidRDefault="008E63B5" w:rsidP="008E63B5">
      <w:pPr>
        <w:pStyle w:val="Overskrift2"/>
        <w:numPr>
          <w:ilvl w:val="1"/>
          <w:numId w:val="1"/>
        </w:numPr>
        <w:tabs>
          <w:tab w:val="clear" w:pos="964"/>
          <w:tab w:val="num" w:pos="0"/>
        </w:tabs>
        <w:ind w:left="0"/>
        <w:sectPr w:rsidR="008E63B5" w:rsidRPr="00F95CAE" w:rsidSect="00C52BC7">
          <w:pgSz w:w="16838" w:h="11906" w:orient="landscape" w:code="9"/>
          <w:pgMar w:top="1418" w:right="851" w:bottom="1440" w:left="2948" w:header="624" w:footer="578" w:gutter="0"/>
          <w:cols w:space="708"/>
          <w:docGrid w:linePitch="360"/>
        </w:sectPr>
      </w:pPr>
    </w:p>
    <w:p w14:paraId="76D98EE4" w14:textId="77777777" w:rsidR="001A6A5A" w:rsidRPr="00301165" w:rsidRDefault="00301165" w:rsidP="001A6A5A">
      <w:pPr>
        <w:pStyle w:val="Overskrift1"/>
        <w:numPr>
          <w:ilvl w:val="0"/>
          <w:numId w:val="7"/>
        </w:numPr>
      </w:pPr>
      <w:bookmarkStart w:id="41" w:name="_Toc314563880"/>
      <w:r w:rsidRPr="00301165">
        <w:lastRenderedPageBreak/>
        <w:t>Valideringer og fejlkoder i services</w:t>
      </w:r>
      <w:bookmarkEnd w:id="41"/>
    </w:p>
    <w:p w14:paraId="76D98EE5" w14:textId="77777777" w:rsidR="001270D1" w:rsidRDefault="009B094B" w:rsidP="001270D1">
      <w:bookmarkStart w:id="42" w:name="_Ref259095881"/>
      <w:bookmarkStart w:id="43" w:name="_Toc260836769"/>
      <w:r w:rsidRPr="009B094B">
        <w:t>I det følgende beskrives valideringer o</w:t>
      </w:r>
      <w:r>
        <w:t>g fejlkoder for konkrete services.</w:t>
      </w:r>
    </w:p>
    <w:p w14:paraId="76D98EE6" w14:textId="77777777" w:rsidR="009B094B" w:rsidRPr="009B094B" w:rsidRDefault="009B094B" w:rsidP="001270D1">
      <w:r>
        <w:t>Valideringerne og fejlkoderne er indarbejdet i de enkelte service beskrivelser, men herunder vil der være mulighed for at angive mere detaljerede beskrivelser af fejl situationerne, samt hvorledes modtageren af fejlkoderne kan/skal reagere.</w:t>
      </w:r>
    </w:p>
    <w:p w14:paraId="76D98EE7" w14:textId="77777777" w:rsidR="007E2DE8" w:rsidRPr="009B094B" w:rsidRDefault="007E2DE8" w:rsidP="001270D1"/>
    <w:p w14:paraId="76D98EE8" w14:textId="77777777" w:rsidR="00371181" w:rsidRPr="0068686F" w:rsidRDefault="00371181" w:rsidP="00371181">
      <w:pPr>
        <w:pStyle w:val="Overskrift2"/>
        <w:numPr>
          <w:ilvl w:val="1"/>
          <w:numId w:val="7"/>
        </w:numPr>
        <w:tabs>
          <w:tab w:val="clear" w:pos="964"/>
          <w:tab w:val="num" w:pos="0"/>
        </w:tabs>
        <w:ind w:left="0"/>
        <w:rPr>
          <w:lang w:val="en-US"/>
        </w:rPr>
      </w:pPr>
      <w:bookmarkStart w:id="44" w:name="_Toc314563881"/>
      <w:proofErr w:type="spellStart"/>
      <w:r w:rsidRPr="0068686F">
        <w:rPr>
          <w:lang w:val="en-US"/>
        </w:rPr>
        <w:t>DMIFordringAsynkronOpret</w:t>
      </w:r>
      <w:bookmarkEnd w:id="44"/>
      <w:proofErr w:type="spellEnd"/>
    </w:p>
    <w:p w14:paraId="76D98EE9" w14:textId="77777777" w:rsidR="00371181" w:rsidRDefault="00E76AA4" w:rsidP="00371181">
      <w:r w:rsidRPr="00E76AA4">
        <w:t xml:space="preserve">Følgende valideringer foretages I </w:t>
      </w:r>
      <w:proofErr w:type="spellStart"/>
      <w:r w:rsidRPr="00E76AA4">
        <w:t>DMIFordringA</w:t>
      </w:r>
      <w:r w:rsidR="00424EDE">
        <w:t>s</w:t>
      </w:r>
      <w:r w:rsidR="002F46D0">
        <w:t>ynkronOpret</w:t>
      </w:r>
      <w:proofErr w:type="spellEnd"/>
      <w:r w:rsidR="002F46D0">
        <w:t>.</w:t>
      </w:r>
    </w:p>
    <w:p w14:paraId="76D98EEA" w14:textId="77777777" w:rsidR="002F46D0" w:rsidRDefault="002F46D0" w:rsidP="00371181">
      <w:r>
        <w:t>Da service er en asynkron service vil fejlkoderne ikke blive returneret i svar fra se</w:t>
      </w:r>
      <w:r>
        <w:t>r</w:t>
      </w:r>
      <w:r>
        <w:t xml:space="preserve">vice. De vil i stedet blive returneret via </w:t>
      </w:r>
      <w:proofErr w:type="spellStart"/>
      <w:r>
        <w:t>MFFordringAsynkronOprettet</w:t>
      </w:r>
      <w:proofErr w:type="spellEnd"/>
      <w:r>
        <w:t>.</w:t>
      </w:r>
    </w:p>
    <w:p w14:paraId="76D98EEB" w14:textId="77777777" w:rsidR="00CA75C2" w:rsidRPr="00424EDE" w:rsidRDefault="00CA75C2" w:rsidP="00CA75C2"/>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CA75C2" w:rsidRPr="003B1396" w14:paraId="76D98EEF" w14:textId="77777777" w:rsidTr="004B2A56">
        <w:trPr>
          <w:cantSplit/>
          <w:tblHeader/>
        </w:trPr>
        <w:tc>
          <w:tcPr>
            <w:tcW w:w="4105" w:type="dxa"/>
            <w:shd w:val="pct20" w:color="000000" w:fill="FFFFFF"/>
          </w:tcPr>
          <w:p w14:paraId="76D98EEC" w14:textId="77777777" w:rsidR="00CA75C2" w:rsidRPr="003B1396" w:rsidRDefault="00CA75C2" w:rsidP="004B2A56">
            <w:pPr>
              <w:widowControl w:val="0"/>
              <w:tabs>
                <w:tab w:val="right" w:leader="dot" w:pos="9355"/>
              </w:tabs>
              <w:spacing w:after="0" w:line="280" w:lineRule="exact"/>
              <w:rPr>
                <w:b/>
                <w:lang w:val="en-US"/>
              </w:rPr>
            </w:pPr>
            <w:proofErr w:type="spellStart"/>
            <w:r w:rsidRPr="003B1396">
              <w:rPr>
                <w:b/>
                <w:lang w:val="en-US"/>
              </w:rPr>
              <w:t>Validering</w:t>
            </w:r>
            <w:proofErr w:type="spellEnd"/>
          </w:p>
        </w:tc>
        <w:tc>
          <w:tcPr>
            <w:tcW w:w="1152" w:type="dxa"/>
            <w:shd w:val="pct20" w:color="000000" w:fill="FFFFFF"/>
          </w:tcPr>
          <w:p w14:paraId="76D98EED" w14:textId="77777777" w:rsidR="00CA75C2" w:rsidRPr="003B1396" w:rsidRDefault="00CA75C2" w:rsidP="004B2A56">
            <w:pPr>
              <w:widowControl w:val="0"/>
              <w:tabs>
                <w:tab w:val="right" w:leader="dot" w:pos="9355"/>
              </w:tabs>
              <w:spacing w:after="0" w:line="280" w:lineRule="exact"/>
              <w:rPr>
                <w:b/>
                <w:lang w:val="en-US"/>
              </w:rPr>
            </w:pPr>
            <w:proofErr w:type="spellStart"/>
            <w:r w:rsidRPr="003B1396">
              <w:rPr>
                <w:b/>
                <w:lang w:val="en-US"/>
              </w:rPr>
              <w:t>Advisnr</w:t>
            </w:r>
            <w:proofErr w:type="spellEnd"/>
          </w:p>
        </w:tc>
        <w:tc>
          <w:tcPr>
            <w:tcW w:w="3888" w:type="dxa"/>
            <w:shd w:val="pct20" w:color="000000" w:fill="FFFFFF"/>
          </w:tcPr>
          <w:p w14:paraId="76D98EEE" w14:textId="77777777" w:rsidR="00CA75C2" w:rsidRPr="003B1396" w:rsidRDefault="00CA75C2" w:rsidP="004B2A56">
            <w:pPr>
              <w:widowControl w:val="0"/>
              <w:tabs>
                <w:tab w:val="right" w:leader="dot" w:pos="9355"/>
              </w:tabs>
              <w:spacing w:after="0" w:line="280" w:lineRule="exact"/>
              <w:rPr>
                <w:b/>
                <w:lang w:val="en-US"/>
              </w:rPr>
            </w:pPr>
            <w:proofErr w:type="spellStart"/>
            <w:r w:rsidRPr="003B1396">
              <w:rPr>
                <w:b/>
                <w:lang w:val="en-US"/>
              </w:rPr>
              <w:t>Reaktion</w:t>
            </w:r>
            <w:proofErr w:type="spellEnd"/>
          </w:p>
        </w:tc>
      </w:tr>
      <w:tr w:rsidR="00CA75C2" w:rsidRPr="003B1396" w14:paraId="76D98EF3" w14:textId="77777777" w:rsidTr="004B2A56">
        <w:trPr>
          <w:cantSplit/>
        </w:trPr>
        <w:tc>
          <w:tcPr>
            <w:tcW w:w="4105" w:type="dxa"/>
          </w:tcPr>
          <w:p w14:paraId="76D98EF0" w14:textId="77777777" w:rsidR="00CA75C2" w:rsidRPr="003B1396" w:rsidRDefault="00CA75C2" w:rsidP="004B2A56">
            <w:pPr>
              <w:spacing w:after="0"/>
              <w:rPr>
                <w:rFonts w:cs="Arial"/>
                <w:sz w:val="20"/>
                <w:szCs w:val="20"/>
              </w:rPr>
            </w:pPr>
            <w:r w:rsidRPr="003B1396">
              <w:rPr>
                <w:rFonts w:cs="Arial"/>
                <w:sz w:val="20"/>
                <w:szCs w:val="20"/>
              </w:rPr>
              <w:t>Dubletkontrol på Transaktion</w:t>
            </w:r>
            <w:r w:rsidR="00A85AC0" w:rsidRPr="003B1396">
              <w:rPr>
                <w:rFonts w:cs="Arial"/>
                <w:sz w:val="20"/>
                <w:szCs w:val="20"/>
              </w:rPr>
              <w:t xml:space="preserve">s </w:t>
            </w:r>
            <w:r w:rsidRPr="003B1396">
              <w:rPr>
                <w:rFonts w:cs="Arial"/>
                <w:sz w:val="20"/>
                <w:szCs w:val="20"/>
              </w:rPr>
              <w:t>Løbenummer</w:t>
            </w:r>
          </w:p>
        </w:tc>
        <w:tc>
          <w:tcPr>
            <w:tcW w:w="1152" w:type="dxa"/>
          </w:tcPr>
          <w:p w14:paraId="76D98EF1" w14:textId="77777777" w:rsidR="00CA75C2" w:rsidRPr="003B1396" w:rsidRDefault="00CA75C2" w:rsidP="004B2A56">
            <w:pPr>
              <w:spacing w:after="0"/>
              <w:rPr>
                <w:rFonts w:cs="Arial"/>
                <w:sz w:val="20"/>
                <w:szCs w:val="20"/>
              </w:rPr>
            </w:pPr>
            <w:r w:rsidRPr="003B1396">
              <w:rPr>
                <w:rFonts w:cs="Arial"/>
                <w:sz w:val="20"/>
                <w:szCs w:val="20"/>
              </w:rPr>
              <w:t>001</w:t>
            </w:r>
          </w:p>
        </w:tc>
        <w:tc>
          <w:tcPr>
            <w:tcW w:w="3888" w:type="dxa"/>
          </w:tcPr>
          <w:p w14:paraId="76D98EF2" w14:textId="77777777" w:rsidR="00CA75C2" w:rsidRPr="003B1396" w:rsidRDefault="00A85AC0" w:rsidP="004B2A56">
            <w:pPr>
              <w:spacing w:after="0"/>
              <w:rPr>
                <w:rFonts w:cs="Arial"/>
                <w:sz w:val="20"/>
                <w:szCs w:val="20"/>
              </w:rPr>
            </w:pPr>
            <w:r w:rsidRPr="003B1396">
              <w:rPr>
                <w:rFonts w:cs="Arial"/>
                <w:sz w:val="20"/>
                <w:szCs w:val="20"/>
              </w:rPr>
              <w:t>Opdatering afvises</w:t>
            </w:r>
          </w:p>
        </w:tc>
      </w:tr>
      <w:tr w:rsidR="00372BD4" w:rsidRPr="003B1396" w14:paraId="76D98EF7" w14:textId="77777777" w:rsidTr="004B2A56">
        <w:trPr>
          <w:cantSplit/>
        </w:trPr>
        <w:tc>
          <w:tcPr>
            <w:tcW w:w="4105" w:type="dxa"/>
          </w:tcPr>
          <w:p w14:paraId="76D98EF4" w14:textId="77777777" w:rsidR="00372BD4" w:rsidRPr="003B1396" w:rsidRDefault="00372BD4" w:rsidP="00372BD4">
            <w:pPr>
              <w:spacing w:after="0"/>
              <w:rPr>
                <w:rFonts w:cs="Arial"/>
                <w:sz w:val="20"/>
                <w:szCs w:val="20"/>
              </w:rPr>
            </w:pPr>
            <w:r w:rsidRPr="003B1396">
              <w:rPr>
                <w:rFonts w:cs="Arial"/>
                <w:sz w:val="20"/>
                <w:szCs w:val="20"/>
              </w:rPr>
              <w:t>Dubletkontrol på Fordring ID</w:t>
            </w:r>
          </w:p>
        </w:tc>
        <w:tc>
          <w:tcPr>
            <w:tcW w:w="1152" w:type="dxa"/>
          </w:tcPr>
          <w:p w14:paraId="76D98EF5" w14:textId="77777777" w:rsidR="00372BD4" w:rsidRPr="003B1396" w:rsidRDefault="00372BD4" w:rsidP="006F65C5">
            <w:pPr>
              <w:spacing w:after="0"/>
              <w:rPr>
                <w:rFonts w:cs="Arial"/>
                <w:sz w:val="20"/>
                <w:szCs w:val="20"/>
              </w:rPr>
            </w:pPr>
            <w:r w:rsidRPr="003B1396">
              <w:rPr>
                <w:rFonts w:cs="Arial"/>
                <w:sz w:val="20"/>
                <w:szCs w:val="20"/>
              </w:rPr>
              <w:t>001</w:t>
            </w:r>
          </w:p>
        </w:tc>
        <w:tc>
          <w:tcPr>
            <w:tcW w:w="3888" w:type="dxa"/>
          </w:tcPr>
          <w:p w14:paraId="76D98EF6" w14:textId="77777777" w:rsidR="00372BD4" w:rsidRPr="003B1396" w:rsidRDefault="00372BD4" w:rsidP="006F65C5">
            <w:pPr>
              <w:spacing w:after="0"/>
              <w:rPr>
                <w:rFonts w:cs="Arial"/>
                <w:sz w:val="20"/>
                <w:szCs w:val="20"/>
              </w:rPr>
            </w:pPr>
            <w:r w:rsidRPr="003B1396">
              <w:rPr>
                <w:rFonts w:cs="Arial"/>
                <w:sz w:val="20"/>
                <w:szCs w:val="20"/>
              </w:rPr>
              <w:t>Opdatering afvises</w:t>
            </w:r>
          </w:p>
        </w:tc>
      </w:tr>
      <w:tr w:rsidR="008017BC" w:rsidRPr="008017BC" w14:paraId="76D98EFB" w14:textId="77777777" w:rsidTr="004B2A56">
        <w:trPr>
          <w:cantSplit/>
        </w:trPr>
        <w:tc>
          <w:tcPr>
            <w:tcW w:w="4105" w:type="dxa"/>
          </w:tcPr>
          <w:p w14:paraId="76D98EF8" w14:textId="77777777" w:rsidR="008017BC" w:rsidRPr="003B1396" w:rsidRDefault="008017BC" w:rsidP="00372BD4">
            <w:pPr>
              <w:spacing w:after="0"/>
              <w:rPr>
                <w:rFonts w:cs="Arial"/>
                <w:sz w:val="20"/>
                <w:szCs w:val="20"/>
              </w:rPr>
            </w:pPr>
            <w:r>
              <w:rPr>
                <w:rFonts w:cs="Arial"/>
                <w:sz w:val="20"/>
                <w:szCs w:val="20"/>
              </w:rPr>
              <w:t>Dubletkontrol</w:t>
            </w:r>
          </w:p>
        </w:tc>
        <w:tc>
          <w:tcPr>
            <w:tcW w:w="1152" w:type="dxa"/>
          </w:tcPr>
          <w:p w14:paraId="76D98EF9" w14:textId="77777777" w:rsidR="008017BC" w:rsidRPr="003B1396" w:rsidRDefault="008017BC" w:rsidP="006F65C5">
            <w:pPr>
              <w:spacing w:after="0"/>
              <w:rPr>
                <w:rFonts w:cs="Arial"/>
                <w:sz w:val="20"/>
                <w:szCs w:val="20"/>
              </w:rPr>
            </w:pPr>
            <w:r>
              <w:rPr>
                <w:rFonts w:cs="Arial"/>
                <w:sz w:val="20"/>
                <w:szCs w:val="20"/>
              </w:rPr>
              <w:t>001</w:t>
            </w:r>
          </w:p>
        </w:tc>
        <w:tc>
          <w:tcPr>
            <w:tcW w:w="3888" w:type="dxa"/>
          </w:tcPr>
          <w:p w14:paraId="76D98EFA" w14:textId="77777777" w:rsidR="008017BC" w:rsidRPr="003B1396" w:rsidRDefault="008017BC" w:rsidP="006F65C5">
            <w:pPr>
              <w:spacing w:after="0"/>
              <w:rPr>
                <w:rFonts w:cs="Arial"/>
                <w:sz w:val="20"/>
                <w:szCs w:val="20"/>
              </w:rPr>
            </w:pPr>
            <w:proofErr w:type="spellStart"/>
            <w:r w:rsidRPr="008017BC">
              <w:rPr>
                <w:rFonts w:cs="Arial"/>
                <w:sz w:val="20"/>
                <w:szCs w:val="20"/>
              </w:rPr>
              <w:t>FordringSvar</w:t>
            </w:r>
            <w:proofErr w:type="spellEnd"/>
            <w:r w:rsidRPr="008017BC">
              <w:rPr>
                <w:rFonts w:cs="Arial"/>
                <w:sz w:val="20"/>
                <w:szCs w:val="20"/>
              </w:rPr>
              <w:t xml:space="preserve"> med dette </w:t>
            </w:r>
            <w:proofErr w:type="spellStart"/>
            <w:r w:rsidRPr="008017BC">
              <w:rPr>
                <w:rFonts w:cs="Arial"/>
                <w:sz w:val="20"/>
                <w:szCs w:val="20"/>
              </w:rPr>
              <w:t>transaktionsL</w:t>
            </w:r>
            <w:r w:rsidRPr="008017BC">
              <w:rPr>
                <w:rFonts w:cs="Arial"/>
                <w:sz w:val="20"/>
                <w:szCs w:val="20"/>
              </w:rPr>
              <w:t>ø</w:t>
            </w:r>
            <w:r w:rsidRPr="008017BC">
              <w:rPr>
                <w:rFonts w:cs="Arial"/>
                <w:sz w:val="20"/>
                <w:szCs w:val="20"/>
              </w:rPr>
              <w:t>benummer</w:t>
            </w:r>
            <w:proofErr w:type="spellEnd"/>
            <w:r w:rsidRPr="008017BC">
              <w:rPr>
                <w:rFonts w:cs="Arial"/>
                <w:sz w:val="20"/>
                <w:szCs w:val="20"/>
              </w:rPr>
              <w:t xml:space="preserve"> er allerede modtaget. </w:t>
            </w:r>
            <w:proofErr w:type="spellStart"/>
            <w:r w:rsidRPr="008017BC">
              <w:rPr>
                <w:rFonts w:cs="Arial"/>
                <w:sz w:val="20"/>
                <w:szCs w:val="20"/>
              </w:rPr>
              <w:t>Fo</w:t>
            </w:r>
            <w:r w:rsidRPr="008017BC">
              <w:rPr>
                <w:rFonts w:cs="Arial"/>
                <w:sz w:val="20"/>
                <w:szCs w:val="20"/>
              </w:rPr>
              <w:t>r</w:t>
            </w:r>
            <w:r w:rsidRPr="008017BC">
              <w:rPr>
                <w:rFonts w:cs="Arial"/>
                <w:sz w:val="20"/>
                <w:szCs w:val="20"/>
              </w:rPr>
              <w:t>dringSvar</w:t>
            </w:r>
            <w:proofErr w:type="spellEnd"/>
            <w:r w:rsidRPr="008017BC">
              <w:rPr>
                <w:rFonts w:cs="Arial"/>
                <w:sz w:val="20"/>
                <w:szCs w:val="20"/>
              </w:rPr>
              <w:t xml:space="preserve"> ignoreres.</w:t>
            </w:r>
          </w:p>
        </w:tc>
      </w:tr>
    </w:tbl>
    <w:p w14:paraId="76D98EFC" w14:textId="77777777" w:rsidR="00E76AA4" w:rsidRPr="003B1396" w:rsidRDefault="00E76AA4" w:rsidP="00E76AA4"/>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E76AA4" w:rsidRPr="003B1396" w14:paraId="76D98F00" w14:textId="77777777" w:rsidTr="007F4C59">
        <w:trPr>
          <w:cantSplit/>
          <w:tblHeader/>
        </w:trPr>
        <w:tc>
          <w:tcPr>
            <w:tcW w:w="4465" w:type="dxa"/>
            <w:shd w:val="pct20" w:color="000000" w:fill="FFFFFF"/>
          </w:tcPr>
          <w:p w14:paraId="76D98EFD" w14:textId="77777777" w:rsidR="00E76AA4" w:rsidRPr="003B1396" w:rsidRDefault="00E76AA4" w:rsidP="00317FFA">
            <w:pPr>
              <w:widowControl w:val="0"/>
              <w:tabs>
                <w:tab w:val="right" w:leader="dot" w:pos="9355"/>
              </w:tabs>
              <w:spacing w:after="0" w:line="280" w:lineRule="exact"/>
              <w:rPr>
                <w:b/>
                <w:lang w:val="en-US"/>
              </w:rPr>
            </w:pPr>
            <w:proofErr w:type="spellStart"/>
            <w:r w:rsidRPr="003B1396">
              <w:rPr>
                <w:b/>
                <w:lang w:val="en-US"/>
              </w:rPr>
              <w:t>Validering</w:t>
            </w:r>
            <w:proofErr w:type="spellEnd"/>
          </w:p>
        </w:tc>
        <w:tc>
          <w:tcPr>
            <w:tcW w:w="792" w:type="dxa"/>
            <w:shd w:val="pct20" w:color="000000" w:fill="FFFFFF"/>
          </w:tcPr>
          <w:p w14:paraId="76D98EFE" w14:textId="77777777" w:rsidR="00E76AA4" w:rsidRPr="003B1396" w:rsidRDefault="00E76AA4" w:rsidP="00317FFA">
            <w:pPr>
              <w:widowControl w:val="0"/>
              <w:tabs>
                <w:tab w:val="right" w:leader="dot" w:pos="9355"/>
              </w:tabs>
              <w:spacing w:after="0" w:line="280" w:lineRule="exact"/>
              <w:rPr>
                <w:b/>
                <w:lang w:val="en-US"/>
              </w:rPr>
            </w:pPr>
            <w:proofErr w:type="spellStart"/>
            <w:r w:rsidRPr="003B1396">
              <w:rPr>
                <w:b/>
                <w:lang w:val="en-US"/>
              </w:rPr>
              <w:t>Fejlnr</w:t>
            </w:r>
            <w:proofErr w:type="spellEnd"/>
          </w:p>
        </w:tc>
        <w:tc>
          <w:tcPr>
            <w:tcW w:w="3888" w:type="dxa"/>
            <w:shd w:val="pct20" w:color="000000" w:fill="FFFFFF"/>
          </w:tcPr>
          <w:p w14:paraId="76D98EFF" w14:textId="77777777" w:rsidR="00E76AA4" w:rsidRPr="003B1396" w:rsidRDefault="00E76AA4" w:rsidP="00317FFA">
            <w:pPr>
              <w:widowControl w:val="0"/>
              <w:tabs>
                <w:tab w:val="right" w:leader="dot" w:pos="9355"/>
              </w:tabs>
              <w:spacing w:after="0" w:line="280" w:lineRule="exact"/>
              <w:rPr>
                <w:b/>
                <w:lang w:val="en-US"/>
              </w:rPr>
            </w:pPr>
            <w:proofErr w:type="spellStart"/>
            <w:r w:rsidRPr="003B1396">
              <w:rPr>
                <w:b/>
                <w:lang w:val="en-US"/>
              </w:rPr>
              <w:t>Reaktion</w:t>
            </w:r>
            <w:proofErr w:type="spellEnd"/>
          </w:p>
        </w:tc>
      </w:tr>
      <w:tr w:rsidR="00E76AA4" w:rsidRPr="003B1396" w14:paraId="76D98F04" w14:textId="77777777" w:rsidTr="007F4C59">
        <w:trPr>
          <w:cantSplit/>
        </w:trPr>
        <w:tc>
          <w:tcPr>
            <w:tcW w:w="4465" w:type="dxa"/>
          </w:tcPr>
          <w:p w14:paraId="76D98F01" w14:textId="77777777" w:rsidR="00E76AA4" w:rsidRPr="003B1396" w:rsidRDefault="00F15A6E" w:rsidP="00317FFA">
            <w:pPr>
              <w:spacing w:after="0"/>
              <w:rPr>
                <w:rFonts w:cs="Arial"/>
                <w:sz w:val="20"/>
                <w:szCs w:val="20"/>
              </w:rPr>
            </w:pPr>
            <w:proofErr w:type="spellStart"/>
            <w:r w:rsidRPr="003B1396">
              <w:rPr>
                <w:rFonts w:eastAsia="Times New Roman" w:cs="Arial"/>
                <w:color w:val="000000"/>
                <w:sz w:val="20"/>
                <w:szCs w:val="20"/>
                <w:lang w:eastAsia="da-DK"/>
              </w:rPr>
              <w:t>Eksistencheck</w:t>
            </w:r>
            <w:proofErr w:type="spellEnd"/>
            <w:r w:rsidRPr="003B1396">
              <w:rPr>
                <w:rFonts w:eastAsia="Times New Roman" w:cs="Arial"/>
                <w:color w:val="000000"/>
                <w:sz w:val="20"/>
                <w:szCs w:val="20"/>
                <w:lang w:eastAsia="da-DK"/>
              </w:rPr>
              <w:t xml:space="preserve"> på </w:t>
            </w:r>
            <w:proofErr w:type="spellStart"/>
            <w:r w:rsidRPr="003B1396">
              <w:rPr>
                <w:rFonts w:eastAsia="Times New Roman" w:cs="Arial"/>
                <w:color w:val="000000"/>
                <w:sz w:val="20"/>
                <w:szCs w:val="20"/>
                <w:lang w:eastAsia="da-DK"/>
              </w:rPr>
              <w:t>Fordringhaver</w:t>
            </w:r>
            <w:proofErr w:type="spellEnd"/>
          </w:p>
        </w:tc>
        <w:tc>
          <w:tcPr>
            <w:tcW w:w="792" w:type="dxa"/>
          </w:tcPr>
          <w:p w14:paraId="76D98F02" w14:textId="77777777" w:rsidR="00E76AA4" w:rsidRPr="003B1396" w:rsidRDefault="00F15A6E" w:rsidP="00317FFA">
            <w:pPr>
              <w:spacing w:after="0"/>
              <w:rPr>
                <w:rFonts w:cs="Arial"/>
                <w:sz w:val="20"/>
                <w:szCs w:val="20"/>
              </w:rPr>
            </w:pPr>
            <w:r w:rsidRPr="003B1396">
              <w:rPr>
                <w:rFonts w:cs="Arial"/>
                <w:sz w:val="20"/>
                <w:szCs w:val="20"/>
              </w:rPr>
              <w:t>002</w:t>
            </w:r>
          </w:p>
        </w:tc>
        <w:tc>
          <w:tcPr>
            <w:tcW w:w="3888" w:type="dxa"/>
          </w:tcPr>
          <w:p w14:paraId="76D98F03" w14:textId="77777777" w:rsidR="00E76AA4" w:rsidRPr="003B1396" w:rsidRDefault="00F15A6E" w:rsidP="00317FFA">
            <w:pPr>
              <w:spacing w:after="0"/>
              <w:rPr>
                <w:rFonts w:cs="Arial"/>
                <w:sz w:val="20"/>
                <w:szCs w:val="20"/>
              </w:rPr>
            </w:pPr>
            <w:r w:rsidRPr="003B1396">
              <w:rPr>
                <w:rFonts w:eastAsia="Times New Roman" w:cs="Arial"/>
                <w:color w:val="000000"/>
                <w:sz w:val="20"/>
                <w:szCs w:val="20"/>
                <w:lang w:eastAsia="da-DK"/>
              </w:rPr>
              <w:t xml:space="preserve">Hvis </w:t>
            </w:r>
            <w:proofErr w:type="spellStart"/>
            <w:r w:rsidRPr="003B1396">
              <w:rPr>
                <w:rFonts w:eastAsia="Times New Roman" w:cs="Arial"/>
                <w:color w:val="000000"/>
                <w:sz w:val="20"/>
                <w:szCs w:val="20"/>
                <w:lang w:eastAsia="da-DK"/>
              </w:rPr>
              <w:t>Fordringhaver</w:t>
            </w:r>
            <w:proofErr w:type="spellEnd"/>
            <w:r w:rsidRPr="003B1396">
              <w:rPr>
                <w:rFonts w:eastAsia="Times New Roman" w:cs="Arial"/>
                <w:color w:val="000000"/>
                <w:sz w:val="20"/>
                <w:szCs w:val="20"/>
                <w:lang w:eastAsia="da-DK"/>
              </w:rPr>
              <w:t xml:space="preserve"> ikke findes afvises transaktionen. Når </w:t>
            </w:r>
            <w:proofErr w:type="spellStart"/>
            <w:r w:rsidRPr="003B1396">
              <w:rPr>
                <w:rFonts w:eastAsia="Times New Roman" w:cs="Arial"/>
                <w:color w:val="000000"/>
                <w:sz w:val="20"/>
                <w:szCs w:val="20"/>
                <w:lang w:eastAsia="da-DK"/>
              </w:rPr>
              <w:t>Fordringhaver</w:t>
            </w:r>
            <w:proofErr w:type="spellEnd"/>
            <w:r w:rsidRPr="003B1396">
              <w:rPr>
                <w:rFonts w:eastAsia="Times New Roman" w:cs="Arial"/>
                <w:color w:val="000000"/>
                <w:sz w:val="20"/>
                <w:szCs w:val="20"/>
                <w:lang w:eastAsia="da-DK"/>
              </w:rPr>
              <w:t xml:space="preserve"> er opre</w:t>
            </w:r>
            <w:r w:rsidRPr="003B1396">
              <w:rPr>
                <w:rFonts w:eastAsia="Times New Roman" w:cs="Arial"/>
                <w:color w:val="000000"/>
                <w:sz w:val="20"/>
                <w:szCs w:val="20"/>
                <w:lang w:eastAsia="da-DK"/>
              </w:rPr>
              <w:t>t</w:t>
            </w:r>
            <w:r w:rsidRPr="003B1396">
              <w:rPr>
                <w:rFonts w:eastAsia="Times New Roman" w:cs="Arial"/>
                <w:color w:val="000000"/>
                <w:sz w:val="20"/>
                <w:szCs w:val="20"/>
                <w:lang w:eastAsia="da-DK"/>
              </w:rPr>
              <w:t>tet kan fordring sendes igen</w:t>
            </w:r>
          </w:p>
        </w:tc>
      </w:tr>
      <w:tr w:rsidR="00E76AA4" w:rsidRPr="003B1396" w14:paraId="76D98F08" w14:textId="77777777" w:rsidTr="007F4C59">
        <w:trPr>
          <w:cantSplit/>
        </w:trPr>
        <w:tc>
          <w:tcPr>
            <w:tcW w:w="4465" w:type="dxa"/>
          </w:tcPr>
          <w:p w14:paraId="76D98F05" w14:textId="77777777" w:rsidR="00E76AA4" w:rsidRPr="003B1396" w:rsidRDefault="00356A8A" w:rsidP="00317FFA">
            <w:pPr>
              <w:spacing w:after="0"/>
              <w:rPr>
                <w:rFonts w:cs="Arial"/>
                <w:sz w:val="20"/>
                <w:szCs w:val="20"/>
              </w:rPr>
            </w:pPr>
            <w:r w:rsidRPr="003B1396">
              <w:rPr>
                <w:rFonts w:eastAsia="Times New Roman" w:cs="Arial"/>
                <w:color w:val="000000"/>
                <w:sz w:val="20"/>
                <w:szCs w:val="20"/>
                <w:lang w:eastAsia="da-DK"/>
              </w:rPr>
              <w:t>Teknisk fejl ved oprettelse af kunde</w:t>
            </w:r>
          </w:p>
        </w:tc>
        <w:tc>
          <w:tcPr>
            <w:tcW w:w="792" w:type="dxa"/>
          </w:tcPr>
          <w:p w14:paraId="76D98F06" w14:textId="77777777" w:rsidR="00E76AA4" w:rsidRPr="003B1396" w:rsidRDefault="00356A8A" w:rsidP="00317FFA">
            <w:pPr>
              <w:spacing w:after="0"/>
              <w:rPr>
                <w:rFonts w:cs="Arial"/>
                <w:sz w:val="20"/>
                <w:szCs w:val="20"/>
              </w:rPr>
            </w:pPr>
            <w:r w:rsidRPr="003B1396">
              <w:rPr>
                <w:rFonts w:cs="Arial"/>
                <w:sz w:val="20"/>
                <w:szCs w:val="20"/>
              </w:rPr>
              <w:t>003</w:t>
            </w:r>
          </w:p>
        </w:tc>
        <w:tc>
          <w:tcPr>
            <w:tcW w:w="3888" w:type="dxa"/>
          </w:tcPr>
          <w:p w14:paraId="76D98F07" w14:textId="77777777" w:rsidR="00E76AA4" w:rsidRPr="003B1396" w:rsidRDefault="00356A8A" w:rsidP="00317FFA">
            <w:pPr>
              <w:spacing w:after="0"/>
              <w:rPr>
                <w:rFonts w:cs="Arial"/>
                <w:sz w:val="20"/>
                <w:szCs w:val="20"/>
              </w:rPr>
            </w:pPr>
            <w:r w:rsidRPr="003B1396">
              <w:rPr>
                <w:rFonts w:eastAsia="Times New Roman" w:cs="Arial"/>
                <w:color w:val="000000"/>
                <w:sz w:val="20"/>
                <w:szCs w:val="20"/>
                <w:lang w:eastAsia="da-DK"/>
              </w:rPr>
              <w:t>Fordring afvises, men kan sendes igen</w:t>
            </w:r>
          </w:p>
        </w:tc>
      </w:tr>
      <w:tr w:rsidR="00E76AA4" w:rsidRPr="003B1396" w14:paraId="76D98F0C" w14:textId="77777777" w:rsidTr="007F4C59">
        <w:trPr>
          <w:cantSplit/>
        </w:trPr>
        <w:tc>
          <w:tcPr>
            <w:tcW w:w="4465" w:type="dxa"/>
          </w:tcPr>
          <w:p w14:paraId="76D98F09" w14:textId="77777777" w:rsidR="00E76AA4" w:rsidRPr="003B1396" w:rsidRDefault="00FD2A09" w:rsidP="00317FFA">
            <w:pPr>
              <w:spacing w:after="0"/>
              <w:rPr>
                <w:rFonts w:cs="Arial"/>
                <w:sz w:val="20"/>
                <w:szCs w:val="20"/>
              </w:rPr>
            </w:pPr>
            <w:r w:rsidRPr="003B1396">
              <w:rPr>
                <w:rFonts w:eastAsia="Times New Roman" w:cs="Arial"/>
                <w:color w:val="000000"/>
                <w:sz w:val="20"/>
                <w:szCs w:val="20"/>
                <w:lang w:eastAsia="da-DK"/>
              </w:rPr>
              <w:t>Teknisk fejl ved oprettelse af fordring</w:t>
            </w:r>
          </w:p>
        </w:tc>
        <w:tc>
          <w:tcPr>
            <w:tcW w:w="792" w:type="dxa"/>
          </w:tcPr>
          <w:p w14:paraId="76D98F0A" w14:textId="77777777" w:rsidR="00E76AA4" w:rsidRPr="003B1396" w:rsidRDefault="00FD2A09" w:rsidP="00317FFA">
            <w:pPr>
              <w:spacing w:after="0"/>
              <w:rPr>
                <w:rFonts w:cs="Arial"/>
                <w:sz w:val="20"/>
                <w:szCs w:val="20"/>
              </w:rPr>
            </w:pPr>
            <w:r w:rsidRPr="003B1396">
              <w:rPr>
                <w:rFonts w:cs="Arial"/>
                <w:sz w:val="20"/>
                <w:szCs w:val="20"/>
              </w:rPr>
              <w:t>004</w:t>
            </w:r>
          </w:p>
        </w:tc>
        <w:tc>
          <w:tcPr>
            <w:tcW w:w="3888" w:type="dxa"/>
          </w:tcPr>
          <w:p w14:paraId="76D98F0B" w14:textId="77777777" w:rsidR="00E76AA4" w:rsidRPr="003B1396" w:rsidRDefault="00E12D00" w:rsidP="00317FFA">
            <w:pPr>
              <w:spacing w:after="0"/>
              <w:rPr>
                <w:rFonts w:cs="Arial"/>
                <w:sz w:val="20"/>
                <w:szCs w:val="20"/>
              </w:rPr>
            </w:pPr>
            <w:r w:rsidRPr="003B1396">
              <w:rPr>
                <w:rFonts w:eastAsia="Times New Roman" w:cs="Arial"/>
                <w:color w:val="000000"/>
                <w:sz w:val="20"/>
                <w:szCs w:val="20"/>
                <w:lang w:eastAsia="da-DK"/>
              </w:rPr>
              <w:t>Fordring afvises, men kan sendes igen</w:t>
            </w:r>
          </w:p>
        </w:tc>
      </w:tr>
      <w:tr w:rsidR="005E147E" w:rsidRPr="003B1396" w14:paraId="76D98F10" w14:textId="77777777" w:rsidTr="007F4C59">
        <w:trPr>
          <w:cantSplit/>
        </w:trPr>
        <w:tc>
          <w:tcPr>
            <w:tcW w:w="4465" w:type="dxa"/>
          </w:tcPr>
          <w:p w14:paraId="76D98F0D" w14:textId="77777777" w:rsidR="005E147E" w:rsidRPr="003B1396" w:rsidRDefault="005E147E" w:rsidP="00317FFA">
            <w:pPr>
              <w:spacing w:after="0"/>
              <w:rPr>
                <w:rFonts w:eastAsia="Times New Roman" w:cs="Arial"/>
                <w:color w:val="000000"/>
                <w:sz w:val="20"/>
                <w:szCs w:val="20"/>
                <w:lang w:eastAsia="da-DK"/>
              </w:rPr>
            </w:pPr>
            <w:r w:rsidRPr="003B1396">
              <w:rPr>
                <w:rFonts w:eastAsia="Times New Roman" w:cs="Arial"/>
                <w:color w:val="000000"/>
                <w:sz w:val="20"/>
                <w:szCs w:val="20"/>
                <w:lang w:eastAsia="da-DK"/>
              </w:rPr>
              <w:t>Transportfordring kan ikke være Hovedfordring for en relateret fordring (f.eks. renter)</w:t>
            </w:r>
          </w:p>
        </w:tc>
        <w:tc>
          <w:tcPr>
            <w:tcW w:w="792" w:type="dxa"/>
          </w:tcPr>
          <w:p w14:paraId="76D98F0E" w14:textId="77777777" w:rsidR="005E147E" w:rsidRPr="003B1396" w:rsidRDefault="005E147E" w:rsidP="00317FFA">
            <w:pPr>
              <w:spacing w:after="0"/>
              <w:rPr>
                <w:rFonts w:cs="Arial"/>
                <w:sz w:val="20"/>
                <w:szCs w:val="20"/>
              </w:rPr>
            </w:pPr>
            <w:r w:rsidRPr="003B1396">
              <w:rPr>
                <w:rFonts w:cs="Arial"/>
                <w:sz w:val="20"/>
                <w:szCs w:val="20"/>
              </w:rPr>
              <w:t>015</w:t>
            </w:r>
          </w:p>
        </w:tc>
        <w:tc>
          <w:tcPr>
            <w:tcW w:w="3888" w:type="dxa"/>
          </w:tcPr>
          <w:p w14:paraId="76D98F0F" w14:textId="77777777" w:rsidR="005E147E" w:rsidRPr="003B1396" w:rsidRDefault="005E147E" w:rsidP="00317FFA">
            <w:pPr>
              <w:spacing w:after="0"/>
              <w:rPr>
                <w:rFonts w:eastAsia="Times New Roman" w:cs="Arial"/>
                <w:color w:val="000000"/>
                <w:sz w:val="20"/>
                <w:szCs w:val="20"/>
                <w:lang w:eastAsia="da-DK"/>
              </w:rPr>
            </w:pPr>
            <w:r w:rsidRPr="003B1396">
              <w:rPr>
                <w:rFonts w:eastAsia="Times New Roman" w:cs="Arial"/>
                <w:color w:val="000000"/>
                <w:sz w:val="20"/>
                <w:szCs w:val="20"/>
                <w:lang w:eastAsia="da-DK"/>
              </w:rPr>
              <w:t>Fordring afvises.</w:t>
            </w:r>
          </w:p>
        </w:tc>
      </w:tr>
      <w:tr w:rsidR="00FD2A09" w:rsidRPr="003B1396" w14:paraId="76D98F14" w14:textId="77777777" w:rsidTr="007F4C59">
        <w:trPr>
          <w:cantSplit/>
        </w:trPr>
        <w:tc>
          <w:tcPr>
            <w:tcW w:w="4465" w:type="dxa"/>
          </w:tcPr>
          <w:p w14:paraId="76D98F11" w14:textId="77777777" w:rsidR="00FD2A09" w:rsidRPr="003B1396" w:rsidRDefault="001539FF" w:rsidP="00317FFA">
            <w:pPr>
              <w:spacing w:after="0"/>
              <w:rPr>
                <w:rFonts w:cs="Arial"/>
                <w:sz w:val="20"/>
                <w:szCs w:val="20"/>
              </w:rPr>
            </w:pPr>
            <w:r w:rsidRPr="003B1396">
              <w:rPr>
                <w:rFonts w:eastAsia="Times New Roman" w:cs="Arial"/>
                <w:color w:val="000000"/>
                <w:sz w:val="20"/>
                <w:szCs w:val="20"/>
                <w:lang w:eastAsia="da-DK"/>
              </w:rPr>
              <w:t xml:space="preserve">Eksistenscheck på diverse elementer f.eks. </w:t>
            </w:r>
            <w:proofErr w:type="spellStart"/>
            <w:r w:rsidRPr="003B1396">
              <w:rPr>
                <w:rFonts w:eastAsia="Times New Roman" w:cs="Arial"/>
                <w:color w:val="000000"/>
                <w:sz w:val="20"/>
                <w:szCs w:val="20"/>
                <w:lang w:eastAsia="da-DK"/>
              </w:rPr>
              <w:t>Fo</w:t>
            </w:r>
            <w:r w:rsidRPr="003B1396">
              <w:rPr>
                <w:rFonts w:eastAsia="Times New Roman" w:cs="Arial"/>
                <w:color w:val="000000"/>
                <w:sz w:val="20"/>
                <w:szCs w:val="20"/>
                <w:lang w:eastAsia="da-DK"/>
              </w:rPr>
              <w:t>r</w:t>
            </w:r>
            <w:r w:rsidRPr="003B1396">
              <w:rPr>
                <w:rFonts w:eastAsia="Times New Roman" w:cs="Arial"/>
                <w:color w:val="000000"/>
                <w:sz w:val="20"/>
                <w:szCs w:val="20"/>
                <w:lang w:eastAsia="da-DK"/>
              </w:rPr>
              <w:t>dringart</w:t>
            </w:r>
            <w:proofErr w:type="spellEnd"/>
            <w:r w:rsidRPr="003B1396">
              <w:rPr>
                <w:rFonts w:eastAsia="Times New Roman" w:cs="Arial"/>
                <w:color w:val="000000"/>
                <w:sz w:val="20"/>
                <w:szCs w:val="20"/>
                <w:lang w:eastAsia="da-DK"/>
              </w:rPr>
              <w:t xml:space="preserve"> og </w:t>
            </w:r>
            <w:proofErr w:type="spellStart"/>
            <w:r w:rsidRPr="003B1396">
              <w:rPr>
                <w:rFonts w:eastAsia="Times New Roman" w:cs="Arial"/>
                <w:color w:val="000000"/>
                <w:sz w:val="20"/>
                <w:szCs w:val="20"/>
                <w:lang w:eastAsia="da-DK"/>
              </w:rPr>
              <w:t>Fordringtype</w:t>
            </w:r>
            <w:proofErr w:type="spellEnd"/>
          </w:p>
        </w:tc>
        <w:tc>
          <w:tcPr>
            <w:tcW w:w="792" w:type="dxa"/>
          </w:tcPr>
          <w:p w14:paraId="76D98F12" w14:textId="77777777" w:rsidR="00FD2A09" w:rsidRPr="003B1396" w:rsidRDefault="001539FF" w:rsidP="00317FFA">
            <w:pPr>
              <w:spacing w:after="0"/>
              <w:rPr>
                <w:rFonts w:cs="Arial"/>
                <w:sz w:val="20"/>
                <w:szCs w:val="20"/>
              </w:rPr>
            </w:pPr>
            <w:r w:rsidRPr="003B1396">
              <w:rPr>
                <w:rFonts w:cs="Arial"/>
                <w:sz w:val="20"/>
                <w:szCs w:val="20"/>
              </w:rPr>
              <w:t>9</w:t>
            </w:r>
            <w:r w:rsidR="00C50A2D" w:rsidRPr="003B1396">
              <w:rPr>
                <w:rFonts w:cs="Arial"/>
                <w:sz w:val="20"/>
                <w:szCs w:val="20"/>
              </w:rPr>
              <w:t>01</w:t>
            </w:r>
          </w:p>
        </w:tc>
        <w:tc>
          <w:tcPr>
            <w:tcW w:w="3888" w:type="dxa"/>
          </w:tcPr>
          <w:p w14:paraId="76D98F13" w14:textId="77777777" w:rsidR="00FD2A09" w:rsidRPr="003B1396" w:rsidRDefault="001539FF" w:rsidP="00317FFA">
            <w:pPr>
              <w:spacing w:after="0"/>
              <w:rPr>
                <w:rFonts w:cs="Arial"/>
                <w:sz w:val="20"/>
                <w:szCs w:val="20"/>
              </w:rPr>
            </w:pPr>
            <w:r w:rsidRPr="003B1396">
              <w:rPr>
                <w:rFonts w:eastAsia="Times New Roman" w:cs="Arial"/>
                <w:color w:val="000000"/>
                <w:sz w:val="20"/>
                <w:szCs w:val="20"/>
                <w:lang w:eastAsia="da-DK"/>
              </w:rPr>
              <w:t>Fordring afvises. Fejlen bør analyseres nærmere af kyndige personer. Er der tale om manglende oprettelse af koder i DMI kan Fordring i princippet sendes igen.</w:t>
            </w:r>
          </w:p>
        </w:tc>
      </w:tr>
    </w:tbl>
    <w:p w14:paraId="76D98F15" w14:textId="77777777" w:rsidR="00E76AA4" w:rsidRPr="003B1396" w:rsidRDefault="00E76AA4" w:rsidP="00371181"/>
    <w:p w14:paraId="76D98F16" w14:textId="77777777" w:rsidR="00474358" w:rsidRPr="003B1396" w:rsidRDefault="00474358" w:rsidP="00371181">
      <w:r w:rsidRPr="003B1396">
        <w:t xml:space="preserve">Ved </w:t>
      </w:r>
      <w:proofErr w:type="spellStart"/>
      <w:r w:rsidRPr="003B1396">
        <w:t>Fo</w:t>
      </w:r>
      <w:r w:rsidR="007020C9">
        <w:t>rdringhaver</w:t>
      </w:r>
      <w:r w:rsidRPr="003B1396">
        <w:t>skift</w:t>
      </w:r>
      <w:proofErr w:type="spellEnd"/>
      <w:r w:rsidRPr="003B1396">
        <w:t xml:space="preserve"> foretages følgende valideringer:</w:t>
      </w:r>
    </w:p>
    <w:p w14:paraId="76D98F17" w14:textId="77777777" w:rsidR="00D3061B" w:rsidRPr="003B1396" w:rsidRDefault="00D3061B" w:rsidP="00371181"/>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474358" w:rsidRPr="003B1396" w14:paraId="76D98F1B" w14:textId="77777777" w:rsidTr="006F65C5">
        <w:trPr>
          <w:cantSplit/>
          <w:tblHeader/>
        </w:trPr>
        <w:tc>
          <w:tcPr>
            <w:tcW w:w="4465" w:type="dxa"/>
            <w:shd w:val="pct20" w:color="000000" w:fill="FFFFFF"/>
          </w:tcPr>
          <w:p w14:paraId="76D98F18" w14:textId="77777777" w:rsidR="00474358" w:rsidRPr="003B1396" w:rsidRDefault="00474358" w:rsidP="006F65C5">
            <w:pPr>
              <w:widowControl w:val="0"/>
              <w:tabs>
                <w:tab w:val="right" w:leader="dot" w:pos="9355"/>
              </w:tabs>
              <w:spacing w:after="0" w:line="280" w:lineRule="exact"/>
              <w:rPr>
                <w:b/>
                <w:lang w:val="en-US"/>
              </w:rPr>
            </w:pPr>
            <w:proofErr w:type="spellStart"/>
            <w:r w:rsidRPr="003B1396">
              <w:rPr>
                <w:b/>
                <w:lang w:val="en-US"/>
              </w:rPr>
              <w:t>Validering</w:t>
            </w:r>
            <w:proofErr w:type="spellEnd"/>
          </w:p>
        </w:tc>
        <w:tc>
          <w:tcPr>
            <w:tcW w:w="792" w:type="dxa"/>
            <w:shd w:val="pct20" w:color="000000" w:fill="FFFFFF"/>
          </w:tcPr>
          <w:p w14:paraId="76D98F19" w14:textId="77777777" w:rsidR="00474358" w:rsidRPr="003B1396" w:rsidRDefault="00474358" w:rsidP="006F65C5">
            <w:pPr>
              <w:widowControl w:val="0"/>
              <w:tabs>
                <w:tab w:val="right" w:leader="dot" w:pos="9355"/>
              </w:tabs>
              <w:spacing w:after="0" w:line="280" w:lineRule="exact"/>
              <w:rPr>
                <w:b/>
                <w:lang w:val="en-US"/>
              </w:rPr>
            </w:pPr>
            <w:proofErr w:type="spellStart"/>
            <w:r w:rsidRPr="003B1396">
              <w:rPr>
                <w:b/>
                <w:lang w:val="en-US"/>
              </w:rPr>
              <w:t>Fejlnr</w:t>
            </w:r>
            <w:proofErr w:type="spellEnd"/>
          </w:p>
        </w:tc>
        <w:tc>
          <w:tcPr>
            <w:tcW w:w="3888" w:type="dxa"/>
            <w:shd w:val="pct20" w:color="000000" w:fill="FFFFFF"/>
          </w:tcPr>
          <w:p w14:paraId="76D98F1A" w14:textId="77777777" w:rsidR="00474358" w:rsidRPr="003B1396" w:rsidRDefault="00474358" w:rsidP="006F65C5">
            <w:pPr>
              <w:widowControl w:val="0"/>
              <w:tabs>
                <w:tab w:val="right" w:leader="dot" w:pos="9355"/>
              </w:tabs>
              <w:spacing w:after="0" w:line="280" w:lineRule="exact"/>
              <w:rPr>
                <w:b/>
                <w:lang w:val="en-US"/>
              </w:rPr>
            </w:pPr>
            <w:proofErr w:type="spellStart"/>
            <w:r w:rsidRPr="003B1396">
              <w:rPr>
                <w:b/>
                <w:lang w:val="en-US"/>
              </w:rPr>
              <w:t>Reaktion</w:t>
            </w:r>
            <w:proofErr w:type="spellEnd"/>
          </w:p>
        </w:tc>
      </w:tr>
      <w:tr w:rsidR="00474358" w:rsidRPr="003B1396" w14:paraId="76D98F1F" w14:textId="77777777" w:rsidTr="006F65C5">
        <w:trPr>
          <w:cantSplit/>
        </w:trPr>
        <w:tc>
          <w:tcPr>
            <w:tcW w:w="4465" w:type="dxa"/>
          </w:tcPr>
          <w:p w14:paraId="76D98F1C" w14:textId="77777777" w:rsidR="00474358" w:rsidRPr="003B1396" w:rsidRDefault="00474358" w:rsidP="006F65C5">
            <w:pPr>
              <w:spacing w:after="0"/>
              <w:rPr>
                <w:rFonts w:cs="Arial"/>
                <w:sz w:val="20"/>
                <w:szCs w:val="20"/>
              </w:rPr>
            </w:pPr>
            <w:r w:rsidRPr="003B1396">
              <w:rPr>
                <w:rFonts w:eastAsia="Times New Roman" w:cs="Arial"/>
                <w:color w:val="000000"/>
                <w:sz w:val="20"/>
                <w:szCs w:val="20"/>
                <w:lang w:eastAsia="da-DK"/>
              </w:rPr>
              <w:t>Kontrol af hvorvidt fordring findes</w:t>
            </w:r>
          </w:p>
        </w:tc>
        <w:tc>
          <w:tcPr>
            <w:tcW w:w="792" w:type="dxa"/>
          </w:tcPr>
          <w:p w14:paraId="76D98F1D" w14:textId="77777777" w:rsidR="00474358" w:rsidRPr="003B1396" w:rsidRDefault="00474358" w:rsidP="006F65C5">
            <w:pPr>
              <w:spacing w:after="0"/>
              <w:rPr>
                <w:rFonts w:cs="Arial"/>
                <w:sz w:val="20"/>
                <w:szCs w:val="20"/>
              </w:rPr>
            </w:pPr>
            <w:r w:rsidRPr="003B1396">
              <w:rPr>
                <w:rFonts w:cs="Arial"/>
                <w:sz w:val="20"/>
                <w:szCs w:val="20"/>
              </w:rPr>
              <w:t>008</w:t>
            </w:r>
          </w:p>
        </w:tc>
        <w:tc>
          <w:tcPr>
            <w:tcW w:w="3888" w:type="dxa"/>
          </w:tcPr>
          <w:p w14:paraId="76D98F1E" w14:textId="77777777" w:rsidR="00474358" w:rsidRPr="003B1396" w:rsidRDefault="00474358" w:rsidP="006F65C5">
            <w:pPr>
              <w:spacing w:after="0"/>
              <w:rPr>
                <w:rFonts w:cs="Arial"/>
                <w:sz w:val="20"/>
                <w:szCs w:val="20"/>
              </w:rPr>
            </w:pPr>
            <w:r w:rsidRPr="003B1396">
              <w:rPr>
                <w:rFonts w:eastAsia="Times New Roman" w:cs="Arial"/>
                <w:color w:val="000000"/>
                <w:sz w:val="20"/>
                <w:szCs w:val="20"/>
                <w:lang w:eastAsia="da-DK"/>
              </w:rPr>
              <w:t>Opdatering afvises</w:t>
            </w:r>
          </w:p>
        </w:tc>
      </w:tr>
      <w:tr w:rsidR="00474358" w:rsidRPr="003B1396" w14:paraId="76D98F23" w14:textId="77777777" w:rsidTr="006F65C5">
        <w:trPr>
          <w:cantSplit/>
        </w:trPr>
        <w:tc>
          <w:tcPr>
            <w:tcW w:w="4465" w:type="dxa"/>
          </w:tcPr>
          <w:p w14:paraId="76D98F20" w14:textId="77777777" w:rsidR="00474358" w:rsidRPr="003B1396" w:rsidRDefault="00474358" w:rsidP="006F65C5">
            <w:pPr>
              <w:spacing w:after="0"/>
              <w:rPr>
                <w:rFonts w:cs="Arial"/>
                <w:sz w:val="20"/>
                <w:szCs w:val="20"/>
              </w:rPr>
            </w:pPr>
            <w:r w:rsidRPr="003B1396">
              <w:rPr>
                <w:rFonts w:cs="Arial"/>
                <w:sz w:val="20"/>
                <w:szCs w:val="20"/>
              </w:rPr>
              <w:t>Validering af årsagskoder</w:t>
            </w:r>
          </w:p>
        </w:tc>
        <w:tc>
          <w:tcPr>
            <w:tcW w:w="792" w:type="dxa"/>
          </w:tcPr>
          <w:p w14:paraId="76D98F21" w14:textId="77777777" w:rsidR="00474358" w:rsidRPr="003B1396" w:rsidRDefault="00474358" w:rsidP="006F65C5">
            <w:pPr>
              <w:spacing w:after="0"/>
              <w:rPr>
                <w:rFonts w:cs="Arial"/>
                <w:sz w:val="20"/>
                <w:szCs w:val="20"/>
              </w:rPr>
            </w:pPr>
            <w:r w:rsidRPr="003B1396">
              <w:rPr>
                <w:rFonts w:cs="Arial"/>
                <w:sz w:val="20"/>
                <w:szCs w:val="20"/>
              </w:rPr>
              <w:t>010</w:t>
            </w:r>
          </w:p>
        </w:tc>
        <w:tc>
          <w:tcPr>
            <w:tcW w:w="3888" w:type="dxa"/>
          </w:tcPr>
          <w:p w14:paraId="76D98F22" w14:textId="77777777" w:rsidR="00474358" w:rsidRPr="003B1396" w:rsidRDefault="00474358" w:rsidP="006F65C5">
            <w:pPr>
              <w:spacing w:after="0"/>
              <w:rPr>
                <w:rFonts w:cs="Arial"/>
                <w:sz w:val="20"/>
                <w:szCs w:val="20"/>
              </w:rPr>
            </w:pPr>
            <w:r w:rsidRPr="003B1396">
              <w:rPr>
                <w:rFonts w:eastAsia="Times New Roman" w:cs="Arial"/>
                <w:color w:val="000000"/>
                <w:sz w:val="20"/>
                <w:szCs w:val="20"/>
                <w:lang w:eastAsia="da-DK"/>
              </w:rPr>
              <w:t>Opdatering afvises</w:t>
            </w:r>
          </w:p>
        </w:tc>
      </w:tr>
      <w:tr w:rsidR="00474358" w:rsidRPr="003B1396" w14:paraId="76D98F27" w14:textId="77777777" w:rsidTr="006F65C5">
        <w:trPr>
          <w:cantSplit/>
        </w:trPr>
        <w:tc>
          <w:tcPr>
            <w:tcW w:w="4465" w:type="dxa"/>
          </w:tcPr>
          <w:p w14:paraId="76D98F24" w14:textId="77777777" w:rsidR="00474358" w:rsidRPr="003B1396" w:rsidRDefault="00474358" w:rsidP="006F65C5">
            <w:pPr>
              <w:spacing w:after="0"/>
              <w:rPr>
                <w:rFonts w:cs="Arial"/>
                <w:sz w:val="20"/>
                <w:szCs w:val="20"/>
              </w:rPr>
            </w:pPr>
            <w:r w:rsidRPr="003B1396">
              <w:rPr>
                <w:rFonts w:cs="Arial"/>
                <w:sz w:val="20"/>
                <w:szCs w:val="20"/>
              </w:rPr>
              <w:t>Kontrol af hvorvidt fordring er afregnet og de</w:t>
            </w:r>
            <w:r w:rsidRPr="003B1396">
              <w:rPr>
                <w:rFonts w:cs="Arial"/>
                <w:sz w:val="20"/>
                <w:szCs w:val="20"/>
              </w:rPr>
              <w:t>r</w:t>
            </w:r>
            <w:r w:rsidRPr="003B1396">
              <w:rPr>
                <w:rFonts w:cs="Arial"/>
                <w:sz w:val="20"/>
                <w:szCs w:val="20"/>
              </w:rPr>
              <w:t>med ikke kan tilbagekaldes med årsagskoden</w:t>
            </w:r>
          </w:p>
        </w:tc>
        <w:tc>
          <w:tcPr>
            <w:tcW w:w="792" w:type="dxa"/>
          </w:tcPr>
          <w:p w14:paraId="76D98F25" w14:textId="77777777" w:rsidR="00474358" w:rsidRPr="003B1396" w:rsidRDefault="00474358" w:rsidP="006F65C5">
            <w:pPr>
              <w:spacing w:after="0"/>
              <w:rPr>
                <w:rFonts w:cs="Arial"/>
                <w:sz w:val="20"/>
                <w:szCs w:val="20"/>
              </w:rPr>
            </w:pPr>
            <w:r w:rsidRPr="003B1396">
              <w:rPr>
                <w:rFonts w:cs="Arial"/>
                <w:sz w:val="20"/>
                <w:szCs w:val="20"/>
              </w:rPr>
              <w:t>012</w:t>
            </w:r>
          </w:p>
        </w:tc>
        <w:tc>
          <w:tcPr>
            <w:tcW w:w="3888" w:type="dxa"/>
          </w:tcPr>
          <w:p w14:paraId="76D98F26" w14:textId="77777777" w:rsidR="00474358" w:rsidRPr="003B1396" w:rsidRDefault="00474358" w:rsidP="006F65C5">
            <w:pPr>
              <w:spacing w:after="0"/>
              <w:rPr>
                <w:rFonts w:cs="Arial"/>
                <w:sz w:val="20"/>
                <w:szCs w:val="20"/>
              </w:rPr>
            </w:pPr>
            <w:r w:rsidRPr="003B1396">
              <w:rPr>
                <w:rFonts w:eastAsia="Times New Roman" w:cs="Arial"/>
                <w:color w:val="000000"/>
                <w:sz w:val="20"/>
                <w:szCs w:val="20"/>
                <w:lang w:eastAsia="da-DK"/>
              </w:rPr>
              <w:t>Opdatering afvises</w:t>
            </w:r>
          </w:p>
        </w:tc>
      </w:tr>
      <w:tr w:rsidR="00474358" w:rsidRPr="007F4C59" w14:paraId="76D98F2B" w14:textId="77777777" w:rsidTr="006F65C5">
        <w:trPr>
          <w:cantSplit/>
        </w:trPr>
        <w:tc>
          <w:tcPr>
            <w:tcW w:w="4465" w:type="dxa"/>
          </w:tcPr>
          <w:p w14:paraId="76D98F28" w14:textId="77777777" w:rsidR="00474358" w:rsidRPr="003B1396" w:rsidRDefault="00474358" w:rsidP="006F65C5">
            <w:pPr>
              <w:spacing w:after="0"/>
              <w:rPr>
                <w:rFonts w:cs="Arial"/>
                <w:sz w:val="20"/>
                <w:szCs w:val="20"/>
              </w:rPr>
            </w:pPr>
            <w:r w:rsidRPr="003B1396">
              <w:rPr>
                <w:rFonts w:cs="Arial"/>
                <w:sz w:val="20"/>
                <w:szCs w:val="20"/>
              </w:rPr>
              <w:t>Teknisk fejl ved opdatering</w:t>
            </w:r>
          </w:p>
        </w:tc>
        <w:tc>
          <w:tcPr>
            <w:tcW w:w="792" w:type="dxa"/>
          </w:tcPr>
          <w:p w14:paraId="76D98F29" w14:textId="77777777" w:rsidR="00474358" w:rsidRPr="003B1396" w:rsidRDefault="00474358" w:rsidP="006F65C5">
            <w:pPr>
              <w:spacing w:after="0"/>
              <w:rPr>
                <w:rFonts w:cs="Arial"/>
                <w:sz w:val="20"/>
                <w:szCs w:val="20"/>
              </w:rPr>
            </w:pPr>
            <w:r w:rsidRPr="003B1396">
              <w:rPr>
                <w:rFonts w:cs="Arial"/>
                <w:sz w:val="20"/>
                <w:szCs w:val="20"/>
              </w:rPr>
              <w:t>902</w:t>
            </w:r>
          </w:p>
        </w:tc>
        <w:tc>
          <w:tcPr>
            <w:tcW w:w="3888" w:type="dxa"/>
          </w:tcPr>
          <w:p w14:paraId="76D98F2A" w14:textId="77777777" w:rsidR="00474358" w:rsidRPr="003B1396" w:rsidRDefault="00474358" w:rsidP="006F65C5">
            <w:pPr>
              <w:spacing w:after="0"/>
              <w:rPr>
                <w:rFonts w:cs="Arial"/>
                <w:sz w:val="20"/>
                <w:szCs w:val="20"/>
              </w:rPr>
            </w:pPr>
            <w:r w:rsidRPr="003B1396">
              <w:rPr>
                <w:rFonts w:eastAsia="Times New Roman" w:cs="Arial"/>
                <w:color w:val="000000"/>
                <w:sz w:val="20"/>
                <w:szCs w:val="20"/>
                <w:lang w:eastAsia="da-DK"/>
              </w:rPr>
              <w:t>Opdatering afvises</w:t>
            </w:r>
          </w:p>
        </w:tc>
      </w:tr>
    </w:tbl>
    <w:p w14:paraId="76D98F2C" w14:textId="77777777" w:rsidR="00474358" w:rsidRPr="00E76AA4" w:rsidRDefault="00474358" w:rsidP="00371181"/>
    <w:p w14:paraId="76D98F2D" w14:textId="77777777" w:rsidR="006F65C5" w:rsidRPr="00AB12BF" w:rsidRDefault="006F65C5" w:rsidP="006F65C5">
      <w:pPr>
        <w:pStyle w:val="Overskrift2"/>
        <w:numPr>
          <w:ilvl w:val="1"/>
          <w:numId w:val="1"/>
        </w:numPr>
        <w:tabs>
          <w:tab w:val="clear" w:pos="964"/>
          <w:tab w:val="num" w:pos="0"/>
        </w:tabs>
        <w:ind w:left="0"/>
        <w:rPr>
          <w:highlight w:val="green"/>
          <w:lang w:val="en-US"/>
        </w:rPr>
      </w:pPr>
      <w:bookmarkStart w:id="45" w:name="_Toc296942801"/>
      <w:bookmarkStart w:id="46" w:name="_Toc314563882"/>
      <w:proofErr w:type="spellStart"/>
      <w:r w:rsidRPr="00AB12BF">
        <w:rPr>
          <w:highlight w:val="green"/>
          <w:lang w:val="en-US"/>
        </w:rPr>
        <w:t>DMIFordringHaverAftaleOplysningerÆndr</w:t>
      </w:r>
      <w:bookmarkEnd w:id="45"/>
      <w:bookmarkEnd w:id="46"/>
      <w:proofErr w:type="spellEnd"/>
    </w:p>
    <w:p w14:paraId="76D98F2E" w14:textId="77777777" w:rsidR="006F65C5" w:rsidRDefault="006F65C5" w:rsidP="006F65C5">
      <w:r w:rsidRPr="00E76AA4">
        <w:t xml:space="preserve">Følgende valideringer foretages I </w:t>
      </w:r>
      <w:proofErr w:type="spellStart"/>
      <w:r>
        <w:t>DMIFordringHaverAftaleOplysningerÆndr</w:t>
      </w:r>
      <w:proofErr w:type="spellEnd"/>
      <w:r>
        <w:t>.</w:t>
      </w:r>
    </w:p>
    <w:p w14:paraId="76D98F2F" w14:textId="77777777" w:rsidR="006F65C5" w:rsidRPr="00DB01FD" w:rsidRDefault="006F65C5" w:rsidP="006F65C5"/>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F65C5" w:rsidRPr="00B511F8" w14:paraId="76D98F33" w14:textId="77777777" w:rsidTr="006F65C5">
        <w:trPr>
          <w:cantSplit/>
          <w:tblHeader/>
        </w:trPr>
        <w:tc>
          <w:tcPr>
            <w:tcW w:w="4465" w:type="dxa"/>
            <w:shd w:val="pct20" w:color="000000" w:fill="FFFFFF"/>
          </w:tcPr>
          <w:p w14:paraId="76D98F30" w14:textId="77777777" w:rsidR="006F65C5" w:rsidRPr="00385249" w:rsidRDefault="006F65C5"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8F31" w14:textId="77777777" w:rsidR="006F65C5" w:rsidRDefault="006F65C5"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8F32" w14:textId="77777777" w:rsidR="006F65C5" w:rsidRPr="00385249" w:rsidRDefault="006F65C5"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AB12BF" w:rsidRPr="00AB12BF" w14:paraId="76D98F37" w14:textId="77777777" w:rsidTr="006F65C5">
        <w:trPr>
          <w:cantSplit/>
        </w:trPr>
        <w:tc>
          <w:tcPr>
            <w:tcW w:w="4465" w:type="dxa"/>
          </w:tcPr>
          <w:p w14:paraId="76D98F34" w14:textId="77777777" w:rsidR="00AB12BF" w:rsidRDefault="00AB12BF" w:rsidP="006F65C5">
            <w:pPr>
              <w:spacing w:after="0"/>
              <w:rPr>
                <w:rFonts w:cs="Arial"/>
                <w:sz w:val="20"/>
                <w:szCs w:val="20"/>
              </w:rPr>
            </w:pPr>
            <w:r w:rsidRPr="00AB12BF">
              <w:rPr>
                <w:rFonts w:cs="Arial"/>
                <w:sz w:val="20"/>
                <w:szCs w:val="20"/>
              </w:rPr>
              <w:t>Eksistenscheck på diverse koder</w:t>
            </w:r>
          </w:p>
        </w:tc>
        <w:tc>
          <w:tcPr>
            <w:tcW w:w="792" w:type="dxa"/>
          </w:tcPr>
          <w:p w14:paraId="76D98F35" w14:textId="77777777" w:rsidR="00AB12BF" w:rsidRDefault="00AB12BF" w:rsidP="006F65C5">
            <w:pPr>
              <w:spacing w:after="0"/>
              <w:rPr>
                <w:rFonts w:cs="Arial"/>
                <w:sz w:val="20"/>
                <w:szCs w:val="20"/>
              </w:rPr>
            </w:pPr>
            <w:r>
              <w:rPr>
                <w:rFonts w:cs="Arial"/>
                <w:sz w:val="20"/>
                <w:szCs w:val="20"/>
              </w:rPr>
              <w:t>904</w:t>
            </w:r>
          </w:p>
        </w:tc>
        <w:tc>
          <w:tcPr>
            <w:tcW w:w="3888" w:type="dxa"/>
          </w:tcPr>
          <w:p w14:paraId="76D98F36" w14:textId="77777777" w:rsidR="00AB12BF" w:rsidRPr="00AB12BF" w:rsidRDefault="00AB12BF" w:rsidP="006F65C5">
            <w:pPr>
              <w:spacing w:after="0"/>
              <w:rPr>
                <w:rFonts w:cs="Arial"/>
                <w:sz w:val="20"/>
                <w:szCs w:val="20"/>
              </w:rPr>
            </w:pPr>
            <w:r w:rsidRPr="00AB12BF">
              <w:rPr>
                <w:rFonts w:cs="Arial"/>
                <w:sz w:val="20"/>
                <w:szCs w:val="20"/>
              </w:rPr>
              <w:t>Opdatering afvises</w:t>
            </w:r>
          </w:p>
        </w:tc>
      </w:tr>
      <w:tr w:rsidR="00AB12BF" w:rsidRPr="00AB12BF" w14:paraId="76D98F3B" w14:textId="77777777" w:rsidTr="006F65C5">
        <w:trPr>
          <w:cantSplit/>
        </w:trPr>
        <w:tc>
          <w:tcPr>
            <w:tcW w:w="4465" w:type="dxa"/>
          </w:tcPr>
          <w:p w14:paraId="76D98F38" w14:textId="77777777" w:rsidR="00AB12BF" w:rsidRPr="00AB12BF" w:rsidRDefault="00AB12BF" w:rsidP="006F65C5">
            <w:pPr>
              <w:spacing w:after="0"/>
              <w:rPr>
                <w:rFonts w:cs="Arial"/>
                <w:sz w:val="20"/>
                <w:szCs w:val="20"/>
              </w:rPr>
            </w:pPr>
            <w:r w:rsidRPr="00AB12BF">
              <w:rPr>
                <w:rFonts w:cs="Arial"/>
                <w:sz w:val="20"/>
                <w:szCs w:val="20"/>
              </w:rPr>
              <w:t>Teknisk fejl ved opdatering</w:t>
            </w:r>
          </w:p>
        </w:tc>
        <w:tc>
          <w:tcPr>
            <w:tcW w:w="792" w:type="dxa"/>
          </w:tcPr>
          <w:p w14:paraId="76D98F39" w14:textId="77777777" w:rsidR="00AB12BF" w:rsidRDefault="00AB12BF" w:rsidP="006F65C5">
            <w:pPr>
              <w:spacing w:after="0"/>
              <w:rPr>
                <w:rFonts w:cs="Arial"/>
                <w:sz w:val="20"/>
                <w:szCs w:val="20"/>
              </w:rPr>
            </w:pPr>
            <w:r>
              <w:rPr>
                <w:rFonts w:cs="Arial"/>
                <w:sz w:val="20"/>
                <w:szCs w:val="20"/>
              </w:rPr>
              <w:t>904</w:t>
            </w:r>
          </w:p>
        </w:tc>
        <w:tc>
          <w:tcPr>
            <w:tcW w:w="3888" w:type="dxa"/>
          </w:tcPr>
          <w:p w14:paraId="76D98F3A" w14:textId="77777777" w:rsidR="00AB12BF" w:rsidRPr="00AB12BF" w:rsidRDefault="00AB12BF" w:rsidP="006F65C5">
            <w:pPr>
              <w:spacing w:after="0"/>
              <w:rPr>
                <w:rFonts w:cs="Arial"/>
                <w:sz w:val="20"/>
                <w:szCs w:val="20"/>
              </w:rPr>
            </w:pPr>
            <w:r w:rsidRPr="00AB12BF">
              <w:rPr>
                <w:rFonts w:cs="Arial"/>
                <w:sz w:val="20"/>
                <w:szCs w:val="20"/>
              </w:rPr>
              <w:t>Opdatering afvises</w:t>
            </w:r>
          </w:p>
        </w:tc>
      </w:tr>
    </w:tbl>
    <w:p w14:paraId="76D98F3C" w14:textId="77777777" w:rsidR="006F65C5" w:rsidRPr="00E76AA4" w:rsidRDefault="006F65C5" w:rsidP="006F65C5"/>
    <w:p w14:paraId="76D98F3D" w14:textId="77777777" w:rsidR="00424EDE" w:rsidRPr="0068686F" w:rsidRDefault="00424EDE" w:rsidP="00424EDE">
      <w:pPr>
        <w:pStyle w:val="Overskrift2"/>
        <w:numPr>
          <w:ilvl w:val="1"/>
          <w:numId w:val="7"/>
        </w:numPr>
        <w:tabs>
          <w:tab w:val="clear" w:pos="964"/>
          <w:tab w:val="num" w:pos="0"/>
        </w:tabs>
        <w:ind w:left="0"/>
        <w:rPr>
          <w:lang w:val="en-US"/>
        </w:rPr>
      </w:pPr>
      <w:bookmarkStart w:id="47" w:name="_Toc314563883"/>
      <w:proofErr w:type="spellStart"/>
      <w:r w:rsidRPr="0068686F">
        <w:rPr>
          <w:lang w:val="en-US"/>
        </w:rPr>
        <w:t>DMIFordringSynkronOpret</w:t>
      </w:r>
      <w:bookmarkEnd w:id="47"/>
      <w:proofErr w:type="spellEnd"/>
    </w:p>
    <w:p w14:paraId="76D98F3E" w14:textId="77777777" w:rsidR="00424EDE" w:rsidRDefault="00424EDE" w:rsidP="00424EDE">
      <w:r w:rsidRPr="00E76AA4">
        <w:t xml:space="preserve">Følgende valideringer foretages I </w:t>
      </w:r>
      <w:proofErr w:type="spellStart"/>
      <w:r w:rsidRPr="00E76AA4">
        <w:t>DMIFordring</w:t>
      </w:r>
      <w:r>
        <w:t>S</w:t>
      </w:r>
      <w:r w:rsidRPr="00E76AA4">
        <w:t>ynkronOpret</w:t>
      </w:r>
      <w:proofErr w:type="spellEnd"/>
      <w:r w:rsidRPr="00E76AA4">
        <w:t>:</w:t>
      </w:r>
    </w:p>
    <w:p w14:paraId="76D98F3F" w14:textId="77777777" w:rsidR="00161131" w:rsidRPr="00424EDE" w:rsidRDefault="00161131" w:rsidP="00161131"/>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161131" w:rsidRPr="00B511F8" w14:paraId="76D98F43" w14:textId="77777777" w:rsidTr="006F65C5">
        <w:trPr>
          <w:cantSplit/>
          <w:tblHeader/>
        </w:trPr>
        <w:tc>
          <w:tcPr>
            <w:tcW w:w="4105" w:type="dxa"/>
            <w:shd w:val="pct20" w:color="000000" w:fill="FFFFFF"/>
          </w:tcPr>
          <w:p w14:paraId="76D98F40" w14:textId="77777777" w:rsidR="00161131" w:rsidRPr="00385249" w:rsidRDefault="00161131"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14:paraId="76D98F41" w14:textId="77777777" w:rsidR="00161131" w:rsidRDefault="00161131"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14:paraId="76D98F42" w14:textId="77777777" w:rsidR="00161131" w:rsidRPr="00385249" w:rsidRDefault="00161131"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161131" w:rsidRPr="004475BD" w14:paraId="76D98F47" w14:textId="77777777" w:rsidTr="006F65C5">
        <w:trPr>
          <w:cantSplit/>
        </w:trPr>
        <w:tc>
          <w:tcPr>
            <w:tcW w:w="4105" w:type="dxa"/>
          </w:tcPr>
          <w:p w14:paraId="76D98F44" w14:textId="77777777" w:rsidR="00161131" w:rsidRPr="004475BD" w:rsidRDefault="00161131" w:rsidP="006F65C5">
            <w:pPr>
              <w:spacing w:after="0"/>
              <w:rPr>
                <w:rFonts w:cs="Arial"/>
                <w:sz w:val="20"/>
                <w:szCs w:val="20"/>
              </w:rPr>
            </w:pPr>
            <w:r w:rsidRPr="004475BD">
              <w:rPr>
                <w:rFonts w:cs="Arial"/>
                <w:sz w:val="20"/>
                <w:szCs w:val="20"/>
              </w:rPr>
              <w:t>Dubletkontrol på Transaktions Løbenummer</w:t>
            </w:r>
          </w:p>
        </w:tc>
        <w:tc>
          <w:tcPr>
            <w:tcW w:w="1152" w:type="dxa"/>
          </w:tcPr>
          <w:p w14:paraId="76D98F45" w14:textId="77777777" w:rsidR="00161131" w:rsidRPr="004475BD" w:rsidRDefault="00161131" w:rsidP="006F65C5">
            <w:pPr>
              <w:spacing w:after="0"/>
              <w:rPr>
                <w:rFonts w:cs="Arial"/>
                <w:sz w:val="20"/>
                <w:szCs w:val="20"/>
              </w:rPr>
            </w:pPr>
            <w:r w:rsidRPr="004475BD">
              <w:rPr>
                <w:rFonts w:cs="Arial"/>
                <w:sz w:val="20"/>
                <w:szCs w:val="20"/>
              </w:rPr>
              <w:t>001</w:t>
            </w:r>
          </w:p>
        </w:tc>
        <w:tc>
          <w:tcPr>
            <w:tcW w:w="3888" w:type="dxa"/>
          </w:tcPr>
          <w:p w14:paraId="76D98F46" w14:textId="77777777" w:rsidR="00161131" w:rsidRPr="004475BD" w:rsidRDefault="00161131" w:rsidP="006F65C5">
            <w:pPr>
              <w:spacing w:after="0"/>
              <w:rPr>
                <w:rFonts w:cs="Arial"/>
                <w:sz w:val="20"/>
                <w:szCs w:val="20"/>
              </w:rPr>
            </w:pPr>
            <w:r w:rsidRPr="004475BD">
              <w:rPr>
                <w:rFonts w:cs="Arial"/>
                <w:sz w:val="20"/>
                <w:szCs w:val="20"/>
              </w:rPr>
              <w:t>Opdatering afvises</w:t>
            </w:r>
          </w:p>
        </w:tc>
      </w:tr>
      <w:tr w:rsidR="002E02C9" w:rsidRPr="004475BD" w14:paraId="76D98F4B" w14:textId="77777777" w:rsidTr="006F65C5">
        <w:trPr>
          <w:cantSplit/>
        </w:trPr>
        <w:tc>
          <w:tcPr>
            <w:tcW w:w="4105" w:type="dxa"/>
          </w:tcPr>
          <w:p w14:paraId="76D98F48" w14:textId="77777777" w:rsidR="002E02C9" w:rsidRPr="004475BD" w:rsidRDefault="002E02C9" w:rsidP="006F65C5">
            <w:pPr>
              <w:spacing w:after="0"/>
              <w:rPr>
                <w:rFonts w:cs="Arial"/>
                <w:sz w:val="20"/>
                <w:szCs w:val="20"/>
              </w:rPr>
            </w:pPr>
            <w:r w:rsidRPr="004475BD">
              <w:rPr>
                <w:rFonts w:cs="Arial"/>
                <w:sz w:val="20"/>
                <w:szCs w:val="20"/>
              </w:rPr>
              <w:t>Dubletkontrol på Fordring ID</w:t>
            </w:r>
          </w:p>
        </w:tc>
        <w:tc>
          <w:tcPr>
            <w:tcW w:w="1152" w:type="dxa"/>
          </w:tcPr>
          <w:p w14:paraId="76D98F49" w14:textId="77777777" w:rsidR="002E02C9" w:rsidRPr="004475BD" w:rsidRDefault="002E02C9" w:rsidP="006F65C5">
            <w:pPr>
              <w:spacing w:after="0"/>
              <w:rPr>
                <w:rFonts w:cs="Arial"/>
                <w:sz w:val="20"/>
                <w:szCs w:val="20"/>
              </w:rPr>
            </w:pPr>
            <w:r w:rsidRPr="004475BD">
              <w:rPr>
                <w:rFonts w:cs="Arial"/>
                <w:sz w:val="20"/>
                <w:szCs w:val="20"/>
              </w:rPr>
              <w:t>001</w:t>
            </w:r>
          </w:p>
        </w:tc>
        <w:tc>
          <w:tcPr>
            <w:tcW w:w="3888" w:type="dxa"/>
          </w:tcPr>
          <w:p w14:paraId="76D98F4A" w14:textId="77777777" w:rsidR="002E02C9" w:rsidRPr="004475BD" w:rsidRDefault="002E02C9" w:rsidP="006F65C5">
            <w:pPr>
              <w:spacing w:after="0"/>
              <w:rPr>
                <w:rFonts w:cs="Arial"/>
                <w:sz w:val="20"/>
                <w:szCs w:val="20"/>
              </w:rPr>
            </w:pPr>
            <w:r w:rsidRPr="004475BD">
              <w:rPr>
                <w:rFonts w:cs="Arial"/>
                <w:sz w:val="20"/>
                <w:szCs w:val="20"/>
              </w:rPr>
              <w:t>Opdatering afvises</w:t>
            </w:r>
          </w:p>
        </w:tc>
      </w:tr>
    </w:tbl>
    <w:p w14:paraId="76D98F4C" w14:textId="77777777" w:rsidR="00161131" w:rsidRPr="004475BD" w:rsidRDefault="00161131" w:rsidP="00161131"/>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424EDE" w:rsidRPr="004475BD" w14:paraId="76D98F50" w14:textId="77777777" w:rsidTr="00317FFA">
        <w:trPr>
          <w:cantSplit/>
          <w:tblHeader/>
        </w:trPr>
        <w:tc>
          <w:tcPr>
            <w:tcW w:w="4465" w:type="dxa"/>
            <w:shd w:val="pct20" w:color="000000" w:fill="FFFFFF"/>
          </w:tcPr>
          <w:p w14:paraId="76D98F4D" w14:textId="77777777" w:rsidR="00424EDE" w:rsidRPr="004475BD" w:rsidRDefault="00424EDE" w:rsidP="00317FFA">
            <w:pPr>
              <w:widowControl w:val="0"/>
              <w:tabs>
                <w:tab w:val="right" w:leader="dot" w:pos="9355"/>
              </w:tabs>
              <w:spacing w:after="0" w:line="280" w:lineRule="exact"/>
              <w:rPr>
                <w:b/>
                <w:lang w:val="en-US"/>
              </w:rPr>
            </w:pPr>
            <w:proofErr w:type="spellStart"/>
            <w:r w:rsidRPr="004475BD">
              <w:rPr>
                <w:b/>
                <w:lang w:val="en-US"/>
              </w:rPr>
              <w:t>Validering</w:t>
            </w:r>
            <w:proofErr w:type="spellEnd"/>
          </w:p>
        </w:tc>
        <w:tc>
          <w:tcPr>
            <w:tcW w:w="792" w:type="dxa"/>
            <w:shd w:val="pct20" w:color="000000" w:fill="FFFFFF"/>
          </w:tcPr>
          <w:p w14:paraId="76D98F4E" w14:textId="77777777" w:rsidR="00424EDE" w:rsidRPr="004475BD" w:rsidRDefault="00424EDE" w:rsidP="00317FFA">
            <w:pPr>
              <w:widowControl w:val="0"/>
              <w:tabs>
                <w:tab w:val="right" w:leader="dot" w:pos="9355"/>
              </w:tabs>
              <w:spacing w:after="0" w:line="280" w:lineRule="exact"/>
              <w:rPr>
                <w:b/>
                <w:lang w:val="en-US"/>
              </w:rPr>
            </w:pPr>
            <w:proofErr w:type="spellStart"/>
            <w:r w:rsidRPr="004475BD">
              <w:rPr>
                <w:b/>
                <w:lang w:val="en-US"/>
              </w:rPr>
              <w:t>Fejlnr</w:t>
            </w:r>
            <w:proofErr w:type="spellEnd"/>
          </w:p>
        </w:tc>
        <w:tc>
          <w:tcPr>
            <w:tcW w:w="3888" w:type="dxa"/>
            <w:shd w:val="pct20" w:color="000000" w:fill="FFFFFF"/>
          </w:tcPr>
          <w:p w14:paraId="76D98F4F" w14:textId="77777777" w:rsidR="00424EDE" w:rsidRPr="004475BD" w:rsidRDefault="00424EDE" w:rsidP="00317FFA">
            <w:pPr>
              <w:widowControl w:val="0"/>
              <w:tabs>
                <w:tab w:val="right" w:leader="dot" w:pos="9355"/>
              </w:tabs>
              <w:spacing w:after="0" w:line="280" w:lineRule="exact"/>
              <w:rPr>
                <w:b/>
                <w:lang w:val="en-US"/>
              </w:rPr>
            </w:pPr>
            <w:proofErr w:type="spellStart"/>
            <w:r w:rsidRPr="004475BD">
              <w:rPr>
                <w:b/>
                <w:lang w:val="en-US"/>
              </w:rPr>
              <w:t>Reaktion</w:t>
            </w:r>
            <w:proofErr w:type="spellEnd"/>
          </w:p>
        </w:tc>
      </w:tr>
      <w:tr w:rsidR="00424EDE" w:rsidRPr="004475BD" w14:paraId="76D98F54" w14:textId="77777777" w:rsidTr="00317FFA">
        <w:trPr>
          <w:cantSplit/>
        </w:trPr>
        <w:tc>
          <w:tcPr>
            <w:tcW w:w="4465" w:type="dxa"/>
          </w:tcPr>
          <w:p w14:paraId="76D98F51" w14:textId="77777777" w:rsidR="00424EDE" w:rsidRPr="004475BD" w:rsidRDefault="00424EDE" w:rsidP="00317FFA">
            <w:pPr>
              <w:spacing w:after="0"/>
              <w:rPr>
                <w:rFonts w:cs="Arial"/>
                <w:sz w:val="20"/>
                <w:szCs w:val="20"/>
              </w:rPr>
            </w:pPr>
            <w:proofErr w:type="spellStart"/>
            <w:r w:rsidRPr="004475BD">
              <w:rPr>
                <w:rFonts w:eastAsia="Times New Roman" w:cs="Arial"/>
                <w:color w:val="000000"/>
                <w:sz w:val="20"/>
                <w:szCs w:val="20"/>
                <w:lang w:eastAsia="da-DK"/>
              </w:rPr>
              <w:t>Eksistencheck</w:t>
            </w:r>
            <w:proofErr w:type="spellEnd"/>
            <w:r w:rsidRPr="004475BD">
              <w:rPr>
                <w:rFonts w:eastAsia="Times New Roman" w:cs="Arial"/>
                <w:color w:val="000000"/>
                <w:sz w:val="20"/>
                <w:szCs w:val="20"/>
                <w:lang w:eastAsia="da-DK"/>
              </w:rPr>
              <w:t xml:space="preserve"> på </w:t>
            </w:r>
            <w:proofErr w:type="spellStart"/>
            <w:r w:rsidRPr="004475BD">
              <w:rPr>
                <w:rFonts w:eastAsia="Times New Roman" w:cs="Arial"/>
                <w:color w:val="000000"/>
                <w:sz w:val="20"/>
                <w:szCs w:val="20"/>
                <w:lang w:eastAsia="da-DK"/>
              </w:rPr>
              <w:t>Fordringhaver</w:t>
            </w:r>
            <w:proofErr w:type="spellEnd"/>
          </w:p>
        </w:tc>
        <w:tc>
          <w:tcPr>
            <w:tcW w:w="792" w:type="dxa"/>
          </w:tcPr>
          <w:p w14:paraId="76D98F52" w14:textId="77777777" w:rsidR="00424EDE" w:rsidRPr="004475BD" w:rsidRDefault="00424EDE" w:rsidP="00317FFA">
            <w:pPr>
              <w:spacing w:after="0"/>
              <w:rPr>
                <w:rFonts w:cs="Arial"/>
                <w:sz w:val="20"/>
                <w:szCs w:val="20"/>
              </w:rPr>
            </w:pPr>
            <w:r w:rsidRPr="004475BD">
              <w:rPr>
                <w:rFonts w:cs="Arial"/>
                <w:sz w:val="20"/>
                <w:szCs w:val="20"/>
              </w:rPr>
              <w:t>002</w:t>
            </w:r>
          </w:p>
        </w:tc>
        <w:tc>
          <w:tcPr>
            <w:tcW w:w="3888" w:type="dxa"/>
          </w:tcPr>
          <w:p w14:paraId="76D98F53" w14:textId="77777777" w:rsidR="00424EDE" w:rsidRPr="004475BD" w:rsidRDefault="00424EDE" w:rsidP="00317FFA">
            <w:pPr>
              <w:spacing w:after="0"/>
              <w:rPr>
                <w:rFonts w:cs="Arial"/>
                <w:sz w:val="20"/>
                <w:szCs w:val="20"/>
              </w:rPr>
            </w:pPr>
            <w:r w:rsidRPr="004475BD">
              <w:rPr>
                <w:rFonts w:eastAsia="Times New Roman" w:cs="Arial"/>
                <w:color w:val="000000"/>
                <w:sz w:val="20"/>
                <w:szCs w:val="20"/>
                <w:lang w:eastAsia="da-DK"/>
              </w:rPr>
              <w:t xml:space="preserve">Hvis </w:t>
            </w:r>
            <w:proofErr w:type="spellStart"/>
            <w:r w:rsidRPr="004475BD">
              <w:rPr>
                <w:rFonts w:eastAsia="Times New Roman" w:cs="Arial"/>
                <w:color w:val="000000"/>
                <w:sz w:val="20"/>
                <w:szCs w:val="20"/>
                <w:lang w:eastAsia="da-DK"/>
              </w:rPr>
              <w:t>Fordringhaver</w:t>
            </w:r>
            <w:proofErr w:type="spellEnd"/>
            <w:r w:rsidRPr="004475BD">
              <w:rPr>
                <w:rFonts w:eastAsia="Times New Roman" w:cs="Arial"/>
                <w:color w:val="000000"/>
                <w:sz w:val="20"/>
                <w:szCs w:val="20"/>
                <w:lang w:eastAsia="da-DK"/>
              </w:rPr>
              <w:t xml:space="preserve"> ikke findes afvises transaktionen. Når </w:t>
            </w:r>
            <w:proofErr w:type="spellStart"/>
            <w:r w:rsidRPr="004475BD">
              <w:rPr>
                <w:rFonts w:eastAsia="Times New Roman" w:cs="Arial"/>
                <w:color w:val="000000"/>
                <w:sz w:val="20"/>
                <w:szCs w:val="20"/>
                <w:lang w:eastAsia="da-DK"/>
              </w:rPr>
              <w:t>Fordringhaver</w:t>
            </w:r>
            <w:proofErr w:type="spellEnd"/>
            <w:r w:rsidRPr="004475BD">
              <w:rPr>
                <w:rFonts w:eastAsia="Times New Roman" w:cs="Arial"/>
                <w:color w:val="000000"/>
                <w:sz w:val="20"/>
                <w:szCs w:val="20"/>
                <w:lang w:eastAsia="da-DK"/>
              </w:rPr>
              <w:t xml:space="preserve"> er opre</w:t>
            </w:r>
            <w:r w:rsidRPr="004475BD">
              <w:rPr>
                <w:rFonts w:eastAsia="Times New Roman" w:cs="Arial"/>
                <w:color w:val="000000"/>
                <w:sz w:val="20"/>
                <w:szCs w:val="20"/>
                <w:lang w:eastAsia="da-DK"/>
              </w:rPr>
              <w:t>t</w:t>
            </w:r>
            <w:r w:rsidRPr="004475BD">
              <w:rPr>
                <w:rFonts w:eastAsia="Times New Roman" w:cs="Arial"/>
                <w:color w:val="000000"/>
                <w:sz w:val="20"/>
                <w:szCs w:val="20"/>
                <w:lang w:eastAsia="da-DK"/>
              </w:rPr>
              <w:t>tet kan fordring sendes igen</w:t>
            </w:r>
          </w:p>
        </w:tc>
      </w:tr>
      <w:tr w:rsidR="00424EDE" w:rsidRPr="004475BD" w14:paraId="76D98F58" w14:textId="77777777" w:rsidTr="00317FFA">
        <w:trPr>
          <w:cantSplit/>
        </w:trPr>
        <w:tc>
          <w:tcPr>
            <w:tcW w:w="4465" w:type="dxa"/>
          </w:tcPr>
          <w:p w14:paraId="76D98F55" w14:textId="77777777" w:rsidR="00424EDE" w:rsidRPr="004475BD" w:rsidRDefault="00424EDE" w:rsidP="00317FFA">
            <w:pPr>
              <w:spacing w:after="0"/>
              <w:rPr>
                <w:rFonts w:cs="Arial"/>
                <w:sz w:val="20"/>
                <w:szCs w:val="20"/>
              </w:rPr>
            </w:pPr>
            <w:r w:rsidRPr="004475BD">
              <w:rPr>
                <w:rFonts w:eastAsia="Times New Roman" w:cs="Arial"/>
                <w:color w:val="000000"/>
                <w:sz w:val="20"/>
                <w:szCs w:val="20"/>
                <w:lang w:eastAsia="da-DK"/>
              </w:rPr>
              <w:t>Teknisk fejl ved oprettelse af kunde</w:t>
            </w:r>
          </w:p>
        </w:tc>
        <w:tc>
          <w:tcPr>
            <w:tcW w:w="792" w:type="dxa"/>
          </w:tcPr>
          <w:p w14:paraId="76D98F56" w14:textId="77777777" w:rsidR="00424EDE" w:rsidRPr="004475BD" w:rsidRDefault="00424EDE" w:rsidP="00317FFA">
            <w:pPr>
              <w:spacing w:after="0"/>
              <w:rPr>
                <w:rFonts w:cs="Arial"/>
                <w:sz w:val="20"/>
                <w:szCs w:val="20"/>
              </w:rPr>
            </w:pPr>
            <w:r w:rsidRPr="004475BD">
              <w:rPr>
                <w:rFonts w:cs="Arial"/>
                <w:sz w:val="20"/>
                <w:szCs w:val="20"/>
              </w:rPr>
              <w:t>003</w:t>
            </w:r>
          </w:p>
        </w:tc>
        <w:tc>
          <w:tcPr>
            <w:tcW w:w="3888" w:type="dxa"/>
          </w:tcPr>
          <w:p w14:paraId="76D98F57" w14:textId="77777777" w:rsidR="00424EDE" w:rsidRPr="004475BD" w:rsidRDefault="00424EDE" w:rsidP="00317FFA">
            <w:pPr>
              <w:spacing w:after="0"/>
              <w:rPr>
                <w:rFonts w:cs="Arial"/>
                <w:sz w:val="20"/>
                <w:szCs w:val="20"/>
              </w:rPr>
            </w:pPr>
            <w:r w:rsidRPr="004475BD">
              <w:rPr>
                <w:rFonts w:eastAsia="Times New Roman" w:cs="Arial"/>
                <w:color w:val="000000"/>
                <w:sz w:val="20"/>
                <w:szCs w:val="20"/>
                <w:lang w:eastAsia="da-DK"/>
              </w:rPr>
              <w:t>Fordring afvises, men kan sendes igen</w:t>
            </w:r>
          </w:p>
        </w:tc>
      </w:tr>
      <w:tr w:rsidR="00424EDE" w:rsidRPr="004475BD" w14:paraId="76D98F5C" w14:textId="77777777" w:rsidTr="00317FFA">
        <w:trPr>
          <w:cantSplit/>
        </w:trPr>
        <w:tc>
          <w:tcPr>
            <w:tcW w:w="4465" w:type="dxa"/>
          </w:tcPr>
          <w:p w14:paraId="76D98F59" w14:textId="77777777" w:rsidR="00424EDE" w:rsidRPr="004475BD" w:rsidRDefault="00424EDE" w:rsidP="00317FFA">
            <w:pPr>
              <w:spacing w:after="0"/>
              <w:rPr>
                <w:rFonts w:cs="Arial"/>
                <w:sz w:val="20"/>
                <w:szCs w:val="20"/>
              </w:rPr>
            </w:pPr>
            <w:r w:rsidRPr="004475BD">
              <w:rPr>
                <w:rFonts w:eastAsia="Times New Roman" w:cs="Arial"/>
                <w:color w:val="000000"/>
                <w:sz w:val="20"/>
                <w:szCs w:val="20"/>
                <w:lang w:eastAsia="da-DK"/>
              </w:rPr>
              <w:t>Teknisk fejl ved oprettelse af fordring</w:t>
            </w:r>
          </w:p>
        </w:tc>
        <w:tc>
          <w:tcPr>
            <w:tcW w:w="792" w:type="dxa"/>
          </w:tcPr>
          <w:p w14:paraId="76D98F5A" w14:textId="77777777" w:rsidR="00424EDE" w:rsidRPr="004475BD" w:rsidRDefault="00424EDE" w:rsidP="00317FFA">
            <w:pPr>
              <w:spacing w:after="0"/>
              <w:rPr>
                <w:rFonts w:cs="Arial"/>
                <w:sz w:val="20"/>
                <w:szCs w:val="20"/>
              </w:rPr>
            </w:pPr>
            <w:r w:rsidRPr="004475BD">
              <w:rPr>
                <w:rFonts w:cs="Arial"/>
                <w:sz w:val="20"/>
                <w:szCs w:val="20"/>
              </w:rPr>
              <w:t>004</w:t>
            </w:r>
          </w:p>
        </w:tc>
        <w:tc>
          <w:tcPr>
            <w:tcW w:w="3888" w:type="dxa"/>
          </w:tcPr>
          <w:p w14:paraId="76D98F5B" w14:textId="77777777" w:rsidR="00424EDE" w:rsidRPr="004475BD" w:rsidRDefault="00424EDE" w:rsidP="00317FFA">
            <w:pPr>
              <w:spacing w:after="0"/>
              <w:rPr>
                <w:rFonts w:cs="Arial"/>
                <w:sz w:val="20"/>
                <w:szCs w:val="20"/>
              </w:rPr>
            </w:pPr>
            <w:r w:rsidRPr="004475BD">
              <w:rPr>
                <w:rFonts w:eastAsia="Times New Roman" w:cs="Arial"/>
                <w:color w:val="000000"/>
                <w:sz w:val="20"/>
                <w:szCs w:val="20"/>
                <w:lang w:eastAsia="da-DK"/>
              </w:rPr>
              <w:t>Fordring afvises, men kan sendes igen</w:t>
            </w:r>
          </w:p>
        </w:tc>
      </w:tr>
      <w:tr w:rsidR="00DB6E8E" w:rsidRPr="004475BD" w14:paraId="76D98F60" w14:textId="77777777" w:rsidTr="0018367F">
        <w:trPr>
          <w:cantSplit/>
        </w:trPr>
        <w:tc>
          <w:tcPr>
            <w:tcW w:w="4465" w:type="dxa"/>
          </w:tcPr>
          <w:p w14:paraId="76D98F5D" w14:textId="77777777" w:rsidR="00DB6E8E" w:rsidRPr="004475BD" w:rsidRDefault="00DB6E8E" w:rsidP="0018367F">
            <w:pPr>
              <w:spacing w:after="0"/>
              <w:rPr>
                <w:rFonts w:eastAsia="Times New Roman" w:cs="Arial"/>
                <w:color w:val="000000"/>
                <w:sz w:val="20"/>
                <w:szCs w:val="20"/>
                <w:lang w:eastAsia="da-DK"/>
              </w:rPr>
            </w:pPr>
            <w:r w:rsidRPr="004475BD">
              <w:rPr>
                <w:rFonts w:eastAsia="Times New Roman" w:cs="Arial"/>
                <w:color w:val="000000"/>
                <w:sz w:val="20"/>
                <w:szCs w:val="20"/>
                <w:lang w:eastAsia="da-DK"/>
              </w:rPr>
              <w:t>Transportfordring kan ikke være Hovedfordring for en relateret fordring (f.eks. renter)</w:t>
            </w:r>
          </w:p>
        </w:tc>
        <w:tc>
          <w:tcPr>
            <w:tcW w:w="792" w:type="dxa"/>
          </w:tcPr>
          <w:p w14:paraId="76D98F5E" w14:textId="77777777" w:rsidR="00DB6E8E" w:rsidRPr="004475BD" w:rsidRDefault="00DB6E8E" w:rsidP="0018367F">
            <w:pPr>
              <w:spacing w:after="0"/>
              <w:rPr>
                <w:rFonts w:cs="Arial"/>
                <w:sz w:val="20"/>
                <w:szCs w:val="20"/>
              </w:rPr>
            </w:pPr>
            <w:r w:rsidRPr="004475BD">
              <w:rPr>
                <w:rFonts w:cs="Arial"/>
                <w:sz w:val="20"/>
                <w:szCs w:val="20"/>
              </w:rPr>
              <w:t>015</w:t>
            </w:r>
          </w:p>
        </w:tc>
        <w:tc>
          <w:tcPr>
            <w:tcW w:w="3888" w:type="dxa"/>
          </w:tcPr>
          <w:p w14:paraId="76D98F5F" w14:textId="77777777" w:rsidR="00DB6E8E" w:rsidRPr="004475BD" w:rsidRDefault="00DB6E8E" w:rsidP="0018367F">
            <w:pPr>
              <w:spacing w:after="0"/>
              <w:rPr>
                <w:rFonts w:eastAsia="Times New Roman" w:cs="Arial"/>
                <w:color w:val="000000"/>
                <w:sz w:val="20"/>
                <w:szCs w:val="20"/>
                <w:lang w:eastAsia="da-DK"/>
              </w:rPr>
            </w:pPr>
            <w:r w:rsidRPr="004475BD">
              <w:rPr>
                <w:rFonts w:eastAsia="Times New Roman" w:cs="Arial"/>
                <w:color w:val="000000"/>
                <w:sz w:val="20"/>
                <w:szCs w:val="20"/>
                <w:lang w:eastAsia="da-DK"/>
              </w:rPr>
              <w:t>Fordring afvises.</w:t>
            </w:r>
          </w:p>
        </w:tc>
      </w:tr>
      <w:tr w:rsidR="00424EDE" w:rsidRPr="00F95CAE" w14:paraId="76D98F64" w14:textId="77777777" w:rsidTr="00317FFA">
        <w:trPr>
          <w:cantSplit/>
        </w:trPr>
        <w:tc>
          <w:tcPr>
            <w:tcW w:w="4465" w:type="dxa"/>
          </w:tcPr>
          <w:p w14:paraId="76D98F61" w14:textId="77777777" w:rsidR="00424EDE" w:rsidRPr="004475BD" w:rsidRDefault="00424EDE" w:rsidP="00317FFA">
            <w:pPr>
              <w:spacing w:after="0"/>
              <w:rPr>
                <w:rFonts w:cs="Arial"/>
                <w:sz w:val="20"/>
                <w:szCs w:val="20"/>
              </w:rPr>
            </w:pPr>
            <w:r w:rsidRPr="004475BD">
              <w:rPr>
                <w:rFonts w:eastAsia="Times New Roman" w:cs="Arial"/>
                <w:color w:val="000000"/>
                <w:sz w:val="20"/>
                <w:szCs w:val="20"/>
                <w:lang w:eastAsia="da-DK"/>
              </w:rPr>
              <w:t xml:space="preserve">Eksistenscheck på diverse elementer f.eks. </w:t>
            </w:r>
            <w:proofErr w:type="spellStart"/>
            <w:r w:rsidRPr="004475BD">
              <w:rPr>
                <w:rFonts w:eastAsia="Times New Roman" w:cs="Arial"/>
                <w:color w:val="000000"/>
                <w:sz w:val="20"/>
                <w:szCs w:val="20"/>
                <w:lang w:eastAsia="da-DK"/>
              </w:rPr>
              <w:t>Fo</w:t>
            </w:r>
            <w:r w:rsidRPr="004475BD">
              <w:rPr>
                <w:rFonts w:eastAsia="Times New Roman" w:cs="Arial"/>
                <w:color w:val="000000"/>
                <w:sz w:val="20"/>
                <w:szCs w:val="20"/>
                <w:lang w:eastAsia="da-DK"/>
              </w:rPr>
              <w:t>r</w:t>
            </w:r>
            <w:r w:rsidRPr="004475BD">
              <w:rPr>
                <w:rFonts w:eastAsia="Times New Roman" w:cs="Arial"/>
                <w:color w:val="000000"/>
                <w:sz w:val="20"/>
                <w:szCs w:val="20"/>
                <w:lang w:eastAsia="da-DK"/>
              </w:rPr>
              <w:t>dringart</w:t>
            </w:r>
            <w:proofErr w:type="spellEnd"/>
            <w:r w:rsidRPr="004475BD">
              <w:rPr>
                <w:rFonts w:eastAsia="Times New Roman" w:cs="Arial"/>
                <w:color w:val="000000"/>
                <w:sz w:val="20"/>
                <w:szCs w:val="20"/>
                <w:lang w:eastAsia="da-DK"/>
              </w:rPr>
              <w:t xml:space="preserve"> og </w:t>
            </w:r>
            <w:proofErr w:type="spellStart"/>
            <w:r w:rsidRPr="004475BD">
              <w:rPr>
                <w:rFonts w:eastAsia="Times New Roman" w:cs="Arial"/>
                <w:color w:val="000000"/>
                <w:sz w:val="20"/>
                <w:szCs w:val="20"/>
                <w:lang w:eastAsia="da-DK"/>
              </w:rPr>
              <w:t>Fordringtype</w:t>
            </w:r>
            <w:proofErr w:type="spellEnd"/>
          </w:p>
        </w:tc>
        <w:tc>
          <w:tcPr>
            <w:tcW w:w="792" w:type="dxa"/>
          </w:tcPr>
          <w:p w14:paraId="76D98F62" w14:textId="77777777" w:rsidR="00424EDE" w:rsidRPr="004475BD" w:rsidRDefault="00424EDE" w:rsidP="00317FFA">
            <w:pPr>
              <w:spacing w:after="0"/>
              <w:rPr>
                <w:rFonts w:cs="Arial"/>
                <w:sz w:val="20"/>
                <w:szCs w:val="20"/>
              </w:rPr>
            </w:pPr>
            <w:r w:rsidRPr="004475BD">
              <w:rPr>
                <w:rFonts w:cs="Arial"/>
                <w:sz w:val="20"/>
                <w:szCs w:val="20"/>
              </w:rPr>
              <w:t>9</w:t>
            </w:r>
            <w:r w:rsidR="00C50A2D" w:rsidRPr="004475BD">
              <w:rPr>
                <w:rFonts w:cs="Arial"/>
                <w:sz w:val="20"/>
                <w:szCs w:val="20"/>
              </w:rPr>
              <w:t>01</w:t>
            </w:r>
          </w:p>
        </w:tc>
        <w:tc>
          <w:tcPr>
            <w:tcW w:w="3888" w:type="dxa"/>
          </w:tcPr>
          <w:p w14:paraId="76D98F63" w14:textId="77777777" w:rsidR="00424EDE" w:rsidRPr="00491009" w:rsidRDefault="00424EDE" w:rsidP="00317FFA">
            <w:pPr>
              <w:spacing w:after="0"/>
              <w:rPr>
                <w:rFonts w:cs="Arial"/>
                <w:sz w:val="20"/>
                <w:szCs w:val="20"/>
              </w:rPr>
            </w:pPr>
            <w:r w:rsidRPr="004475BD">
              <w:rPr>
                <w:rFonts w:eastAsia="Times New Roman" w:cs="Arial"/>
                <w:color w:val="000000"/>
                <w:sz w:val="20"/>
                <w:szCs w:val="20"/>
                <w:lang w:eastAsia="da-DK"/>
              </w:rPr>
              <w:t>Fordring afvises. Fejlen bør analyseres nærmere af kyndige personer. Er der tale om manglende oprettelse af koder i DMI kan Fordring i princippet sendes igen.</w:t>
            </w:r>
          </w:p>
        </w:tc>
      </w:tr>
    </w:tbl>
    <w:p w14:paraId="76D98F65" w14:textId="77777777" w:rsidR="00AE4BF6" w:rsidRDefault="00AE4BF6" w:rsidP="00AE4BF6"/>
    <w:p w14:paraId="76D98F66" w14:textId="77777777" w:rsidR="00AE4BF6" w:rsidRDefault="00AE4BF6" w:rsidP="00AE4BF6">
      <w:r>
        <w:t xml:space="preserve">Ved </w:t>
      </w:r>
      <w:proofErr w:type="spellStart"/>
      <w:r>
        <w:t>Fordringhav</w:t>
      </w:r>
      <w:r w:rsidR="007020C9">
        <w:t>er</w:t>
      </w:r>
      <w:r>
        <w:t>skift</w:t>
      </w:r>
      <w:proofErr w:type="spellEnd"/>
      <w:r>
        <w:t xml:space="preserve"> foretages følgende valideringer:</w:t>
      </w:r>
    </w:p>
    <w:p w14:paraId="76D98F67" w14:textId="77777777" w:rsidR="00AE4BF6" w:rsidRDefault="00AE4BF6" w:rsidP="00AE4BF6"/>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AE4BF6" w:rsidRPr="00B511F8" w14:paraId="76D98F6B" w14:textId="77777777" w:rsidTr="006F65C5">
        <w:trPr>
          <w:cantSplit/>
          <w:tblHeader/>
        </w:trPr>
        <w:tc>
          <w:tcPr>
            <w:tcW w:w="4465" w:type="dxa"/>
            <w:shd w:val="pct20" w:color="000000" w:fill="FFFFFF"/>
          </w:tcPr>
          <w:p w14:paraId="76D98F68" w14:textId="77777777" w:rsidR="00AE4BF6" w:rsidRPr="00385249" w:rsidRDefault="00AE4BF6"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8F69" w14:textId="77777777" w:rsidR="00AE4BF6" w:rsidRDefault="00AE4BF6"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8F6A" w14:textId="77777777" w:rsidR="00AE4BF6" w:rsidRPr="00385249" w:rsidRDefault="00AE4BF6"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AE4BF6" w:rsidRPr="007F4C59" w14:paraId="76D98F6F" w14:textId="77777777" w:rsidTr="006F65C5">
        <w:trPr>
          <w:cantSplit/>
        </w:trPr>
        <w:tc>
          <w:tcPr>
            <w:tcW w:w="4465" w:type="dxa"/>
          </w:tcPr>
          <w:p w14:paraId="76D98F6C" w14:textId="77777777" w:rsidR="00AE4BF6" w:rsidRPr="00705B12" w:rsidRDefault="00AE4BF6" w:rsidP="006F65C5">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14:paraId="76D98F6D" w14:textId="77777777" w:rsidR="00AE4BF6" w:rsidRPr="00491009" w:rsidRDefault="00AE4BF6" w:rsidP="006F65C5">
            <w:pPr>
              <w:spacing w:after="0"/>
              <w:rPr>
                <w:rFonts w:cs="Arial"/>
                <w:sz w:val="20"/>
                <w:szCs w:val="20"/>
              </w:rPr>
            </w:pPr>
            <w:r>
              <w:rPr>
                <w:rFonts w:cs="Arial"/>
                <w:sz w:val="20"/>
                <w:szCs w:val="20"/>
              </w:rPr>
              <w:t>008</w:t>
            </w:r>
          </w:p>
        </w:tc>
        <w:tc>
          <w:tcPr>
            <w:tcW w:w="3888" w:type="dxa"/>
          </w:tcPr>
          <w:p w14:paraId="76D98F6E" w14:textId="77777777" w:rsidR="00AE4BF6" w:rsidRPr="00491009" w:rsidRDefault="00AE4BF6" w:rsidP="006F65C5">
            <w:pPr>
              <w:spacing w:after="0"/>
              <w:rPr>
                <w:rFonts w:cs="Arial"/>
                <w:sz w:val="20"/>
                <w:szCs w:val="20"/>
              </w:rPr>
            </w:pPr>
            <w:r>
              <w:rPr>
                <w:rFonts w:eastAsia="Times New Roman" w:cs="Arial"/>
                <w:color w:val="000000"/>
                <w:sz w:val="20"/>
                <w:szCs w:val="20"/>
                <w:lang w:eastAsia="da-DK"/>
              </w:rPr>
              <w:t>Opdatering afvises</w:t>
            </w:r>
          </w:p>
        </w:tc>
      </w:tr>
      <w:tr w:rsidR="00AE4BF6" w:rsidRPr="007F4C59" w14:paraId="76D98F73" w14:textId="77777777" w:rsidTr="006F65C5">
        <w:trPr>
          <w:cantSplit/>
        </w:trPr>
        <w:tc>
          <w:tcPr>
            <w:tcW w:w="4465" w:type="dxa"/>
          </w:tcPr>
          <w:p w14:paraId="76D98F70" w14:textId="77777777" w:rsidR="00AE4BF6" w:rsidRPr="007F4C59" w:rsidRDefault="00AE4BF6" w:rsidP="006F65C5">
            <w:pPr>
              <w:spacing w:after="0"/>
              <w:rPr>
                <w:rFonts w:cs="Arial"/>
                <w:sz w:val="20"/>
                <w:szCs w:val="20"/>
              </w:rPr>
            </w:pPr>
            <w:r>
              <w:rPr>
                <w:rFonts w:cs="Arial"/>
                <w:sz w:val="20"/>
                <w:szCs w:val="20"/>
              </w:rPr>
              <w:t>Validering af årsagskoder</w:t>
            </w:r>
          </w:p>
        </w:tc>
        <w:tc>
          <w:tcPr>
            <w:tcW w:w="792" w:type="dxa"/>
          </w:tcPr>
          <w:p w14:paraId="76D98F71" w14:textId="77777777" w:rsidR="00AE4BF6" w:rsidRPr="00491009" w:rsidRDefault="00AE4BF6" w:rsidP="006F65C5">
            <w:pPr>
              <w:spacing w:after="0"/>
              <w:rPr>
                <w:rFonts w:cs="Arial"/>
                <w:sz w:val="20"/>
                <w:szCs w:val="20"/>
              </w:rPr>
            </w:pPr>
            <w:r>
              <w:rPr>
                <w:rFonts w:cs="Arial"/>
                <w:sz w:val="20"/>
                <w:szCs w:val="20"/>
              </w:rPr>
              <w:t>010</w:t>
            </w:r>
          </w:p>
        </w:tc>
        <w:tc>
          <w:tcPr>
            <w:tcW w:w="3888" w:type="dxa"/>
          </w:tcPr>
          <w:p w14:paraId="76D98F72" w14:textId="77777777" w:rsidR="00AE4BF6" w:rsidRPr="00491009" w:rsidRDefault="00AE4BF6" w:rsidP="006F65C5">
            <w:pPr>
              <w:spacing w:after="0"/>
              <w:rPr>
                <w:rFonts w:cs="Arial"/>
                <w:sz w:val="20"/>
                <w:szCs w:val="20"/>
              </w:rPr>
            </w:pPr>
            <w:r>
              <w:rPr>
                <w:rFonts w:eastAsia="Times New Roman" w:cs="Arial"/>
                <w:color w:val="000000"/>
                <w:sz w:val="20"/>
                <w:szCs w:val="20"/>
                <w:lang w:eastAsia="da-DK"/>
              </w:rPr>
              <w:t>Opdatering afvises</w:t>
            </w:r>
          </w:p>
        </w:tc>
      </w:tr>
      <w:tr w:rsidR="00AE4BF6" w:rsidRPr="007F4C59" w14:paraId="76D98F77" w14:textId="77777777" w:rsidTr="006F65C5">
        <w:trPr>
          <w:cantSplit/>
        </w:trPr>
        <w:tc>
          <w:tcPr>
            <w:tcW w:w="4465" w:type="dxa"/>
          </w:tcPr>
          <w:p w14:paraId="76D98F74" w14:textId="77777777" w:rsidR="00AE4BF6" w:rsidRPr="007F4C59" w:rsidRDefault="00AE4BF6" w:rsidP="006F65C5">
            <w:pPr>
              <w:spacing w:after="0"/>
              <w:rPr>
                <w:rFonts w:cs="Arial"/>
                <w:sz w:val="20"/>
                <w:szCs w:val="20"/>
              </w:rPr>
            </w:pPr>
            <w:r>
              <w:rPr>
                <w:rFonts w:cs="Arial"/>
                <w:sz w:val="20"/>
                <w:szCs w:val="20"/>
              </w:rPr>
              <w:t>Kontrol af hvorvidt fordring er afregnet og de</w:t>
            </w:r>
            <w:r>
              <w:rPr>
                <w:rFonts w:cs="Arial"/>
                <w:sz w:val="20"/>
                <w:szCs w:val="20"/>
              </w:rPr>
              <w:t>r</w:t>
            </w:r>
            <w:r>
              <w:rPr>
                <w:rFonts w:cs="Arial"/>
                <w:sz w:val="20"/>
                <w:szCs w:val="20"/>
              </w:rPr>
              <w:t>med ikke kan tilbagekaldes med årsagskoden</w:t>
            </w:r>
          </w:p>
        </w:tc>
        <w:tc>
          <w:tcPr>
            <w:tcW w:w="792" w:type="dxa"/>
          </w:tcPr>
          <w:p w14:paraId="76D98F75" w14:textId="77777777" w:rsidR="00AE4BF6" w:rsidRPr="00491009" w:rsidRDefault="00AE4BF6" w:rsidP="006F65C5">
            <w:pPr>
              <w:spacing w:after="0"/>
              <w:rPr>
                <w:rFonts w:cs="Arial"/>
                <w:sz w:val="20"/>
                <w:szCs w:val="20"/>
              </w:rPr>
            </w:pPr>
            <w:r>
              <w:rPr>
                <w:rFonts w:cs="Arial"/>
                <w:sz w:val="20"/>
                <w:szCs w:val="20"/>
              </w:rPr>
              <w:t>012</w:t>
            </w:r>
          </w:p>
        </w:tc>
        <w:tc>
          <w:tcPr>
            <w:tcW w:w="3888" w:type="dxa"/>
          </w:tcPr>
          <w:p w14:paraId="76D98F76" w14:textId="77777777" w:rsidR="00AE4BF6" w:rsidRPr="00491009" w:rsidRDefault="00AE4BF6" w:rsidP="006F65C5">
            <w:pPr>
              <w:spacing w:after="0"/>
              <w:rPr>
                <w:rFonts w:cs="Arial"/>
                <w:sz w:val="20"/>
                <w:szCs w:val="20"/>
              </w:rPr>
            </w:pPr>
            <w:r>
              <w:rPr>
                <w:rFonts w:eastAsia="Times New Roman" w:cs="Arial"/>
                <w:color w:val="000000"/>
                <w:sz w:val="20"/>
                <w:szCs w:val="20"/>
                <w:lang w:eastAsia="da-DK"/>
              </w:rPr>
              <w:t>Opdatering afvises</w:t>
            </w:r>
          </w:p>
        </w:tc>
      </w:tr>
      <w:tr w:rsidR="00AE4BF6" w:rsidRPr="007F4C59" w14:paraId="76D98F7B" w14:textId="77777777" w:rsidTr="006F65C5">
        <w:trPr>
          <w:cantSplit/>
        </w:trPr>
        <w:tc>
          <w:tcPr>
            <w:tcW w:w="4465" w:type="dxa"/>
          </w:tcPr>
          <w:p w14:paraId="76D98F78" w14:textId="77777777" w:rsidR="00AE4BF6" w:rsidRPr="007F4C59" w:rsidRDefault="00AE4BF6" w:rsidP="006F65C5">
            <w:pPr>
              <w:spacing w:after="0"/>
              <w:rPr>
                <w:rFonts w:cs="Arial"/>
                <w:sz w:val="20"/>
                <w:szCs w:val="20"/>
              </w:rPr>
            </w:pPr>
            <w:r>
              <w:rPr>
                <w:rFonts w:cs="Arial"/>
                <w:sz w:val="20"/>
                <w:szCs w:val="20"/>
              </w:rPr>
              <w:t>Teknisk fejl ved opdatering</w:t>
            </w:r>
          </w:p>
        </w:tc>
        <w:tc>
          <w:tcPr>
            <w:tcW w:w="792" w:type="dxa"/>
          </w:tcPr>
          <w:p w14:paraId="76D98F79" w14:textId="77777777" w:rsidR="00AE4BF6" w:rsidRPr="00491009" w:rsidRDefault="00AE4BF6" w:rsidP="006F65C5">
            <w:pPr>
              <w:spacing w:after="0"/>
              <w:rPr>
                <w:rFonts w:cs="Arial"/>
                <w:sz w:val="20"/>
                <w:szCs w:val="20"/>
              </w:rPr>
            </w:pPr>
            <w:r>
              <w:rPr>
                <w:rFonts w:cs="Arial"/>
                <w:sz w:val="20"/>
                <w:szCs w:val="20"/>
              </w:rPr>
              <w:t>902</w:t>
            </w:r>
          </w:p>
        </w:tc>
        <w:tc>
          <w:tcPr>
            <w:tcW w:w="3888" w:type="dxa"/>
          </w:tcPr>
          <w:p w14:paraId="76D98F7A" w14:textId="77777777" w:rsidR="00AE4BF6" w:rsidRPr="00491009" w:rsidRDefault="00AE4BF6" w:rsidP="006F65C5">
            <w:pPr>
              <w:spacing w:after="0"/>
              <w:rPr>
                <w:rFonts w:cs="Arial"/>
                <w:sz w:val="20"/>
                <w:szCs w:val="20"/>
              </w:rPr>
            </w:pPr>
            <w:r>
              <w:rPr>
                <w:rFonts w:eastAsia="Times New Roman" w:cs="Arial"/>
                <w:color w:val="000000"/>
                <w:sz w:val="20"/>
                <w:szCs w:val="20"/>
                <w:lang w:eastAsia="da-DK"/>
              </w:rPr>
              <w:t>Opdatering afvises</w:t>
            </w:r>
          </w:p>
        </w:tc>
      </w:tr>
    </w:tbl>
    <w:p w14:paraId="76D98F7C" w14:textId="77777777" w:rsidR="00AE4BF6" w:rsidRPr="00E76AA4" w:rsidRDefault="00AE4BF6" w:rsidP="00AE4BF6"/>
    <w:p w14:paraId="76D98F7D" w14:textId="77777777" w:rsidR="00DB01FD" w:rsidRPr="005B57C0" w:rsidRDefault="00DB01FD" w:rsidP="00DB01FD">
      <w:pPr>
        <w:pStyle w:val="Overskrift2"/>
        <w:numPr>
          <w:ilvl w:val="1"/>
          <w:numId w:val="7"/>
        </w:numPr>
        <w:tabs>
          <w:tab w:val="clear" w:pos="964"/>
          <w:tab w:val="num" w:pos="0"/>
        </w:tabs>
        <w:ind w:left="0"/>
        <w:rPr>
          <w:highlight w:val="green"/>
          <w:lang w:val="en-US"/>
        </w:rPr>
      </w:pPr>
      <w:bookmarkStart w:id="48" w:name="_Toc314563884"/>
      <w:proofErr w:type="spellStart"/>
      <w:r w:rsidRPr="005B57C0">
        <w:rPr>
          <w:highlight w:val="green"/>
          <w:lang w:val="en-US"/>
        </w:rPr>
        <w:lastRenderedPageBreak/>
        <w:t>DMIFordringList</w:t>
      </w:r>
      <w:bookmarkEnd w:id="48"/>
      <w:proofErr w:type="spellEnd"/>
    </w:p>
    <w:p w14:paraId="76D98F7E" w14:textId="77777777" w:rsidR="00DB01FD" w:rsidRDefault="00DB01FD" w:rsidP="00DB01FD">
      <w:r w:rsidRPr="00E76AA4">
        <w:t xml:space="preserve">Følgende valideringer foretages I </w:t>
      </w:r>
      <w:proofErr w:type="spellStart"/>
      <w:r w:rsidRPr="00E76AA4">
        <w:t>DMIFordring</w:t>
      </w:r>
      <w:r>
        <w:t>List</w:t>
      </w:r>
      <w:proofErr w:type="spellEnd"/>
      <w:r w:rsidRPr="00E76AA4">
        <w:t>:</w:t>
      </w:r>
    </w:p>
    <w:p w14:paraId="76D98F7F" w14:textId="77777777" w:rsidR="00DB01FD" w:rsidRPr="00424EDE" w:rsidRDefault="00DB01FD" w:rsidP="00DB01F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DB01FD" w:rsidRPr="00B511F8" w14:paraId="76D98F83" w14:textId="77777777" w:rsidTr="00317FFA">
        <w:trPr>
          <w:cantSplit/>
          <w:tblHeader/>
        </w:trPr>
        <w:tc>
          <w:tcPr>
            <w:tcW w:w="4465" w:type="dxa"/>
            <w:shd w:val="pct20" w:color="000000" w:fill="FFFFFF"/>
          </w:tcPr>
          <w:p w14:paraId="76D98F80" w14:textId="77777777" w:rsidR="00DB01FD" w:rsidRPr="00385249" w:rsidRDefault="00DB01FD" w:rsidP="00317FFA">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8F81" w14:textId="77777777" w:rsidR="00DB01FD" w:rsidRDefault="00DB01FD" w:rsidP="00317FFA">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8F82" w14:textId="77777777" w:rsidR="00DB01FD" w:rsidRPr="00385249" w:rsidRDefault="00DB01FD" w:rsidP="00317FFA">
            <w:pPr>
              <w:widowControl w:val="0"/>
              <w:tabs>
                <w:tab w:val="right" w:leader="dot" w:pos="9355"/>
              </w:tabs>
              <w:spacing w:after="0" w:line="280" w:lineRule="exact"/>
              <w:rPr>
                <w:b/>
                <w:lang w:val="en-US"/>
              </w:rPr>
            </w:pPr>
            <w:proofErr w:type="spellStart"/>
            <w:r>
              <w:rPr>
                <w:b/>
                <w:lang w:val="en-US"/>
              </w:rPr>
              <w:t>Reaktion</w:t>
            </w:r>
            <w:proofErr w:type="spellEnd"/>
          </w:p>
        </w:tc>
      </w:tr>
      <w:tr w:rsidR="00DB01FD" w:rsidRPr="007F4C59" w14:paraId="76D98F87" w14:textId="77777777" w:rsidTr="00317FFA">
        <w:trPr>
          <w:cantSplit/>
        </w:trPr>
        <w:tc>
          <w:tcPr>
            <w:tcW w:w="4465" w:type="dxa"/>
          </w:tcPr>
          <w:p w14:paraId="76D98F84" w14:textId="77777777" w:rsidR="00DB01FD" w:rsidRPr="00705B12" w:rsidRDefault="00705B12" w:rsidP="00317FFA">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14:paraId="76D98F85" w14:textId="77777777" w:rsidR="00DB01FD" w:rsidRPr="00491009" w:rsidRDefault="00705B12" w:rsidP="00317FFA">
            <w:pPr>
              <w:spacing w:after="0"/>
              <w:rPr>
                <w:rFonts w:cs="Arial"/>
                <w:sz w:val="20"/>
                <w:szCs w:val="20"/>
              </w:rPr>
            </w:pPr>
            <w:r>
              <w:rPr>
                <w:rFonts w:cs="Arial"/>
                <w:sz w:val="20"/>
                <w:szCs w:val="20"/>
              </w:rPr>
              <w:t>005</w:t>
            </w:r>
          </w:p>
        </w:tc>
        <w:tc>
          <w:tcPr>
            <w:tcW w:w="3888" w:type="dxa"/>
          </w:tcPr>
          <w:p w14:paraId="76D98F86" w14:textId="77777777" w:rsidR="00DB01FD" w:rsidRPr="00491009" w:rsidRDefault="00705B12" w:rsidP="00317FFA">
            <w:pPr>
              <w:spacing w:after="0"/>
              <w:rPr>
                <w:rFonts w:cs="Arial"/>
                <w:sz w:val="20"/>
                <w:szCs w:val="20"/>
              </w:rPr>
            </w:pPr>
            <w:r>
              <w:rPr>
                <w:rFonts w:eastAsia="Times New Roman" w:cs="Arial"/>
                <w:color w:val="000000"/>
                <w:sz w:val="20"/>
                <w:szCs w:val="20"/>
                <w:lang w:eastAsia="da-DK"/>
              </w:rPr>
              <w:t>Besked om at kunde ikke findes</w:t>
            </w:r>
          </w:p>
        </w:tc>
      </w:tr>
      <w:tr w:rsidR="00DB01FD" w:rsidRPr="007F4C59" w14:paraId="76D98F8B" w14:textId="77777777" w:rsidTr="00317FFA">
        <w:trPr>
          <w:cantSplit/>
        </w:trPr>
        <w:tc>
          <w:tcPr>
            <w:tcW w:w="4465" w:type="dxa"/>
          </w:tcPr>
          <w:p w14:paraId="76D98F88" w14:textId="77777777" w:rsidR="00DB01FD" w:rsidRPr="007F4C59" w:rsidRDefault="00191DED" w:rsidP="00317FFA">
            <w:pPr>
              <w:spacing w:after="0"/>
              <w:rPr>
                <w:rFonts w:cs="Arial"/>
                <w:sz w:val="20"/>
                <w:szCs w:val="20"/>
              </w:rPr>
            </w:pPr>
            <w:r>
              <w:rPr>
                <w:rFonts w:eastAsia="Times New Roman" w:cs="Arial"/>
                <w:color w:val="000000"/>
                <w:sz w:val="20"/>
                <w:szCs w:val="20"/>
                <w:lang w:eastAsia="da-DK"/>
              </w:rPr>
              <w:t>Kontrol af hvorvidt der eksisterer åbne fordringer på den pågældende kunde</w:t>
            </w:r>
          </w:p>
        </w:tc>
        <w:tc>
          <w:tcPr>
            <w:tcW w:w="792" w:type="dxa"/>
          </w:tcPr>
          <w:p w14:paraId="76D98F89" w14:textId="77777777" w:rsidR="00DB01FD" w:rsidRPr="00491009" w:rsidRDefault="00DB01FD" w:rsidP="00317FFA">
            <w:pPr>
              <w:spacing w:after="0"/>
              <w:rPr>
                <w:rFonts w:cs="Arial"/>
                <w:sz w:val="20"/>
                <w:szCs w:val="20"/>
              </w:rPr>
            </w:pPr>
            <w:r>
              <w:rPr>
                <w:rFonts w:cs="Arial"/>
                <w:sz w:val="20"/>
                <w:szCs w:val="20"/>
              </w:rPr>
              <w:t>00</w:t>
            </w:r>
            <w:r w:rsidR="00191DED">
              <w:rPr>
                <w:rFonts w:cs="Arial"/>
                <w:sz w:val="20"/>
                <w:szCs w:val="20"/>
              </w:rPr>
              <w:t>6</w:t>
            </w:r>
          </w:p>
        </w:tc>
        <w:tc>
          <w:tcPr>
            <w:tcW w:w="3888" w:type="dxa"/>
          </w:tcPr>
          <w:p w14:paraId="76D98F8A" w14:textId="77777777" w:rsidR="00DB01FD" w:rsidRPr="00491009" w:rsidRDefault="00191DED" w:rsidP="00317FFA">
            <w:pPr>
              <w:spacing w:after="0"/>
              <w:rPr>
                <w:rFonts w:cs="Arial"/>
                <w:sz w:val="20"/>
                <w:szCs w:val="20"/>
              </w:rPr>
            </w:pPr>
            <w:r>
              <w:rPr>
                <w:rFonts w:eastAsia="Times New Roman" w:cs="Arial"/>
                <w:color w:val="000000"/>
                <w:sz w:val="20"/>
                <w:szCs w:val="20"/>
                <w:lang w:eastAsia="da-DK"/>
              </w:rPr>
              <w:t>Besked om at der ikke findes åbne fo</w:t>
            </w:r>
            <w:r>
              <w:rPr>
                <w:rFonts w:eastAsia="Times New Roman" w:cs="Arial"/>
                <w:color w:val="000000"/>
                <w:sz w:val="20"/>
                <w:szCs w:val="20"/>
                <w:lang w:eastAsia="da-DK"/>
              </w:rPr>
              <w:t>r</w:t>
            </w:r>
            <w:r>
              <w:rPr>
                <w:rFonts w:eastAsia="Times New Roman" w:cs="Arial"/>
                <w:color w:val="000000"/>
                <w:sz w:val="20"/>
                <w:szCs w:val="20"/>
                <w:lang w:eastAsia="da-DK"/>
              </w:rPr>
              <w:t>dringer på kunden</w:t>
            </w:r>
          </w:p>
        </w:tc>
      </w:tr>
    </w:tbl>
    <w:p w14:paraId="76D98F8C" w14:textId="77777777" w:rsidR="00371181" w:rsidRDefault="00371181" w:rsidP="00371181"/>
    <w:p w14:paraId="76D98F8D" w14:textId="77777777" w:rsidR="00317FFA" w:rsidRPr="005B57C0" w:rsidRDefault="00317FFA" w:rsidP="00317FFA">
      <w:pPr>
        <w:pStyle w:val="Overskrift2"/>
        <w:numPr>
          <w:ilvl w:val="1"/>
          <w:numId w:val="7"/>
        </w:numPr>
        <w:tabs>
          <w:tab w:val="clear" w:pos="964"/>
          <w:tab w:val="num" w:pos="0"/>
        </w:tabs>
        <w:ind w:left="0"/>
        <w:rPr>
          <w:highlight w:val="green"/>
          <w:lang w:val="en-US"/>
        </w:rPr>
      </w:pPr>
      <w:bookmarkStart w:id="49" w:name="_Toc314563885"/>
      <w:proofErr w:type="spellStart"/>
      <w:r w:rsidRPr="005B57C0">
        <w:rPr>
          <w:highlight w:val="green"/>
          <w:lang w:val="en-US"/>
        </w:rPr>
        <w:t>DMIFordringHent</w:t>
      </w:r>
      <w:bookmarkEnd w:id="49"/>
      <w:proofErr w:type="spellEnd"/>
    </w:p>
    <w:p w14:paraId="76D98F8E" w14:textId="77777777" w:rsidR="00317FFA" w:rsidRDefault="00317FFA" w:rsidP="00317FFA">
      <w:r w:rsidRPr="00E76AA4">
        <w:t xml:space="preserve">Følgende valideringer foretages I </w:t>
      </w:r>
      <w:proofErr w:type="spellStart"/>
      <w:r w:rsidRPr="00E76AA4">
        <w:t>DMIFordring</w:t>
      </w:r>
      <w:r>
        <w:t>Hent</w:t>
      </w:r>
      <w:proofErr w:type="spellEnd"/>
    </w:p>
    <w:p w14:paraId="76D98F8F" w14:textId="77777777" w:rsidR="00317FFA" w:rsidRPr="00424EDE" w:rsidRDefault="00317FFA" w:rsidP="00317FFA"/>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317FFA" w:rsidRPr="00B511F8" w14:paraId="76D98F93" w14:textId="77777777" w:rsidTr="00317FFA">
        <w:trPr>
          <w:cantSplit/>
          <w:tblHeader/>
        </w:trPr>
        <w:tc>
          <w:tcPr>
            <w:tcW w:w="4465" w:type="dxa"/>
            <w:shd w:val="pct20" w:color="000000" w:fill="FFFFFF"/>
          </w:tcPr>
          <w:p w14:paraId="76D98F90" w14:textId="77777777" w:rsidR="00317FFA" w:rsidRPr="00385249" w:rsidRDefault="00317FFA" w:rsidP="00317FFA">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8F91" w14:textId="77777777" w:rsidR="00317FFA" w:rsidRDefault="00317FFA" w:rsidP="00317FFA">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8F92" w14:textId="77777777" w:rsidR="00317FFA" w:rsidRPr="00385249" w:rsidRDefault="00317FFA" w:rsidP="00317FFA">
            <w:pPr>
              <w:widowControl w:val="0"/>
              <w:tabs>
                <w:tab w:val="right" w:leader="dot" w:pos="9355"/>
              </w:tabs>
              <w:spacing w:after="0" w:line="280" w:lineRule="exact"/>
              <w:rPr>
                <w:b/>
                <w:lang w:val="en-US"/>
              </w:rPr>
            </w:pPr>
            <w:proofErr w:type="spellStart"/>
            <w:r>
              <w:rPr>
                <w:b/>
                <w:lang w:val="en-US"/>
              </w:rPr>
              <w:t>Reaktion</w:t>
            </w:r>
            <w:proofErr w:type="spellEnd"/>
          </w:p>
        </w:tc>
      </w:tr>
      <w:tr w:rsidR="00317FFA" w:rsidRPr="007F4C59" w14:paraId="76D98F97" w14:textId="77777777" w:rsidTr="00317FFA">
        <w:trPr>
          <w:cantSplit/>
        </w:trPr>
        <w:tc>
          <w:tcPr>
            <w:tcW w:w="4465" w:type="dxa"/>
          </w:tcPr>
          <w:p w14:paraId="76D98F94" w14:textId="77777777" w:rsidR="00317FFA" w:rsidRPr="00705B12" w:rsidRDefault="00317FFA" w:rsidP="00317FFA">
            <w:pPr>
              <w:spacing w:after="0"/>
              <w:rPr>
                <w:rFonts w:cs="Arial"/>
                <w:sz w:val="20"/>
                <w:szCs w:val="20"/>
              </w:rPr>
            </w:pPr>
            <w:r>
              <w:rPr>
                <w:rFonts w:eastAsia="Times New Roman" w:cs="Arial"/>
                <w:color w:val="000000"/>
                <w:sz w:val="20"/>
                <w:szCs w:val="20"/>
                <w:lang w:eastAsia="da-DK"/>
              </w:rPr>
              <w:t xml:space="preserve">Kontrol af hvorvidt </w:t>
            </w:r>
            <w:r w:rsidR="00D0515E">
              <w:rPr>
                <w:rFonts w:eastAsia="Times New Roman" w:cs="Arial"/>
                <w:color w:val="000000"/>
                <w:sz w:val="20"/>
                <w:szCs w:val="20"/>
                <w:lang w:eastAsia="da-DK"/>
              </w:rPr>
              <w:t>fordring</w:t>
            </w:r>
            <w:r>
              <w:rPr>
                <w:rFonts w:eastAsia="Times New Roman" w:cs="Arial"/>
                <w:color w:val="000000"/>
                <w:sz w:val="20"/>
                <w:szCs w:val="20"/>
                <w:lang w:eastAsia="da-DK"/>
              </w:rPr>
              <w:t xml:space="preserve"> findes</w:t>
            </w:r>
          </w:p>
        </w:tc>
        <w:tc>
          <w:tcPr>
            <w:tcW w:w="792" w:type="dxa"/>
          </w:tcPr>
          <w:p w14:paraId="76D98F95" w14:textId="77777777" w:rsidR="00317FFA" w:rsidRPr="00491009" w:rsidRDefault="00D0515E" w:rsidP="00317FFA">
            <w:pPr>
              <w:spacing w:after="0"/>
              <w:rPr>
                <w:rFonts w:cs="Arial"/>
                <w:sz w:val="20"/>
                <w:szCs w:val="20"/>
              </w:rPr>
            </w:pPr>
            <w:r>
              <w:rPr>
                <w:rFonts w:cs="Arial"/>
                <w:sz w:val="20"/>
                <w:szCs w:val="20"/>
              </w:rPr>
              <w:t>007</w:t>
            </w:r>
          </w:p>
        </w:tc>
        <w:tc>
          <w:tcPr>
            <w:tcW w:w="3888" w:type="dxa"/>
          </w:tcPr>
          <w:p w14:paraId="76D98F96" w14:textId="77777777" w:rsidR="00317FFA" w:rsidRPr="00491009" w:rsidRDefault="00317FFA" w:rsidP="00317FFA">
            <w:pPr>
              <w:spacing w:after="0"/>
              <w:rPr>
                <w:rFonts w:cs="Arial"/>
                <w:sz w:val="20"/>
                <w:szCs w:val="20"/>
              </w:rPr>
            </w:pPr>
            <w:r>
              <w:rPr>
                <w:rFonts w:eastAsia="Times New Roman" w:cs="Arial"/>
                <w:color w:val="000000"/>
                <w:sz w:val="20"/>
                <w:szCs w:val="20"/>
                <w:lang w:eastAsia="da-DK"/>
              </w:rPr>
              <w:t xml:space="preserve">Besked om at </w:t>
            </w:r>
            <w:r w:rsidR="00D0515E">
              <w:rPr>
                <w:rFonts w:eastAsia="Times New Roman" w:cs="Arial"/>
                <w:color w:val="000000"/>
                <w:sz w:val="20"/>
                <w:szCs w:val="20"/>
                <w:lang w:eastAsia="da-DK"/>
              </w:rPr>
              <w:t>fordring</w:t>
            </w:r>
            <w:r>
              <w:rPr>
                <w:rFonts w:eastAsia="Times New Roman" w:cs="Arial"/>
                <w:color w:val="000000"/>
                <w:sz w:val="20"/>
                <w:szCs w:val="20"/>
                <w:lang w:eastAsia="da-DK"/>
              </w:rPr>
              <w:t xml:space="preserve"> ikke findes</w:t>
            </w:r>
          </w:p>
        </w:tc>
      </w:tr>
    </w:tbl>
    <w:p w14:paraId="76D98F98" w14:textId="77777777" w:rsidR="00317FFA" w:rsidRDefault="00317FFA" w:rsidP="00317FFA"/>
    <w:p w14:paraId="76D98F99" w14:textId="77777777" w:rsidR="00657B0B" w:rsidRPr="005B57C0" w:rsidRDefault="003B1888" w:rsidP="00657B0B">
      <w:pPr>
        <w:pStyle w:val="Overskrift2"/>
        <w:numPr>
          <w:ilvl w:val="1"/>
          <w:numId w:val="7"/>
        </w:numPr>
        <w:tabs>
          <w:tab w:val="clear" w:pos="964"/>
          <w:tab w:val="num" w:pos="0"/>
        </w:tabs>
        <w:ind w:left="0"/>
        <w:rPr>
          <w:highlight w:val="green"/>
          <w:lang w:val="en-US"/>
        </w:rPr>
      </w:pPr>
      <w:bookmarkStart w:id="50" w:name="_Toc314563886"/>
      <w:proofErr w:type="spellStart"/>
      <w:r w:rsidRPr="005B57C0">
        <w:rPr>
          <w:highlight w:val="green"/>
          <w:lang w:val="en-US"/>
        </w:rPr>
        <w:t>DMIFordringAfskriv</w:t>
      </w:r>
      <w:bookmarkEnd w:id="50"/>
      <w:proofErr w:type="spellEnd"/>
    </w:p>
    <w:p w14:paraId="76D98F9A" w14:textId="77777777" w:rsidR="00657B0B" w:rsidRDefault="00657B0B" w:rsidP="00657B0B">
      <w:r w:rsidRPr="00E76AA4">
        <w:t xml:space="preserve">Følgende valideringer foretages I </w:t>
      </w:r>
      <w:proofErr w:type="spellStart"/>
      <w:r w:rsidRPr="00E76AA4">
        <w:t>DMIFordring</w:t>
      </w:r>
      <w:r w:rsidR="003B1888">
        <w:t>Afskriv</w:t>
      </w:r>
      <w:proofErr w:type="spellEnd"/>
    </w:p>
    <w:p w14:paraId="76D98F9B" w14:textId="77777777" w:rsidR="00D46F3F" w:rsidRPr="00424EDE" w:rsidRDefault="00D46F3F" w:rsidP="00D46F3F"/>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D46F3F" w:rsidRPr="00B511F8" w14:paraId="76D98F9F" w14:textId="77777777" w:rsidTr="006F65C5">
        <w:trPr>
          <w:cantSplit/>
          <w:tblHeader/>
        </w:trPr>
        <w:tc>
          <w:tcPr>
            <w:tcW w:w="4105" w:type="dxa"/>
            <w:shd w:val="pct20" w:color="000000" w:fill="FFFFFF"/>
          </w:tcPr>
          <w:p w14:paraId="76D98F9C" w14:textId="77777777" w:rsidR="00D46F3F" w:rsidRPr="00385249" w:rsidRDefault="00D46F3F"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14:paraId="76D98F9D" w14:textId="77777777" w:rsidR="00D46F3F" w:rsidRDefault="00D46F3F"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14:paraId="76D98F9E" w14:textId="77777777" w:rsidR="00D46F3F" w:rsidRPr="00385249" w:rsidRDefault="00D46F3F"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D46F3F" w:rsidRPr="007F4C59" w14:paraId="76D98FA3" w14:textId="77777777" w:rsidTr="006F65C5">
        <w:trPr>
          <w:cantSplit/>
        </w:trPr>
        <w:tc>
          <w:tcPr>
            <w:tcW w:w="4105" w:type="dxa"/>
          </w:tcPr>
          <w:p w14:paraId="76D98FA0" w14:textId="77777777" w:rsidR="00D46F3F" w:rsidRPr="008F69D5" w:rsidRDefault="00D46F3F" w:rsidP="006F65C5">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p>
        </w:tc>
        <w:tc>
          <w:tcPr>
            <w:tcW w:w="1152" w:type="dxa"/>
          </w:tcPr>
          <w:p w14:paraId="76D98FA1" w14:textId="77777777" w:rsidR="00D46F3F" w:rsidRPr="008F69D5" w:rsidRDefault="00D46F3F" w:rsidP="006F65C5">
            <w:pPr>
              <w:spacing w:after="0"/>
              <w:rPr>
                <w:rFonts w:cs="Arial"/>
                <w:sz w:val="20"/>
                <w:szCs w:val="20"/>
              </w:rPr>
            </w:pPr>
            <w:r w:rsidRPr="008F69D5">
              <w:rPr>
                <w:rFonts w:cs="Arial"/>
                <w:sz w:val="20"/>
                <w:szCs w:val="20"/>
              </w:rPr>
              <w:t>001</w:t>
            </w:r>
          </w:p>
        </w:tc>
        <w:tc>
          <w:tcPr>
            <w:tcW w:w="3888" w:type="dxa"/>
          </w:tcPr>
          <w:p w14:paraId="76D98FA2" w14:textId="77777777" w:rsidR="00D46F3F" w:rsidRPr="008F69D5" w:rsidRDefault="00D46F3F" w:rsidP="006F65C5">
            <w:pPr>
              <w:spacing w:after="0"/>
              <w:rPr>
                <w:rFonts w:cs="Arial"/>
                <w:sz w:val="20"/>
                <w:szCs w:val="20"/>
              </w:rPr>
            </w:pPr>
            <w:r>
              <w:rPr>
                <w:rFonts w:cs="Arial"/>
                <w:sz w:val="20"/>
                <w:szCs w:val="20"/>
              </w:rPr>
              <w:t>Opdatering afvises</w:t>
            </w:r>
          </w:p>
        </w:tc>
      </w:tr>
    </w:tbl>
    <w:p w14:paraId="76D98FA4" w14:textId="77777777" w:rsidR="00657B0B" w:rsidRPr="00424EDE" w:rsidRDefault="00657B0B" w:rsidP="00657B0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57B0B" w:rsidRPr="00B511F8" w14:paraId="76D98FA8" w14:textId="77777777" w:rsidTr="00F54AD0">
        <w:trPr>
          <w:cantSplit/>
          <w:tblHeader/>
        </w:trPr>
        <w:tc>
          <w:tcPr>
            <w:tcW w:w="4465" w:type="dxa"/>
            <w:shd w:val="pct20" w:color="000000" w:fill="FFFFFF"/>
          </w:tcPr>
          <w:p w14:paraId="76D98FA5" w14:textId="77777777" w:rsidR="00657B0B" w:rsidRPr="00385249" w:rsidRDefault="00657B0B" w:rsidP="00F54AD0">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8FA6" w14:textId="77777777" w:rsidR="00657B0B" w:rsidRDefault="00657B0B" w:rsidP="00F54AD0">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8FA7" w14:textId="77777777" w:rsidR="00657B0B" w:rsidRPr="00385249" w:rsidRDefault="00657B0B" w:rsidP="00F54AD0">
            <w:pPr>
              <w:widowControl w:val="0"/>
              <w:tabs>
                <w:tab w:val="right" w:leader="dot" w:pos="9355"/>
              </w:tabs>
              <w:spacing w:after="0" w:line="280" w:lineRule="exact"/>
              <w:rPr>
                <w:b/>
                <w:lang w:val="en-US"/>
              </w:rPr>
            </w:pPr>
            <w:proofErr w:type="spellStart"/>
            <w:r>
              <w:rPr>
                <w:b/>
                <w:lang w:val="en-US"/>
              </w:rPr>
              <w:t>Reaktion</w:t>
            </w:r>
            <w:proofErr w:type="spellEnd"/>
          </w:p>
        </w:tc>
      </w:tr>
      <w:tr w:rsidR="00657B0B" w:rsidRPr="007F4C59" w14:paraId="76D98FAC" w14:textId="77777777" w:rsidTr="00F54AD0">
        <w:trPr>
          <w:cantSplit/>
        </w:trPr>
        <w:tc>
          <w:tcPr>
            <w:tcW w:w="4465" w:type="dxa"/>
          </w:tcPr>
          <w:p w14:paraId="76D98FA9" w14:textId="77777777" w:rsidR="00657B0B" w:rsidRPr="00705B12" w:rsidRDefault="00A6509B" w:rsidP="00F54AD0">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14:paraId="76D98FAA" w14:textId="77777777" w:rsidR="00657B0B" w:rsidRPr="00491009" w:rsidRDefault="00A6509B" w:rsidP="00F54AD0">
            <w:pPr>
              <w:spacing w:after="0"/>
              <w:rPr>
                <w:rFonts w:cs="Arial"/>
                <w:sz w:val="20"/>
                <w:szCs w:val="20"/>
              </w:rPr>
            </w:pPr>
            <w:r>
              <w:rPr>
                <w:rFonts w:cs="Arial"/>
                <w:sz w:val="20"/>
                <w:szCs w:val="20"/>
              </w:rPr>
              <w:t>008</w:t>
            </w:r>
          </w:p>
        </w:tc>
        <w:tc>
          <w:tcPr>
            <w:tcW w:w="3888" w:type="dxa"/>
          </w:tcPr>
          <w:p w14:paraId="76D98FAB" w14:textId="77777777" w:rsidR="00657B0B" w:rsidRPr="00491009" w:rsidRDefault="00A6509B" w:rsidP="00F54AD0">
            <w:pPr>
              <w:spacing w:after="0"/>
              <w:rPr>
                <w:rFonts w:cs="Arial"/>
                <w:sz w:val="20"/>
                <w:szCs w:val="20"/>
              </w:rPr>
            </w:pPr>
            <w:r>
              <w:rPr>
                <w:rFonts w:eastAsia="Times New Roman" w:cs="Arial"/>
                <w:color w:val="000000"/>
                <w:sz w:val="20"/>
                <w:szCs w:val="20"/>
                <w:lang w:eastAsia="da-DK"/>
              </w:rPr>
              <w:t>Opdatering afvises</w:t>
            </w:r>
          </w:p>
        </w:tc>
      </w:tr>
      <w:tr w:rsidR="00657B0B" w:rsidRPr="007F4C59" w14:paraId="76D98FB0" w14:textId="77777777" w:rsidTr="00F54AD0">
        <w:trPr>
          <w:cantSplit/>
        </w:trPr>
        <w:tc>
          <w:tcPr>
            <w:tcW w:w="4465" w:type="dxa"/>
          </w:tcPr>
          <w:p w14:paraId="76D98FAD" w14:textId="77777777" w:rsidR="00657B0B" w:rsidRPr="007F4C59" w:rsidRDefault="007D729B" w:rsidP="00F54AD0">
            <w:pPr>
              <w:spacing w:after="0"/>
              <w:rPr>
                <w:rFonts w:cs="Arial"/>
                <w:sz w:val="20"/>
                <w:szCs w:val="20"/>
              </w:rPr>
            </w:pPr>
            <w:r>
              <w:rPr>
                <w:rFonts w:cs="Arial"/>
                <w:sz w:val="20"/>
                <w:szCs w:val="20"/>
              </w:rPr>
              <w:t xml:space="preserve">Beløbet der ønskes </w:t>
            </w:r>
            <w:r w:rsidR="00CE13C5">
              <w:rPr>
                <w:rFonts w:cs="Arial"/>
                <w:sz w:val="20"/>
                <w:szCs w:val="20"/>
              </w:rPr>
              <w:t>afskrevet</w:t>
            </w:r>
            <w:r>
              <w:rPr>
                <w:rFonts w:cs="Arial"/>
                <w:sz w:val="20"/>
                <w:szCs w:val="20"/>
              </w:rPr>
              <w:t xml:space="preserve"> er større end res</w:t>
            </w:r>
            <w:r>
              <w:rPr>
                <w:rFonts w:cs="Arial"/>
                <w:sz w:val="20"/>
                <w:szCs w:val="20"/>
              </w:rPr>
              <w:t>t</w:t>
            </w:r>
            <w:r>
              <w:rPr>
                <w:rFonts w:cs="Arial"/>
                <w:sz w:val="20"/>
                <w:szCs w:val="20"/>
              </w:rPr>
              <w:t>saldo</w:t>
            </w:r>
          </w:p>
        </w:tc>
        <w:tc>
          <w:tcPr>
            <w:tcW w:w="792" w:type="dxa"/>
          </w:tcPr>
          <w:p w14:paraId="76D98FAE" w14:textId="77777777" w:rsidR="00657B0B" w:rsidRPr="00491009" w:rsidRDefault="007D729B" w:rsidP="00F54AD0">
            <w:pPr>
              <w:spacing w:after="0"/>
              <w:rPr>
                <w:rFonts w:cs="Arial"/>
                <w:sz w:val="20"/>
                <w:szCs w:val="20"/>
              </w:rPr>
            </w:pPr>
            <w:r>
              <w:rPr>
                <w:rFonts w:cs="Arial"/>
                <w:sz w:val="20"/>
                <w:szCs w:val="20"/>
              </w:rPr>
              <w:t>009</w:t>
            </w:r>
          </w:p>
        </w:tc>
        <w:tc>
          <w:tcPr>
            <w:tcW w:w="3888" w:type="dxa"/>
          </w:tcPr>
          <w:p w14:paraId="76D98FAF" w14:textId="77777777" w:rsidR="00657B0B" w:rsidRPr="00491009" w:rsidRDefault="007D729B" w:rsidP="00F54AD0">
            <w:pPr>
              <w:spacing w:after="0"/>
              <w:rPr>
                <w:rFonts w:cs="Arial"/>
                <w:sz w:val="20"/>
                <w:szCs w:val="20"/>
              </w:rPr>
            </w:pPr>
            <w:r>
              <w:rPr>
                <w:rFonts w:cs="Arial"/>
                <w:sz w:val="20"/>
                <w:szCs w:val="20"/>
              </w:rPr>
              <w:t>Fordring afskrives kun med restsaldo</w:t>
            </w:r>
          </w:p>
        </w:tc>
      </w:tr>
      <w:tr w:rsidR="007D729B" w:rsidRPr="007F4C59" w14:paraId="76D98FB4" w14:textId="77777777" w:rsidTr="00F54AD0">
        <w:trPr>
          <w:cantSplit/>
        </w:trPr>
        <w:tc>
          <w:tcPr>
            <w:tcW w:w="4465" w:type="dxa"/>
          </w:tcPr>
          <w:p w14:paraId="76D98FB1" w14:textId="77777777" w:rsidR="007D729B" w:rsidRPr="007F4C59" w:rsidRDefault="007F2F02" w:rsidP="00F54AD0">
            <w:pPr>
              <w:spacing w:after="0"/>
              <w:rPr>
                <w:rFonts w:cs="Arial"/>
                <w:sz w:val="20"/>
                <w:szCs w:val="20"/>
              </w:rPr>
            </w:pPr>
            <w:r>
              <w:rPr>
                <w:rFonts w:cs="Arial"/>
                <w:sz w:val="20"/>
                <w:szCs w:val="20"/>
              </w:rPr>
              <w:t>Validering af årsagskoder</w:t>
            </w:r>
          </w:p>
        </w:tc>
        <w:tc>
          <w:tcPr>
            <w:tcW w:w="792" w:type="dxa"/>
          </w:tcPr>
          <w:p w14:paraId="76D98FB2" w14:textId="77777777" w:rsidR="007D729B" w:rsidRPr="00491009" w:rsidRDefault="008D3F39" w:rsidP="00F54AD0">
            <w:pPr>
              <w:spacing w:after="0"/>
              <w:rPr>
                <w:rFonts w:cs="Arial"/>
                <w:sz w:val="20"/>
                <w:szCs w:val="20"/>
              </w:rPr>
            </w:pPr>
            <w:r>
              <w:rPr>
                <w:rFonts w:cs="Arial"/>
                <w:sz w:val="20"/>
                <w:szCs w:val="20"/>
              </w:rPr>
              <w:t>010</w:t>
            </w:r>
          </w:p>
        </w:tc>
        <w:tc>
          <w:tcPr>
            <w:tcW w:w="3888" w:type="dxa"/>
          </w:tcPr>
          <w:p w14:paraId="76D98FB3" w14:textId="77777777" w:rsidR="007D729B" w:rsidRPr="00491009" w:rsidRDefault="00E95D21" w:rsidP="00F54AD0">
            <w:pPr>
              <w:spacing w:after="0"/>
              <w:rPr>
                <w:rFonts w:cs="Arial"/>
                <w:sz w:val="20"/>
                <w:szCs w:val="20"/>
              </w:rPr>
            </w:pPr>
            <w:r>
              <w:rPr>
                <w:rFonts w:eastAsia="Times New Roman" w:cs="Arial"/>
                <w:color w:val="000000"/>
                <w:sz w:val="20"/>
                <w:szCs w:val="20"/>
                <w:lang w:eastAsia="da-DK"/>
              </w:rPr>
              <w:t>Opdatering afvises</w:t>
            </w:r>
          </w:p>
        </w:tc>
      </w:tr>
      <w:tr w:rsidR="00532637" w:rsidRPr="007F4C59" w14:paraId="76D98FB8" w14:textId="77777777" w:rsidTr="00F54AD0">
        <w:trPr>
          <w:cantSplit/>
        </w:trPr>
        <w:tc>
          <w:tcPr>
            <w:tcW w:w="4465" w:type="dxa"/>
          </w:tcPr>
          <w:p w14:paraId="76D98FB5" w14:textId="77777777" w:rsidR="00532637" w:rsidRPr="007F4C59" w:rsidRDefault="00532637" w:rsidP="00F54AD0">
            <w:pPr>
              <w:spacing w:after="0"/>
              <w:rPr>
                <w:rFonts w:cs="Arial"/>
                <w:sz w:val="20"/>
                <w:szCs w:val="20"/>
              </w:rPr>
            </w:pPr>
            <w:r>
              <w:rPr>
                <w:rFonts w:cs="Arial"/>
                <w:sz w:val="20"/>
                <w:szCs w:val="20"/>
              </w:rPr>
              <w:t>Teknisk fejl ved opdatering</w:t>
            </w:r>
          </w:p>
        </w:tc>
        <w:tc>
          <w:tcPr>
            <w:tcW w:w="792" w:type="dxa"/>
          </w:tcPr>
          <w:p w14:paraId="76D98FB6" w14:textId="77777777" w:rsidR="00532637" w:rsidRPr="00491009" w:rsidRDefault="00532637" w:rsidP="00F54AD0">
            <w:pPr>
              <w:spacing w:after="0"/>
              <w:rPr>
                <w:rFonts w:cs="Arial"/>
                <w:sz w:val="20"/>
                <w:szCs w:val="20"/>
              </w:rPr>
            </w:pPr>
            <w:r>
              <w:rPr>
                <w:rFonts w:cs="Arial"/>
                <w:sz w:val="20"/>
                <w:szCs w:val="20"/>
              </w:rPr>
              <w:t>902</w:t>
            </w:r>
          </w:p>
        </w:tc>
        <w:tc>
          <w:tcPr>
            <w:tcW w:w="3888" w:type="dxa"/>
          </w:tcPr>
          <w:p w14:paraId="76D98FB7" w14:textId="77777777" w:rsidR="00532637" w:rsidRPr="00491009" w:rsidRDefault="00532637" w:rsidP="00F54AD0">
            <w:pPr>
              <w:spacing w:after="0"/>
              <w:rPr>
                <w:rFonts w:cs="Arial"/>
                <w:sz w:val="20"/>
                <w:szCs w:val="20"/>
              </w:rPr>
            </w:pPr>
            <w:r>
              <w:rPr>
                <w:rFonts w:eastAsia="Times New Roman" w:cs="Arial"/>
                <w:color w:val="000000"/>
                <w:sz w:val="20"/>
                <w:szCs w:val="20"/>
                <w:lang w:eastAsia="da-DK"/>
              </w:rPr>
              <w:t>Opdatering afvises</w:t>
            </w:r>
          </w:p>
        </w:tc>
      </w:tr>
    </w:tbl>
    <w:p w14:paraId="76D98FB9" w14:textId="77777777" w:rsidR="00657B0B" w:rsidRDefault="00657B0B" w:rsidP="00657B0B"/>
    <w:p w14:paraId="76D98FBA" w14:textId="77777777" w:rsidR="00CE13C5" w:rsidRPr="00210755" w:rsidRDefault="00CE13C5" w:rsidP="00CE13C5">
      <w:pPr>
        <w:pStyle w:val="Overskrift2"/>
        <w:numPr>
          <w:ilvl w:val="1"/>
          <w:numId w:val="7"/>
        </w:numPr>
        <w:tabs>
          <w:tab w:val="clear" w:pos="964"/>
          <w:tab w:val="num" w:pos="0"/>
        </w:tabs>
        <w:ind w:left="0"/>
        <w:rPr>
          <w:lang w:val="en-US"/>
        </w:rPr>
      </w:pPr>
      <w:bookmarkStart w:id="51" w:name="_Toc314563887"/>
      <w:proofErr w:type="spellStart"/>
      <w:r w:rsidRPr="00210755">
        <w:rPr>
          <w:lang w:val="en-US"/>
        </w:rPr>
        <w:t>DMIFordringNedskriv</w:t>
      </w:r>
      <w:bookmarkEnd w:id="51"/>
      <w:proofErr w:type="spellEnd"/>
    </w:p>
    <w:p w14:paraId="76D98FBB" w14:textId="77777777" w:rsidR="00CE13C5" w:rsidRDefault="00CE13C5" w:rsidP="00CE13C5">
      <w:r w:rsidRPr="00E76AA4">
        <w:t xml:space="preserve">Følgende valideringer foretages I </w:t>
      </w:r>
      <w:proofErr w:type="spellStart"/>
      <w:r w:rsidRPr="00E76AA4">
        <w:t>DMIFordring</w:t>
      </w:r>
      <w:r>
        <w:t>Nedskriv</w:t>
      </w:r>
      <w:proofErr w:type="spellEnd"/>
    </w:p>
    <w:p w14:paraId="76D98FBC" w14:textId="77777777" w:rsidR="00EA55F6" w:rsidRPr="00424EDE" w:rsidRDefault="00EA55F6" w:rsidP="00EA55F6"/>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EA55F6" w:rsidRPr="00B511F8" w14:paraId="76D98FC0" w14:textId="77777777" w:rsidTr="006F65C5">
        <w:trPr>
          <w:cantSplit/>
          <w:tblHeader/>
        </w:trPr>
        <w:tc>
          <w:tcPr>
            <w:tcW w:w="4105" w:type="dxa"/>
            <w:shd w:val="pct20" w:color="000000" w:fill="FFFFFF"/>
          </w:tcPr>
          <w:p w14:paraId="76D98FBD" w14:textId="77777777" w:rsidR="00EA55F6" w:rsidRPr="00385249" w:rsidRDefault="00EA55F6"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14:paraId="76D98FBE" w14:textId="77777777" w:rsidR="00EA55F6" w:rsidRDefault="00EA55F6"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14:paraId="76D98FBF" w14:textId="77777777" w:rsidR="00EA55F6" w:rsidRPr="00385249" w:rsidRDefault="00EA55F6"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EA55F6" w:rsidRPr="00322E4B" w14:paraId="76D98FC4" w14:textId="77777777" w:rsidTr="006F65C5">
        <w:trPr>
          <w:cantSplit/>
        </w:trPr>
        <w:tc>
          <w:tcPr>
            <w:tcW w:w="4105" w:type="dxa"/>
          </w:tcPr>
          <w:p w14:paraId="76D98FC1" w14:textId="77777777" w:rsidR="00EA55F6" w:rsidRPr="00322E4B" w:rsidRDefault="00EA55F6" w:rsidP="006F65C5">
            <w:pPr>
              <w:spacing w:after="0"/>
              <w:rPr>
                <w:rFonts w:cs="Arial"/>
                <w:sz w:val="20"/>
                <w:szCs w:val="20"/>
              </w:rPr>
            </w:pPr>
            <w:r w:rsidRPr="00322E4B">
              <w:rPr>
                <w:rFonts w:cs="Arial"/>
                <w:sz w:val="20"/>
                <w:szCs w:val="20"/>
              </w:rPr>
              <w:t>Dubletkontrol på Transaktions Løbenummer</w:t>
            </w:r>
          </w:p>
        </w:tc>
        <w:tc>
          <w:tcPr>
            <w:tcW w:w="1152" w:type="dxa"/>
          </w:tcPr>
          <w:p w14:paraId="76D98FC2" w14:textId="77777777" w:rsidR="00EA55F6" w:rsidRPr="00322E4B" w:rsidRDefault="00EA55F6" w:rsidP="006F65C5">
            <w:pPr>
              <w:spacing w:after="0"/>
              <w:rPr>
                <w:rFonts w:cs="Arial"/>
                <w:sz w:val="20"/>
                <w:szCs w:val="20"/>
              </w:rPr>
            </w:pPr>
            <w:r w:rsidRPr="00322E4B">
              <w:rPr>
                <w:rFonts w:cs="Arial"/>
                <w:sz w:val="20"/>
                <w:szCs w:val="20"/>
              </w:rPr>
              <w:t>001</w:t>
            </w:r>
          </w:p>
        </w:tc>
        <w:tc>
          <w:tcPr>
            <w:tcW w:w="3888" w:type="dxa"/>
          </w:tcPr>
          <w:p w14:paraId="76D98FC3" w14:textId="77777777" w:rsidR="00EA55F6" w:rsidRPr="00322E4B" w:rsidRDefault="00EA55F6" w:rsidP="006F65C5">
            <w:pPr>
              <w:spacing w:after="0"/>
              <w:rPr>
                <w:rFonts w:cs="Arial"/>
                <w:sz w:val="20"/>
                <w:szCs w:val="20"/>
              </w:rPr>
            </w:pPr>
            <w:r w:rsidRPr="00322E4B">
              <w:rPr>
                <w:rFonts w:cs="Arial"/>
                <w:sz w:val="20"/>
                <w:szCs w:val="20"/>
              </w:rPr>
              <w:t>Opdatering afvises</w:t>
            </w:r>
          </w:p>
        </w:tc>
      </w:tr>
      <w:tr w:rsidR="00660AB3" w:rsidRPr="00322E4B" w14:paraId="76D98FC8" w14:textId="77777777" w:rsidTr="00660AB3">
        <w:trPr>
          <w:cantSplit/>
        </w:trPr>
        <w:tc>
          <w:tcPr>
            <w:tcW w:w="4105" w:type="dxa"/>
            <w:tcBorders>
              <w:top w:val="single" w:sz="4" w:space="0" w:color="auto"/>
              <w:left w:val="single" w:sz="4" w:space="0" w:color="auto"/>
              <w:bottom w:val="single" w:sz="4" w:space="0" w:color="auto"/>
              <w:right w:val="single" w:sz="4" w:space="0" w:color="auto"/>
            </w:tcBorders>
          </w:tcPr>
          <w:p w14:paraId="76D98FC5" w14:textId="77777777" w:rsidR="00660AB3" w:rsidRPr="00322E4B" w:rsidRDefault="00660AB3" w:rsidP="00660AB3">
            <w:pPr>
              <w:spacing w:after="0"/>
              <w:rPr>
                <w:rFonts w:cs="Arial"/>
                <w:sz w:val="20"/>
                <w:szCs w:val="20"/>
              </w:rPr>
            </w:pPr>
            <w:r w:rsidRPr="00322E4B">
              <w:rPr>
                <w:rFonts w:cs="Arial"/>
                <w:sz w:val="20"/>
                <w:szCs w:val="20"/>
              </w:rPr>
              <w:t>Årsagskode HÆBO kan kun opdateres af DMI</w:t>
            </w:r>
          </w:p>
        </w:tc>
        <w:tc>
          <w:tcPr>
            <w:tcW w:w="1152" w:type="dxa"/>
            <w:tcBorders>
              <w:top w:val="single" w:sz="4" w:space="0" w:color="auto"/>
              <w:left w:val="single" w:sz="4" w:space="0" w:color="auto"/>
              <w:bottom w:val="single" w:sz="4" w:space="0" w:color="auto"/>
              <w:right w:val="single" w:sz="4" w:space="0" w:color="auto"/>
            </w:tcBorders>
          </w:tcPr>
          <w:p w14:paraId="76D98FC6" w14:textId="77777777" w:rsidR="00660AB3" w:rsidRPr="00322E4B" w:rsidRDefault="00660AB3" w:rsidP="00660AB3">
            <w:pPr>
              <w:spacing w:after="0"/>
              <w:rPr>
                <w:rFonts w:cs="Arial"/>
                <w:sz w:val="20"/>
                <w:szCs w:val="20"/>
              </w:rPr>
            </w:pPr>
            <w:r w:rsidRPr="00322E4B">
              <w:rPr>
                <w:rFonts w:cs="Arial"/>
                <w:sz w:val="20"/>
                <w:szCs w:val="20"/>
              </w:rPr>
              <w:t>053</w:t>
            </w:r>
          </w:p>
        </w:tc>
        <w:tc>
          <w:tcPr>
            <w:tcW w:w="3888" w:type="dxa"/>
            <w:tcBorders>
              <w:top w:val="single" w:sz="4" w:space="0" w:color="auto"/>
              <w:left w:val="single" w:sz="4" w:space="0" w:color="auto"/>
              <w:bottom w:val="single" w:sz="4" w:space="0" w:color="auto"/>
              <w:right w:val="single" w:sz="4" w:space="0" w:color="auto"/>
            </w:tcBorders>
          </w:tcPr>
          <w:p w14:paraId="76D98FC7" w14:textId="77777777" w:rsidR="00660AB3" w:rsidRPr="00322E4B" w:rsidRDefault="00660AB3" w:rsidP="00660AB3">
            <w:pPr>
              <w:spacing w:after="0"/>
              <w:rPr>
                <w:rFonts w:cs="Arial"/>
                <w:sz w:val="20"/>
                <w:szCs w:val="20"/>
              </w:rPr>
            </w:pPr>
            <w:r w:rsidRPr="00322E4B">
              <w:rPr>
                <w:rFonts w:cs="Arial"/>
                <w:sz w:val="20"/>
                <w:szCs w:val="20"/>
              </w:rPr>
              <w:t>Opdatering afvises</w:t>
            </w:r>
          </w:p>
        </w:tc>
      </w:tr>
    </w:tbl>
    <w:p w14:paraId="76D98FC9" w14:textId="77777777" w:rsidR="00EA55F6" w:rsidRPr="00322E4B" w:rsidRDefault="00EA55F6" w:rsidP="00EA55F6"/>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CE13C5" w:rsidRPr="00322E4B" w14:paraId="76D98FCD" w14:textId="77777777" w:rsidTr="00F54AD0">
        <w:trPr>
          <w:cantSplit/>
          <w:tblHeader/>
        </w:trPr>
        <w:tc>
          <w:tcPr>
            <w:tcW w:w="4465" w:type="dxa"/>
            <w:shd w:val="pct20" w:color="000000" w:fill="FFFFFF"/>
          </w:tcPr>
          <w:p w14:paraId="76D98FCA" w14:textId="77777777" w:rsidR="00CE13C5" w:rsidRPr="00322E4B" w:rsidRDefault="00CE13C5" w:rsidP="00F54AD0">
            <w:pPr>
              <w:widowControl w:val="0"/>
              <w:tabs>
                <w:tab w:val="right" w:leader="dot" w:pos="9355"/>
              </w:tabs>
              <w:spacing w:after="0" w:line="280" w:lineRule="exact"/>
              <w:rPr>
                <w:b/>
                <w:lang w:val="en-US"/>
              </w:rPr>
            </w:pPr>
            <w:proofErr w:type="spellStart"/>
            <w:r w:rsidRPr="00322E4B">
              <w:rPr>
                <w:b/>
                <w:lang w:val="en-US"/>
              </w:rPr>
              <w:lastRenderedPageBreak/>
              <w:t>Validering</w:t>
            </w:r>
            <w:proofErr w:type="spellEnd"/>
          </w:p>
        </w:tc>
        <w:tc>
          <w:tcPr>
            <w:tcW w:w="792" w:type="dxa"/>
            <w:shd w:val="pct20" w:color="000000" w:fill="FFFFFF"/>
          </w:tcPr>
          <w:p w14:paraId="76D98FCB" w14:textId="77777777" w:rsidR="00CE13C5" w:rsidRPr="00322E4B" w:rsidRDefault="00CE13C5" w:rsidP="00F54AD0">
            <w:pPr>
              <w:widowControl w:val="0"/>
              <w:tabs>
                <w:tab w:val="right" w:leader="dot" w:pos="9355"/>
              </w:tabs>
              <w:spacing w:after="0" w:line="280" w:lineRule="exact"/>
              <w:rPr>
                <w:b/>
                <w:lang w:val="en-US"/>
              </w:rPr>
            </w:pPr>
            <w:proofErr w:type="spellStart"/>
            <w:r w:rsidRPr="00322E4B">
              <w:rPr>
                <w:b/>
                <w:lang w:val="en-US"/>
              </w:rPr>
              <w:t>Fejlnr</w:t>
            </w:r>
            <w:proofErr w:type="spellEnd"/>
          </w:p>
        </w:tc>
        <w:tc>
          <w:tcPr>
            <w:tcW w:w="3888" w:type="dxa"/>
            <w:shd w:val="pct20" w:color="000000" w:fill="FFFFFF"/>
          </w:tcPr>
          <w:p w14:paraId="76D98FCC" w14:textId="77777777" w:rsidR="00CE13C5" w:rsidRPr="00322E4B" w:rsidRDefault="00CE13C5" w:rsidP="00F54AD0">
            <w:pPr>
              <w:widowControl w:val="0"/>
              <w:tabs>
                <w:tab w:val="right" w:leader="dot" w:pos="9355"/>
              </w:tabs>
              <w:spacing w:after="0" w:line="280" w:lineRule="exact"/>
              <w:rPr>
                <w:b/>
                <w:lang w:val="en-US"/>
              </w:rPr>
            </w:pPr>
            <w:proofErr w:type="spellStart"/>
            <w:r w:rsidRPr="00322E4B">
              <w:rPr>
                <w:b/>
                <w:lang w:val="en-US"/>
              </w:rPr>
              <w:t>Reaktion</w:t>
            </w:r>
            <w:proofErr w:type="spellEnd"/>
          </w:p>
        </w:tc>
      </w:tr>
      <w:tr w:rsidR="00CE13C5" w:rsidRPr="00322E4B" w14:paraId="76D98FD1" w14:textId="77777777" w:rsidTr="00F54AD0">
        <w:trPr>
          <w:cantSplit/>
        </w:trPr>
        <w:tc>
          <w:tcPr>
            <w:tcW w:w="4465" w:type="dxa"/>
          </w:tcPr>
          <w:p w14:paraId="76D98FCE" w14:textId="77777777" w:rsidR="00CE13C5" w:rsidRPr="00322E4B" w:rsidRDefault="00CE13C5" w:rsidP="00F54AD0">
            <w:pPr>
              <w:spacing w:after="0"/>
              <w:rPr>
                <w:rFonts w:cs="Arial"/>
                <w:sz w:val="20"/>
                <w:szCs w:val="20"/>
              </w:rPr>
            </w:pPr>
            <w:r w:rsidRPr="00322E4B">
              <w:rPr>
                <w:rFonts w:eastAsia="Times New Roman" w:cs="Arial"/>
                <w:color w:val="000000"/>
                <w:sz w:val="20"/>
                <w:szCs w:val="20"/>
                <w:lang w:eastAsia="da-DK"/>
              </w:rPr>
              <w:t>Kontrol af hvorvidt fordring findes</w:t>
            </w:r>
          </w:p>
        </w:tc>
        <w:tc>
          <w:tcPr>
            <w:tcW w:w="792" w:type="dxa"/>
          </w:tcPr>
          <w:p w14:paraId="76D98FCF" w14:textId="77777777" w:rsidR="00CE13C5" w:rsidRPr="00322E4B" w:rsidRDefault="00CE13C5" w:rsidP="00F54AD0">
            <w:pPr>
              <w:spacing w:after="0"/>
              <w:rPr>
                <w:rFonts w:cs="Arial"/>
                <w:sz w:val="20"/>
                <w:szCs w:val="20"/>
              </w:rPr>
            </w:pPr>
            <w:r w:rsidRPr="00322E4B">
              <w:rPr>
                <w:rFonts w:cs="Arial"/>
                <w:sz w:val="20"/>
                <w:szCs w:val="20"/>
              </w:rPr>
              <w:t>008</w:t>
            </w:r>
          </w:p>
        </w:tc>
        <w:tc>
          <w:tcPr>
            <w:tcW w:w="3888" w:type="dxa"/>
          </w:tcPr>
          <w:p w14:paraId="76D98FD0" w14:textId="77777777" w:rsidR="00CE13C5" w:rsidRPr="00322E4B" w:rsidRDefault="00CE13C5" w:rsidP="00F54AD0">
            <w:pPr>
              <w:spacing w:after="0"/>
              <w:rPr>
                <w:rFonts w:cs="Arial"/>
                <w:sz w:val="20"/>
                <w:szCs w:val="20"/>
              </w:rPr>
            </w:pPr>
            <w:r w:rsidRPr="00322E4B">
              <w:rPr>
                <w:rFonts w:eastAsia="Times New Roman" w:cs="Arial"/>
                <w:color w:val="000000"/>
                <w:sz w:val="20"/>
                <w:szCs w:val="20"/>
                <w:lang w:eastAsia="da-DK"/>
              </w:rPr>
              <w:t>Opdatering afvises</w:t>
            </w:r>
          </w:p>
        </w:tc>
      </w:tr>
      <w:tr w:rsidR="00CE13C5" w:rsidRPr="00322E4B" w14:paraId="76D98FD5" w14:textId="77777777" w:rsidTr="00F54AD0">
        <w:trPr>
          <w:cantSplit/>
        </w:trPr>
        <w:tc>
          <w:tcPr>
            <w:tcW w:w="4465" w:type="dxa"/>
          </w:tcPr>
          <w:p w14:paraId="76D98FD2" w14:textId="77777777" w:rsidR="00CE13C5" w:rsidRPr="00322E4B" w:rsidRDefault="00CE13C5" w:rsidP="00F54AD0">
            <w:pPr>
              <w:spacing w:after="0"/>
              <w:rPr>
                <w:rFonts w:cs="Arial"/>
                <w:sz w:val="20"/>
                <w:szCs w:val="20"/>
              </w:rPr>
            </w:pPr>
            <w:r w:rsidRPr="00322E4B">
              <w:rPr>
                <w:rFonts w:cs="Arial"/>
                <w:sz w:val="20"/>
                <w:szCs w:val="20"/>
              </w:rPr>
              <w:t>Beløbet der ønskes nedskrevet er større end restsaldo</w:t>
            </w:r>
          </w:p>
        </w:tc>
        <w:tc>
          <w:tcPr>
            <w:tcW w:w="792" w:type="dxa"/>
          </w:tcPr>
          <w:p w14:paraId="76D98FD3" w14:textId="77777777" w:rsidR="00CE13C5" w:rsidRPr="00322E4B" w:rsidRDefault="00CE13C5" w:rsidP="00F54AD0">
            <w:pPr>
              <w:spacing w:after="0"/>
              <w:rPr>
                <w:rFonts w:cs="Arial"/>
                <w:sz w:val="20"/>
                <w:szCs w:val="20"/>
              </w:rPr>
            </w:pPr>
            <w:r w:rsidRPr="00322E4B">
              <w:rPr>
                <w:rFonts w:cs="Arial"/>
                <w:sz w:val="20"/>
                <w:szCs w:val="20"/>
              </w:rPr>
              <w:t>009</w:t>
            </w:r>
          </w:p>
        </w:tc>
        <w:tc>
          <w:tcPr>
            <w:tcW w:w="3888" w:type="dxa"/>
          </w:tcPr>
          <w:p w14:paraId="76D98FD4" w14:textId="77777777" w:rsidR="00CE13C5" w:rsidRPr="00322E4B" w:rsidRDefault="00CE13C5" w:rsidP="00F54AD0">
            <w:pPr>
              <w:spacing w:after="0"/>
              <w:rPr>
                <w:rFonts w:cs="Arial"/>
                <w:sz w:val="20"/>
                <w:szCs w:val="20"/>
              </w:rPr>
            </w:pPr>
            <w:r w:rsidRPr="00322E4B">
              <w:rPr>
                <w:rFonts w:cs="Arial"/>
                <w:sz w:val="20"/>
                <w:szCs w:val="20"/>
              </w:rPr>
              <w:t>Fordring nedskrives kun med restsaldo</w:t>
            </w:r>
          </w:p>
        </w:tc>
      </w:tr>
      <w:tr w:rsidR="00CE13C5" w:rsidRPr="00322E4B" w14:paraId="76D98FD9" w14:textId="77777777" w:rsidTr="00F54AD0">
        <w:trPr>
          <w:cantSplit/>
        </w:trPr>
        <w:tc>
          <w:tcPr>
            <w:tcW w:w="4465" w:type="dxa"/>
          </w:tcPr>
          <w:p w14:paraId="76D98FD6" w14:textId="77777777" w:rsidR="00CE13C5" w:rsidRPr="00322E4B" w:rsidRDefault="00CE13C5" w:rsidP="00F54AD0">
            <w:pPr>
              <w:spacing w:after="0"/>
              <w:rPr>
                <w:rFonts w:cs="Arial"/>
                <w:sz w:val="20"/>
                <w:szCs w:val="20"/>
              </w:rPr>
            </w:pPr>
            <w:r w:rsidRPr="00322E4B">
              <w:rPr>
                <w:rFonts w:cs="Arial"/>
                <w:sz w:val="20"/>
                <w:szCs w:val="20"/>
              </w:rPr>
              <w:t>Validering af årsagskoder</w:t>
            </w:r>
          </w:p>
        </w:tc>
        <w:tc>
          <w:tcPr>
            <w:tcW w:w="792" w:type="dxa"/>
          </w:tcPr>
          <w:p w14:paraId="76D98FD7" w14:textId="77777777" w:rsidR="00CE13C5" w:rsidRPr="00322E4B" w:rsidRDefault="008D3F39" w:rsidP="00F54AD0">
            <w:pPr>
              <w:spacing w:after="0"/>
              <w:rPr>
                <w:rFonts w:cs="Arial"/>
                <w:sz w:val="20"/>
                <w:szCs w:val="20"/>
              </w:rPr>
            </w:pPr>
            <w:r w:rsidRPr="00322E4B">
              <w:rPr>
                <w:rFonts w:cs="Arial"/>
                <w:sz w:val="20"/>
                <w:szCs w:val="20"/>
              </w:rPr>
              <w:t>010</w:t>
            </w:r>
          </w:p>
        </w:tc>
        <w:tc>
          <w:tcPr>
            <w:tcW w:w="3888" w:type="dxa"/>
          </w:tcPr>
          <w:p w14:paraId="76D98FD8" w14:textId="77777777" w:rsidR="00CE13C5" w:rsidRPr="00322E4B" w:rsidRDefault="00CE13C5" w:rsidP="00F54AD0">
            <w:pPr>
              <w:spacing w:after="0"/>
              <w:rPr>
                <w:rFonts w:cs="Arial"/>
                <w:sz w:val="20"/>
                <w:szCs w:val="20"/>
              </w:rPr>
            </w:pPr>
            <w:r w:rsidRPr="00322E4B">
              <w:rPr>
                <w:rFonts w:eastAsia="Times New Roman" w:cs="Arial"/>
                <w:color w:val="000000"/>
                <w:sz w:val="20"/>
                <w:szCs w:val="20"/>
                <w:lang w:eastAsia="da-DK"/>
              </w:rPr>
              <w:t>Opdatering afvises</w:t>
            </w:r>
          </w:p>
        </w:tc>
      </w:tr>
      <w:tr w:rsidR="00D74FD5" w:rsidRPr="00322E4B" w14:paraId="76D98FDD" w14:textId="77777777" w:rsidTr="00F54AD0">
        <w:trPr>
          <w:cantSplit/>
        </w:trPr>
        <w:tc>
          <w:tcPr>
            <w:tcW w:w="4465" w:type="dxa"/>
          </w:tcPr>
          <w:p w14:paraId="76D98FDA" w14:textId="77777777" w:rsidR="00D74FD5" w:rsidRPr="00322E4B" w:rsidRDefault="00AE1ABE" w:rsidP="00F54AD0">
            <w:pPr>
              <w:spacing w:after="0"/>
              <w:rPr>
                <w:rFonts w:cs="Arial"/>
                <w:sz w:val="20"/>
                <w:szCs w:val="20"/>
              </w:rPr>
            </w:pPr>
            <w:r w:rsidRPr="00322E4B">
              <w:rPr>
                <w:rFonts w:cs="Arial"/>
                <w:sz w:val="20"/>
                <w:szCs w:val="20"/>
              </w:rPr>
              <w:t>Kontrol af hvorvidt fordring allerede er dækket på en sådan måde at nedskrivning</w:t>
            </w:r>
            <w:ins w:id="52" w:author="Merete Kibøl Andersen" w:date="2012-01-09T10:13:00Z">
              <w:r w:rsidR="004D175F">
                <w:rPr>
                  <w:rFonts w:cs="Arial"/>
                  <w:sz w:val="20"/>
                  <w:szCs w:val="20"/>
                </w:rPr>
                <w:t>/tilbagekald</w:t>
              </w:r>
            </w:ins>
            <w:r w:rsidRPr="00322E4B">
              <w:rPr>
                <w:rFonts w:cs="Arial"/>
                <w:sz w:val="20"/>
                <w:szCs w:val="20"/>
              </w:rPr>
              <w:t xml:space="preserve"> ikke er tilladt</w:t>
            </w:r>
          </w:p>
        </w:tc>
        <w:tc>
          <w:tcPr>
            <w:tcW w:w="792" w:type="dxa"/>
          </w:tcPr>
          <w:p w14:paraId="76D98FDB" w14:textId="77777777" w:rsidR="00D74FD5" w:rsidRPr="00322E4B" w:rsidRDefault="00D74FD5" w:rsidP="00F54AD0">
            <w:pPr>
              <w:spacing w:after="0"/>
              <w:rPr>
                <w:rFonts w:cs="Arial"/>
                <w:sz w:val="20"/>
                <w:szCs w:val="20"/>
              </w:rPr>
            </w:pPr>
            <w:r w:rsidRPr="00322E4B">
              <w:rPr>
                <w:rFonts w:cs="Arial"/>
                <w:sz w:val="20"/>
                <w:szCs w:val="20"/>
              </w:rPr>
              <w:t>046</w:t>
            </w:r>
          </w:p>
        </w:tc>
        <w:tc>
          <w:tcPr>
            <w:tcW w:w="3888" w:type="dxa"/>
          </w:tcPr>
          <w:p w14:paraId="76D98FDC" w14:textId="77777777" w:rsidR="00D74FD5" w:rsidRPr="00322E4B" w:rsidRDefault="00D74FD5" w:rsidP="00F54AD0">
            <w:pPr>
              <w:spacing w:after="0"/>
              <w:rPr>
                <w:rFonts w:eastAsia="Times New Roman" w:cs="Arial"/>
                <w:color w:val="000000"/>
                <w:sz w:val="20"/>
                <w:szCs w:val="20"/>
                <w:lang w:eastAsia="da-DK"/>
              </w:rPr>
            </w:pPr>
            <w:r w:rsidRPr="00322E4B">
              <w:rPr>
                <w:rFonts w:eastAsia="Times New Roman" w:cs="Arial"/>
                <w:color w:val="000000"/>
                <w:sz w:val="20"/>
                <w:szCs w:val="20"/>
                <w:lang w:eastAsia="da-DK"/>
              </w:rPr>
              <w:t>Opdatering afvises</w:t>
            </w:r>
          </w:p>
        </w:tc>
      </w:tr>
      <w:tr w:rsidR="000511BE" w:rsidRPr="00322E4B" w14:paraId="6BC5C1CA" w14:textId="77777777" w:rsidTr="00F54AD0">
        <w:trPr>
          <w:cantSplit/>
          <w:ins w:id="53" w:author="Lasse Steven Levarett Buck" w:date="2012-01-16T23:53:00Z"/>
        </w:trPr>
        <w:tc>
          <w:tcPr>
            <w:tcW w:w="4465" w:type="dxa"/>
          </w:tcPr>
          <w:p w14:paraId="75CE9912" w14:textId="76977056" w:rsidR="000511BE" w:rsidRPr="00322E4B" w:rsidRDefault="000511BE" w:rsidP="00F54AD0">
            <w:pPr>
              <w:spacing w:after="0"/>
              <w:rPr>
                <w:ins w:id="54" w:author="Lasse Steven Levarett Buck" w:date="2012-01-16T23:53:00Z"/>
                <w:rFonts w:cs="Arial"/>
                <w:sz w:val="20"/>
                <w:szCs w:val="20"/>
              </w:rPr>
            </w:pPr>
            <w:proofErr w:type="spellStart"/>
            <w:ins w:id="55" w:author="Lasse Steven Levarett Buck" w:date="2012-01-16T23:54:00Z">
              <w:r w:rsidRPr="000511BE">
                <w:rPr>
                  <w:rFonts w:cs="Arial"/>
                  <w:sz w:val="20"/>
                  <w:szCs w:val="20"/>
                </w:rPr>
                <w:t>Årsagkode</w:t>
              </w:r>
              <w:proofErr w:type="spellEnd"/>
              <w:r w:rsidRPr="000511BE">
                <w:rPr>
                  <w:rFonts w:cs="Arial"/>
                  <w:sz w:val="20"/>
                  <w:szCs w:val="20"/>
                </w:rPr>
                <w:t xml:space="preserve"> HÆBO kan kun opdateres af DMI</w:t>
              </w:r>
            </w:ins>
          </w:p>
        </w:tc>
        <w:tc>
          <w:tcPr>
            <w:tcW w:w="792" w:type="dxa"/>
          </w:tcPr>
          <w:p w14:paraId="11D34F76" w14:textId="28F0B324" w:rsidR="000511BE" w:rsidRPr="00322E4B" w:rsidRDefault="000511BE" w:rsidP="00F54AD0">
            <w:pPr>
              <w:spacing w:after="0"/>
              <w:rPr>
                <w:ins w:id="56" w:author="Lasse Steven Levarett Buck" w:date="2012-01-16T23:53:00Z"/>
                <w:rFonts w:cs="Arial"/>
                <w:sz w:val="20"/>
                <w:szCs w:val="20"/>
              </w:rPr>
            </w:pPr>
            <w:ins w:id="57" w:author="Lasse Steven Levarett Buck" w:date="2012-01-16T23:53:00Z">
              <w:r>
                <w:rPr>
                  <w:rFonts w:cs="Arial"/>
                  <w:sz w:val="20"/>
                  <w:szCs w:val="20"/>
                </w:rPr>
                <w:t>053</w:t>
              </w:r>
            </w:ins>
          </w:p>
        </w:tc>
        <w:tc>
          <w:tcPr>
            <w:tcW w:w="3888" w:type="dxa"/>
          </w:tcPr>
          <w:p w14:paraId="729C285F" w14:textId="25A4DF1B" w:rsidR="000511BE" w:rsidRPr="00322E4B" w:rsidRDefault="000511BE" w:rsidP="00F54AD0">
            <w:pPr>
              <w:spacing w:after="0"/>
              <w:rPr>
                <w:ins w:id="58" w:author="Lasse Steven Levarett Buck" w:date="2012-01-16T23:53:00Z"/>
                <w:rFonts w:eastAsia="Times New Roman" w:cs="Arial"/>
                <w:color w:val="000000"/>
                <w:sz w:val="20"/>
                <w:szCs w:val="20"/>
                <w:lang w:eastAsia="da-DK"/>
              </w:rPr>
            </w:pPr>
            <w:ins w:id="59" w:author="Lasse Steven Levarett Buck" w:date="2012-01-16T23:53:00Z">
              <w:r>
                <w:rPr>
                  <w:rFonts w:eastAsia="Times New Roman" w:cs="Arial"/>
                  <w:color w:val="000000"/>
                  <w:sz w:val="20"/>
                  <w:szCs w:val="20"/>
                  <w:lang w:eastAsia="da-DK"/>
                </w:rPr>
                <w:t>Opdatering afvises</w:t>
              </w:r>
            </w:ins>
          </w:p>
        </w:tc>
      </w:tr>
      <w:tr w:rsidR="00CE13C5" w:rsidRPr="007F4C59" w14:paraId="76D98FE1" w14:textId="77777777" w:rsidTr="00F54AD0">
        <w:trPr>
          <w:cantSplit/>
        </w:trPr>
        <w:tc>
          <w:tcPr>
            <w:tcW w:w="4465" w:type="dxa"/>
          </w:tcPr>
          <w:p w14:paraId="76D98FDE" w14:textId="77777777" w:rsidR="00CE13C5" w:rsidRPr="00322E4B" w:rsidRDefault="00CE13C5" w:rsidP="00F54AD0">
            <w:pPr>
              <w:spacing w:after="0"/>
              <w:rPr>
                <w:rFonts w:cs="Arial"/>
                <w:sz w:val="20"/>
                <w:szCs w:val="20"/>
              </w:rPr>
            </w:pPr>
            <w:r w:rsidRPr="00322E4B">
              <w:rPr>
                <w:rFonts w:cs="Arial"/>
                <w:sz w:val="20"/>
                <w:szCs w:val="20"/>
              </w:rPr>
              <w:t>Teknisk fejl ved opdatering</w:t>
            </w:r>
          </w:p>
        </w:tc>
        <w:tc>
          <w:tcPr>
            <w:tcW w:w="792" w:type="dxa"/>
          </w:tcPr>
          <w:p w14:paraId="76D98FDF" w14:textId="77777777" w:rsidR="00CE13C5" w:rsidRPr="00322E4B" w:rsidRDefault="00CE13C5" w:rsidP="00F54AD0">
            <w:pPr>
              <w:spacing w:after="0"/>
              <w:rPr>
                <w:rFonts w:cs="Arial"/>
                <w:sz w:val="20"/>
                <w:szCs w:val="20"/>
              </w:rPr>
            </w:pPr>
            <w:r w:rsidRPr="00322E4B">
              <w:rPr>
                <w:rFonts w:cs="Arial"/>
                <w:sz w:val="20"/>
                <w:szCs w:val="20"/>
              </w:rPr>
              <w:t>902</w:t>
            </w:r>
          </w:p>
        </w:tc>
        <w:tc>
          <w:tcPr>
            <w:tcW w:w="3888" w:type="dxa"/>
          </w:tcPr>
          <w:p w14:paraId="76D98FE0" w14:textId="77777777" w:rsidR="00CE13C5" w:rsidRPr="00491009" w:rsidRDefault="00CE13C5" w:rsidP="00F54AD0">
            <w:pPr>
              <w:spacing w:after="0"/>
              <w:rPr>
                <w:rFonts w:cs="Arial"/>
                <w:sz w:val="20"/>
                <w:szCs w:val="20"/>
              </w:rPr>
            </w:pPr>
            <w:r w:rsidRPr="00322E4B">
              <w:rPr>
                <w:rFonts w:eastAsia="Times New Roman" w:cs="Arial"/>
                <w:color w:val="000000"/>
                <w:sz w:val="20"/>
                <w:szCs w:val="20"/>
                <w:lang w:eastAsia="da-DK"/>
              </w:rPr>
              <w:t>Opdatering afvises</w:t>
            </w:r>
          </w:p>
        </w:tc>
      </w:tr>
    </w:tbl>
    <w:p w14:paraId="76D98FE2" w14:textId="77777777" w:rsidR="00CE13C5" w:rsidRDefault="00CE13C5" w:rsidP="00CE13C5"/>
    <w:p w14:paraId="76D98FE3" w14:textId="77777777" w:rsidR="00123FF5" w:rsidRPr="00322E4B" w:rsidRDefault="00123FF5" w:rsidP="00123FF5">
      <w:pPr>
        <w:pStyle w:val="Overskrift2"/>
        <w:numPr>
          <w:ilvl w:val="1"/>
          <w:numId w:val="7"/>
        </w:numPr>
        <w:tabs>
          <w:tab w:val="clear" w:pos="964"/>
          <w:tab w:val="num" w:pos="0"/>
        </w:tabs>
        <w:ind w:left="0"/>
        <w:rPr>
          <w:highlight w:val="green"/>
          <w:lang w:val="en-US"/>
        </w:rPr>
      </w:pPr>
      <w:bookmarkStart w:id="60" w:name="_Toc314563888"/>
      <w:proofErr w:type="spellStart"/>
      <w:r w:rsidRPr="00322E4B">
        <w:rPr>
          <w:highlight w:val="green"/>
          <w:lang w:val="en-US"/>
        </w:rPr>
        <w:t>DMIFordring</w:t>
      </w:r>
      <w:r w:rsidR="00A71230" w:rsidRPr="00322E4B">
        <w:rPr>
          <w:highlight w:val="green"/>
          <w:lang w:val="en-US"/>
        </w:rPr>
        <w:t>Op</w:t>
      </w:r>
      <w:r w:rsidRPr="00322E4B">
        <w:rPr>
          <w:highlight w:val="green"/>
          <w:lang w:val="en-US"/>
        </w:rPr>
        <w:t>skriv</w:t>
      </w:r>
      <w:bookmarkEnd w:id="60"/>
      <w:proofErr w:type="spellEnd"/>
    </w:p>
    <w:p w14:paraId="76D98FE4" w14:textId="77777777" w:rsidR="00123FF5" w:rsidRDefault="00123FF5" w:rsidP="00123FF5">
      <w:r w:rsidRPr="00E76AA4">
        <w:t xml:space="preserve">Følgende valideringer foretages I </w:t>
      </w:r>
      <w:proofErr w:type="spellStart"/>
      <w:r w:rsidRPr="00E76AA4">
        <w:t>DMIFordring</w:t>
      </w:r>
      <w:r w:rsidR="00A71230">
        <w:t>Ops</w:t>
      </w:r>
      <w:r>
        <w:t>kriv</w:t>
      </w:r>
      <w:proofErr w:type="spellEnd"/>
    </w:p>
    <w:p w14:paraId="76D98FE5" w14:textId="77777777" w:rsidR="009639AD" w:rsidRPr="00424EDE" w:rsidRDefault="009639AD" w:rsidP="009639A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9639AD" w:rsidRPr="00B511F8" w14:paraId="76D98FE9" w14:textId="77777777" w:rsidTr="006F65C5">
        <w:trPr>
          <w:cantSplit/>
          <w:tblHeader/>
        </w:trPr>
        <w:tc>
          <w:tcPr>
            <w:tcW w:w="4105" w:type="dxa"/>
            <w:shd w:val="pct20" w:color="000000" w:fill="FFFFFF"/>
          </w:tcPr>
          <w:p w14:paraId="76D98FE6" w14:textId="77777777" w:rsidR="009639AD" w:rsidRPr="00385249" w:rsidRDefault="009639AD"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14:paraId="76D98FE7" w14:textId="77777777" w:rsidR="009639AD" w:rsidRDefault="009639AD"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14:paraId="76D98FE8" w14:textId="77777777" w:rsidR="009639AD" w:rsidRPr="00385249" w:rsidRDefault="009639AD"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9639AD" w:rsidRPr="007F4C59" w14:paraId="76D98FED" w14:textId="77777777" w:rsidTr="006F65C5">
        <w:trPr>
          <w:cantSplit/>
        </w:trPr>
        <w:tc>
          <w:tcPr>
            <w:tcW w:w="4105" w:type="dxa"/>
          </w:tcPr>
          <w:p w14:paraId="76D98FEA" w14:textId="77777777" w:rsidR="009639AD" w:rsidRPr="008F69D5" w:rsidRDefault="009639AD" w:rsidP="006F65C5">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p>
        </w:tc>
        <w:tc>
          <w:tcPr>
            <w:tcW w:w="1152" w:type="dxa"/>
          </w:tcPr>
          <w:p w14:paraId="76D98FEB" w14:textId="77777777" w:rsidR="009639AD" w:rsidRPr="008F69D5" w:rsidRDefault="009639AD" w:rsidP="006F65C5">
            <w:pPr>
              <w:spacing w:after="0"/>
              <w:rPr>
                <w:rFonts w:cs="Arial"/>
                <w:sz w:val="20"/>
                <w:szCs w:val="20"/>
              </w:rPr>
            </w:pPr>
            <w:r w:rsidRPr="008F69D5">
              <w:rPr>
                <w:rFonts w:cs="Arial"/>
                <w:sz w:val="20"/>
                <w:szCs w:val="20"/>
              </w:rPr>
              <w:t>001</w:t>
            </w:r>
          </w:p>
        </w:tc>
        <w:tc>
          <w:tcPr>
            <w:tcW w:w="3888" w:type="dxa"/>
          </w:tcPr>
          <w:p w14:paraId="76D98FEC" w14:textId="77777777" w:rsidR="009639AD" w:rsidRPr="008F69D5" w:rsidRDefault="009639AD" w:rsidP="006F65C5">
            <w:pPr>
              <w:spacing w:after="0"/>
              <w:rPr>
                <w:rFonts w:cs="Arial"/>
                <w:sz w:val="20"/>
                <w:szCs w:val="20"/>
              </w:rPr>
            </w:pPr>
            <w:r>
              <w:rPr>
                <w:rFonts w:cs="Arial"/>
                <w:sz w:val="20"/>
                <w:szCs w:val="20"/>
              </w:rPr>
              <w:t>Opdatering afvises</w:t>
            </w:r>
          </w:p>
        </w:tc>
      </w:tr>
    </w:tbl>
    <w:p w14:paraId="76D98FEE" w14:textId="77777777" w:rsidR="009639AD" w:rsidRPr="00424EDE" w:rsidRDefault="009639AD" w:rsidP="009639A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123FF5" w:rsidRPr="00B511F8" w14:paraId="76D98FF2" w14:textId="77777777" w:rsidTr="00F54AD0">
        <w:trPr>
          <w:cantSplit/>
          <w:tblHeader/>
        </w:trPr>
        <w:tc>
          <w:tcPr>
            <w:tcW w:w="4465" w:type="dxa"/>
            <w:shd w:val="pct20" w:color="000000" w:fill="FFFFFF"/>
          </w:tcPr>
          <w:p w14:paraId="76D98FEF" w14:textId="77777777" w:rsidR="00123FF5" w:rsidRPr="00385249" w:rsidRDefault="00123FF5" w:rsidP="00F54AD0">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8FF0" w14:textId="77777777" w:rsidR="00123FF5" w:rsidRDefault="00123FF5" w:rsidP="00F54AD0">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8FF1" w14:textId="77777777" w:rsidR="00123FF5" w:rsidRPr="00385249" w:rsidRDefault="00123FF5" w:rsidP="00F54AD0">
            <w:pPr>
              <w:widowControl w:val="0"/>
              <w:tabs>
                <w:tab w:val="right" w:leader="dot" w:pos="9355"/>
              </w:tabs>
              <w:spacing w:after="0" w:line="280" w:lineRule="exact"/>
              <w:rPr>
                <w:b/>
                <w:lang w:val="en-US"/>
              </w:rPr>
            </w:pPr>
            <w:proofErr w:type="spellStart"/>
            <w:r>
              <w:rPr>
                <w:b/>
                <w:lang w:val="en-US"/>
              </w:rPr>
              <w:t>Reaktion</w:t>
            </w:r>
            <w:proofErr w:type="spellEnd"/>
          </w:p>
        </w:tc>
      </w:tr>
      <w:tr w:rsidR="00123FF5" w:rsidRPr="007F4C59" w14:paraId="76D98FF6" w14:textId="77777777" w:rsidTr="00F54AD0">
        <w:trPr>
          <w:cantSplit/>
        </w:trPr>
        <w:tc>
          <w:tcPr>
            <w:tcW w:w="4465" w:type="dxa"/>
          </w:tcPr>
          <w:p w14:paraId="76D98FF3" w14:textId="77777777" w:rsidR="00123FF5" w:rsidRPr="00705B12" w:rsidRDefault="00123FF5" w:rsidP="00F54AD0">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14:paraId="76D98FF4" w14:textId="77777777" w:rsidR="00123FF5" w:rsidRPr="00491009" w:rsidRDefault="00123FF5" w:rsidP="00F54AD0">
            <w:pPr>
              <w:spacing w:after="0"/>
              <w:rPr>
                <w:rFonts w:cs="Arial"/>
                <w:sz w:val="20"/>
                <w:szCs w:val="20"/>
              </w:rPr>
            </w:pPr>
            <w:r>
              <w:rPr>
                <w:rFonts w:cs="Arial"/>
                <w:sz w:val="20"/>
                <w:szCs w:val="20"/>
              </w:rPr>
              <w:t>008</w:t>
            </w:r>
          </w:p>
        </w:tc>
        <w:tc>
          <w:tcPr>
            <w:tcW w:w="3888" w:type="dxa"/>
          </w:tcPr>
          <w:p w14:paraId="76D98FF5" w14:textId="77777777" w:rsidR="00123FF5" w:rsidRPr="00491009" w:rsidRDefault="00123FF5" w:rsidP="00F54AD0">
            <w:pPr>
              <w:spacing w:after="0"/>
              <w:rPr>
                <w:rFonts w:cs="Arial"/>
                <w:sz w:val="20"/>
                <w:szCs w:val="20"/>
              </w:rPr>
            </w:pPr>
            <w:r>
              <w:rPr>
                <w:rFonts w:eastAsia="Times New Roman" w:cs="Arial"/>
                <w:color w:val="000000"/>
                <w:sz w:val="20"/>
                <w:szCs w:val="20"/>
                <w:lang w:eastAsia="da-DK"/>
              </w:rPr>
              <w:t>Opdatering afvises</w:t>
            </w:r>
          </w:p>
        </w:tc>
      </w:tr>
      <w:tr w:rsidR="00123FF5" w:rsidRPr="007F4C59" w14:paraId="76D98FFA" w14:textId="77777777" w:rsidTr="00F54AD0">
        <w:trPr>
          <w:cantSplit/>
        </w:trPr>
        <w:tc>
          <w:tcPr>
            <w:tcW w:w="4465" w:type="dxa"/>
          </w:tcPr>
          <w:p w14:paraId="76D98FF7" w14:textId="77777777" w:rsidR="00123FF5" w:rsidRPr="007F4C59" w:rsidRDefault="00123FF5" w:rsidP="00F54AD0">
            <w:pPr>
              <w:spacing w:after="0"/>
              <w:rPr>
                <w:rFonts w:cs="Arial"/>
                <w:sz w:val="20"/>
                <w:szCs w:val="20"/>
              </w:rPr>
            </w:pPr>
            <w:r>
              <w:rPr>
                <w:rFonts w:cs="Arial"/>
                <w:sz w:val="20"/>
                <w:szCs w:val="20"/>
              </w:rPr>
              <w:t>Validering af årsagskoder</w:t>
            </w:r>
          </w:p>
        </w:tc>
        <w:tc>
          <w:tcPr>
            <w:tcW w:w="792" w:type="dxa"/>
          </w:tcPr>
          <w:p w14:paraId="76D98FF8" w14:textId="77777777" w:rsidR="00123FF5" w:rsidRPr="00491009" w:rsidRDefault="00123FF5" w:rsidP="00F54AD0">
            <w:pPr>
              <w:spacing w:after="0"/>
              <w:rPr>
                <w:rFonts w:cs="Arial"/>
                <w:sz w:val="20"/>
                <w:szCs w:val="20"/>
              </w:rPr>
            </w:pPr>
            <w:r>
              <w:rPr>
                <w:rFonts w:cs="Arial"/>
                <w:sz w:val="20"/>
                <w:szCs w:val="20"/>
              </w:rPr>
              <w:t>010</w:t>
            </w:r>
          </w:p>
        </w:tc>
        <w:tc>
          <w:tcPr>
            <w:tcW w:w="3888" w:type="dxa"/>
          </w:tcPr>
          <w:p w14:paraId="76D98FF9" w14:textId="77777777" w:rsidR="00123FF5" w:rsidRPr="00491009" w:rsidRDefault="00123FF5" w:rsidP="00F54AD0">
            <w:pPr>
              <w:spacing w:after="0"/>
              <w:rPr>
                <w:rFonts w:cs="Arial"/>
                <w:sz w:val="20"/>
                <w:szCs w:val="20"/>
              </w:rPr>
            </w:pPr>
            <w:r>
              <w:rPr>
                <w:rFonts w:eastAsia="Times New Roman" w:cs="Arial"/>
                <w:color w:val="000000"/>
                <w:sz w:val="20"/>
                <w:szCs w:val="20"/>
                <w:lang w:eastAsia="da-DK"/>
              </w:rPr>
              <w:t>Opdatering afvises</w:t>
            </w:r>
          </w:p>
        </w:tc>
      </w:tr>
      <w:tr w:rsidR="00123FF5" w:rsidRPr="007F4C59" w14:paraId="76D98FFE" w14:textId="77777777" w:rsidTr="00F54AD0">
        <w:trPr>
          <w:cantSplit/>
        </w:trPr>
        <w:tc>
          <w:tcPr>
            <w:tcW w:w="4465" w:type="dxa"/>
          </w:tcPr>
          <w:p w14:paraId="76D98FFB" w14:textId="77777777" w:rsidR="00123FF5" w:rsidRPr="007F4C59" w:rsidRDefault="00123FF5" w:rsidP="00F54AD0">
            <w:pPr>
              <w:spacing w:after="0"/>
              <w:rPr>
                <w:rFonts w:cs="Arial"/>
                <w:sz w:val="20"/>
                <w:szCs w:val="20"/>
              </w:rPr>
            </w:pPr>
            <w:r>
              <w:rPr>
                <w:rFonts w:cs="Arial"/>
                <w:sz w:val="20"/>
                <w:szCs w:val="20"/>
              </w:rPr>
              <w:t>Teknisk fejl ved opdatering</w:t>
            </w:r>
          </w:p>
        </w:tc>
        <w:tc>
          <w:tcPr>
            <w:tcW w:w="792" w:type="dxa"/>
          </w:tcPr>
          <w:p w14:paraId="76D98FFC" w14:textId="77777777" w:rsidR="00123FF5" w:rsidRPr="00491009" w:rsidRDefault="00123FF5" w:rsidP="00F54AD0">
            <w:pPr>
              <w:spacing w:after="0"/>
              <w:rPr>
                <w:rFonts w:cs="Arial"/>
                <w:sz w:val="20"/>
                <w:szCs w:val="20"/>
              </w:rPr>
            </w:pPr>
            <w:r>
              <w:rPr>
                <w:rFonts w:cs="Arial"/>
                <w:sz w:val="20"/>
                <w:szCs w:val="20"/>
              </w:rPr>
              <w:t>902</w:t>
            </w:r>
          </w:p>
        </w:tc>
        <w:tc>
          <w:tcPr>
            <w:tcW w:w="3888" w:type="dxa"/>
          </w:tcPr>
          <w:p w14:paraId="76D98FFD" w14:textId="77777777" w:rsidR="00123FF5" w:rsidRPr="00491009" w:rsidRDefault="00123FF5" w:rsidP="00F54AD0">
            <w:pPr>
              <w:spacing w:after="0"/>
              <w:rPr>
                <w:rFonts w:cs="Arial"/>
                <w:sz w:val="20"/>
                <w:szCs w:val="20"/>
              </w:rPr>
            </w:pPr>
            <w:r>
              <w:rPr>
                <w:rFonts w:eastAsia="Times New Roman" w:cs="Arial"/>
                <w:color w:val="000000"/>
                <w:sz w:val="20"/>
                <w:szCs w:val="20"/>
                <w:lang w:eastAsia="da-DK"/>
              </w:rPr>
              <w:t>Opdatering afvises</w:t>
            </w:r>
          </w:p>
        </w:tc>
      </w:tr>
    </w:tbl>
    <w:p w14:paraId="76D98FFF" w14:textId="77777777" w:rsidR="00123FF5" w:rsidRDefault="00123FF5" w:rsidP="00123FF5"/>
    <w:p w14:paraId="76D99000" w14:textId="77777777" w:rsidR="00F54AD0" w:rsidRPr="00322E4B" w:rsidRDefault="00F54AD0" w:rsidP="00F54AD0">
      <w:pPr>
        <w:pStyle w:val="Overskrift2"/>
        <w:numPr>
          <w:ilvl w:val="1"/>
          <w:numId w:val="7"/>
        </w:numPr>
        <w:tabs>
          <w:tab w:val="clear" w:pos="964"/>
          <w:tab w:val="num" w:pos="0"/>
        </w:tabs>
        <w:ind w:left="0"/>
        <w:rPr>
          <w:highlight w:val="green"/>
          <w:lang w:val="en-US"/>
        </w:rPr>
      </w:pPr>
      <w:bookmarkStart w:id="61" w:name="_Toc314563889"/>
      <w:proofErr w:type="spellStart"/>
      <w:r w:rsidRPr="00322E4B">
        <w:rPr>
          <w:highlight w:val="green"/>
          <w:lang w:val="en-US"/>
        </w:rPr>
        <w:t>DMIFordringReturner</w:t>
      </w:r>
      <w:bookmarkEnd w:id="61"/>
      <w:proofErr w:type="spellEnd"/>
    </w:p>
    <w:p w14:paraId="76D99001" w14:textId="77777777" w:rsidR="00F54AD0" w:rsidRDefault="00F54AD0" w:rsidP="00F54AD0">
      <w:r w:rsidRPr="00E76AA4">
        <w:t xml:space="preserve">Følgende valideringer foretages I </w:t>
      </w:r>
      <w:proofErr w:type="spellStart"/>
      <w:r w:rsidRPr="00E76AA4">
        <w:t>DMIFordring</w:t>
      </w:r>
      <w:r>
        <w:t>Returner</w:t>
      </w:r>
      <w:proofErr w:type="spellEnd"/>
    </w:p>
    <w:p w14:paraId="76D99002" w14:textId="77777777" w:rsidR="00BC7D97" w:rsidRPr="00424EDE" w:rsidRDefault="00BC7D97" w:rsidP="00BC7D9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BC7D97" w:rsidRPr="00B511F8" w14:paraId="76D99006" w14:textId="77777777" w:rsidTr="006F65C5">
        <w:trPr>
          <w:cantSplit/>
          <w:tblHeader/>
        </w:trPr>
        <w:tc>
          <w:tcPr>
            <w:tcW w:w="4105" w:type="dxa"/>
            <w:shd w:val="pct20" w:color="000000" w:fill="FFFFFF"/>
          </w:tcPr>
          <w:p w14:paraId="76D99003" w14:textId="77777777" w:rsidR="00BC7D97" w:rsidRPr="00385249" w:rsidRDefault="00BC7D97"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14:paraId="76D99004" w14:textId="77777777" w:rsidR="00BC7D97" w:rsidRDefault="00BC7D97"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14:paraId="76D99005" w14:textId="77777777" w:rsidR="00BC7D97" w:rsidRPr="00385249" w:rsidRDefault="00BC7D97"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BC7D97" w:rsidRPr="007F4C59" w14:paraId="76D9900A" w14:textId="77777777" w:rsidTr="006F65C5">
        <w:trPr>
          <w:cantSplit/>
        </w:trPr>
        <w:tc>
          <w:tcPr>
            <w:tcW w:w="4105" w:type="dxa"/>
          </w:tcPr>
          <w:p w14:paraId="76D99007" w14:textId="77777777" w:rsidR="00BC7D97" w:rsidRPr="008F69D5" w:rsidRDefault="00BC7D97" w:rsidP="006F65C5">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p>
        </w:tc>
        <w:tc>
          <w:tcPr>
            <w:tcW w:w="1152" w:type="dxa"/>
          </w:tcPr>
          <w:p w14:paraId="76D99008" w14:textId="77777777" w:rsidR="00BC7D97" w:rsidRPr="008F69D5" w:rsidRDefault="00BC7D97" w:rsidP="006F65C5">
            <w:pPr>
              <w:spacing w:after="0"/>
              <w:rPr>
                <w:rFonts w:cs="Arial"/>
                <w:sz w:val="20"/>
                <w:szCs w:val="20"/>
              </w:rPr>
            </w:pPr>
            <w:r w:rsidRPr="008F69D5">
              <w:rPr>
                <w:rFonts w:cs="Arial"/>
                <w:sz w:val="20"/>
                <w:szCs w:val="20"/>
              </w:rPr>
              <w:t>001</w:t>
            </w:r>
          </w:p>
        </w:tc>
        <w:tc>
          <w:tcPr>
            <w:tcW w:w="3888" w:type="dxa"/>
          </w:tcPr>
          <w:p w14:paraId="76D99009" w14:textId="77777777" w:rsidR="00BC7D97" w:rsidRPr="008F69D5" w:rsidRDefault="00BC7D97" w:rsidP="006F65C5">
            <w:pPr>
              <w:spacing w:after="0"/>
              <w:rPr>
                <w:rFonts w:cs="Arial"/>
                <w:sz w:val="20"/>
                <w:szCs w:val="20"/>
              </w:rPr>
            </w:pPr>
            <w:r>
              <w:rPr>
                <w:rFonts w:cs="Arial"/>
                <w:sz w:val="20"/>
                <w:szCs w:val="20"/>
              </w:rPr>
              <w:t>Opdatering afvises</w:t>
            </w:r>
          </w:p>
        </w:tc>
      </w:tr>
    </w:tbl>
    <w:p w14:paraId="76D9900B" w14:textId="77777777" w:rsidR="00BC7D97" w:rsidRPr="00424EDE" w:rsidRDefault="00BC7D97" w:rsidP="00BC7D9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F54AD0" w:rsidRPr="00B511F8" w14:paraId="76D9900F" w14:textId="77777777" w:rsidTr="00F54AD0">
        <w:trPr>
          <w:cantSplit/>
          <w:tblHeader/>
        </w:trPr>
        <w:tc>
          <w:tcPr>
            <w:tcW w:w="4465" w:type="dxa"/>
            <w:shd w:val="pct20" w:color="000000" w:fill="FFFFFF"/>
          </w:tcPr>
          <w:p w14:paraId="76D9900C" w14:textId="77777777" w:rsidR="00F54AD0" w:rsidRPr="00385249" w:rsidRDefault="00F54AD0" w:rsidP="00F54AD0">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00D" w14:textId="77777777" w:rsidR="00F54AD0" w:rsidRDefault="00F54AD0" w:rsidP="00F54AD0">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00E" w14:textId="77777777" w:rsidR="00F54AD0" w:rsidRPr="00385249" w:rsidRDefault="00F54AD0" w:rsidP="00F54AD0">
            <w:pPr>
              <w:widowControl w:val="0"/>
              <w:tabs>
                <w:tab w:val="right" w:leader="dot" w:pos="9355"/>
              </w:tabs>
              <w:spacing w:after="0" w:line="280" w:lineRule="exact"/>
              <w:rPr>
                <w:b/>
                <w:lang w:val="en-US"/>
              </w:rPr>
            </w:pPr>
            <w:proofErr w:type="spellStart"/>
            <w:r>
              <w:rPr>
                <w:b/>
                <w:lang w:val="en-US"/>
              </w:rPr>
              <w:t>Reaktion</w:t>
            </w:r>
            <w:proofErr w:type="spellEnd"/>
          </w:p>
        </w:tc>
      </w:tr>
      <w:tr w:rsidR="00F54AD0" w:rsidRPr="007F4C59" w14:paraId="76D99013" w14:textId="77777777" w:rsidTr="00F54AD0">
        <w:trPr>
          <w:cantSplit/>
        </w:trPr>
        <w:tc>
          <w:tcPr>
            <w:tcW w:w="4465" w:type="dxa"/>
          </w:tcPr>
          <w:p w14:paraId="76D99010" w14:textId="77777777" w:rsidR="00F54AD0" w:rsidRPr="00705B12" w:rsidRDefault="00F54AD0" w:rsidP="00F54AD0">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14:paraId="76D99011" w14:textId="77777777" w:rsidR="00F54AD0" w:rsidRPr="00491009" w:rsidRDefault="00F54AD0" w:rsidP="00F54AD0">
            <w:pPr>
              <w:spacing w:after="0"/>
              <w:rPr>
                <w:rFonts w:cs="Arial"/>
                <w:sz w:val="20"/>
                <w:szCs w:val="20"/>
              </w:rPr>
            </w:pPr>
            <w:r>
              <w:rPr>
                <w:rFonts w:cs="Arial"/>
                <w:sz w:val="20"/>
                <w:szCs w:val="20"/>
              </w:rPr>
              <w:t>008</w:t>
            </w:r>
          </w:p>
        </w:tc>
        <w:tc>
          <w:tcPr>
            <w:tcW w:w="3888" w:type="dxa"/>
          </w:tcPr>
          <w:p w14:paraId="76D99012" w14:textId="77777777" w:rsidR="00F54AD0" w:rsidRPr="00491009" w:rsidRDefault="00F54AD0" w:rsidP="00F54AD0">
            <w:pPr>
              <w:spacing w:after="0"/>
              <w:rPr>
                <w:rFonts w:cs="Arial"/>
                <w:sz w:val="20"/>
                <w:szCs w:val="20"/>
              </w:rPr>
            </w:pPr>
            <w:r>
              <w:rPr>
                <w:rFonts w:eastAsia="Times New Roman" w:cs="Arial"/>
                <w:color w:val="000000"/>
                <w:sz w:val="20"/>
                <w:szCs w:val="20"/>
                <w:lang w:eastAsia="da-DK"/>
              </w:rPr>
              <w:t>Opdatering afvises</w:t>
            </w:r>
          </w:p>
        </w:tc>
      </w:tr>
      <w:tr w:rsidR="00F54AD0" w:rsidRPr="007F4C59" w14:paraId="76D99017" w14:textId="77777777" w:rsidTr="00F54AD0">
        <w:trPr>
          <w:cantSplit/>
        </w:trPr>
        <w:tc>
          <w:tcPr>
            <w:tcW w:w="4465" w:type="dxa"/>
          </w:tcPr>
          <w:p w14:paraId="76D99014" w14:textId="77777777" w:rsidR="00F54AD0" w:rsidRPr="007F4C59" w:rsidRDefault="0061365E" w:rsidP="00F54AD0">
            <w:pPr>
              <w:spacing w:after="0"/>
              <w:rPr>
                <w:rFonts w:cs="Arial"/>
                <w:sz w:val="20"/>
                <w:szCs w:val="20"/>
              </w:rPr>
            </w:pPr>
            <w:r>
              <w:rPr>
                <w:rFonts w:cs="Arial"/>
                <w:sz w:val="20"/>
                <w:szCs w:val="20"/>
              </w:rPr>
              <w:t>Kontrol af hvorvidt fordring har en saldo og de</w:t>
            </w:r>
            <w:r>
              <w:rPr>
                <w:rFonts w:cs="Arial"/>
                <w:sz w:val="20"/>
                <w:szCs w:val="20"/>
              </w:rPr>
              <w:t>r</w:t>
            </w:r>
            <w:r>
              <w:rPr>
                <w:rFonts w:cs="Arial"/>
                <w:sz w:val="20"/>
                <w:szCs w:val="20"/>
              </w:rPr>
              <w:t>med kan returneres</w:t>
            </w:r>
          </w:p>
        </w:tc>
        <w:tc>
          <w:tcPr>
            <w:tcW w:w="792" w:type="dxa"/>
          </w:tcPr>
          <w:p w14:paraId="76D99015" w14:textId="77777777" w:rsidR="00F54AD0" w:rsidRPr="00491009" w:rsidRDefault="00560D93" w:rsidP="00F54AD0">
            <w:pPr>
              <w:spacing w:after="0"/>
              <w:rPr>
                <w:rFonts w:cs="Arial"/>
                <w:sz w:val="20"/>
                <w:szCs w:val="20"/>
              </w:rPr>
            </w:pPr>
            <w:r>
              <w:rPr>
                <w:rFonts w:cs="Arial"/>
                <w:sz w:val="20"/>
                <w:szCs w:val="20"/>
              </w:rPr>
              <w:t>011</w:t>
            </w:r>
          </w:p>
        </w:tc>
        <w:tc>
          <w:tcPr>
            <w:tcW w:w="3888" w:type="dxa"/>
          </w:tcPr>
          <w:p w14:paraId="76D99016" w14:textId="77777777" w:rsidR="00F54AD0" w:rsidRPr="00491009" w:rsidRDefault="0061365E" w:rsidP="00F54AD0">
            <w:pPr>
              <w:spacing w:after="0"/>
              <w:rPr>
                <w:rFonts w:cs="Arial"/>
                <w:sz w:val="20"/>
                <w:szCs w:val="20"/>
              </w:rPr>
            </w:pPr>
            <w:r>
              <w:rPr>
                <w:rFonts w:eastAsia="Times New Roman" w:cs="Arial"/>
                <w:color w:val="000000"/>
                <w:sz w:val="20"/>
                <w:szCs w:val="20"/>
                <w:lang w:eastAsia="da-DK"/>
              </w:rPr>
              <w:t>Opdatering afvises</w:t>
            </w:r>
          </w:p>
        </w:tc>
      </w:tr>
      <w:tr w:rsidR="00F54AD0" w:rsidRPr="007F4C59" w14:paraId="76D9901B" w14:textId="77777777" w:rsidTr="00F54AD0">
        <w:trPr>
          <w:cantSplit/>
        </w:trPr>
        <w:tc>
          <w:tcPr>
            <w:tcW w:w="4465" w:type="dxa"/>
          </w:tcPr>
          <w:p w14:paraId="76D99018" w14:textId="77777777" w:rsidR="00F54AD0" w:rsidRPr="007F4C59" w:rsidRDefault="00F54AD0" w:rsidP="00F54AD0">
            <w:pPr>
              <w:spacing w:after="0"/>
              <w:rPr>
                <w:rFonts w:cs="Arial"/>
                <w:sz w:val="20"/>
                <w:szCs w:val="20"/>
              </w:rPr>
            </w:pPr>
            <w:r>
              <w:rPr>
                <w:rFonts w:cs="Arial"/>
                <w:sz w:val="20"/>
                <w:szCs w:val="20"/>
              </w:rPr>
              <w:t>Validering af årsagskoder</w:t>
            </w:r>
          </w:p>
        </w:tc>
        <w:tc>
          <w:tcPr>
            <w:tcW w:w="792" w:type="dxa"/>
          </w:tcPr>
          <w:p w14:paraId="76D99019" w14:textId="77777777" w:rsidR="00F54AD0" w:rsidRPr="00491009" w:rsidRDefault="00F54AD0" w:rsidP="00F54AD0">
            <w:pPr>
              <w:spacing w:after="0"/>
              <w:rPr>
                <w:rFonts w:cs="Arial"/>
                <w:sz w:val="20"/>
                <w:szCs w:val="20"/>
              </w:rPr>
            </w:pPr>
            <w:r>
              <w:rPr>
                <w:rFonts w:cs="Arial"/>
                <w:sz w:val="20"/>
                <w:szCs w:val="20"/>
              </w:rPr>
              <w:t>010</w:t>
            </w:r>
          </w:p>
        </w:tc>
        <w:tc>
          <w:tcPr>
            <w:tcW w:w="3888" w:type="dxa"/>
          </w:tcPr>
          <w:p w14:paraId="76D9901A" w14:textId="77777777" w:rsidR="00F54AD0" w:rsidRPr="00491009" w:rsidRDefault="00F54AD0" w:rsidP="00F54AD0">
            <w:pPr>
              <w:spacing w:after="0"/>
              <w:rPr>
                <w:rFonts w:cs="Arial"/>
                <w:sz w:val="20"/>
                <w:szCs w:val="20"/>
              </w:rPr>
            </w:pPr>
            <w:r>
              <w:rPr>
                <w:rFonts w:eastAsia="Times New Roman" w:cs="Arial"/>
                <w:color w:val="000000"/>
                <w:sz w:val="20"/>
                <w:szCs w:val="20"/>
                <w:lang w:eastAsia="da-DK"/>
              </w:rPr>
              <w:t>Opdatering afvises</w:t>
            </w:r>
          </w:p>
        </w:tc>
      </w:tr>
      <w:tr w:rsidR="00F54AD0" w:rsidRPr="007F4C59" w14:paraId="76D9901F" w14:textId="77777777" w:rsidTr="00F54AD0">
        <w:trPr>
          <w:cantSplit/>
        </w:trPr>
        <w:tc>
          <w:tcPr>
            <w:tcW w:w="4465" w:type="dxa"/>
          </w:tcPr>
          <w:p w14:paraId="76D9901C" w14:textId="77777777" w:rsidR="00F54AD0" w:rsidRPr="007F4C59" w:rsidRDefault="00F54AD0" w:rsidP="00F54AD0">
            <w:pPr>
              <w:spacing w:after="0"/>
              <w:rPr>
                <w:rFonts w:cs="Arial"/>
                <w:sz w:val="20"/>
                <w:szCs w:val="20"/>
              </w:rPr>
            </w:pPr>
            <w:r>
              <w:rPr>
                <w:rFonts w:cs="Arial"/>
                <w:sz w:val="20"/>
                <w:szCs w:val="20"/>
              </w:rPr>
              <w:t>Teknisk fejl ved opdatering</w:t>
            </w:r>
          </w:p>
        </w:tc>
        <w:tc>
          <w:tcPr>
            <w:tcW w:w="792" w:type="dxa"/>
          </w:tcPr>
          <w:p w14:paraId="76D9901D" w14:textId="77777777" w:rsidR="00F54AD0" w:rsidRPr="00491009" w:rsidRDefault="00F54AD0" w:rsidP="00F54AD0">
            <w:pPr>
              <w:spacing w:after="0"/>
              <w:rPr>
                <w:rFonts w:cs="Arial"/>
                <w:sz w:val="20"/>
                <w:szCs w:val="20"/>
              </w:rPr>
            </w:pPr>
            <w:r>
              <w:rPr>
                <w:rFonts w:cs="Arial"/>
                <w:sz w:val="20"/>
                <w:szCs w:val="20"/>
              </w:rPr>
              <w:t>902</w:t>
            </w:r>
          </w:p>
        </w:tc>
        <w:tc>
          <w:tcPr>
            <w:tcW w:w="3888" w:type="dxa"/>
          </w:tcPr>
          <w:p w14:paraId="76D9901E" w14:textId="77777777" w:rsidR="00F54AD0" w:rsidRPr="00491009" w:rsidRDefault="00F54AD0" w:rsidP="00F54AD0">
            <w:pPr>
              <w:spacing w:after="0"/>
              <w:rPr>
                <w:rFonts w:cs="Arial"/>
                <w:sz w:val="20"/>
                <w:szCs w:val="20"/>
              </w:rPr>
            </w:pPr>
            <w:r>
              <w:rPr>
                <w:rFonts w:eastAsia="Times New Roman" w:cs="Arial"/>
                <w:color w:val="000000"/>
                <w:sz w:val="20"/>
                <w:szCs w:val="20"/>
                <w:lang w:eastAsia="da-DK"/>
              </w:rPr>
              <w:t>Opdatering afvises</w:t>
            </w:r>
          </w:p>
        </w:tc>
      </w:tr>
    </w:tbl>
    <w:p w14:paraId="76D99020" w14:textId="77777777" w:rsidR="00F54AD0" w:rsidRDefault="00F54AD0" w:rsidP="00F54AD0"/>
    <w:p w14:paraId="76D99021" w14:textId="77777777" w:rsidR="00D8452E" w:rsidRPr="00210755" w:rsidRDefault="00D8452E" w:rsidP="00D8452E">
      <w:pPr>
        <w:pStyle w:val="Overskrift2"/>
        <w:numPr>
          <w:ilvl w:val="1"/>
          <w:numId w:val="7"/>
        </w:numPr>
        <w:tabs>
          <w:tab w:val="clear" w:pos="964"/>
          <w:tab w:val="num" w:pos="0"/>
        </w:tabs>
        <w:ind w:left="0"/>
        <w:rPr>
          <w:lang w:val="en-US"/>
        </w:rPr>
      </w:pPr>
      <w:bookmarkStart w:id="62" w:name="_Toc314563890"/>
      <w:proofErr w:type="spellStart"/>
      <w:r w:rsidRPr="00210755">
        <w:rPr>
          <w:lang w:val="en-US"/>
        </w:rPr>
        <w:lastRenderedPageBreak/>
        <w:t>DMIFordringTilbagekald</w:t>
      </w:r>
      <w:bookmarkEnd w:id="62"/>
      <w:proofErr w:type="spellEnd"/>
    </w:p>
    <w:p w14:paraId="76D99022" w14:textId="77777777" w:rsidR="00D8452E" w:rsidRDefault="00D8452E" w:rsidP="00D8452E">
      <w:r w:rsidRPr="00E76AA4">
        <w:t xml:space="preserve">Følgende valideringer foretages I </w:t>
      </w:r>
      <w:proofErr w:type="spellStart"/>
      <w:r w:rsidRPr="00E76AA4">
        <w:t>DMIFordring</w:t>
      </w:r>
      <w:r>
        <w:t>Tilbagekald</w:t>
      </w:r>
      <w:proofErr w:type="spellEnd"/>
    </w:p>
    <w:p w14:paraId="76D99023" w14:textId="77777777" w:rsidR="00BC7D97" w:rsidRPr="00424EDE" w:rsidRDefault="00BC7D97" w:rsidP="00BC7D9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BC7D97" w:rsidRPr="00B511F8" w14:paraId="76D99027" w14:textId="77777777" w:rsidTr="006F65C5">
        <w:trPr>
          <w:cantSplit/>
          <w:tblHeader/>
        </w:trPr>
        <w:tc>
          <w:tcPr>
            <w:tcW w:w="4105" w:type="dxa"/>
            <w:shd w:val="pct20" w:color="000000" w:fill="FFFFFF"/>
          </w:tcPr>
          <w:p w14:paraId="76D99024" w14:textId="77777777" w:rsidR="00BC7D97" w:rsidRPr="00385249" w:rsidRDefault="00BC7D97"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14:paraId="76D99025" w14:textId="77777777" w:rsidR="00BC7D97" w:rsidRDefault="00BC7D97"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14:paraId="76D99026" w14:textId="77777777" w:rsidR="00BC7D97" w:rsidRPr="00385249" w:rsidRDefault="00BC7D97"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BC7D97" w:rsidRPr="007F4C59" w14:paraId="76D9902B" w14:textId="77777777" w:rsidTr="006F65C5">
        <w:trPr>
          <w:cantSplit/>
        </w:trPr>
        <w:tc>
          <w:tcPr>
            <w:tcW w:w="4105" w:type="dxa"/>
          </w:tcPr>
          <w:p w14:paraId="76D99028" w14:textId="77777777" w:rsidR="00BC7D97" w:rsidRPr="008F69D5" w:rsidRDefault="00BC7D97" w:rsidP="006F65C5">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p>
        </w:tc>
        <w:tc>
          <w:tcPr>
            <w:tcW w:w="1152" w:type="dxa"/>
          </w:tcPr>
          <w:p w14:paraId="76D99029" w14:textId="77777777" w:rsidR="00BC7D97" w:rsidRPr="008F69D5" w:rsidRDefault="00BC7D97" w:rsidP="006F65C5">
            <w:pPr>
              <w:spacing w:after="0"/>
              <w:rPr>
                <w:rFonts w:cs="Arial"/>
                <w:sz w:val="20"/>
                <w:szCs w:val="20"/>
              </w:rPr>
            </w:pPr>
            <w:r w:rsidRPr="008F69D5">
              <w:rPr>
                <w:rFonts w:cs="Arial"/>
                <w:sz w:val="20"/>
                <w:szCs w:val="20"/>
              </w:rPr>
              <w:t>001</w:t>
            </w:r>
          </w:p>
        </w:tc>
        <w:tc>
          <w:tcPr>
            <w:tcW w:w="3888" w:type="dxa"/>
          </w:tcPr>
          <w:p w14:paraId="76D9902A" w14:textId="77777777" w:rsidR="00BC7D97" w:rsidRPr="008F69D5" w:rsidRDefault="00BC7D97" w:rsidP="006F65C5">
            <w:pPr>
              <w:spacing w:after="0"/>
              <w:rPr>
                <w:rFonts w:cs="Arial"/>
                <w:sz w:val="20"/>
                <w:szCs w:val="20"/>
              </w:rPr>
            </w:pPr>
            <w:r>
              <w:rPr>
                <w:rFonts w:cs="Arial"/>
                <w:sz w:val="20"/>
                <w:szCs w:val="20"/>
              </w:rPr>
              <w:t>Opdatering afvises</w:t>
            </w:r>
          </w:p>
        </w:tc>
      </w:tr>
    </w:tbl>
    <w:p w14:paraId="76D9902C" w14:textId="77777777" w:rsidR="00BC7D97" w:rsidRPr="00424EDE" w:rsidRDefault="00BC7D97" w:rsidP="00BC7D9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D8452E" w:rsidRPr="00B511F8" w14:paraId="76D99030" w14:textId="77777777" w:rsidTr="000560DB">
        <w:trPr>
          <w:cantSplit/>
          <w:tblHeader/>
        </w:trPr>
        <w:tc>
          <w:tcPr>
            <w:tcW w:w="4465" w:type="dxa"/>
            <w:shd w:val="pct20" w:color="000000" w:fill="FFFFFF"/>
          </w:tcPr>
          <w:p w14:paraId="76D9902D" w14:textId="77777777" w:rsidR="00D8452E" w:rsidRPr="00385249" w:rsidRDefault="00D8452E" w:rsidP="000560DB">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02E" w14:textId="77777777" w:rsidR="00D8452E" w:rsidRDefault="00D8452E" w:rsidP="000560DB">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02F" w14:textId="77777777" w:rsidR="00D8452E" w:rsidRPr="00385249" w:rsidRDefault="00D8452E" w:rsidP="000560DB">
            <w:pPr>
              <w:widowControl w:val="0"/>
              <w:tabs>
                <w:tab w:val="right" w:leader="dot" w:pos="9355"/>
              </w:tabs>
              <w:spacing w:after="0" w:line="280" w:lineRule="exact"/>
              <w:rPr>
                <w:b/>
                <w:lang w:val="en-US"/>
              </w:rPr>
            </w:pPr>
            <w:proofErr w:type="spellStart"/>
            <w:r>
              <w:rPr>
                <w:b/>
                <w:lang w:val="en-US"/>
              </w:rPr>
              <w:t>Reaktion</w:t>
            </w:r>
            <w:proofErr w:type="spellEnd"/>
          </w:p>
        </w:tc>
      </w:tr>
      <w:tr w:rsidR="00D8452E" w:rsidRPr="007F4C59" w14:paraId="76D99034" w14:textId="77777777" w:rsidTr="000560DB">
        <w:trPr>
          <w:cantSplit/>
        </w:trPr>
        <w:tc>
          <w:tcPr>
            <w:tcW w:w="4465" w:type="dxa"/>
          </w:tcPr>
          <w:p w14:paraId="76D99031" w14:textId="77777777" w:rsidR="00D8452E" w:rsidRPr="00705B12" w:rsidRDefault="00D8452E" w:rsidP="000560DB">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14:paraId="76D99032" w14:textId="77777777" w:rsidR="00D8452E" w:rsidRPr="00491009" w:rsidRDefault="00D8452E" w:rsidP="000560DB">
            <w:pPr>
              <w:spacing w:after="0"/>
              <w:rPr>
                <w:rFonts w:cs="Arial"/>
                <w:sz w:val="20"/>
                <w:szCs w:val="20"/>
              </w:rPr>
            </w:pPr>
            <w:r>
              <w:rPr>
                <w:rFonts w:cs="Arial"/>
                <w:sz w:val="20"/>
                <w:szCs w:val="20"/>
              </w:rPr>
              <w:t>008</w:t>
            </w:r>
          </w:p>
        </w:tc>
        <w:tc>
          <w:tcPr>
            <w:tcW w:w="3888" w:type="dxa"/>
          </w:tcPr>
          <w:p w14:paraId="76D99033" w14:textId="77777777" w:rsidR="00D8452E" w:rsidRPr="00491009" w:rsidRDefault="00D8452E" w:rsidP="000560DB">
            <w:pPr>
              <w:spacing w:after="0"/>
              <w:rPr>
                <w:rFonts w:cs="Arial"/>
                <w:sz w:val="20"/>
                <w:szCs w:val="20"/>
              </w:rPr>
            </w:pPr>
            <w:r>
              <w:rPr>
                <w:rFonts w:eastAsia="Times New Roman" w:cs="Arial"/>
                <w:color w:val="000000"/>
                <w:sz w:val="20"/>
                <w:szCs w:val="20"/>
                <w:lang w:eastAsia="da-DK"/>
              </w:rPr>
              <w:t>Opdatering afvises</w:t>
            </w:r>
          </w:p>
        </w:tc>
      </w:tr>
      <w:tr w:rsidR="00D8452E" w:rsidRPr="007F4C59" w14:paraId="76D99038" w14:textId="77777777" w:rsidTr="000560DB">
        <w:trPr>
          <w:cantSplit/>
        </w:trPr>
        <w:tc>
          <w:tcPr>
            <w:tcW w:w="4465" w:type="dxa"/>
          </w:tcPr>
          <w:p w14:paraId="76D99035" w14:textId="77777777" w:rsidR="00D8452E" w:rsidRPr="007F4C59" w:rsidRDefault="00D8452E" w:rsidP="000560DB">
            <w:pPr>
              <w:spacing w:after="0"/>
              <w:rPr>
                <w:rFonts w:cs="Arial"/>
                <w:sz w:val="20"/>
                <w:szCs w:val="20"/>
              </w:rPr>
            </w:pPr>
            <w:r>
              <w:rPr>
                <w:rFonts w:cs="Arial"/>
                <w:sz w:val="20"/>
                <w:szCs w:val="20"/>
              </w:rPr>
              <w:t xml:space="preserve">Kontrol af hvorvidt fordring </w:t>
            </w:r>
            <w:r w:rsidR="00944E9D">
              <w:rPr>
                <w:rFonts w:cs="Arial"/>
                <w:sz w:val="20"/>
                <w:szCs w:val="20"/>
              </w:rPr>
              <w:t>er afregnet</w:t>
            </w:r>
            <w:r>
              <w:rPr>
                <w:rFonts w:cs="Arial"/>
                <w:sz w:val="20"/>
                <w:szCs w:val="20"/>
              </w:rPr>
              <w:t xml:space="preserve"> og de</w:t>
            </w:r>
            <w:r>
              <w:rPr>
                <w:rFonts w:cs="Arial"/>
                <w:sz w:val="20"/>
                <w:szCs w:val="20"/>
              </w:rPr>
              <w:t>r</w:t>
            </w:r>
            <w:r>
              <w:rPr>
                <w:rFonts w:cs="Arial"/>
                <w:sz w:val="20"/>
                <w:szCs w:val="20"/>
              </w:rPr>
              <w:t xml:space="preserve">med kan </w:t>
            </w:r>
            <w:r w:rsidR="00C52008">
              <w:rPr>
                <w:rFonts w:cs="Arial"/>
                <w:sz w:val="20"/>
                <w:szCs w:val="20"/>
              </w:rPr>
              <w:t>tilbagekaldes med årsagskoden</w:t>
            </w:r>
          </w:p>
        </w:tc>
        <w:tc>
          <w:tcPr>
            <w:tcW w:w="792" w:type="dxa"/>
          </w:tcPr>
          <w:p w14:paraId="76D99036" w14:textId="77777777" w:rsidR="00D8452E" w:rsidRPr="00491009" w:rsidRDefault="00D8452E" w:rsidP="000560DB">
            <w:pPr>
              <w:spacing w:after="0"/>
              <w:rPr>
                <w:rFonts w:cs="Arial"/>
                <w:sz w:val="20"/>
                <w:szCs w:val="20"/>
              </w:rPr>
            </w:pPr>
            <w:r>
              <w:rPr>
                <w:rFonts w:cs="Arial"/>
                <w:sz w:val="20"/>
                <w:szCs w:val="20"/>
              </w:rPr>
              <w:t>0</w:t>
            </w:r>
            <w:r w:rsidR="00C52008">
              <w:rPr>
                <w:rFonts w:cs="Arial"/>
                <w:sz w:val="20"/>
                <w:szCs w:val="20"/>
              </w:rPr>
              <w:t>12</w:t>
            </w:r>
          </w:p>
        </w:tc>
        <w:tc>
          <w:tcPr>
            <w:tcW w:w="3888" w:type="dxa"/>
          </w:tcPr>
          <w:p w14:paraId="76D99037" w14:textId="77777777" w:rsidR="00D8452E" w:rsidRPr="00491009" w:rsidRDefault="00D8452E" w:rsidP="000560DB">
            <w:pPr>
              <w:spacing w:after="0"/>
              <w:rPr>
                <w:rFonts w:cs="Arial"/>
                <w:sz w:val="20"/>
                <w:szCs w:val="20"/>
              </w:rPr>
            </w:pPr>
            <w:r>
              <w:rPr>
                <w:rFonts w:eastAsia="Times New Roman" w:cs="Arial"/>
                <w:color w:val="000000"/>
                <w:sz w:val="20"/>
                <w:szCs w:val="20"/>
                <w:lang w:eastAsia="da-DK"/>
              </w:rPr>
              <w:t>Opdatering afvises</w:t>
            </w:r>
          </w:p>
        </w:tc>
      </w:tr>
      <w:tr w:rsidR="00D8452E" w:rsidRPr="007F4C59" w14:paraId="76D9903C" w14:textId="77777777" w:rsidTr="000560DB">
        <w:trPr>
          <w:cantSplit/>
        </w:trPr>
        <w:tc>
          <w:tcPr>
            <w:tcW w:w="4465" w:type="dxa"/>
          </w:tcPr>
          <w:p w14:paraId="76D99039" w14:textId="77777777" w:rsidR="00D8452E" w:rsidRPr="007F4C59" w:rsidRDefault="00D8452E" w:rsidP="000560DB">
            <w:pPr>
              <w:spacing w:after="0"/>
              <w:rPr>
                <w:rFonts w:cs="Arial"/>
                <w:sz w:val="20"/>
                <w:szCs w:val="20"/>
              </w:rPr>
            </w:pPr>
            <w:r>
              <w:rPr>
                <w:rFonts w:cs="Arial"/>
                <w:sz w:val="20"/>
                <w:szCs w:val="20"/>
              </w:rPr>
              <w:t>Validering af årsagskoder</w:t>
            </w:r>
          </w:p>
        </w:tc>
        <w:tc>
          <w:tcPr>
            <w:tcW w:w="792" w:type="dxa"/>
          </w:tcPr>
          <w:p w14:paraId="76D9903A" w14:textId="77777777" w:rsidR="00D8452E" w:rsidRPr="00491009" w:rsidRDefault="00D8452E" w:rsidP="000560DB">
            <w:pPr>
              <w:spacing w:after="0"/>
              <w:rPr>
                <w:rFonts w:cs="Arial"/>
                <w:sz w:val="20"/>
                <w:szCs w:val="20"/>
              </w:rPr>
            </w:pPr>
            <w:r>
              <w:rPr>
                <w:rFonts w:cs="Arial"/>
                <w:sz w:val="20"/>
                <w:szCs w:val="20"/>
              </w:rPr>
              <w:t>010</w:t>
            </w:r>
          </w:p>
        </w:tc>
        <w:tc>
          <w:tcPr>
            <w:tcW w:w="3888" w:type="dxa"/>
          </w:tcPr>
          <w:p w14:paraId="76D9903B" w14:textId="77777777" w:rsidR="00D8452E" w:rsidRPr="00491009" w:rsidRDefault="00D8452E" w:rsidP="000560DB">
            <w:pPr>
              <w:spacing w:after="0"/>
              <w:rPr>
                <w:rFonts w:cs="Arial"/>
                <w:sz w:val="20"/>
                <w:szCs w:val="20"/>
              </w:rPr>
            </w:pPr>
            <w:r>
              <w:rPr>
                <w:rFonts w:eastAsia="Times New Roman" w:cs="Arial"/>
                <w:color w:val="000000"/>
                <w:sz w:val="20"/>
                <w:szCs w:val="20"/>
                <w:lang w:eastAsia="da-DK"/>
              </w:rPr>
              <w:t>Opdatering afvises</w:t>
            </w:r>
          </w:p>
        </w:tc>
      </w:tr>
      <w:tr w:rsidR="005A75F0" w14:paraId="76D99040" w14:textId="77777777" w:rsidTr="006F65C5">
        <w:trPr>
          <w:cantSplit/>
        </w:trPr>
        <w:tc>
          <w:tcPr>
            <w:tcW w:w="4465" w:type="dxa"/>
          </w:tcPr>
          <w:p w14:paraId="76D9903D" w14:textId="77777777" w:rsidR="005A75F0" w:rsidRDefault="005A75F0" w:rsidP="006F65C5">
            <w:pPr>
              <w:spacing w:after="0"/>
              <w:rPr>
                <w:rFonts w:cs="Arial"/>
                <w:sz w:val="20"/>
                <w:szCs w:val="20"/>
              </w:rPr>
            </w:pPr>
            <w:r>
              <w:rPr>
                <w:rFonts w:cs="Arial"/>
                <w:sz w:val="20"/>
                <w:szCs w:val="20"/>
              </w:rPr>
              <w:t xml:space="preserve">Kontrol af hvorvidt fordring allerede er dækket på en sådan måde at </w:t>
            </w:r>
            <w:ins w:id="63" w:author="Merete Kibøl Andersen" w:date="2012-01-09T10:11:00Z">
              <w:r w:rsidR="004D175F">
                <w:rPr>
                  <w:rFonts w:cs="Arial"/>
                  <w:sz w:val="20"/>
                  <w:szCs w:val="20"/>
                </w:rPr>
                <w:t>nedskrivning/</w:t>
              </w:r>
            </w:ins>
            <w:r>
              <w:rPr>
                <w:rFonts w:cs="Arial"/>
                <w:sz w:val="20"/>
                <w:szCs w:val="20"/>
              </w:rPr>
              <w:t>tilbagekald ikke er tilladt</w:t>
            </w:r>
          </w:p>
        </w:tc>
        <w:tc>
          <w:tcPr>
            <w:tcW w:w="792" w:type="dxa"/>
          </w:tcPr>
          <w:p w14:paraId="76D9903E" w14:textId="77777777" w:rsidR="005A75F0" w:rsidRDefault="005A75F0" w:rsidP="006F65C5">
            <w:pPr>
              <w:spacing w:after="0"/>
              <w:rPr>
                <w:rFonts w:cs="Arial"/>
                <w:sz w:val="20"/>
                <w:szCs w:val="20"/>
              </w:rPr>
            </w:pPr>
            <w:r>
              <w:rPr>
                <w:rFonts w:cs="Arial"/>
                <w:sz w:val="20"/>
                <w:szCs w:val="20"/>
              </w:rPr>
              <w:t>046</w:t>
            </w:r>
          </w:p>
        </w:tc>
        <w:tc>
          <w:tcPr>
            <w:tcW w:w="3888" w:type="dxa"/>
          </w:tcPr>
          <w:p w14:paraId="76D9903F" w14:textId="77777777" w:rsidR="005A75F0" w:rsidRDefault="005A75F0" w:rsidP="006F65C5">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D8452E" w:rsidRPr="007F4C59" w14:paraId="76D99044" w14:textId="77777777" w:rsidTr="000560DB">
        <w:trPr>
          <w:cantSplit/>
        </w:trPr>
        <w:tc>
          <w:tcPr>
            <w:tcW w:w="4465" w:type="dxa"/>
          </w:tcPr>
          <w:p w14:paraId="76D99041" w14:textId="77777777" w:rsidR="00D8452E" w:rsidRPr="007F4C59" w:rsidRDefault="00D8452E" w:rsidP="000560DB">
            <w:pPr>
              <w:spacing w:after="0"/>
              <w:rPr>
                <w:rFonts w:cs="Arial"/>
                <w:sz w:val="20"/>
                <w:szCs w:val="20"/>
              </w:rPr>
            </w:pPr>
            <w:r>
              <w:rPr>
                <w:rFonts w:cs="Arial"/>
                <w:sz w:val="20"/>
                <w:szCs w:val="20"/>
              </w:rPr>
              <w:t>Teknisk fejl ved opdatering</w:t>
            </w:r>
          </w:p>
        </w:tc>
        <w:tc>
          <w:tcPr>
            <w:tcW w:w="792" w:type="dxa"/>
          </w:tcPr>
          <w:p w14:paraId="76D99042" w14:textId="77777777" w:rsidR="00D8452E" w:rsidRPr="00491009" w:rsidRDefault="00D8452E" w:rsidP="000560DB">
            <w:pPr>
              <w:spacing w:after="0"/>
              <w:rPr>
                <w:rFonts w:cs="Arial"/>
                <w:sz w:val="20"/>
                <w:szCs w:val="20"/>
              </w:rPr>
            </w:pPr>
            <w:r>
              <w:rPr>
                <w:rFonts w:cs="Arial"/>
                <w:sz w:val="20"/>
                <w:szCs w:val="20"/>
              </w:rPr>
              <w:t>902</w:t>
            </w:r>
          </w:p>
        </w:tc>
        <w:tc>
          <w:tcPr>
            <w:tcW w:w="3888" w:type="dxa"/>
          </w:tcPr>
          <w:p w14:paraId="76D99043" w14:textId="77777777" w:rsidR="00D8452E" w:rsidRPr="00491009" w:rsidRDefault="00D8452E" w:rsidP="000560DB">
            <w:pPr>
              <w:spacing w:after="0"/>
              <w:rPr>
                <w:rFonts w:cs="Arial"/>
                <w:sz w:val="20"/>
                <w:szCs w:val="20"/>
              </w:rPr>
            </w:pPr>
            <w:r>
              <w:rPr>
                <w:rFonts w:eastAsia="Times New Roman" w:cs="Arial"/>
                <w:color w:val="000000"/>
                <w:sz w:val="20"/>
                <w:szCs w:val="20"/>
                <w:lang w:eastAsia="da-DK"/>
              </w:rPr>
              <w:t>Opdatering afvises</w:t>
            </w:r>
          </w:p>
        </w:tc>
      </w:tr>
    </w:tbl>
    <w:p w14:paraId="76D99045" w14:textId="77777777" w:rsidR="00D8452E" w:rsidRDefault="00D8452E" w:rsidP="00D8452E"/>
    <w:p w14:paraId="76D99046" w14:textId="77777777" w:rsidR="00F63ED8" w:rsidRPr="001D7B17" w:rsidRDefault="00F63ED8" w:rsidP="00F63ED8">
      <w:pPr>
        <w:pStyle w:val="Overskrift2"/>
        <w:numPr>
          <w:ilvl w:val="1"/>
          <w:numId w:val="7"/>
        </w:numPr>
        <w:tabs>
          <w:tab w:val="clear" w:pos="964"/>
          <w:tab w:val="num" w:pos="0"/>
        </w:tabs>
        <w:ind w:left="0"/>
        <w:rPr>
          <w:highlight w:val="green"/>
          <w:lang w:val="en-US"/>
        </w:rPr>
      </w:pPr>
      <w:bookmarkStart w:id="64" w:name="_Toc314563891"/>
      <w:proofErr w:type="spellStart"/>
      <w:r w:rsidRPr="001D7B17">
        <w:rPr>
          <w:highlight w:val="green"/>
          <w:lang w:val="en-US"/>
        </w:rPr>
        <w:t>DMIFordringÆndr</w:t>
      </w:r>
      <w:bookmarkEnd w:id="64"/>
      <w:proofErr w:type="spellEnd"/>
    </w:p>
    <w:p w14:paraId="76D99047" w14:textId="77777777" w:rsidR="00F63ED8" w:rsidRDefault="00F63ED8" w:rsidP="00F63ED8">
      <w:r w:rsidRPr="00E76AA4">
        <w:t xml:space="preserve">Følgende valideringer foretages I </w:t>
      </w:r>
      <w:proofErr w:type="spellStart"/>
      <w:r w:rsidRPr="00E76AA4">
        <w:t>DMIFordring</w:t>
      </w:r>
      <w:r>
        <w:t>Ændr</w:t>
      </w:r>
      <w:proofErr w:type="spellEnd"/>
    </w:p>
    <w:p w14:paraId="76D99048" w14:textId="77777777" w:rsidR="00F63ED8" w:rsidRPr="00424EDE" w:rsidRDefault="00F63ED8" w:rsidP="00F63ED8"/>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F63ED8" w:rsidRPr="00B511F8" w14:paraId="76D9904C" w14:textId="77777777" w:rsidTr="000560DB">
        <w:trPr>
          <w:cantSplit/>
          <w:tblHeader/>
        </w:trPr>
        <w:tc>
          <w:tcPr>
            <w:tcW w:w="4465" w:type="dxa"/>
            <w:shd w:val="pct20" w:color="000000" w:fill="FFFFFF"/>
          </w:tcPr>
          <w:p w14:paraId="76D99049" w14:textId="77777777" w:rsidR="00F63ED8" w:rsidRPr="00385249" w:rsidRDefault="00F63ED8" w:rsidP="000560DB">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04A" w14:textId="77777777" w:rsidR="00F63ED8" w:rsidRDefault="00F63ED8" w:rsidP="000560DB">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04B" w14:textId="77777777" w:rsidR="00F63ED8" w:rsidRPr="00385249" w:rsidRDefault="00F63ED8" w:rsidP="000560DB">
            <w:pPr>
              <w:widowControl w:val="0"/>
              <w:tabs>
                <w:tab w:val="right" w:leader="dot" w:pos="9355"/>
              </w:tabs>
              <w:spacing w:after="0" w:line="280" w:lineRule="exact"/>
              <w:rPr>
                <w:b/>
                <w:lang w:val="en-US"/>
              </w:rPr>
            </w:pPr>
            <w:proofErr w:type="spellStart"/>
            <w:r>
              <w:rPr>
                <w:b/>
                <w:lang w:val="en-US"/>
              </w:rPr>
              <w:t>Reaktion</w:t>
            </w:r>
            <w:proofErr w:type="spellEnd"/>
          </w:p>
        </w:tc>
      </w:tr>
      <w:tr w:rsidR="00F63ED8" w:rsidRPr="007F4C59" w14:paraId="76D99050" w14:textId="77777777" w:rsidTr="000560DB">
        <w:trPr>
          <w:cantSplit/>
        </w:trPr>
        <w:tc>
          <w:tcPr>
            <w:tcW w:w="4465" w:type="dxa"/>
          </w:tcPr>
          <w:p w14:paraId="76D9904D" w14:textId="77777777" w:rsidR="00F63ED8" w:rsidRPr="00705B12" w:rsidRDefault="00F63ED8" w:rsidP="000560DB">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14:paraId="76D9904E" w14:textId="77777777" w:rsidR="00F63ED8" w:rsidRPr="00491009" w:rsidRDefault="00F63ED8" w:rsidP="000560DB">
            <w:pPr>
              <w:spacing w:after="0"/>
              <w:rPr>
                <w:rFonts w:cs="Arial"/>
                <w:sz w:val="20"/>
                <w:szCs w:val="20"/>
              </w:rPr>
            </w:pPr>
            <w:r>
              <w:rPr>
                <w:rFonts w:cs="Arial"/>
                <w:sz w:val="20"/>
                <w:szCs w:val="20"/>
              </w:rPr>
              <w:t>008</w:t>
            </w:r>
          </w:p>
        </w:tc>
        <w:tc>
          <w:tcPr>
            <w:tcW w:w="3888" w:type="dxa"/>
          </w:tcPr>
          <w:p w14:paraId="76D9904F" w14:textId="77777777" w:rsidR="00F63ED8" w:rsidRPr="00491009" w:rsidRDefault="00F63ED8" w:rsidP="000560DB">
            <w:pPr>
              <w:spacing w:after="0"/>
              <w:rPr>
                <w:rFonts w:cs="Arial"/>
                <w:sz w:val="20"/>
                <w:szCs w:val="20"/>
              </w:rPr>
            </w:pPr>
            <w:r>
              <w:rPr>
                <w:rFonts w:eastAsia="Times New Roman" w:cs="Arial"/>
                <w:color w:val="000000"/>
                <w:sz w:val="20"/>
                <w:szCs w:val="20"/>
                <w:lang w:eastAsia="da-DK"/>
              </w:rPr>
              <w:t>Opdatering afvises</w:t>
            </w:r>
          </w:p>
        </w:tc>
      </w:tr>
      <w:tr w:rsidR="00F63ED8" w:rsidRPr="007F4C59" w14:paraId="76D99054" w14:textId="77777777" w:rsidTr="000560DB">
        <w:trPr>
          <w:cantSplit/>
        </w:trPr>
        <w:tc>
          <w:tcPr>
            <w:tcW w:w="4465" w:type="dxa"/>
          </w:tcPr>
          <w:p w14:paraId="76D99051" w14:textId="77777777" w:rsidR="00F63ED8" w:rsidRPr="007F4C59" w:rsidRDefault="00F63ED8" w:rsidP="000560DB">
            <w:pPr>
              <w:spacing w:after="0"/>
              <w:rPr>
                <w:rFonts w:cs="Arial"/>
                <w:sz w:val="20"/>
                <w:szCs w:val="20"/>
              </w:rPr>
            </w:pPr>
            <w:r>
              <w:rPr>
                <w:rFonts w:cs="Arial"/>
                <w:sz w:val="20"/>
                <w:szCs w:val="20"/>
              </w:rPr>
              <w:t>Validering af hvorvidt man kan skifte til den a</w:t>
            </w:r>
            <w:r>
              <w:rPr>
                <w:rFonts w:cs="Arial"/>
                <w:sz w:val="20"/>
                <w:szCs w:val="20"/>
              </w:rPr>
              <w:t>n</w:t>
            </w:r>
            <w:r>
              <w:rPr>
                <w:rFonts w:cs="Arial"/>
                <w:sz w:val="20"/>
                <w:szCs w:val="20"/>
              </w:rPr>
              <w:t xml:space="preserve">givne </w:t>
            </w:r>
            <w:proofErr w:type="spellStart"/>
            <w:r>
              <w:rPr>
                <w:rFonts w:cs="Arial"/>
                <w:sz w:val="20"/>
                <w:szCs w:val="20"/>
              </w:rPr>
              <w:t>FordringArt</w:t>
            </w:r>
            <w:proofErr w:type="spellEnd"/>
          </w:p>
        </w:tc>
        <w:tc>
          <w:tcPr>
            <w:tcW w:w="792" w:type="dxa"/>
          </w:tcPr>
          <w:p w14:paraId="76D99052" w14:textId="77777777" w:rsidR="00F63ED8" w:rsidRPr="00491009" w:rsidRDefault="00F63ED8" w:rsidP="000560DB">
            <w:pPr>
              <w:spacing w:after="0"/>
              <w:rPr>
                <w:rFonts w:cs="Arial"/>
                <w:sz w:val="20"/>
                <w:szCs w:val="20"/>
              </w:rPr>
            </w:pPr>
            <w:r>
              <w:rPr>
                <w:rFonts w:cs="Arial"/>
                <w:sz w:val="20"/>
                <w:szCs w:val="20"/>
              </w:rPr>
              <w:t>013</w:t>
            </w:r>
          </w:p>
        </w:tc>
        <w:tc>
          <w:tcPr>
            <w:tcW w:w="3888" w:type="dxa"/>
          </w:tcPr>
          <w:p w14:paraId="76D99053" w14:textId="77777777" w:rsidR="00F63ED8" w:rsidRPr="00491009" w:rsidRDefault="00F63ED8" w:rsidP="000560DB">
            <w:pPr>
              <w:spacing w:after="0"/>
              <w:rPr>
                <w:rFonts w:cs="Arial"/>
                <w:sz w:val="20"/>
                <w:szCs w:val="20"/>
              </w:rPr>
            </w:pPr>
            <w:r>
              <w:rPr>
                <w:rFonts w:eastAsia="Times New Roman" w:cs="Arial"/>
                <w:color w:val="000000"/>
                <w:sz w:val="20"/>
                <w:szCs w:val="20"/>
                <w:lang w:eastAsia="da-DK"/>
              </w:rPr>
              <w:t>Opdatering afvises</w:t>
            </w:r>
          </w:p>
        </w:tc>
      </w:tr>
      <w:tr w:rsidR="00F63ED8" w:rsidRPr="007F4C59" w14:paraId="76D99058" w14:textId="77777777" w:rsidTr="000560DB">
        <w:trPr>
          <w:cantSplit/>
        </w:trPr>
        <w:tc>
          <w:tcPr>
            <w:tcW w:w="4465" w:type="dxa"/>
          </w:tcPr>
          <w:p w14:paraId="76D99055" w14:textId="77777777" w:rsidR="00F63ED8" w:rsidRPr="007F4C59" w:rsidRDefault="00FB5BDD" w:rsidP="000560DB">
            <w:pPr>
              <w:spacing w:after="0"/>
              <w:rPr>
                <w:rFonts w:cs="Arial"/>
                <w:sz w:val="20"/>
                <w:szCs w:val="20"/>
              </w:rPr>
            </w:pPr>
            <w:r>
              <w:rPr>
                <w:rFonts w:cs="Arial"/>
                <w:sz w:val="20"/>
                <w:szCs w:val="20"/>
              </w:rPr>
              <w:t>Validering af hvorvidt Transportfordring må o</w:t>
            </w:r>
            <w:r>
              <w:rPr>
                <w:rFonts w:cs="Arial"/>
                <w:sz w:val="20"/>
                <w:szCs w:val="20"/>
              </w:rPr>
              <w:t>p</w:t>
            </w:r>
            <w:r>
              <w:rPr>
                <w:rFonts w:cs="Arial"/>
                <w:sz w:val="20"/>
                <w:szCs w:val="20"/>
              </w:rPr>
              <w:t>dateres</w:t>
            </w:r>
          </w:p>
        </w:tc>
        <w:tc>
          <w:tcPr>
            <w:tcW w:w="792" w:type="dxa"/>
          </w:tcPr>
          <w:p w14:paraId="76D99056" w14:textId="77777777" w:rsidR="00F63ED8" w:rsidRPr="00491009" w:rsidRDefault="00FB5BDD" w:rsidP="000560DB">
            <w:pPr>
              <w:spacing w:after="0"/>
              <w:rPr>
                <w:rFonts w:cs="Arial"/>
                <w:sz w:val="20"/>
                <w:szCs w:val="20"/>
              </w:rPr>
            </w:pPr>
            <w:r>
              <w:rPr>
                <w:rFonts w:cs="Arial"/>
                <w:sz w:val="20"/>
                <w:szCs w:val="20"/>
              </w:rPr>
              <w:t>014</w:t>
            </w:r>
          </w:p>
        </w:tc>
        <w:tc>
          <w:tcPr>
            <w:tcW w:w="3888" w:type="dxa"/>
          </w:tcPr>
          <w:p w14:paraId="76D99057" w14:textId="77777777" w:rsidR="00F63ED8" w:rsidRPr="00491009" w:rsidRDefault="00F63ED8" w:rsidP="000560DB">
            <w:pPr>
              <w:spacing w:after="0"/>
              <w:rPr>
                <w:rFonts w:cs="Arial"/>
                <w:sz w:val="20"/>
                <w:szCs w:val="20"/>
              </w:rPr>
            </w:pPr>
            <w:r>
              <w:rPr>
                <w:rFonts w:eastAsia="Times New Roman" w:cs="Arial"/>
                <w:color w:val="000000"/>
                <w:sz w:val="20"/>
                <w:szCs w:val="20"/>
                <w:lang w:eastAsia="da-DK"/>
              </w:rPr>
              <w:t>Opdatering afvises</w:t>
            </w:r>
          </w:p>
        </w:tc>
      </w:tr>
      <w:tr w:rsidR="00831972" w:rsidRPr="007F4C59" w14:paraId="76D9905C" w14:textId="77777777" w:rsidTr="000560DB">
        <w:trPr>
          <w:cantSplit/>
        </w:trPr>
        <w:tc>
          <w:tcPr>
            <w:tcW w:w="4465" w:type="dxa"/>
          </w:tcPr>
          <w:p w14:paraId="76D99059" w14:textId="77777777" w:rsidR="00831972" w:rsidRDefault="00831972" w:rsidP="006F65C5">
            <w:pPr>
              <w:spacing w:after="0"/>
              <w:rPr>
                <w:rFonts w:cs="Arial"/>
                <w:sz w:val="18"/>
              </w:rPr>
            </w:pPr>
            <w:r>
              <w:rPr>
                <w:rFonts w:cs="Arial"/>
                <w:sz w:val="18"/>
              </w:rPr>
              <w:t>Optimistisk Lås</w:t>
            </w:r>
          </w:p>
        </w:tc>
        <w:tc>
          <w:tcPr>
            <w:tcW w:w="792" w:type="dxa"/>
          </w:tcPr>
          <w:p w14:paraId="76D9905A" w14:textId="77777777" w:rsidR="00831972" w:rsidRDefault="00831972" w:rsidP="006F65C5">
            <w:pPr>
              <w:spacing w:after="0"/>
              <w:rPr>
                <w:rFonts w:cs="Arial"/>
                <w:sz w:val="20"/>
                <w:szCs w:val="20"/>
              </w:rPr>
            </w:pPr>
            <w:r>
              <w:rPr>
                <w:rFonts w:cs="Arial"/>
                <w:sz w:val="20"/>
                <w:szCs w:val="20"/>
              </w:rPr>
              <w:t>050</w:t>
            </w:r>
          </w:p>
        </w:tc>
        <w:tc>
          <w:tcPr>
            <w:tcW w:w="3888" w:type="dxa"/>
          </w:tcPr>
          <w:p w14:paraId="76D9905B" w14:textId="77777777" w:rsidR="00831972" w:rsidRDefault="00831972" w:rsidP="006F65C5">
            <w:pPr>
              <w:spacing w:after="0"/>
              <w:rPr>
                <w:rFonts w:eastAsia="Times New Roman" w:cs="Arial"/>
                <w:color w:val="000000"/>
                <w:sz w:val="20"/>
                <w:szCs w:val="20"/>
                <w:lang w:eastAsia="da-DK"/>
              </w:rPr>
            </w:pPr>
            <w:r>
              <w:rPr>
                <w:rFonts w:eastAsia="Times New Roman" w:cs="Arial"/>
                <w:color w:val="000000"/>
                <w:sz w:val="20"/>
                <w:szCs w:val="20"/>
                <w:lang w:eastAsia="da-DK"/>
              </w:rPr>
              <w:t>Besked om at fordring er opdateret senere end læs dato/tid</w:t>
            </w:r>
          </w:p>
        </w:tc>
      </w:tr>
      <w:tr w:rsidR="00831972" w:rsidRPr="007F4C59" w14:paraId="76D99060" w14:textId="77777777" w:rsidTr="000560DB">
        <w:trPr>
          <w:cantSplit/>
        </w:trPr>
        <w:tc>
          <w:tcPr>
            <w:tcW w:w="4465" w:type="dxa"/>
          </w:tcPr>
          <w:p w14:paraId="76D9905D" w14:textId="77777777" w:rsidR="00831972" w:rsidRPr="007F4C59" w:rsidRDefault="00831972" w:rsidP="000560DB">
            <w:pPr>
              <w:spacing w:after="0"/>
              <w:rPr>
                <w:rFonts w:cs="Arial"/>
                <w:sz w:val="20"/>
                <w:szCs w:val="20"/>
              </w:rPr>
            </w:pPr>
            <w:r>
              <w:rPr>
                <w:rFonts w:cs="Arial"/>
                <w:sz w:val="20"/>
                <w:szCs w:val="20"/>
              </w:rPr>
              <w:t>Teknisk fejl ved opdatering</w:t>
            </w:r>
          </w:p>
        </w:tc>
        <w:tc>
          <w:tcPr>
            <w:tcW w:w="792" w:type="dxa"/>
          </w:tcPr>
          <w:p w14:paraId="76D9905E" w14:textId="77777777" w:rsidR="00831972" w:rsidRPr="00491009" w:rsidRDefault="00831972" w:rsidP="000560DB">
            <w:pPr>
              <w:spacing w:after="0"/>
              <w:rPr>
                <w:rFonts w:cs="Arial"/>
                <w:sz w:val="20"/>
                <w:szCs w:val="20"/>
              </w:rPr>
            </w:pPr>
            <w:r>
              <w:rPr>
                <w:rFonts w:cs="Arial"/>
                <w:sz w:val="20"/>
                <w:szCs w:val="20"/>
              </w:rPr>
              <w:t>902</w:t>
            </w:r>
          </w:p>
        </w:tc>
        <w:tc>
          <w:tcPr>
            <w:tcW w:w="3888" w:type="dxa"/>
          </w:tcPr>
          <w:p w14:paraId="76D9905F" w14:textId="77777777" w:rsidR="00831972" w:rsidRPr="00491009" w:rsidRDefault="00831972" w:rsidP="000560DB">
            <w:pPr>
              <w:spacing w:after="0"/>
              <w:rPr>
                <w:rFonts w:cs="Arial"/>
                <w:sz w:val="20"/>
                <w:szCs w:val="20"/>
              </w:rPr>
            </w:pPr>
            <w:r>
              <w:rPr>
                <w:rFonts w:eastAsia="Times New Roman" w:cs="Arial"/>
                <w:color w:val="000000"/>
                <w:sz w:val="20"/>
                <w:szCs w:val="20"/>
                <w:lang w:eastAsia="da-DK"/>
              </w:rPr>
              <w:t>Opdatering afvises</w:t>
            </w:r>
          </w:p>
        </w:tc>
      </w:tr>
    </w:tbl>
    <w:p w14:paraId="76D99061" w14:textId="77777777" w:rsidR="00F63ED8" w:rsidRDefault="00F63ED8" w:rsidP="00F63ED8"/>
    <w:p w14:paraId="76D99062" w14:textId="77777777" w:rsidR="000560DB" w:rsidRPr="00DE26C0" w:rsidRDefault="000560DB" w:rsidP="000560DB">
      <w:pPr>
        <w:pStyle w:val="Overskrift2"/>
        <w:numPr>
          <w:ilvl w:val="1"/>
          <w:numId w:val="7"/>
        </w:numPr>
        <w:tabs>
          <w:tab w:val="clear" w:pos="964"/>
          <w:tab w:val="num" w:pos="0"/>
        </w:tabs>
        <w:ind w:left="0"/>
        <w:rPr>
          <w:highlight w:val="green"/>
          <w:lang w:val="en-US"/>
        </w:rPr>
      </w:pPr>
      <w:bookmarkStart w:id="65" w:name="_Toc314563892"/>
      <w:proofErr w:type="spellStart"/>
      <w:r w:rsidRPr="00DE26C0">
        <w:rPr>
          <w:highlight w:val="green"/>
          <w:lang w:val="en-US"/>
        </w:rPr>
        <w:t>DMIHæftelsesforholdÆndr</w:t>
      </w:r>
      <w:bookmarkEnd w:id="65"/>
      <w:proofErr w:type="spellEnd"/>
    </w:p>
    <w:p w14:paraId="76D99063" w14:textId="77777777" w:rsidR="000560DB" w:rsidRDefault="000560DB" w:rsidP="000560DB">
      <w:r w:rsidRPr="00E76AA4">
        <w:t>Følgende vali</w:t>
      </w:r>
      <w:r>
        <w:t xml:space="preserve">deringer foretages I </w:t>
      </w:r>
      <w:proofErr w:type="spellStart"/>
      <w:r>
        <w:t>DMIHæftelsesforholdÆndr</w:t>
      </w:r>
      <w:proofErr w:type="spellEnd"/>
    </w:p>
    <w:p w14:paraId="76D99064" w14:textId="77777777" w:rsidR="000560DB" w:rsidRPr="00424EDE" w:rsidRDefault="000560DB" w:rsidP="000560D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0560DB" w:rsidRPr="00B511F8" w14:paraId="76D99068" w14:textId="77777777" w:rsidTr="000560DB">
        <w:trPr>
          <w:cantSplit/>
          <w:tblHeader/>
        </w:trPr>
        <w:tc>
          <w:tcPr>
            <w:tcW w:w="4465" w:type="dxa"/>
            <w:shd w:val="pct20" w:color="000000" w:fill="FFFFFF"/>
          </w:tcPr>
          <w:p w14:paraId="76D99065" w14:textId="77777777" w:rsidR="000560DB" w:rsidRPr="00385249" w:rsidRDefault="000560DB" w:rsidP="000560DB">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066" w14:textId="77777777" w:rsidR="000560DB" w:rsidRDefault="000560DB" w:rsidP="000560DB">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067" w14:textId="77777777" w:rsidR="000560DB" w:rsidRPr="00385249" w:rsidRDefault="000560DB" w:rsidP="000560DB">
            <w:pPr>
              <w:widowControl w:val="0"/>
              <w:tabs>
                <w:tab w:val="right" w:leader="dot" w:pos="9355"/>
              </w:tabs>
              <w:spacing w:after="0" w:line="280" w:lineRule="exact"/>
              <w:rPr>
                <w:b/>
                <w:lang w:val="en-US"/>
              </w:rPr>
            </w:pPr>
            <w:proofErr w:type="spellStart"/>
            <w:r>
              <w:rPr>
                <w:b/>
                <w:lang w:val="en-US"/>
              </w:rPr>
              <w:t>Reaktion</w:t>
            </w:r>
            <w:proofErr w:type="spellEnd"/>
          </w:p>
        </w:tc>
      </w:tr>
      <w:tr w:rsidR="000560DB" w:rsidRPr="004532FC" w14:paraId="76D9906C" w14:textId="77777777" w:rsidTr="000560DB">
        <w:trPr>
          <w:cantSplit/>
        </w:trPr>
        <w:tc>
          <w:tcPr>
            <w:tcW w:w="4465" w:type="dxa"/>
          </w:tcPr>
          <w:p w14:paraId="76D99069" w14:textId="77777777" w:rsidR="000560DB" w:rsidRPr="004532FC" w:rsidRDefault="000560DB" w:rsidP="000560DB">
            <w:pPr>
              <w:spacing w:after="0"/>
              <w:rPr>
                <w:rFonts w:cs="Arial"/>
                <w:sz w:val="20"/>
                <w:szCs w:val="20"/>
              </w:rPr>
            </w:pPr>
            <w:r w:rsidRPr="004532FC">
              <w:rPr>
                <w:rFonts w:eastAsia="Times New Roman" w:cs="Arial"/>
                <w:color w:val="000000"/>
                <w:sz w:val="20"/>
                <w:szCs w:val="20"/>
                <w:lang w:eastAsia="da-DK"/>
              </w:rPr>
              <w:t>Kontrol af hvorvidt fordring findes</w:t>
            </w:r>
          </w:p>
        </w:tc>
        <w:tc>
          <w:tcPr>
            <w:tcW w:w="792" w:type="dxa"/>
          </w:tcPr>
          <w:p w14:paraId="76D9906A" w14:textId="77777777" w:rsidR="000560DB" w:rsidRPr="004532FC" w:rsidRDefault="006A458E" w:rsidP="000560DB">
            <w:pPr>
              <w:spacing w:after="0"/>
              <w:rPr>
                <w:rFonts w:cs="Arial"/>
                <w:sz w:val="20"/>
                <w:szCs w:val="20"/>
              </w:rPr>
            </w:pPr>
            <w:r w:rsidRPr="004532FC">
              <w:rPr>
                <w:rFonts w:cs="Arial"/>
                <w:sz w:val="20"/>
                <w:szCs w:val="20"/>
              </w:rPr>
              <w:t>007</w:t>
            </w:r>
          </w:p>
        </w:tc>
        <w:tc>
          <w:tcPr>
            <w:tcW w:w="3888" w:type="dxa"/>
          </w:tcPr>
          <w:p w14:paraId="76D9906B" w14:textId="77777777" w:rsidR="000560DB" w:rsidRPr="004532FC" w:rsidRDefault="000560DB" w:rsidP="000560DB">
            <w:pPr>
              <w:spacing w:after="0"/>
              <w:rPr>
                <w:rFonts w:cs="Arial"/>
                <w:sz w:val="20"/>
                <w:szCs w:val="20"/>
              </w:rPr>
            </w:pPr>
            <w:r w:rsidRPr="004532FC">
              <w:rPr>
                <w:rFonts w:eastAsia="Times New Roman" w:cs="Arial"/>
                <w:color w:val="000000"/>
                <w:sz w:val="20"/>
                <w:szCs w:val="20"/>
                <w:lang w:eastAsia="da-DK"/>
              </w:rPr>
              <w:t>Opdatering afvises</w:t>
            </w:r>
          </w:p>
        </w:tc>
      </w:tr>
      <w:tr w:rsidR="00295765" w:rsidRPr="004532FC" w14:paraId="76D99070" w14:textId="77777777" w:rsidTr="006F65C5">
        <w:trPr>
          <w:cantSplit/>
        </w:trPr>
        <w:tc>
          <w:tcPr>
            <w:tcW w:w="4465" w:type="dxa"/>
          </w:tcPr>
          <w:p w14:paraId="76D9906D" w14:textId="77777777" w:rsidR="00295765" w:rsidRPr="004532FC" w:rsidRDefault="00295765" w:rsidP="006F65C5">
            <w:pPr>
              <w:spacing w:after="0"/>
              <w:rPr>
                <w:rFonts w:cs="Arial"/>
                <w:sz w:val="18"/>
              </w:rPr>
            </w:pPr>
            <w:r w:rsidRPr="004532FC">
              <w:rPr>
                <w:rFonts w:cs="Arial"/>
                <w:sz w:val="18"/>
              </w:rPr>
              <w:t>Optimistisk Lås</w:t>
            </w:r>
          </w:p>
        </w:tc>
        <w:tc>
          <w:tcPr>
            <w:tcW w:w="792" w:type="dxa"/>
          </w:tcPr>
          <w:p w14:paraId="76D9906E" w14:textId="77777777" w:rsidR="00295765" w:rsidRPr="004532FC" w:rsidRDefault="00295765" w:rsidP="006F65C5">
            <w:pPr>
              <w:spacing w:after="0"/>
              <w:rPr>
                <w:rFonts w:cs="Arial"/>
                <w:sz w:val="20"/>
                <w:szCs w:val="20"/>
              </w:rPr>
            </w:pPr>
            <w:r w:rsidRPr="004532FC">
              <w:rPr>
                <w:rFonts w:cs="Arial"/>
                <w:sz w:val="20"/>
                <w:szCs w:val="20"/>
              </w:rPr>
              <w:t>051</w:t>
            </w:r>
          </w:p>
        </w:tc>
        <w:tc>
          <w:tcPr>
            <w:tcW w:w="3888" w:type="dxa"/>
          </w:tcPr>
          <w:p w14:paraId="76D9906F" w14:textId="77777777" w:rsidR="00295765" w:rsidRPr="004532FC" w:rsidRDefault="00295765" w:rsidP="006F65C5">
            <w:pPr>
              <w:spacing w:after="0"/>
              <w:rPr>
                <w:rFonts w:eastAsia="Times New Roman" w:cs="Arial"/>
                <w:color w:val="000000"/>
                <w:sz w:val="20"/>
                <w:szCs w:val="20"/>
                <w:lang w:eastAsia="da-DK"/>
              </w:rPr>
            </w:pPr>
            <w:r w:rsidRPr="004532FC">
              <w:rPr>
                <w:rFonts w:eastAsia="Times New Roman" w:cs="Arial"/>
                <w:color w:val="000000"/>
                <w:sz w:val="20"/>
                <w:szCs w:val="20"/>
                <w:lang w:eastAsia="da-DK"/>
              </w:rPr>
              <w:t>Besked om at hæftelse er opdateret sen</w:t>
            </w:r>
            <w:r w:rsidRPr="004532FC">
              <w:rPr>
                <w:rFonts w:eastAsia="Times New Roman" w:cs="Arial"/>
                <w:color w:val="000000"/>
                <w:sz w:val="20"/>
                <w:szCs w:val="20"/>
                <w:lang w:eastAsia="da-DK"/>
              </w:rPr>
              <w:t>e</w:t>
            </w:r>
            <w:r w:rsidRPr="004532FC">
              <w:rPr>
                <w:rFonts w:eastAsia="Times New Roman" w:cs="Arial"/>
                <w:color w:val="000000"/>
                <w:sz w:val="20"/>
                <w:szCs w:val="20"/>
                <w:lang w:eastAsia="da-DK"/>
              </w:rPr>
              <w:t>re end læs dato/tid</w:t>
            </w:r>
          </w:p>
        </w:tc>
      </w:tr>
      <w:tr w:rsidR="00B87EEC" w:rsidRPr="004532FC" w14:paraId="76D99074" w14:textId="77777777" w:rsidTr="000560DB">
        <w:trPr>
          <w:cantSplit/>
        </w:trPr>
        <w:tc>
          <w:tcPr>
            <w:tcW w:w="4465" w:type="dxa"/>
          </w:tcPr>
          <w:p w14:paraId="76D99071" w14:textId="77777777" w:rsidR="00B87EEC" w:rsidRPr="004532FC" w:rsidRDefault="00DE26C0" w:rsidP="000560DB">
            <w:pPr>
              <w:spacing w:after="0"/>
              <w:rPr>
                <w:rFonts w:cs="Arial"/>
                <w:sz w:val="20"/>
                <w:szCs w:val="20"/>
              </w:rPr>
            </w:pPr>
            <w:r w:rsidRPr="00DE26C0">
              <w:rPr>
                <w:rFonts w:eastAsia="Times New Roman" w:cs="Arial"/>
                <w:color w:val="000000"/>
                <w:sz w:val="20"/>
                <w:szCs w:val="20"/>
                <w:lang w:eastAsia="da-DK"/>
              </w:rPr>
              <w:t xml:space="preserve">Hvis hæftelsesforholdet er nyt skal </w:t>
            </w:r>
            <w:proofErr w:type="spellStart"/>
            <w:r w:rsidRPr="00DE26C0">
              <w:rPr>
                <w:rFonts w:eastAsia="Times New Roman" w:cs="Arial"/>
                <w:color w:val="000000"/>
                <w:sz w:val="20"/>
                <w:szCs w:val="20"/>
                <w:lang w:eastAsia="da-DK"/>
              </w:rPr>
              <w:t>HæftelseB</w:t>
            </w:r>
            <w:r w:rsidRPr="00DE26C0">
              <w:rPr>
                <w:rFonts w:eastAsia="Times New Roman" w:cs="Arial"/>
                <w:color w:val="000000"/>
                <w:sz w:val="20"/>
                <w:szCs w:val="20"/>
                <w:lang w:eastAsia="da-DK"/>
              </w:rPr>
              <w:t>e</w:t>
            </w:r>
            <w:r w:rsidRPr="00DE26C0">
              <w:rPr>
                <w:rFonts w:eastAsia="Times New Roman" w:cs="Arial"/>
                <w:color w:val="000000"/>
                <w:sz w:val="20"/>
                <w:szCs w:val="20"/>
                <w:lang w:eastAsia="da-DK"/>
              </w:rPr>
              <w:t>grænsetProcent</w:t>
            </w:r>
            <w:proofErr w:type="spellEnd"/>
            <w:r w:rsidRPr="00DE26C0">
              <w:rPr>
                <w:rFonts w:eastAsia="Times New Roman" w:cs="Arial"/>
                <w:color w:val="000000"/>
                <w:sz w:val="20"/>
                <w:szCs w:val="20"/>
                <w:lang w:eastAsia="da-DK"/>
              </w:rPr>
              <w:t xml:space="preserve"> være udfyldt for hæftelse</w:t>
            </w:r>
          </w:p>
        </w:tc>
        <w:tc>
          <w:tcPr>
            <w:tcW w:w="792" w:type="dxa"/>
          </w:tcPr>
          <w:p w14:paraId="76D99072" w14:textId="77777777" w:rsidR="00B87EEC" w:rsidRPr="004532FC" w:rsidRDefault="00E555FE" w:rsidP="000560DB">
            <w:pPr>
              <w:spacing w:after="0"/>
              <w:rPr>
                <w:rFonts w:cs="Arial"/>
                <w:sz w:val="20"/>
                <w:szCs w:val="20"/>
              </w:rPr>
            </w:pPr>
            <w:r w:rsidRPr="004532FC">
              <w:rPr>
                <w:rFonts w:cs="Arial"/>
                <w:sz w:val="20"/>
                <w:szCs w:val="20"/>
              </w:rPr>
              <w:t>106</w:t>
            </w:r>
          </w:p>
        </w:tc>
        <w:tc>
          <w:tcPr>
            <w:tcW w:w="3888" w:type="dxa"/>
          </w:tcPr>
          <w:p w14:paraId="76D99073" w14:textId="77777777" w:rsidR="00B87EEC" w:rsidRPr="004532FC" w:rsidRDefault="00B87EEC" w:rsidP="000560DB">
            <w:pPr>
              <w:spacing w:after="0"/>
              <w:rPr>
                <w:rFonts w:eastAsia="Times New Roman" w:cs="Arial"/>
                <w:color w:val="000000"/>
                <w:sz w:val="20"/>
                <w:szCs w:val="20"/>
                <w:lang w:eastAsia="da-DK"/>
              </w:rPr>
            </w:pPr>
            <w:r w:rsidRPr="004532FC">
              <w:rPr>
                <w:rFonts w:eastAsia="Times New Roman" w:cs="Arial"/>
                <w:color w:val="000000"/>
                <w:sz w:val="20"/>
                <w:szCs w:val="20"/>
                <w:lang w:eastAsia="da-DK"/>
              </w:rPr>
              <w:t>Opdatering afvises</w:t>
            </w:r>
          </w:p>
        </w:tc>
      </w:tr>
      <w:tr w:rsidR="00B87EEC" w:rsidRPr="00DE26C0" w14:paraId="76D99078" w14:textId="77777777" w:rsidTr="000560DB">
        <w:trPr>
          <w:cantSplit/>
        </w:trPr>
        <w:tc>
          <w:tcPr>
            <w:tcW w:w="4465" w:type="dxa"/>
          </w:tcPr>
          <w:p w14:paraId="76D99075" w14:textId="77777777" w:rsidR="00B87EEC" w:rsidRPr="004532FC" w:rsidRDefault="00DE26C0" w:rsidP="000560DB">
            <w:pPr>
              <w:spacing w:after="0"/>
              <w:rPr>
                <w:rFonts w:eastAsia="Times New Roman" w:cs="Arial"/>
                <w:color w:val="000000"/>
                <w:sz w:val="20"/>
                <w:szCs w:val="20"/>
                <w:lang w:eastAsia="da-DK"/>
              </w:rPr>
            </w:pPr>
            <w:r w:rsidRPr="00DE26C0">
              <w:rPr>
                <w:rFonts w:eastAsia="Times New Roman" w:cs="Arial"/>
                <w:color w:val="000000"/>
                <w:sz w:val="20"/>
                <w:szCs w:val="20"/>
                <w:lang w:eastAsia="da-DK"/>
              </w:rPr>
              <w:lastRenderedPageBreak/>
              <w:t>Hvis hæftelsesforholdet er en ændring til et eks</w:t>
            </w:r>
            <w:r w:rsidRPr="00DE26C0">
              <w:rPr>
                <w:rFonts w:eastAsia="Times New Roman" w:cs="Arial"/>
                <w:color w:val="000000"/>
                <w:sz w:val="20"/>
                <w:szCs w:val="20"/>
                <w:lang w:eastAsia="da-DK"/>
              </w:rPr>
              <w:t>i</w:t>
            </w:r>
            <w:r w:rsidRPr="00DE26C0">
              <w:rPr>
                <w:rFonts w:eastAsia="Times New Roman" w:cs="Arial"/>
                <w:color w:val="000000"/>
                <w:sz w:val="20"/>
                <w:szCs w:val="20"/>
                <w:lang w:eastAsia="da-DK"/>
              </w:rPr>
              <w:t xml:space="preserve">sterende hæftelsesforhold må </w:t>
            </w:r>
            <w:proofErr w:type="spellStart"/>
            <w:r w:rsidRPr="00DE26C0">
              <w:rPr>
                <w:rFonts w:eastAsia="Times New Roman" w:cs="Arial"/>
                <w:color w:val="000000"/>
                <w:sz w:val="20"/>
                <w:szCs w:val="20"/>
                <w:lang w:eastAsia="da-DK"/>
              </w:rPr>
              <w:t>HæftelseBegræ</w:t>
            </w:r>
            <w:r w:rsidRPr="00DE26C0">
              <w:rPr>
                <w:rFonts w:eastAsia="Times New Roman" w:cs="Arial"/>
                <w:color w:val="000000"/>
                <w:sz w:val="20"/>
                <w:szCs w:val="20"/>
                <w:lang w:eastAsia="da-DK"/>
              </w:rPr>
              <w:t>n</w:t>
            </w:r>
            <w:r w:rsidRPr="00DE26C0">
              <w:rPr>
                <w:rFonts w:eastAsia="Times New Roman" w:cs="Arial"/>
                <w:color w:val="000000"/>
                <w:sz w:val="20"/>
                <w:szCs w:val="20"/>
                <w:lang w:eastAsia="da-DK"/>
              </w:rPr>
              <w:t>setProcent</w:t>
            </w:r>
            <w:proofErr w:type="spellEnd"/>
            <w:r w:rsidRPr="00DE26C0">
              <w:rPr>
                <w:rFonts w:eastAsia="Times New Roman" w:cs="Arial"/>
                <w:color w:val="000000"/>
                <w:sz w:val="20"/>
                <w:szCs w:val="20"/>
                <w:lang w:eastAsia="da-DK"/>
              </w:rPr>
              <w:t xml:space="preserve"> ikke være udfyldt</w:t>
            </w:r>
          </w:p>
        </w:tc>
        <w:tc>
          <w:tcPr>
            <w:tcW w:w="792" w:type="dxa"/>
          </w:tcPr>
          <w:p w14:paraId="76D99076" w14:textId="77777777" w:rsidR="00B87EEC" w:rsidRPr="00DE26C0" w:rsidRDefault="00E555FE" w:rsidP="000560DB">
            <w:pPr>
              <w:spacing w:after="0"/>
              <w:rPr>
                <w:rFonts w:eastAsia="Times New Roman" w:cs="Arial"/>
                <w:color w:val="000000"/>
                <w:sz w:val="20"/>
                <w:szCs w:val="20"/>
                <w:lang w:eastAsia="da-DK"/>
              </w:rPr>
            </w:pPr>
            <w:r w:rsidRPr="00DE26C0">
              <w:rPr>
                <w:rFonts w:eastAsia="Times New Roman" w:cs="Arial"/>
                <w:color w:val="000000"/>
                <w:sz w:val="20"/>
                <w:szCs w:val="20"/>
                <w:lang w:eastAsia="da-DK"/>
              </w:rPr>
              <w:t>107</w:t>
            </w:r>
          </w:p>
        </w:tc>
        <w:tc>
          <w:tcPr>
            <w:tcW w:w="3888" w:type="dxa"/>
          </w:tcPr>
          <w:p w14:paraId="76D99077" w14:textId="77777777" w:rsidR="00B87EEC" w:rsidRPr="004532FC" w:rsidRDefault="00E033FE" w:rsidP="000560DB">
            <w:pPr>
              <w:spacing w:after="0"/>
              <w:rPr>
                <w:rFonts w:eastAsia="Times New Roman" w:cs="Arial"/>
                <w:color w:val="000000"/>
                <w:sz w:val="20"/>
                <w:szCs w:val="20"/>
                <w:lang w:eastAsia="da-DK"/>
              </w:rPr>
            </w:pPr>
            <w:r w:rsidRPr="004532FC">
              <w:rPr>
                <w:rFonts w:eastAsia="Times New Roman" w:cs="Arial"/>
                <w:color w:val="000000"/>
                <w:sz w:val="20"/>
                <w:szCs w:val="20"/>
                <w:lang w:eastAsia="da-DK"/>
              </w:rPr>
              <w:t>Opdatering afvises</w:t>
            </w:r>
          </w:p>
        </w:tc>
      </w:tr>
      <w:tr w:rsidR="00B87EEC" w:rsidRPr="004532FC" w14:paraId="76D9907C" w14:textId="77777777" w:rsidTr="000560DB">
        <w:trPr>
          <w:cantSplit/>
        </w:trPr>
        <w:tc>
          <w:tcPr>
            <w:tcW w:w="4465" w:type="dxa"/>
          </w:tcPr>
          <w:p w14:paraId="76D99079" w14:textId="77777777" w:rsidR="00B87EEC" w:rsidRPr="004532FC" w:rsidRDefault="00E033FE" w:rsidP="000560DB">
            <w:pPr>
              <w:spacing w:after="0"/>
              <w:rPr>
                <w:rFonts w:eastAsia="Times New Roman" w:cs="Arial"/>
                <w:color w:val="000000"/>
                <w:sz w:val="20"/>
                <w:szCs w:val="20"/>
                <w:lang w:eastAsia="da-DK"/>
              </w:rPr>
            </w:pPr>
            <w:r w:rsidRPr="004532FC">
              <w:rPr>
                <w:rFonts w:eastAsia="Times New Roman" w:cs="Arial"/>
                <w:color w:val="000000"/>
                <w:sz w:val="20"/>
                <w:szCs w:val="20"/>
                <w:lang w:eastAsia="da-DK"/>
              </w:rPr>
              <w:t xml:space="preserve">Hvis der er tale om </w:t>
            </w:r>
            <w:proofErr w:type="spellStart"/>
            <w:r w:rsidRPr="004532FC">
              <w:rPr>
                <w:rFonts w:eastAsia="Times New Roman" w:cs="Arial"/>
                <w:color w:val="000000"/>
                <w:sz w:val="20"/>
                <w:szCs w:val="20"/>
                <w:lang w:eastAsia="da-DK"/>
              </w:rPr>
              <w:t>ProRata</w:t>
            </w:r>
            <w:proofErr w:type="spellEnd"/>
            <w:r w:rsidRPr="004532FC">
              <w:rPr>
                <w:rFonts w:eastAsia="Times New Roman" w:cs="Arial"/>
                <w:color w:val="000000"/>
                <w:sz w:val="20"/>
                <w:szCs w:val="20"/>
                <w:lang w:eastAsia="da-DK"/>
              </w:rPr>
              <w:t xml:space="preserve"> hæftelse må </w:t>
            </w:r>
            <w:proofErr w:type="spellStart"/>
            <w:r w:rsidRPr="004532FC">
              <w:rPr>
                <w:rFonts w:eastAsia="Times New Roman" w:cs="Arial"/>
                <w:color w:val="000000"/>
                <w:sz w:val="20"/>
                <w:szCs w:val="20"/>
                <w:lang w:eastAsia="da-DK"/>
              </w:rPr>
              <w:t>Hæ</w:t>
            </w:r>
            <w:r w:rsidRPr="004532FC">
              <w:rPr>
                <w:rFonts w:eastAsia="Times New Roman" w:cs="Arial"/>
                <w:color w:val="000000"/>
                <w:sz w:val="20"/>
                <w:szCs w:val="20"/>
                <w:lang w:eastAsia="da-DK"/>
              </w:rPr>
              <w:t>f</w:t>
            </w:r>
            <w:r w:rsidRPr="004532FC">
              <w:rPr>
                <w:rFonts w:eastAsia="Times New Roman" w:cs="Arial"/>
                <w:color w:val="000000"/>
                <w:sz w:val="20"/>
                <w:szCs w:val="20"/>
                <w:lang w:eastAsia="da-DK"/>
              </w:rPr>
              <w:t>telseBegrænsetValg</w:t>
            </w:r>
            <w:proofErr w:type="spellEnd"/>
            <w:r w:rsidRPr="004532FC">
              <w:rPr>
                <w:rFonts w:eastAsia="Times New Roman" w:cs="Arial"/>
                <w:color w:val="000000"/>
                <w:sz w:val="20"/>
                <w:szCs w:val="20"/>
                <w:lang w:eastAsia="da-DK"/>
              </w:rPr>
              <w:t xml:space="preserve"> ikke være udfyldt </w:t>
            </w:r>
          </w:p>
        </w:tc>
        <w:tc>
          <w:tcPr>
            <w:tcW w:w="792" w:type="dxa"/>
          </w:tcPr>
          <w:p w14:paraId="76D9907A" w14:textId="77777777" w:rsidR="00B87EEC" w:rsidRPr="004532FC" w:rsidRDefault="00E555FE" w:rsidP="000560DB">
            <w:pPr>
              <w:spacing w:after="0"/>
              <w:rPr>
                <w:rFonts w:cs="Arial"/>
                <w:sz w:val="20"/>
                <w:szCs w:val="20"/>
              </w:rPr>
            </w:pPr>
            <w:r w:rsidRPr="004532FC">
              <w:rPr>
                <w:rFonts w:cs="Arial"/>
                <w:sz w:val="20"/>
                <w:szCs w:val="20"/>
              </w:rPr>
              <w:t>108</w:t>
            </w:r>
          </w:p>
        </w:tc>
        <w:tc>
          <w:tcPr>
            <w:tcW w:w="3888" w:type="dxa"/>
          </w:tcPr>
          <w:p w14:paraId="76D9907B" w14:textId="77777777" w:rsidR="00B87EEC" w:rsidRPr="004532FC" w:rsidRDefault="00E033FE" w:rsidP="000560DB">
            <w:pPr>
              <w:spacing w:after="0"/>
              <w:rPr>
                <w:rFonts w:eastAsia="Times New Roman" w:cs="Arial"/>
                <w:color w:val="000000"/>
                <w:sz w:val="20"/>
                <w:szCs w:val="20"/>
                <w:lang w:eastAsia="da-DK"/>
              </w:rPr>
            </w:pPr>
            <w:r w:rsidRPr="004532FC">
              <w:rPr>
                <w:rFonts w:eastAsia="Times New Roman" w:cs="Arial"/>
                <w:color w:val="000000"/>
                <w:sz w:val="20"/>
                <w:szCs w:val="20"/>
                <w:lang w:eastAsia="da-DK"/>
              </w:rPr>
              <w:t>Opdatering afvises</w:t>
            </w:r>
          </w:p>
        </w:tc>
      </w:tr>
      <w:tr w:rsidR="00B87EEC" w:rsidRPr="004532FC" w14:paraId="76D99080" w14:textId="77777777" w:rsidTr="000560DB">
        <w:trPr>
          <w:cantSplit/>
        </w:trPr>
        <w:tc>
          <w:tcPr>
            <w:tcW w:w="4465" w:type="dxa"/>
          </w:tcPr>
          <w:p w14:paraId="76D9907D" w14:textId="77777777" w:rsidR="00B87EEC" w:rsidRPr="004532FC" w:rsidRDefault="00E033FE" w:rsidP="000560DB">
            <w:pPr>
              <w:spacing w:after="0"/>
              <w:rPr>
                <w:rFonts w:eastAsia="Times New Roman" w:cs="Arial"/>
                <w:color w:val="000000"/>
                <w:sz w:val="20"/>
                <w:szCs w:val="20"/>
                <w:lang w:eastAsia="da-DK"/>
              </w:rPr>
            </w:pPr>
            <w:r w:rsidRPr="004532FC">
              <w:rPr>
                <w:rFonts w:eastAsia="Times New Roman" w:cs="Arial"/>
                <w:color w:val="000000"/>
                <w:sz w:val="20"/>
                <w:szCs w:val="20"/>
                <w:lang w:eastAsia="da-DK"/>
              </w:rPr>
              <w:t>Hvis hæftelsesforholdet er en ændring til et eks</w:t>
            </w:r>
            <w:r w:rsidRPr="004532FC">
              <w:rPr>
                <w:rFonts w:eastAsia="Times New Roman" w:cs="Arial"/>
                <w:color w:val="000000"/>
                <w:sz w:val="20"/>
                <w:szCs w:val="20"/>
                <w:lang w:eastAsia="da-DK"/>
              </w:rPr>
              <w:t>i</w:t>
            </w:r>
            <w:r w:rsidRPr="004532FC">
              <w:rPr>
                <w:rFonts w:eastAsia="Times New Roman" w:cs="Arial"/>
                <w:color w:val="000000"/>
                <w:sz w:val="20"/>
                <w:szCs w:val="20"/>
                <w:lang w:eastAsia="da-DK"/>
              </w:rPr>
              <w:t xml:space="preserve">sterende hæftelsesforhold må </w:t>
            </w:r>
            <w:proofErr w:type="spellStart"/>
            <w:r w:rsidRPr="004532FC">
              <w:rPr>
                <w:rFonts w:eastAsia="Times New Roman" w:cs="Arial"/>
                <w:color w:val="000000"/>
                <w:sz w:val="20"/>
                <w:szCs w:val="20"/>
                <w:lang w:eastAsia="da-DK"/>
              </w:rPr>
              <w:t>HæftelseBegræ</w:t>
            </w:r>
            <w:r w:rsidRPr="004532FC">
              <w:rPr>
                <w:rFonts w:eastAsia="Times New Roman" w:cs="Arial"/>
                <w:color w:val="000000"/>
                <w:sz w:val="20"/>
                <w:szCs w:val="20"/>
                <w:lang w:eastAsia="da-DK"/>
              </w:rPr>
              <w:t>n</w:t>
            </w:r>
            <w:r w:rsidRPr="004532FC">
              <w:rPr>
                <w:rFonts w:eastAsia="Times New Roman" w:cs="Arial"/>
                <w:color w:val="000000"/>
                <w:sz w:val="20"/>
                <w:szCs w:val="20"/>
                <w:lang w:eastAsia="da-DK"/>
              </w:rPr>
              <w:t>setValg</w:t>
            </w:r>
            <w:proofErr w:type="spellEnd"/>
            <w:r w:rsidRPr="004532FC">
              <w:rPr>
                <w:rFonts w:eastAsia="Times New Roman" w:cs="Arial"/>
                <w:color w:val="000000"/>
                <w:sz w:val="20"/>
                <w:szCs w:val="20"/>
                <w:lang w:eastAsia="da-DK"/>
              </w:rPr>
              <w:t xml:space="preserve"> ikke være udfyldt </w:t>
            </w:r>
          </w:p>
        </w:tc>
        <w:tc>
          <w:tcPr>
            <w:tcW w:w="792" w:type="dxa"/>
          </w:tcPr>
          <w:p w14:paraId="76D9907E" w14:textId="77777777" w:rsidR="00B87EEC" w:rsidRPr="004532FC" w:rsidRDefault="00E555FE" w:rsidP="000560DB">
            <w:pPr>
              <w:spacing w:after="0"/>
              <w:rPr>
                <w:rFonts w:cs="Arial"/>
                <w:sz w:val="20"/>
                <w:szCs w:val="20"/>
              </w:rPr>
            </w:pPr>
            <w:r w:rsidRPr="004532FC">
              <w:rPr>
                <w:rFonts w:cs="Arial"/>
                <w:sz w:val="20"/>
                <w:szCs w:val="20"/>
              </w:rPr>
              <w:t>109</w:t>
            </w:r>
          </w:p>
        </w:tc>
        <w:tc>
          <w:tcPr>
            <w:tcW w:w="3888" w:type="dxa"/>
          </w:tcPr>
          <w:p w14:paraId="76D9907F" w14:textId="77777777" w:rsidR="00B87EEC" w:rsidRPr="004532FC" w:rsidRDefault="00E033FE" w:rsidP="000560DB">
            <w:pPr>
              <w:spacing w:after="0"/>
              <w:rPr>
                <w:rFonts w:eastAsia="Times New Roman" w:cs="Arial"/>
                <w:color w:val="000000"/>
                <w:sz w:val="20"/>
                <w:szCs w:val="20"/>
                <w:lang w:eastAsia="da-DK"/>
              </w:rPr>
            </w:pPr>
            <w:r w:rsidRPr="004532FC">
              <w:rPr>
                <w:rFonts w:eastAsia="Times New Roman" w:cs="Arial"/>
                <w:color w:val="000000"/>
                <w:sz w:val="20"/>
                <w:szCs w:val="20"/>
                <w:lang w:eastAsia="da-DK"/>
              </w:rPr>
              <w:t>Opdatering afvises</w:t>
            </w:r>
          </w:p>
        </w:tc>
      </w:tr>
      <w:tr w:rsidR="000560DB" w:rsidRPr="004532FC" w14:paraId="76D99084" w14:textId="77777777" w:rsidTr="000560DB">
        <w:trPr>
          <w:cantSplit/>
        </w:trPr>
        <w:tc>
          <w:tcPr>
            <w:tcW w:w="4465" w:type="dxa"/>
          </w:tcPr>
          <w:p w14:paraId="76D99081" w14:textId="77777777" w:rsidR="000560DB" w:rsidRPr="004532FC" w:rsidRDefault="00641BF5" w:rsidP="000560DB">
            <w:pPr>
              <w:spacing w:after="0"/>
              <w:rPr>
                <w:rFonts w:cs="Arial"/>
                <w:sz w:val="20"/>
                <w:szCs w:val="20"/>
              </w:rPr>
            </w:pPr>
            <w:r w:rsidRPr="004532FC">
              <w:rPr>
                <w:rFonts w:cs="Arial"/>
                <w:sz w:val="20"/>
                <w:szCs w:val="20"/>
              </w:rPr>
              <w:t>Eksistenscheck på diverse koder</w:t>
            </w:r>
          </w:p>
        </w:tc>
        <w:tc>
          <w:tcPr>
            <w:tcW w:w="792" w:type="dxa"/>
          </w:tcPr>
          <w:p w14:paraId="76D99082" w14:textId="77777777" w:rsidR="000560DB" w:rsidRPr="004532FC" w:rsidRDefault="00927856" w:rsidP="000560DB">
            <w:pPr>
              <w:spacing w:after="0"/>
              <w:rPr>
                <w:rFonts w:cs="Arial"/>
                <w:sz w:val="20"/>
                <w:szCs w:val="20"/>
              </w:rPr>
            </w:pPr>
            <w:r w:rsidRPr="004532FC">
              <w:rPr>
                <w:rFonts w:cs="Arial"/>
                <w:sz w:val="20"/>
                <w:szCs w:val="20"/>
              </w:rPr>
              <w:t>903</w:t>
            </w:r>
          </w:p>
        </w:tc>
        <w:tc>
          <w:tcPr>
            <w:tcW w:w="3888" w:type="dxa"/>
          </w:tcPr>
          <w:p w14:paraId="76D99083" w14:textId="77777777" w:rsidR="000560DB" w:rsidRPr="004532FC" w:rsidRDefault="000560DB" w:rsidP="000560DB">
            <w:pPr>
              <w:spacing w:after="0"/>
              <w:rPr>
                <w:rFonts w:cs="Arial"/>
                <w:sz w:val="20"/>
                <w:szCs w:val="20"/>
              </w:rPr>
            </w:pPr>
            <w:r w:rsidRPr="004532FC">
              <w:rPr>
                <w:rFonts w:eastAsia="Times New Roman" w:cs="Arial"/>
                <w:color w:val="000000"/>
                <w:sz w:val="20"/>
                <w:szCs w:val="20"/>
                <w:lang w:eastAsia="da-DK"/>
              </w:rPr>
              <w:t>Opdatering afvises</w:t>
            </w:r>
          </w:p>
        </w:tc>
      </w:tr>
      <w:tr w:rsidR="000560DB" w:rsidRPr="007F4C59" w14:paraId="76D99088" w14:textId="77777777" w:rsidTr="000560DB">
        <w:trPr>
          <w:cantSplit/>
        </w:trPr>
        <w:tc>
          <w:tcPr>
            <w:tcW w:w="4465" w:type="dxa"/>
          </w:tcPr>
          <w:p w14:paraId="76D99085" w14:textId="77777777" w:rsidR="000560DB" w:rsidRPr="004532FC" w:rsidRDefault="000560DB" w:rsidP="000560DB">
            <w:pPr>
              <w:spacing w:after="0"/>
              <w:rPr>
                <w:rFonts w:cs="Arial"/>
                <w:sz w:val="20"/>
                <w:szCs w:val="20"/>
              </w:rPr>
            </w:pPr>
            <w:r w:rsidRPr="004532FC">
              <w:rPr>
                <w:rFonts w:cs="Arial"/>
                <w:sz w:val="20"/>
                <w:szCs w:val="20"/>
              </w:rPr>
              <w:t>Teknisk fejl ved opdatering</w:t>
            </w:r>
          </w:p>
        </w:tc>
        <w:tc>
          <w:tcPr>
            <w:tcW w:w="792" w:type="dxa"/>
          </w:tcPr>
          <w:p w14:paraId="76D99086" w14:textId="77777777" w:rsidR="000560DB" w:rsidRPr="004532FC" w:rsidRDefault="008D557A" w:rsidP="000560DB">
            <w:pPr>
              <w:spacing w:after="0"/>
              <w:rPr>
                <w:rFonts w:cs="Arial"/>
                <w:sz w:val="20"/>
                <w:szCs w:val="20"/>
              </w:rPr>
            </w:pPr>
            <w:r w:rsidRPr="004532FC">
              <w:rPr>
                <w:rFonts w:cs="Arial"/>
                <w:sz w:val="20"/>
                <w:szCs w:val="20"/>
              </w:rPr>
              <w:t>903</w:t>
            </w:r>
          </w:p>
        </w:tc>
        <w:tc>
          <w:tcPr>
            <w:tcW w:w="3888" w:type="dxa"/>
          </w:tcPr>
          <w:p w14:paraId="76D99087" w14:textId="77777777" w:rsidR="000560DB" w:rsidRPr="00491009" w:rsidRDefault="000560DB" w:rsidP="000560DB">
            <w:pPr>
              <w:spacing w:after="0"/>
              <w:rPr>
                <w:rFonts w:cs="Arial"/>
                <w:sz w:val="20"/>
                <w:szCs w:val="20"/>
              </w:rPr>
            </w:pPr>
            <w:r w:rsidRPr="004532FC">
              <w:rPr>
                <w:rFonts w:eastAsia="Times New Roman" w:cs="Arial"/>
                <w:color w:val="000000"/>
                <w:sz w:val="20"/>
                <w:szCs w:val="20"/>
                <w:lang w:eastAsia="da-DK"/>
              </w:rPr>
              <w:t>Opdatering afvises</w:t>
            </w:r>
          </w:p>
        </w:tc>
      </w:tr>
    </w:tbl>
    <w:p w14:paraId="76D99089" w14:textId="77777777" w:rsidR="000560DB" w:rsidRDefault="000560DB" w:rsidP="000560DB"/>
    <w:p w14:paraId="76D9908A" w14:textId="77777777" w:rsidR="00681DEB" w:rsidRPr="004532FC" w:rsidRDefault="00681DEB" w:rsidP="00681DEB">
      <w:pPr>
        <w:pStyle w:val="Overskrift2"/>
        <w:numPr>
          <w:ilvl w:val="1"/>
          <w:numId w:val="7"/>
        </w:numPr>
        <w:tabs>
          <w:tab w:val="clear" w:pos="964"/>
          <w:tab w:val="num" w:pos="0"/>
        </w:tabs>
        <w:ind w:left="0"/>
        <w:rPr>
          <w:highlight w:val="green"/>
          <w:lang w:val="en-US"/>
        </w:rPr>
      </w:pPr>
      <w:bookmarkStart w:id="66" w:name="_Toc314563893"/>
      <w:proofErr w:type="spellStart"/>
      <w:r w:rsidRPr="004532FC">
        <w:rPr>
          <w:highlight w:val="green"/>
          <w:lang w:val="en-US"/>
        </w:rPr>
        <w:t>DMIHæftelsesforholdList</w:t>
      </w:r>
      <w:bookmarkEnd w:id="66"/>
      <w:proofErr w:type="spellEnd"/>
    </w:p>
    <w:p w14:paraId="76D9908B" w14:textId="77777777" w:rsidR="00681DEB" w:rsidRDefault="00681DEB" w:rsidP="00681DEB">
      <w:r w:rsidRPr="00E76AA4">
        <w:t>Følgende vali</w:t>
      </w:r>
      <w:r>
        <w:t xml:space="preserve">deringer foretages I </w:t>
      </w:r>
      <w:proofErr w:type="spellStart"/>
      <w:r>
        <w:t>DMIHæftelsesforholdList</w:t>
      </w:r>
      <w:proofErr w:type="spellEnd"/>
    </w:p>
    <w:p w14:paraId="76D9908C" w14:textId="77777777" w:rsidR="00681DEB" w:rsidRPr="00424EDE" w:rsidRDefault="00681DEB" w:rsidP="00681DE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81DEB" w:rsidRPr="00B511F8" w14:paraId="76D99090" w14:textId="77777777" w:rsidTr="000101BD">
        <w:trPr>
          <w:cantSplit/>
          <w:tblHeader/>
        </w:trPr>
        <w:tc>
          <w:tcPr>
            <w:tcW w:w="4465" w:type="dxa"/>
            <w:shd w:val="pct20" w:color="000000" w:fill="FFFFFF"/>
          </w:tcPr>
          <w:p w14:paraId="76D9908D" w14:textId="77777777" w:rsidR="00681DEB" w:rsidRPr="00385249" w:rsidRDefault="00681DEB" w:rsidP="000101BD">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08E" w14:textId="77777777" w:rsidR="00681DEB" w:rsidRDefault="00681DEB" w:rsidP="000101BD">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08F" w14:textId="77777777" w:rsidR="00681DEB" w:rsidRPr="00385249" w:rsidRDefault="00681DEB" w:rsidP="000101BD">
            <w:pPr>
              <w:widowControl w:val="0"/>
              <w:tabs>
                <w:tab w:val="right" w:leader="dot" w:pos="9355"/>
              </w:tabs>
              <w:spacing w:after="0" w:line="280" w:lineRule="exact"/>
              <w:rPr>
                <w:b/>
                <w:lang w:val="en-US"/>
              </w:rPr>
            </w:pPr>
            <w:proofErr w:type="spellStart"/>
            <w:r>
              <w:rPr>
                <w:b/>
                <w:lang w:val="en-US"/>
              </w:rPr>
              <w:t>Reaktion</w:t>
            </w:r>
            <w:proofErr w:type="spellEnd"/>
          </w:p>
        </w:tc>
      </w:tr>
      <w:tr w:rsidR="009D2C8C" w:rsidRPr="007F4C59" w14:paraId="76D99094" w14:textId="77777777" w:rsidTr="000101BD">
        <w:trPr>
          <w:cantSplit/>
        </w:trPr>
        <w:tc>
          <w:tcPr>
            <w:tcW w:w="4465" w:type="dxa"/>
          </w:tcPr>
          <w:p w14:paraId="76D99091" w14:textId="77777777" w:rsidR="009D2C8C" w:rsidRPr="00705B12" w:rsidRDefault="009D2C8C" w:rsidP="000101BD">
            <w:pPr>
              <w:spacing w:after="0"/>
              <w:rPr>
                <w:rFonts w:cs="Arial"/>
                <w:sz w:val="20"/>
                <w:szCs w:val="20"/>
              </w:rPr>
            </w:pPr>
            <w:r>
              <w:rPr>
                <w:rFonts w:eastAsia="Times New Roman" w:cs="Arial"/>
                <w:color w:val="000000"/>
                <w:sz w:val="20"/>
                <w:szCs w:val="20"/>
                <w:lang w:eastAsia="da-DK"/>
              </w:rPr>
              <w:t>Kontrol af hvorvidt kunde findes (hvis angivet som søgekriterium)</w:t>
            </w:r>
          </w:p>
        </w:tc>
        <w:tc>
          <w:tcPr>
            <w:tcW w:w="792" w:type="dxa"/>
          </w:tcPr>
          <w:p w14:paraId="76D99092" w14:textId="77777777" w:rsidR="009D2C8C" w:rsidRPr="00491009" w:rsidRDefault="009D2C8C" w:rsidP="000101BD">
            <w:pPr>
              <w:spacing w:after="0"/>
              <w:rPr>
                <w:rFonts w:cs="Arial"/>
                <w:sz w:val="20"/>
                <w:szCs w:val="20"/>
              </w:rPr>
            </w:pPr>
            <w:r>
              <w:rPr>
                <w:rFonts w:cs="Arial"/>
                <w:sz w:val="20"/>
                <w:szCs w:val="20"/>
              </w:rPr>
              <w:t>005</w:t>
            </w:r>
          </w:p>
        </w:tc>
        <w:tc>
          <w:tcPr>
            <w:tcW w:w="3888" w:type="dxa"/>
          </w:tcPr>
          <w:p w14:paraId="76D99093" w14:textId="77777777" w:rsidR="009D2C8C" w:rsidRPr="00491009" w:rsidRDefault="009D2C8C" w:rsidP="000101BD">
            <w:pPr>
              <w:spacing w:after="0"/>
              <w:rPr>
                <w:rFonts w:cs="Arial"/>
                <w:sz w:val="20"/>
                <w:szCs w:val="20"/>
              </w:rPr>
            </w:pPr>
            <w:r>
              <w:rPr>
                <w:rFonts w:eastAsia="Times New Roman" w:cs="Arial"/>
                <w:color w:val="000000"/>
                <w:sz w:val="20"/>
                <w:szCs w:val="20"/>
                <w:lang w:eastAsia="da-DK"/>
              </w:rPr>
              <w:t>Besked om at kunde ikke findes</w:t>
            </w:r>
          </w:p>
        </w:tc>
      </w:tr>
      <w:tr w:rsidR="009D2C8C" w:rsidRPr="007F4C59" w14:paraId="76D99098" w14:textId="77777777" w:rsidTr="000101BD">
        <w:trPr>
          <w:cantSplit/>
        </w:trPr>
        <w:tc>
          <w:tcPr>
            <w:tcW w:w="4465" w:type="dxa"/>
          </w:tcPr>
          <w:p w14:paraId="76D99095" w14:textId="77777777" w:rsidR="009D2C8C" w:rsidRPr="00705B12" w:rsidRDefault="009D2C8C" w:rsidP="000101BD">
            <w:pPr>
              <w:spacing w:after="0"/>
              <w:rPr>
                <w:rFonts w:cs="Arial"/>
                <w:sz w:val="20"/>
                <w:szCs w:val="20"/>
              </w:rPr>
            </w:pPr>
            <w:r>
              <w:rPr>
                <w:rFonts w:eastAsia="Times New Roman" w:cs="Arial"/>
                <w:color w:val="000000"/>
                <w:sz w:val="20"/>
                <w:szCs w:val="20"/>
                <w:lang w:eastAsia="da-DK"/>
              </w:rPr>
              <w:t>Kontrol af hvorvidt fordring findes (hvis angivet som søgekriterium)</w:t>
            </w:r>
          </w:p>
        </w:tc>
        <w:tc>
          <w:tcPr>
            <w:tcW w:w="792" w:type="dxa"/>
          </w:tcPr>
          <w:p w14:paraId="76D99096" w14:textId="77777777" w:rsidR="009D2C8C" w:rsidRPr="00491009" w:rsidRDefault="009D2C8C" w:rsidP="000101BD">
            <w:pPr>
              <w:spacing w:after="0"/>
              <w:rPr>
                <w:rFonts w:cs="Arial"/>
                <w:sz w:val="20"/>
                <w:szCs w:val="20"/>
              </w:rPr>
            </w:pPr>
            <w:r>
              <w:rPr>
                <w:rFonts w:cs="Arial"/>
                <w:sz w:val="20"/>
                <w:szCs w:val="20"/>
              </w:rPr>
              <w:t>007</w:t>
            </w:r>
          </w:p>
        </w:tc>
        <w:tc>
          <w:tcPr>
            <w:tcW w:w="3888" w:type="dxa"/>
          </w:tcPr>
          <w:p w14:paraId="76D99097" w14:textId="77777777" w:rsidR="009D2C8C" w:rsidRPr="00491009" w:rsidRDefault="009D2C8C" w:rsidP="000101BD">
            <w:pPr>
              <w:spacing w:after="0"/>
              <w:rPr>
                <w:rFonts w:cs="Arial"/>
                <w:sz w:val="20"/>
                <w:szCs w:val="20"/>
              </w:rPr>
            </w:pPr>
            <w:r>
              <w:rPr>
                <w:rFonts w:eastAsia="Times New Roman" w:cs="Arial"/>
                <w:color w:val="000000"/>
                <w:sz w:val="20"/>
                <w:szCs w:val="20"/>
                <w:lang w:eastAsia="da-DK"/>
              </w:rPr>
              <w:t>Besked om at fordring ikke findes</w:t>
            </w:r>
          </w:p>
        </w:tc>
      </w:tr>
    </w:tbl>
    <w:p w14:paraId="76D99099" w14:textId="77777777" w:rsidR="00681DEB" w:rsidRDefault="00681DEB" w:rsidP="00681DEB"/>
    <w:p w14:paraId="76D9909A" w14:textId="77777777" w:rsidR="00EB24F9" w:rsidRPr="00DE26C0" w:rsidRDefault="00EB24F9" w:rsidP="00EB24F9">
      <w:pPr>
        <w:pStyle w:val="Overskrift2"/>
        <w:numPr>
          <w:ilvl w:val="1"/>
          <w:numId w:val="7"/>
        </w:numPr>
        <w:tabs>
          <w:tab w:val="clear" w:pos="964"/>
          <w:tab w:val="num" w:pos="0"/>
        </w:tabs>
        <w:ind w:left="0"/>
        <w:rPr>
          <w:highlight w:val="green"/>
          <w:lang w:val="en-US"/>
        </w:rPr>
      </w:pPr>
      <w:bookmarkStart w:id="67" w:name="_Toc314563894"/>
      <w:proofErr w:type="spellStart"/>
      <w:r w:rsidRPr="00DE26C0">
        <w:rPr>
          <w:highlight w:val="green"/>
          <w:lang w:val="en-US"/>
        </w:rPr>
        <w:t>DMIHæftelsesforholdTilAfskrivningModtag</w:t>
      </w:r>
      <w:bookmarkEnd w:id="67"/>
      <w:proofErr w:type="spellEnd"/>
    </w:p>
    <w:p w14:paraId="76D9909B" w14:textId="77777777" w:rsidR="00EB24F9" w:rsidRDefault="00EB24F9" w:rsidP="00EB24F9">
      <w:r w:rsidRPr="00E76AA4">
        <w:t>Følgende vali</w:t>
      </w:r>
      <w:r>
        <w:t>deringer for</w:t>
      </w:r>
      <w:r w:rsidR="00644C5B">
        <w:t xml:space="preserve">etages I </w:t>
      </w:r>
      <w:proofErr w:type="spellStart"/>
      <w:r w:rsidR="00644C5B">
        <w:t>DMIHæftelsesforholdTilAfskrivningModtag</w:t>
      </w:r>
      <w:proofErr w:type="spellEnd"/>
    </w:p>
    <w:p w14:paraId="76D9909C" w14:textId="77777777" w:rsidR="00EB24F9" w:rsidRPr="00424EDE" w:rsidRDefault="00EB24F9" w:rsidP="00EB24F9"/>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EB24F9" w:rsidRPr="00B511F8" w14:paraId="76D990A0" w14:textId="77777777" w:rsidTr="006F65C5">
        <w:trPr>
          <w:cantSplit/>
          <w:tblHeader/>
        </w:trPr>
        <w:tc>
          <w:tcPr>
            <w:tcW w:w="4465" w:type="dxa"/>
            <w:shd w:val="pct20" w:color="000000" w:fill="FFFFFF"/>
          </w:tcPr>
          <w:p w14:paraId="76D9909D" w14:textId="77777777" w:rsidR="00EB24F9" w:rsidRPr="00385249" w:rsidRDefault="00EB24F9"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09E" w14:textId="77777777" w:rsidR="00EB24F9" w:rsidRDefault="00EB24F9"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09F" w14:textId="77777777" w:rsidR="00EB24F9" w:rsidRPr="00385249" w:rsidRDefault="00EB24F9"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EB24F9" w:rsidRPr="007F4C59" w14:paraId="76D990A4" w14:textId="77777777" w:rsidTr="006F65C5">
        <w:trPr>
          <w:cantSplit/>
        </w:trPr>
        <w:tc>
          <w:tcPr>
            <w:tcW w:w="4465" w:type="dxa"/>
          </w:tcPr>
          <w:p w14:paraId="76D990A1" w14:textId="77777777" w:rsidR="00EB24F9" w:rsidRPr="00705B12" w:rsidRDefault="00EB24F9" w:rsidP="006F65C5">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14:paraId="76D990A2" w14:textId="77777777" w:rsidR="00EB24F9" w:rsidRPr="00491009" w:rsidRDefault="00EB24F9" w:rsidP="006F65C5">
            <w:pPr>
              <w:spacing w:after="0"/>
              <w:rPr>
                <w:rFonts w:cs="Arial"/>
                <w:sz w:val="20"/>
                <w:szCs w:val="20"/>
              </w:rPr>
            </w:pPr>
            <w:r>
              <w:rPr>
                <w:rFonts w:cs="Arial"/>
                <w:sz w:val="20"/>
                <w:szCs w:val="20"/>
              </w:rPr>
              <w:t>005</w:t>
            </w:r>
          </w:p>
        </w:tc>
        <w:tc>
          <w:tcPr>
            <w:tcW w:w="3888" w:type="dxa"/>
          </w:tcPr>
          <w:p w14:paraId="76D990A3" w14:textId="77777777" w:rsidR="00EB24F9" w:rsidRPr="00491009" w:rsidRDefault="00E81099" w:rsidP="006F65C5">
            <w:pPr>
              <w:spacing w:after="0"/>
              <w:rPr>
                <w:rFonts w:cs="Arial"/>
                <w:sz w:val="20"/>
                <w:szCs w:val="20"/>
              </w:rPr>
            </w:pPr>
            <w:r>
              <w:rPr>
                <w:rFonts w:eastAsia="Times New Roman" w:cs="Arial"/>
                <w:color w:val="000000"/>
                <w:sz w:val="20"/>
                <w:szCs w:val="20"/>
                <w:lang w:eastAsia="da-DK"/>
              </w:rPr>
              <w:t>Opdatering afvises</w:t>
            </w:r>
          </w:p>
        </w:tc>
      </w:tr>
      <w:tr w:rsidR="00E81099" w:rsidRPr="00491009" w14:paraId="76D990A8" w14:textId="77777777" w:rsidTr="006F65C5">
        <w:trPr>
          <w:cantSplit/>
        </w:trPr>
        <w:tc>
          <w:tcPr>
            <w:tcW w:w="4465" w:type="dxa"/>
          </w:tcPr>
          <w:p w14:paraId="76D990A5" w14:textId="77777777" w:rsidR="00E81099" w:rsidRPr="007F4C59" w:rsidRDefault="00E81099" w:rsidP="006F65C5">
            <w:pPr>
              <w:spacing w:after="0"/>
              <w:rPr>
                <w:rFonts w:cs="Arial"/>
                <w:sz w:val="20"/>
                <w:szCs w:val="20"/>
              </w:rPr>
            </w:pPr>
            <w:r>
              <w:rPr>
                <w:rFonts w:eastAsia="Times New Roman" w:cs="Arial"/>
                <w:color w:val="000000"/>
                <w:sz w:val="20"/>
                <w:szCs w:val="20"/>
                <w:lang w:eastAsia="da-DK"/>
              </w:rPr>
              <w:t>Kontrol af hvorvidt der eksisterer åbne fordringer på den pågældende kunde</w:t>
            </w:r>
          </w:p>
        </w:tc>
        <w:tc>
          <w:tcPr>
            <w:tcW w:w="792" w:type="dxa"/>
          </w:tcPr>
          <w:p w14:paraId="76D990A6" w14:textId="77777777" w:rsidR="00E81099" w:rsidRPr="00491009" w:rsidRDefault="00E81099" w:rsidP="006F65C5">
            <w:pPr>
              <w:spacing w:after="0"/>
              <w:rPr>
                <w:rFonts w:cs="Arial"/>
                <w:sz w:val="20"/>
                <w:szCs w:val="20"/>
              </w:rPr>
            </w:pPr>
            <w:r>
              <w:rPr>
                <w:rFonts w:cs="Arial"/>
                <w:sz w:val="20"/>
                <w:szCs w:val="20"/>
              </w:rPr>
              <w:t>006</w:t>
            </w:r>
          </w:p>
        </w:tc>
        <w:tc>
          <w:tcPr>
            <w:tcW w:w="3888" w:type="dxa"/>
          </w:tcPr>
          <w:p w14:paraId="76D990A7" w14:textId="77777777" w:rsidR="00E81099" w:rsidRPr="00491009" w:rsidRDefault="00E81099" w:rsidP="006F65C5">
            <w:pPr>
              <w:spacing w:after="0"/>
              <w:rPr>
                <w:rFonts w:cs="Arial"/>
                <w:sz w:val="20"/>
                <w:szCs w:val="20"/>
              </w:rPr>
            </w:pPr>
            <w:r>
              <w:rPr>
                <w:rFonts w:eastAsia="Times New Roman" w:cs="Arial"/>
                <w:color w:val="000000"/>
                <w:sz w:val="20"/>
                <w:szCs w:val="20"/>
                <w:lang w:eastAsia="da-DK"/>
              </w:rPr>
              <w:t>Opdatering afvises</w:t>
            </w:r>
          </w:p>
        </w:tc>
      </w:tr>
      <w:tr w:rsidR="00EB24F9" w:rsidRPr="007F4C59" w14:paraId="76D990AC" w14:textId="77777777" w:rsidTr="006F65C5">
        <w:trPr>
          <w:cantSplit/>
        </w:trPr>
        <w:tc>
          <w:tcPr>
            <w:tcW w:w="4465" w:type="dxa"/>
          </w:tcPr>
          <w:p w14:paraId="76D990A9" w14:textId="77777777" w:rsidR="00EB24F9" w:rsidRPr="00705B12" w:rsidRDefault="00EB24F9" w:rsidP="006F65C5">
            <w:pPr>
              <w:spacing w:after="0"/>
              <w:rPr>
                <w:rFonts w:cs="Arial"/>
                <w:sz w:val="20"/>
                <w:szCs w:val="20"/>
              </w:rPr>
            </w:pPr>
            <w:r>
              <w:rPr>
                <w:rFonts w:eastAsia="Times New Roman" w:cs="Arial"/>
                <w:color w:val="000000"/>
                <w:sz w:val="20"/>
                <w:szCs w:val="20"/>
                <w:lang w:eastAsia="da-DK"/>
              </w:rPr>
              <w:t>Kontrol af hvorvidt fordring finde</w:t>
            </w:r>
            <w:r w:rsidR="00DE26C0">
              <w:rPr>
                <w:rFonts w:eastAsia="Times New Roman" w:cs="Arial"/>
                <w:color w:val="000000"/>
                <w:sz w:val="20"/>
                <w:szCs w:val="20"/>
                <w:lang w:eastAsia="da-DK"/>
              </w:rPr>
              <w:t>s</w:t>
            </w:r>
          </w:p>
        </w:tc>
        <w:tc>
          <w:tcPr>
            <w:tcW w:w="792" w:type="dxa"/>
          </w:tcPr>
          <w:p w14:paraId="76D990AA" w14:textId="77777777" w:rsidR="00EB24F9" w:rsidRPr="00491009" w:rsidRDefault="00EB24F9" w:rsidP="006F65C5">
            <w:pPr>
              <w:spacing w:after="0"/>
              <w:rPr>
                <w:rFonts w:cs="Arial"/>
                <w:sz w:val="20"/>
                <w:szCs w:val="20"/>
              </w:rPr>
            </w:pPr>
            <w:r>
              <w:rPr>
                <w:rFonts w:cs="Arial"/>
                <w:sz w:val="20"/>
                <w:szCs w:val="20"/>
              </w:rPr>
              <w:t>007</w:t>
            </w:r>
          </w:p>
        </w:tc>
        <w:tc>
          <w:tcPr>
            <w:tcW w:w="3888" w:type="dxa"/>
          </w:tcPr>
          <w:p w14:paraId="76D990AB" w14:textId="77777777" w:rsidR="00EB24F9" w:rsidRPr="00491009" w:rsidRDefault="00E81099" w:rsidP="006F65C5">
            <w:pPr>
              <w:spacing w:after="0"/>
              <w:rPr>
                <w:rFonts w:cs="Arial"/>
                <w:sz w:val="20"/>
                <w:szCs w:val="20"/>
              </w:rPr>
            </w:pPr>
            <w:r>
              <w:rPr>
                <w:rFonts w:eastAsia="Times New Roman" w:cs="Arial"/>
                <w:color w:val="000000"/>
                <w:sz w:val="20"/>
                <w:szCs w:val="20"/>
                <w:lang w:eastAsia="da-DK"/>
              </w:rPr>
              <w:t>Opdatering afvises</w:t>
            </w:r>
          </w:p>
        </w:tc>
      </w:tr>
    </w:tbl>
    <w:p w14:paraId="76D990AD" w14:textId="77777777" w:rsidR="00EB24F9" w:rsidRDefault="00EB24F9" w:rsidP="00EB24F9"/>
    <w:p w14:paraId="76D990AE" w14:textId="77777777" w:rsidR="00277C60" w:rsidRPr="00DE26C0" w:rsidRDefault="00277C60" w:rsidP="00277C60">
      <w:pPr>
        <w:pStyle w:val="Overskrift2"/>
        <w:numPr>
          <w:ilvl w:val="1"/>
          <w:numId w:val="7"/>
        </w:numPr>
        <w:tabs>
          <w:tab w:val="clear" w:pos="964"/>
          <w:tab w:val="num" w:pos="0"/>
        </w:tabs>
        <w:ind w:left="0"/>
        <w:rPr>
          <w:highlight w:val="green"/>
          <w:lang w:val="en-US"/>
        </w:rPr>
      </w:pPr>
      <w:bookmarkStart w:id="68" w:name="_Toc314563895"/>
      <w:proofErr w:type="spellStart"/>
      <w:r w:rsidRPr="00DE26C0">
        <w:rPr>
          <w:highlight w:val="green"/>
          <w:lang w:val="en-US"/>
        </w:rPr>
        <w:t>DMIHæftelseForældelseÆndr</w:t>
      </w:r>
      <w:bookmarkEnd w:id="68"/>
      <w:proofErr w:type="spellEnd"/>
    </w:p>
    <w:p w14:paraId="76D990AF" w14:textId="77777777" w:rsidR="00277C60" w:rsidRDefault="00277C60" w:rsidP="00277C60">
      <w:r w:rsidRPr="00E76AA4">
        <w:t>Følgende vali</w:t>
      </w:r>
      <w:r>
        <w:t xml:space="preserve">deringer foretages I </w:t>
      </w:r>
      <w:proofErr w:type="spellStart"/>
      <w:r>
        <w:t>DMIHæftelseForældelseÆndr</w:t>
      </w:r>
      <w:proofErr w:type="spellEnd"/>
    </w:p>
    <w:p w14:paraId="76D990B0" w14:textId="77777777" w:rsidR="00277C60" w:rsidRPr="00424EDE" w:rsidRDefault="00277C60" w:rsidP="00277C60"/>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277C60" w:rsidRPr="00B511F8" w14:paraId="76D990B4" w14:textId="77777777" w:rsidTr="0018367F">
        <w:trPr>
          <w:cantSplit/>
          <w:tblHeader/>
        </w:trPr>
        <w:tc>
          <w:tcPr>
            <w:tcW w:w="4465" w:type="dxa"/>
            <w:shd w:val="pct20" w:color="000000" w:fill="FFFFFF"/>
          </w:tcPr>
          <w:p w14:paraId="76D990B1" w14:textId="77777777" w:rsidR="00277C60" w:rsidRPr="00385249" w:rsidRDefault="00277C60" w:rsidP="0018367F">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0B2" w14:textId="77777777" w:rsidR="00277C60" w:rsidRDefault="00277C60" w:rsidP="0018367F">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0B3" w14:textId="77777777" w:rsidR="00277C60" w:rsidRPr="00385249" w:rsidRDefault="00277C60" w:rsidP="0018367F">
            <w:pPr>
              <w:widowControl w:val="0"/>
              <w:tabs>
                <w:tab w:val="right" w:leader="dot" w:pos="9355"/>
              </w:tabs>
              <w:spacing w:after="0" w:line="280" w:lineRule="exact"/>
              <w:rPr>
                <w:b/>
                <w:lang w:val="en-US"/>
              </w:rPr>
            </w:pPr>
            <w:proofErr w:type="spellStart"/>
            <w:r>
              <w:rPr>
                <w:b/>
                <w:lang w:val="en-US"/>
              </w:rPr>
              <w:t>Reaktion</w:t>
            </w:r>
            <w:proofErr w:type="spellEnd"/>
          </w:p>
        </w:tc>
      </w:tr>
      <w:tr w:rsidR="003B6882" w:rsidRPr="00DE26C0" w14:paraId="76D990B8" w14:textId="77777777" w:rsidTr="0018367F">
        <w:trPr>
          <w:cantSplit/>
        </w:trPr>
        <w:tc>
          <w:tcPr>
            <w:tcW w:w="4465" w:type="dxa"/>
          </w:tcPr>
          <w:p w14:paraId="76D990B5" w14:textId="77777777" w:rsidR="003B6882" w:rsidRPr="007F4C59" w:rsidRDefault="00DE26C0" w:rsidP="006F65C5">
            <w:pPr>
              <w:spacing w:after="0"/>
              <w:rPr>
                <w:rFonts w:cs="Arial"/>
                <w:sz w:val="20"/>
                <w:szCs w:val="20"/>
              </w:rPr>
            </w:pPr>
            <w:r w:rsidRPr="00DE26C0">
              <w:rPr>
                <w:rFonts w:cs="Arial"/>
                <w:sz w:val="20"/>
                <w:szCs w:val="20"/>
              </w:rPr>
              <w:t>Kontrol af hvorvidt der er ret til at ændre på hæ</w:t>
            </w:r>
            <w:r w:rsidRPr="00DE26C0">
              <w:rPr>
                <w:rFonts w:cs="Arial"/>
                <w:sz w:val="20"/>
                <w:szCs w:val="20"/>
              </w:rPr>
              <w:t>f</w:t>
            </w:r>
            <w:r w:rsidRPr="00DE26C0">
              <w:rPr>
                <w:rFonts w:cs="Arial"/>
                <w:sz w:val="20"/>
                <w:szCs w:val="20"/>
              </w:rPr>
              <w:t>telse forældelse</w:t>
            </w:r>
          </w:p>
        </w:tc>
        <w:tc>
          <w:tcPr>
            <w:tcW w:w="792" w:type="dxa"/>
          </w:tcPr>
          <w:p w14:paraId="76D990B6" w14:textId="77777777" w:rsidR="003B6882" w:rsidRPr="00491009" w:rsidRDefault="003B6882" w:rsidP="006F65C5">
            <w:pPr>
              <w:spacing w:after="0"/>
              <w:rPr>
                <w:rFonts w:cs="Arial"/>
                <w:sz w:val="20"/>
                <w:szCs w:val="20"/>
              </w:rPr>
            </w:pPr>
            <w:r>
              <w:rPr>
                <w:rFonts w:cs="Arial"/>
                <w:sz w:val="20"/>
                <w:szCs w:val="20"/>
              </w:rPr>
              <w:t>017</w:t>
            </w:r>
          </w:p>
        </w:tc>
        <w:tc>
          <w:tcPr>
            <w:tcW w:w="3888" w:type="dxa"/>
          </w:tcPr>
          <w:p w14:paraId="76D990B7" w14:textId="77777777" w:rsidR="003B6882" w:rsidRPr="00491009" w:rsidRDefault="003B6882" w:rsidP="006F65C5">
            <w:pPr>
              <w:spacing w:after="0"/>
              <w:rPr>
                <w:rFonts w:cs="Arial"/>
                <w:sz w:val="20"/>
                <w:szCs w:val="20"/>
              </w:rPr>
            </w:pPr>
            <w:r w:rsidRPr="00DE26C0">
              <w:rPr>
                <w:rFonts w:cs="Arial"/>
                <w:sz w:val="20"/>
                <w:szCs w:val="20"/>
              </w:rPr>
              <w:t>Opdatering afvises</w:t>
            </w:r>
          </w:p>
        </w:tc>
      </w:tr>
      <w:tr w:rsidR="003B6882" w:rsidRPr="007F4C59" w14:paraId="76D990BC" w14:textId="77777777" w:rsidTr="0018367F">
        <w:trPr>
          <w:cantSplit/>
        </w:trPr>
        <w:tc>
          <w:tcPr>
            <w:tcW w:w="4465" w:type="dxa"/>
          </w:tcPr>
          <w:p w14:paraId="76D990B9" w14:textId="77777777" w:rsidR="003B6882" w:rsidRPr="007F4C59" w:rsidRDefault="003B6882" w:rsidP="0018367F">
            <w:pPr>
              <w:spacing w:after="0"/>
              <w:rPr>
                <w:rFonts w:cs="Arial"/>
                <w:sz w:val="20"/>
                <w:szCs w:val="20"/>
              </w:rPr>
            </w:pPr>
            <w:r w:rsidRPr="003B6882">
              <w:rPr>
                <w:rFonts w:cs="Arial"/>
                <w:sz w:val="20"/>
                <w:szCs w:val="20"/>
              </w:rPr>
              <w:t>Man kan ikke ændre forældelsesregler for Dom og Forlig årsagskoderne (AFDO og INFO)</w:t>
            </w:r>
          </w:p>
        </w:tc>
        <w:tc>
          <w:tcPr>
            <w:tcW w:w="792" w:type="dxa"/>
          </w:tcPr>
          <w:p w14:paraId="76D990BA" w14:textId="77777777" w:rsidR="003B6882" w:rsidRPr="00491009" w:rsidRDefault="003B6882" w:rsidP="0018367F">
            <w:pPr>
              <w:spacing w:after="0"/>
              <w:rPr>
                <w:rFonts w:cs="Arial"/>
                <w:sz w:val="20"/>
                <w:szCs w:val="20"/>
              </w:rPr>
            </w:pPr>
            <w:r>
              <w:rPr>
                <w:rFonts w:cs="Arial"/>
                <w:sz w:val="20"/>
                <w:szCs w:val="20"/>
              </w:rPr>
              <w:t>042</w:t>
            </w:r>
          </w:p>
        </w:tc>
        <w:tc>
          <w:tcPr>
            <w:tcW w:w="3888" w:type="dxa"/>
          </w:tcPr>
          <w:p w14:paraId="76D990BB" w14:textId="77777777" w:rsidR="003B6882" w:rsidRPr="00491009" w:rsidRDefault="003B6882" w:rsidP="0018367F">
            <w:pPr>
              <w:spacing w:after="0"/>
              <w:rPr>
                <w:rFonts w:cs="Arial"/>
                <w:sz w:val="20"/>
                <w:szCs w:val="20"/>
              </w:rPr>
            </w:pPr>
            <w:r>
              <w:rPr>
                <w:rFonts w:eastAsia="Times New Roman" w:cs="Arial"/>
                <w:color w:val="000000"/>
                <w:sz w:val="20"/>
                <w:szCs w:val="20"/>
                <w:lang w:eastAsia="da-DK"/>
              </w:rPr>
              <w:t>Opdatering afvises</w:t>
            </w:r>
          </w:p>
        </w:tc>
      </w:tr>
      <w:tr w:rsidR="007020C9" w14:paraId="76D990C0" w14:textId="77777777" w:rsidTr="004A4923">
        <w:trPr>
          <w:cantSplit/>
        </w:trPr>
        <w:tc>
          <w:tcPr>
            <w:tcW w:w="4465" w:type="dxa"/>
          </w:tcPr>
          <w:p w14:paraId="76D990BD" w14:textId="77777777" w:rsidR="007020C9" w:rsidRPr="003B6882" w:rsidRDefault="007020C9" w:rsidP="004A4923">
            <w:pPr>
              <w:spacing w:after="0"/>
              <w:rPr>
                <w:rFonts w:cs="Arial"/>
                <w:sz w:val="20"/>
                <w:szCs w:val="20"/>
              </w:rPr>
            </w:pPr>
            <w:r w:rsidRPr="00943C7B">
              <w:rPr>
                <w:rFonts w:cs="Arial"/>
                <w:sz w:val="20"/>
                <w:szCs w:val="20"/>
              </w:rPr>
              <w:lastRenderedPageBreak/>
              <w:t>Man kan ikke genaktive en inaktiv forældelse</w:t>
            </w:r>
            <w:r w:rsidRPr="00943C7B">
              <w:rPr>
                <w:rFonts w:cs="Arial"/>
                <w:sz w:val="20"/>
                <w:szCs w:val="20"/>
              </w:rPr>
              <w:t>s</w:t>
            </w:r>
            <w:r w:rsidRPr="00943C7B">
              <w:rPr>
                <w:rFonts w:cs="Arial"/>
                <w:sz w:val="20"/>
                <w:szCs w:val="20"/>
              </w:rPr>
              <w:t>dato</w:t>
            </w:r>
          </w:p>
        </w:tc>
        <w:tc>
          <w:tcPr>
            <w:tcW w:w="792" w:type="dxa"/>
          </w:tcPr>
          <w:p w14:paraId="76D990BE" w14:textId="77777777" w:rsidR="007020C9" w:rsidRDefault="007020C9" w:rsidP="004A4923">
            <w:pPr>
              <w:spacing w:after="0"/>
              <w:rPr>
                <w:rFonts w:cs="Arial"/>
                <w:sz w:val="20"/>
                <w:szCs w:val="20"/>
              </w:rPr>
            </w:pPr>
            <w:r>
              <w:rPr>
                <w:rFonts w:cs="Arial"/>
                <w:sz w:val="20"/>
                <w:szCs w:val="20"/>
              </w:rPr>
              <w:t>057</w:t>
            </w:r>
          </w:p>
        </w:tc>
        <w:tc>
          <w:tcPr>
            <w:tcW w:w="3888" w:type="dxa"/>
          </w:tcPr>
          <w:p w14:paraId="76D990BF" w14:textId="77777777" w:rsidR="007020C9" w:rsidRDefault="007020C9" w:rsidP="004A4923">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3B6882" w:rsidRPr="007F4C59" w14:paraId="76D990C4" w14:textId="77777777" w:rsidTr="0018367F">
        <w:trPr>
          <w:cantSplit/>
        </w:trPr>
        <w:tc>
          <w:tcPr>
            <w:tcW w:w="4465" w:type="dxa"/>
          </w:tcPr>
          <w:p w14:paraId="76D990C1" w14:textId="77777777" w:rsidR="003B6882" w:rsidRPr="007F4C59" w:rsidRDefault="003B6882" w:rsidP="0018367F">
            <w:pPr>
              <w:spacing w:after="0"/>
              <w:rPr>
                <w:rFonts w:cs="Arial"/>
                <w:sz w:val="20"/>
                <w:szCs w:val="20"/>
              </w:rPr>
            </w:pPr>
            <w:r>
              <w:rPr>
                <w:rFonts w:cs="Arial"/>
                <w:sz w:val="20"/>
                <w:szCs w:val="20"/>
              </w:rPr>
              <w:t>Teknisk fejl ved opdatering</w:t>
            </w:r>
          </w:p>
        </w:tc>
        <w:tc>
          <w:tcPr>
            <w:tcW w:w="792" w:type="dxa"/>
          </w:tcPr>
          <w:p w14:paraId="76D990C2" w14:textId="77777777" w:rsidR="003B6882" w:rsidRPr="00491009" w:rsidRDefault="003B6882" w:rsidP="0018367F">
            <w:pPr>
              <w:spacing w:after="0"/>
              <w:rPr>
                <w:rFonts w:cs="Arial"/>
                <w:sz w:val="20"/>
                <w:szCs w:val="20"/>
              </w:rPr>
            </w:pPr>
            <w:r>
              <w:rPr>
                <w:rFonts w:cs="Arial"/>
                <w:sz w:val="20"/>
                <w:szCs w:val="20"/>
              </w:rPr>
              <w:t>903</w:t>
            </w:r>
          </w:p>
        </w:tc>
        <w:tc>
          <w:tcPr>
            <w:tcW w:w="3888" w:type="dxa"/>
          </w:tcPr>
          <w:p w14:paraId="76D990C3" w14:textId="77777777" w:rsidR="003B6882" w:rsidRPr="00491009" w:rsidRDefault="003B6882" w:rsidP="0018367F">
            <w:pPr>
              <w:spacing w:after="0"/>
              <w:rPr>
                <w:rFonts w:cs="Arial"/>
                <w:sz w:val="20"/>
                <w:szCs w:val="20"/>
              </w:rPr>
            </w:pPr>
            <w:r>
              <w:rPr>
                <w:rFonts w:eastAsia="Times New Roman" w:cs="Arial"/>
                <w:color w:val="000000"/>
                <w:sz w:val="20"/>
                <w:szCs w:val="20"/>
                <w:lang w:eastAsia="da-DK"/>
              </w:rPr>
              <w:t>Opdatering afvises</w:t>
            </w:r>
          </w:p>
        </w:tc>
      </w:tr>
    </w:tbl>
    <w:p w14:paraId="76D990C5" w14:textId="77777777" w:rsidR="00277C60" w:rsidRDefault="00277C60" w:rsidP="00277C60"/>
    <w:p w14:paraId="76D990C6" w14:textId="77777777" w:rsidR="002033E7" w:rsidRPr="00DC41F1" w:rsidRDefault="002033E7" w:rsidP="002033E7">
      <w:pPr>
        <w:pStyle w:val="Overskrift2"/>
        <w:numPr>
          <w:ilvl w:val="1"/>
          <w:numId w:val="7"/>
        </w:numPr>
        <w:tabs>
          <w:tab w:val="clear" w:pos="964"/>
          <w:tab w:val="num" w:pos="0"/>
        </w:tabs>
        <w:ind w:left="0"/>
        <w:rPr>
          <w:highlight w:val="green"/>
          <w:lang w:val="en-US"/>
        </w:rPr>
      </w:pPr>
      <w:bookmarkStart w:id="69" w:name="_Toc314563896"/>
      <w:proofErr w:type="spellStart"/>
      <w:r w:rsidRPr="00DC41F1">
        <w:rPr>
          <w:highlight w:val="green"/>
          <w:lang w:val="en-US"/>
        </w:rPr>
        <w:t>DMIHæftelseForældelseList</w:t>
      </w:r>
      <w:bookmarkEnd w:id="69"/>
      <w:proofErr w:type="spellEnd"/>
    </w:p>
    <w:p w14:paraId="76D990C7" w14:textId="77777777" w:rsidR="002033E7" w:rsidRDefault="002033E7" w:rsidP="002033E7">
      <w:r w:rsidRPr="00E76AA4">
        <w:t>Følgende vali</w:t>
      </w:r>
      <w:r>
        <w:t xml:space="preserve">deringer foretages I </w:t>
      </w:r>
      <w:proofErr w:type="spellStart"/>
      <w:r>
        <w:t>DMIHæftelseForældelseList</w:t>
      </w:r>
      <w:proofErr w:type="spellEnd"/>
    </w:p>
    <w:p w14:paraId="76D990C8" w14:textId="77777777" w:rsidR="002033E7" w:rsidRPr="00424EDE" w:rsidRDefault="002033E7" w:rsidP="002033E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2033E7" w:rsidRPr="00B511F8" w14:paraId="76D990CC" w14:textId="77777777" w:rsidTr="0018367F">
        <w:trPr>
          <w:cantSplit/>
          <w:tblHeader/>
        </w:trPr>
        <w:tc>
          <w:tcPr>
            <w:tcW w:w="4465" w:type="dxa"/>
            <w:shd w:val="pct20" w:color="000000" w:fill="FFFFFF"/>
          </w:tcPr>
          <w:p w14:paraId="76D990C9" w14:textId="77777777" w:rsidR="002033E7" w:rsidRPr="00385249" w:rsidRDefault="002033E7" w:rsidP="0018367F">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0CA" w14:textId="77777777" w:rsidR="002033E7" w:rsidRDefault="002033E7" w:rsidP="0018367F">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0CB" w14:textId="77777777" w:rsidR="002033E7" w:rsidRPr="00385249" w:rsidRDefault="002033E7" w:rsidP="0018367F">
            <w:pPr>
              <w:widowControl w:val="0"/>
              <w:tabs>
                <w:tab w:val="right" w:leader="dot" w:pos="9355"/>
              </w:tabs>
              <w:spacing w:after="0" w:line="280" w:lineRule="exact"/>
              <w:rPr>
                <w:b/>
                <w:lang w:val="en-US"/>
              </w:rPr>
            </w:pPr>
            <w:proofErr w:type="spellStart"/>
            <w:r>
              <w:rPr>
                <w:b/>
                <w:lang w:val="en-US"/>
              </w:rPr>
              <w:t>Reaktion</w:t>
            </w:r>
            <w:proofErr w:type="spellEnd"/>
          </w:p>
        </w:tc>
      </w:tr>
      <w:tr w:rsidR="00A61D8D" w:rsidRPr="007F4C59" w14:paraId="76D990D0" w14:textId="77777777" w:rsidTr="0018367F">
        <w:trPr>
          <w:cantSplit/>
        </w:trPr>
        <w:tc>
          <w:tcPr>
            <w:tcW w:w="4465" w:type="dxa"/>
          </w:tcPr>
          <w:p w14:paraId="76D990CD" w14:textId="77777777" w:rsidR="00A61D8D" w:rsidRPr="00DC41F1" w:rsidRDefault="00A61D8D" w:rsidP="0018367F">
            <w:pPr>
              <w:spacing w:after="0"/>
              <w:rPr>
                <w:rFonts w:eastAsia="Times New Roman" w:cs="Arial"/>
                <w:color w:val="000000"/>
                <w:sz w:val="20"/>
                <w:szCs w:val="20"/>
                <w:lang w:eastAsia="da-DK"/>
              </w:rPr>
            </w:pPr>
            <w:r>
              <w:rPr>
                <w:rFonts w:eastAsia="Times New Roman" w:cs="Arial"/>
                <w:color w:val="000000"/>
                <w:sz w:val="20"/>
                <w:szCs w:val="20"/>
                <w:lang w:eastAsia="da-DK"/>
              </w:rPr>
              <w:t>Kontrol af hvorvidt kunde findes</w:t>
            </w:r>
            <w:r w:rsidR="00DC41F1">
              <w:rPr>
                <w:rFonts w:eastAsia="Times New Roman" w:cs="Arial"/>
                <w:color w:val="000000"/>
                <w:sz w:val="20"/>
                <w:szCs w:val="20"/>
                <w:lang w:eastAsia="da-DK"/>
              </w:rPr>
              <w:t xml:space="preserve"> </w:t>
            </w:r>
            <w:r w:rsidR="00DC41F1" w:rsidRPr="00DC41F1">
              <w:rPr>
                <w:rFonts w:eastAsia="Times New Roman" w:cs="Arial"/>
                <w:color w:val="000000"/>
                <w:sz w:val="20"/>
                <w:szCs w:val="20"/>
                <w:lang w:eastAsia="da-DK"/>
              </w:rPr>
              <w:t>(hvis angivet som søgekriterium)</w:t>
            </w:r>
          </w:p>
        </w:tc>
        <w:tc>
          <w:tcPr>
            <w:tcW w:w="792" w:type="dxa"/>
          </w:tcPr>
          <w:p w14:paraId="76D990CE" w14:textId="77777777" w:rsidR="00A61D8D" w:rsidRPr="00491009" w:rsidRDefault="00A61D8D" w:rsidP="0018367F">
            <w:pPr>
              <w:spacing w:after="0"/>
              <w:rPr>
                <w:rFonts w:cs="Arial"/>
                <w:sz w:val="20"/>
                <w:szCs w:val="20"/>
              </w:rPr>
            </w:pPr>
            <w:r>
              <w:rPr>
                <w:rFonts w:cs="Arial"/>
                <w:sz w:val="20"/>
                <w:szCs w:val="20"/>
              </w:rPr>
              <w:t>005</w:t>
            </w:r>
          </w:p>
        </w:tc>
        <w:tc>
          <w:tcPr>
            <w:tcW w:w="3888" w:type="dxa"/>
          </w:tcPr>
          <w:p w14:paraId="76D990CF" w14:textId="77777777" w:rsidR="00A61D8D" w:rsidRPr="00491009" w:rsidRDefault="00A61D8D" w:rsidP="0018367F">
            <w:pPr>
              <w:spacing w:after="0"/>
              <w:rPr>
                <w:rFonts w:cs="Arial"/>
                <w:sz w:val="20"/>
                <w:szCs w:val="20"/>
              </w:rPr>
            </w:pPr>
            <w:r>
              <w:rPr>
                <w:rFonts w:eastAsia="Times New Roman" w:cs="Arial"/>
                <w:color w:val="000000"/>
                <w:sz w:val="20"/>
                <w:szCs w:val="20"/>
                <w:lang w:eastAsia="da-DK"/>
              </w:rPr>
              <w:t>Besked om at kunde ikke findes</w:t>
            </w:r>
          </w:p>
        </w:tc>
      </w:tr>
      <w:tr w:rsidR="00A61D8D" w:rsidRPr="007F4C59" w14:paraId="76D990D4" w14:textId="77777777" w:rsidTr="0018367F">
        <w:trPr>
          <w:cantSplit/>
        </w:trPr>
        <w:tc>
          <w:tcPr>
            <w:tcW w:w="4465" w:type="dxa"/>
          </w:tcPr>
          <w:p w14:paraId="76D990D1" w14:textId="77777777" w:rsidR="00A61D8D" w:rsidRPr="00DC41F1" w:rsidRDefault="00A61D8D" w:rsidP="0018367F">
            <w:pPr>
              <w:spacing w:after="0"/>
              <w:rPr>
                <w:rFonts w:eastAsia="Times New Roman" w:cs="Arial"/>
                <w:color w:val="000000"/>
                <w:sz w:val="20"/>
                <w:szCs w:val="20"/>
                <w:lang w:eastAsia="da-DK"/>
              </w:rPr>
            </w:pPr>
            <w:r>
              <w:rPr>
                <w:rFonts w:eastAsia="Times New Roman" w:cs="Arial"/>
                <w:color w:val="000000"/>
                <w:sz w:val="20"/>
                <w:szCs w:val="20"/>
                <w:lang w:eastAsia="da-DK"/>
              </w:rPr>
              <w:t>Kontrol af hvorvidt fordring findes</w:t>
            </w:r>
            <w:r w:rsidR="00DC41F1">
              <w:rPr>
                <w:rFonts w:eastAsia="Times New Roman" w:cs="Arial"/>
                <w:color w:val="000000"/>
                <w:sz w:val="20"/>
                <w:szCs w:val="20"/>
                <w:lang w:eastAsia="da-DK"/>
              </w:rPr>
              <w:t xml:space="preserve"> </w:t>
            </w:r>
            <w:r w:rsidR="00DC41F1" w:rsidRPr="00DC41F1">
              <w:rPr>
                <w:rFonts w:eastAsia="Times New Roman" w:cs="Arial"/>
                <w:color w:val="000000"/>
                <w:sz w:val="20"/>
                <w:szCs w:val="20"/>
                <w:lang w:eastAsia="da-DK"/>
              </w:rPr>
              <w:t>(hvis angivet som søgekriterium)</w:t>
            </w:r>
          </w:p>
        </w:tc>
        <w:tc>
          <w:tcPr>
            <w:tcW w:w="792" w:type="dxa"/>
          </w:tcPr>
          <w:p w14:paraId="76D990D2" w14:textId="77777777" w:rsidR="00A61D8D" w:rsidRPr="00491009" w:rsidRDefault="00A61D8D" w:rsidP="0018367F">
            <w:pPr>
              <w:spacing w:after="0"/>
              <w:rPr>
                <w:rFonts w:cs="Arial"/>
                <w:sz w:val="20"/>
                <w:szCs w:val="20"/>
              </w:rPr>
            </w:pPr>
            <w:r>
              <w:rPr>
                <w:rFonts w:cs="Arial"/>
                <w:sz w:val="20"/>
                <w:szCs w:val="20"/>
              </w:rPr>
              <w:t>007</w:t>
            </w:r>
          </w:p>
        </w:tc>
        <w:tc>
          <w:tcPr>
            <w:tcW w:w="3888" w:type="dxa"/>
          </w:tcPr>
          <w:p w14:paraId="76D990D3" w14:textId="77777777" w:rsidR="00A61D8D" w:rsidRPr="00491009" w:rsidRDefault="00A61D8D" w:rsidP="0018367F">
            <w:pPr>
              <w:spacing w:after="0"/>
              <w:rPr>
                <w:rFonts w:cs="Arial"/>
                <w:sz w:val="20"/>
                <w:szCs w:val="20"/>
              </w:rPr>
            </w:pPr>
            <w:r>
              <w:rPr>
                <w:rFonts w:eastAsia="Times New Roman" w:cs="Arial"/>
                <w:color w:val="000000"/>
                <w:sz w:val="20"/>
                <w:szCs w:val="20"/>
                <w:lang w:eastAsia="da-DK"/>
              </w:rPr>
              <w:t>Besked om at fordring ikke findes</w:t>
            </w:r>
          </w:p>
        </w:tc>
      </w:tr>
    </w:tbl>
    <w:p w14:paraId="76D990D5" w14:textId="77777777" w:rsidR="002033E7" w:rsidRDefault="002033E7" w:rsidP="002033E7"/>
    <w:p w14:paraId="76D990D6" w14:textId="77777777" w:rsidR="001C7D86" w:rsidRPr="00210755" w:rsidRDefault="001C7D86" w:rsidP="001C7D86">
      <w:pPr>
        <w:pStyle w:val="Overskrift2"/>
        <w:numPr>
          <w:ilvl w:val="1"/>
          <w:numId w:val="7"/>
        </w:numPr>
        <w:tabs>
          <w:tab w:val="clear" w:pos="964"/>
          <w:tab w:val="num" w:pos="0"/>
        </w:tabs>
        <w:ind w:left="0"/>
        <w:rPr>
          <w:lang w:val="en-US"/>
        </w:rPr>
      </w:pPr>
      <w:bookmarkStart w:id="70" w:name="_Toc314563897"/>
      <w:proofErr w:type="spellStart"/>
      <w:r w:rsidRPr="00210755">
        <w:rPr>
          <w:lang w:val="en-US"/>
        </w:rPr>
        <w:t>DMIKontoÆndr</w:t>
      </w:r>
      <w:bookmarkEnd w:id="70"/>
      <w:proofErr w:type="spellEnd"/>
    </w:p>
    <w:p w14:paraId="76D990D7" w14:textId="77777777" w:rsidR="001C7D86" w:rsidRDefault="001C7D86" w:rsidP="001C7D86">
      <w:r w:rsidRPr="00E76AA4">
        <w:t>Følgende vali</w:t>
      </w:r>
      <w:r>
        <w:t xml:space="preserve">deringer foretages I </w:t>
      </w:r>
      <w:proofErr w:type="spellStart"/>
      <w:r>
        <w:t>DMIKontoÆndr</w:t>
      </w:r>
      <w:proofErr w:type="spellEnd"/>
    </w:p>
    <w:p w14:paraId="76D990D8" w14:textId="77777777" w:rsidR="001C7D86" w:rsidRPr="00424EDE" w:rsidRDefault="001C7D86" w:rsidP="001C7D86"/>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1C7D86" w:rsidRPr="00B511F8" w14:paraId="76D990DC" w14:textId="77777777" w:rsidTr="00FA4D91">
        <w:trPr>
          <w:cantSplit/>
          <w:tblHeader/>
        </w:trPr>
        <w:tc>
          <w:tcPr>
            <w:tcW w:w="4465" w:type="dxa"/>
            <w:shd w:val="pct20" w:color="000000" w:fill="FFFFFF"/>
          </w:tcPr>
          <w:p w14:paraId="76D990D9" w14:textId="77777777" w:rsidR="001C7D86" w:rsidRPr="00385249" w:rsidRDefault="001C7D86" w:rsidP="00FA4D91">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0DA" w14:textId="77777777" w:rsidR="001C7D86" w:rsidRDefault="001C7D86" w:rsidP="00FA4D91">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0DB" w14:textId="77777777" w:rsidR="001C7D86" w:rsidRPr="00385249" w:rsidRDefault="001C7D86" w:rsidP="00FA4D91">
            <w:pPr>
              <w:widowControl w:val="0"/>
              <w:tabs>
                <w:tab w:val="right" w:leader="dot" w:pos="9355"/>
              </w:tabs>
              <w:spacing w:after="0" w:line="280" w:lineRule="exact"/>
              <w:rPr>
                <w:b/>
                <w:lang w:val="en-US"/>
              </w:rPr>
            </w:pPr>
            <w:proofErr w:type="spellStart"/>
            <w:r>
              <w:rPr>
                <w:b/>
                <w:lang w:val="en-US"/>
              </w:rPr>
              <w:t>Reaktion</w:t>
            </w:r>
            <w:proofErr w:type="spellEnd"/>
          </w:p>
        </w:tc>
      </w:tr>
      <w:tr w:rsidR="001C7D86" w:rsidRPr="007F4C59" w14:paraId="76D990E0" w14:textId="77777777" w:rsidTr="00FA4D91">
        <w:trPr>
          <w:cantSplit/>
        </w:trPr>
        <w:tc>
          <w:tcPr>
            <w:tcW w:w="4465" w:type="dxa"/>
          </w:tcPr>
          <w:p w14:paraId="76D990DD" w14:textId="77777777" w:rsidR="001C7D86" w:rsidRPr="00705B12" w:rsidRDefault="001C7D86" w:rsidP="00FA4D91">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14:paraId="76D990DE" w14:textId="77777777" w:rsidR="001C7D86" w:rsidRPr="00491009" w:rsidRDefault="001C7D86" w:rsidP="00FA4D91">
            <w:pPr>
              <w:spacing w:after="0"/>
              <w:rPr>
                <w:rFonts w:cs="Arial"/>
                <w:sz w:val="20"/>
                <w:szCs w:val="20"/>
              </w:rPr>
            </w:pPr>
            <w:r>
              <w:rPr>
                <w:rFonts w:cs="Arial"/>
                <w:sz w:val="20"/>
                <w:szCs w:val="20"/>
              </w:rPr>
              <w:t>005</w:t>
            </w:r>
          </w:p>
        </w:tc>
        <w:tc>
          <w:tcPr>
            <w:tcW w:w="3888" w:type="dxa"/>
          </w:tcPr>
          <w:p w14:paraId="76D990DF" w14:textId="77777777" w:rsidR="001C7D86" w:rsidRPr="00491009" w:rsidRDefault="0068067E" w:rsidP="00FA4D91">
            <w:pPr>
              <w:spacing w:after="0"/>
              <w:rPr>
                <w:rFonts w:cs="Arial"/>
                <w:sz w:val="20"/>
                <w:szCs w:val="20"/>
              </w:rPr>
            </w:pPr>
            <w:r>
              <w:rPr>
                <w:rFonts w:eastAsia="Times New Roman" w:cs="Arial"/>
                <w:color w:val="000000"/>
                <w:sz w:val="20"/>
                <w:szCs w:val="20"/>
                <w:lang w:eastAsia="da-DK"/>
              </w:rPr>
              <w:t>Opdatering afvises</w:t>
            </w:r>
          </w:p>
        </w:tc>
      </w:tr>
      <w:tr w:rsidR="001C7D86" w:rsidRPr="007F4C59" w14:paraId="76D990E4" w14:textId="77777777" w:rsidTr="00FA4D91">
        <w:trPr>
          <w:cantSplit/>
        </w:trPr>
        <w:tc>
          <w:tcPr>
            <w:tcW w:w="4465" w:type="dxa"/>
          </w:tcPr>
          <w:p w14:paraId="76D990E1" w14:textId="1285CF69" w:rsidR="001C7D86" w:rsidRPr="00705B12" w:rsidRDefault="00126E43" w:rsidP="00FA4D91">
            <w:pPr>
              <w:spacing w:after="0"/>
              <w:rPr>
                <w:rFonts w:cs="Arial"/>
                <w:sz w:val="20"/>
                <w:szCs w:val="20"/>
              </w:rPr>
            </w:pPr>
            <w:del w:id="71" w:author="Lasse Steven Levarett Buck" w:date="2012-01-17T16:33:00Z">
              <w:r w:rsidDel="00210755">
                <w:rPr>
                  <w:rFonts w:cs="Arial"/>
                  <w:sz w:val="18"/>
                </w:rPr>
                <w:delText>Udbetalingsstop sat i.f.m. ompostering kan ikke æ</w:delText>
              </w:r>
              <w:r w:rsidDel="00210755">
                <w:rPr>
                  <w:rFonts w:cs="Arial"/>
                  <w:sz w:val="18"/>
                </w:rPr>
                <w:delText>n</w:delText>
              </w:r>
              <w:r w:rsidDel="00210755">
                <w:rPr>
                  <w:rFonts w:cs="Arial"/>
                  <w:sz w:val="18"/>
                </w:rPr>
                <w:delText>dres</w:delText>
              </w:r>
            </w:del>
          </w:p>
        </w:tc>
        <w:tc>
          <w:tcPr>
            <w:tcW w:w="792" w:type="dxa"/>
          </w:tcPr>
          <w:p w14:paraId="76D990E2" w14:textId="3D8A4521" w:rsidR="001C7D86" w:rsidRPr="00491009" w:rsidRDefault="00126E43" w:rsidP="00FA4D91">
            <w:pPr>
              <w:spacing w:after="0"/>
              <w:rPr>
                <w:rFonts w:cs="Arial"/>
                <w:sz w:val="20"/>
                <w:szCs w:val="20"/>
              </w:rPr>
            </w:pPr>
            <w:del w:id="72" w:author="Lasse Steven Levarett Buck" w:date="2012-01-17T16:33:00Z">
              <w:r w:rsidDel="00210755">
                <w:rPr>
                  <w:rFonts w:cs="Arial"/>
                  <w:sz w:val="20"/>
                  <w:szCs w:val="20"/>
                </w:rPr>
                <w:delText>028</w:delText>
              </w:r>
            </w:del>
          </w:p>
        </w:tc>
        <w:tc>
          <w:tcPr>
            <w:tcW w:w="3888" w:type="dxa"/>
          </w:tcPr>
          <w:p w14:paraId="76D990E3" w14:textId="52987340" w:rsidR="001C7D86" w:rsidRPr="00491009" w:rsidRDefault="00126E43" w:rsidP="00FA4D91">
            <w:pPr>
              <w:spacing w:after="0"/>
              <w:rPr>
                <w:rFonts w:cs="Arial"/>
                <w:sz w:val="20"/>
                <w:szCs w:val="20"/>
              </w:rPr>
            </w:pPr>
            <w:del w:id="73" w:author="Lasse Steven Levarett Buck" w:date="2012-01-17T16:33:00Z">
              <w:r w:rsidDel="00210755">
                <w:rPr>
                  <w:rFonts w:eastAsia="Times New Roman" w:cs="Arial"/>
                  <w:color w:val="000000"/>
                  <w:sz w:val="20"/>
                  <w:szCs w:val="20"/>
                  <w:lang w:eastAsia="da-DK"/>
                </w:rPr>
                <w:delText>Opdatering afvises</w:delText>
              </w:r>
            </w:del>
          </w:p>
        </w:tc>
      </w:tr>
      <w:tr w:rsidR="00185A96" w:rsidRPr="007F4C59" w14:paraId="76D990E8" w14:textId="77777777" w:rsidTr="00FA4D91">
        <w:trPr>
          <w:cantSplit/>
        </w:trPr>
        <w:tc>
          <w:tcPr>
            <w:tcW w:w="4465" w:type="dxa"/>
          </w:tcPr>
          <w:p w14:paraId="76D990E5" w14:textId="77777777" w:rsidR="00185A96" w:rsidRPr="00B07779" w:rsidRDefault="00185A96" w:rsidP="006F65C5">
            <w:pPr>
              <w:spacing w:after="0"/>
              <w:rPr>
                <w:rFonts w:cs="Arial"/>
                <w:sz w:val="18"/>
              </w:rPr>
            </w:pPr>
            <w:r>
              <w:rPr>
                <w:rFonts w:cs="Arial"/>
                <w:sz w:val="18"/>
              </w:rPr>
              <w:t>Modregningsstop-fradato og -</w:t>
            </w:r>
            <w:proofErr w:type="spellStart"/>
            <w:r>
              <w:rPr>
                <w:rFonts w:cs="Arial"/>
                <w:sz w:val="18"/>
              </w:rPr>
              <w:t>tildato</w:t>
            </w:r>
            <w:proofErr w:type="spellEnd"/>
            <w:r>
              <w:rPr>
                <w:rFonts w:cs="Arial"/>
                <w:sz w:val="18"/>
              </w:rPr>
              <w:t xml:space="preserve"> kan ikke oprettes eller ændres til en dato, der ligger før dags dato</w:t>
            </w:r>
          </w:p>
        </w:tc>
        <w:tc>
          <w:tcPr>
            <w:tcW w:w="792" w:type="dxa"/>
          </w:tcPr>
          <w:p w14:paraId="76D990E6" w14:textId="77777777" w:rsidR="00185A96" w:rsidRDefault="00185A96" w:rsidP="006F65C5">
            <w:pPr>
              <w:spacing w:after="0"/>
              <w:rPr>
                <w:rFonts w:cs="Arial"/>
                <w:sz w:val="20"/>
                <w:szCs w:val="20"/>
              </w:rPr>
            </w:pPr>
            <w:r>
              <w:rPr>
                <w:rFonts w:cs="Arial"/>
                <w:sz w:val="20"/>
                <w:szCs w:val="20"/>
              </w:rPr>
              <w:t>043</w:t>
            </w:r>
          </w:p>
        </w:tc>
        <w:tc>
          <w:tcPr>
            <w:tcW w:w="3888" w:type="dxa"/>
          </w:tcPr>
          <w:p w14:paraId="76D990E7" w14:textId="77777777" w:rsidR="00185A96" w:rsidRPr="00B07779" w:rsidRDefault="00185A96" w:rsidP="006F65C5">
            <w:pPr>
              <w:spacing w:after="0"/>
              <w:rPr>
                <w:rFonts w:cs="Arial"/>
                <w:sz w:val="18"/>
              </w:rPr>
            </w:pPr>
            <w:r>
              <w:rPr>
                <w:rFonts w:eastAsia="Times New Roman" w:cs="Arial"/>
                <w:color w:val="000000"/>
                <w:sz w:val="20"/>
                <w:szCs w:val="20"/>
                <w:lang w:eastAsia="da-DK"/>
              </w:rPr>
              <w:t>Opdatering afvises</w:t>
            </w:r>
          </w:p>
        </w:tc>
      </w:tr>
      <w:tr w:rsidR="00185A96" w:rsidRPr="007F4C59" w14:paraId="76D990EC" w14:textId="77777777" w:rsidTr="00FA4D91">
        <w:trPr>
          <w:cantSplit/>
        </w:trPr>
        <w:tc>
          <w:tcPr>
            <w:tcW w:w="4465" w:type="dxa"/>
          </w:tcPr>
          <w:p w14:paraId="76D990E9" w14:textId="77777777" w:rsidR="00185A96" w:rsidRPr="00B07779" w:rsidRDefault="00185A96" w:rsidP="006F65C5">
            <w:pPr>
              <w:spacing w:after="0"/>
              <w:rPr>
                <w:rFonts w:cs="Arial"/>
                <w:sz w:val="18"/>
              </w:rPr>
            </w:pPr>
            <w:r>
              <w:rPr>
                <w:rFonts w:cs="Arial"/>
                <w:sz w:val="18"/>
              </w:rPr>
              <w:t>Inddrivelseskontostop-fradato og -</w:t>
            </w:r>
            <w:proofErr w:type="spellStart"/>
            <w:r>
              <w:rPr>
                <w:rFonts w:cs="Arial"/>
                <w:sz w:val="18"/>
              </w:rPr>
              <w:t>tildato</w:t>
            </w:r>
            <w:proofErr w:type="spellEnd"/>
            <w:r>
              <w:rPr>
                <w:rFonts w:cs="Arial"/>
                <w:sz w:val="18"/>
              </w:rPr>
              <w:t xml:space="preserve"> kan ikke o</w:t>
            </w:r>
            <w:r>
              <w:rPr>
                <w:rFonts w:cs="Arial"/>
                <w:sz w:val="18"/>
              </w:rPr>
              <w:t>p</w:t>
            </w:r>
            <w:r>
              <w:rPr>
                <w:rFonts w:cs="Arial"/>
                <w:sz w:val="18"/>
              </w:rPr>
              <w:t>rettes eller ændres til en dato, der ligger før dags dato</w:t>
            </w:r>
          </w:p>
        </w:tc>
        <w:tc>
          <w:tcPr>
            <w:tcW w:w="792" w:type="dxa"/>
          </w:tcPr>
          <w:p w14:paraId="76D990EA" w14:textId="77777777" w:rsidR="00185A96" w:rsidRDefault="00185A96" w:rsidP="006F65C5">
            <w:pPr>
              <w:spacing w:after="0"/>
              <w:rPr>
                <w:rFonts w:cs="Arial"/>
                <w:sz w:val="20"/>
                <w:szCs w:val="20"/>
              </w:rPr>
            </w:pPr>
            <w:r>
              <w:rPr>
                <w:rFonts w:cs="Arial"/>
                <w:sz w:val="20"/>
                <w:szCs w:val="20"/>
              </w:rPr>
              <w:t>044</w:t>
            </w:r>
          </w:p>
        </w:tc>
        <w:tc>
          <w:tcPr>
            <w:tcW w:w="3888" w:type="dxa"/>
          </w:tcPr>
          <w:p w14:paraId="76D990EB" w14:textId="77777777" w:rsidR="00185A96" w:rsidRPr="00B07779" w:rsidRDefault="00185A96" w:rsidP="006F65C5">
            <w:pPr>
              <w:spacing w:after="0"/>
              <w:rPr>
                <w:rFonts w:cs="Arial"/>
                <w:sz w:val="18"/>
              </w:rPr>
            </w:pPr>
            <w:r>
              <w:rPr>
                <w:rFonts w:eastAsia="Times New Roman" w:cs="Arial"/>
                <w:color w:val="000000"/>
                <w:sz w:val="20"/>
                <w:szCs w:val="20"/>
                <w:lang w:eastAsia="da-DK"/>
              </w:rPr>
              <w:t>Opdatering afvises</w:t>
            </w:r>
          </w:p>
        </w:tc>
      </w:tr>
      <w:tr w:rsidR="00185A96" w:rsidRPr="007F4C59" w14:paraId="76D990F0" w14:textId="77777777" w:rsidTr="00FA4D91">
        <w:trPr>
          <w:cantSplit/>
        </w:trPr>
        <w:tc>
          <w:tcPr>
            <w:tcW w:w="4465" w:type="dxa"/>
          </w:tcPr>
          <w:p w14:paraId="76D990ED" w14:textId="1D3B0A9B" w:rsidR="00185A96" w:rsidRPr="00B07779" w:rsidRDefault="00185A96" w:rsidP="006F65C5">
            <w:pPr>
              <w:spacing w:after="0"/>
              <w:rPr>
                <w:rFonts w:cs="Arial"/>
                <w:sz w:val="18"/>
              </w:rPr>
            </w:pPr>
            <w:del w:id="74" w:author="Lasse Steven Levarett Buck" w:date="2012-01-17T16:37:00Z">
              <w:r w:rsidDel="00210755">
                <w:rPr>
                  <w:rFonts w:cs="Arial"/>
                  <w:sz w:val="18"/>
                </w:rPr>
                <w:delText>Udbetalingsstop sat i.f.m. ompostering kan ikke æ</w:delText>
              </w:r>
              <w:r w:rsidDel="00210755">
                <w:rPr>
                  <w:rFonts w:cs="Arial"/>
                  <w:sz w:val="18"/>
                </w:rPr>
                <w:delText>n</w:delText>
              </w:r>
              <w:r w:rsidDel="00210755">
                <w:rPr>
                  <w:rFonts w:cs="Arial"/>
                  <w:sz w:val="18"/>
                </w:rPr>
                <w:delText>dres</w:delText>
              </w:r>
            </w:del>
          </w:p>
        </w:tc>
        <w:tc>
          <w:tcPr>
            <w:tcW w:w="792" w:type="dxa"/>
          </w:tcPr>
          <w:p w14:paraId="76D990EE" w14:textId="608FD53E" w:rsidR="00185A96" w:rsidRDefault="00185A96" w:rsidP="006F65C5">
            <w:pPr>
              <w:spacing w:after="0"/>
              <w:rPr>
                <w:rFonts w:cs="Arial"/>
                <w:sz w:val="20"/>
                <w:szCs w:val="20"/>
              </w:rPr>
            </w:pPr>
            <w:del w:id="75" w:author="Lasse Steven Levarett Buck" w:date="2012-01-17T16:37:00Z">
              <w:r w:rsidDel="00210755">
                <w:rPr>
                  <w:rFonts w:cs="Arial"/>
                  <w:sz w:val="20"/>
                  <w:szCs w:val="20"/>
                </w:rPr>
                <w:delText>045</w:delText>
              </w:r>
            </w:del>
          </w:p>
        </w:tc>
        <w:tc>
          <w:tcPr>
            <w:tcW w:w="3888" w:type="dxa"/>
          </w:tcPr>
          <w:p w14:paraId="76D990EF" w14:textId="048AEC17" w:rsidR="00185A96" w:rsidRPr="00B07779" w:rsidRDefault="00185A96" w:rsidP="006F65C5">
            <w:pPr>
              <w:spacing w:after="0"/>
              <w:rPr>
                <w:rFonts w:cs="Arial"/>
                <w:sz w:val="18"/>
              </w:rPr>
            </w:pPr>
            <w:del w:id="76" w:author="Lasse Steven Levarett Buck" w:date="2012-01-17T16:37:00Z">
              <w:r w:rsidDel="00210755">
                <w:rPr>
                  <w:rFonts w:eastAsia="Times New Roman" w:cs="Arial"/>
                  <w:color w:val="000000"/>
                  <w:sz w:val="20"/>
                  <w:szCs w:val="20"/>
                  <w:lang w:eastAsia="da-DK"/>
                </w:rPr>
                <w:delText>Opdatering afvises</w:delText>
              </w:r>
            </w:del>
          </w:p>
        </w:tc>
      </w:tr>
      <w:tr w:rsidR="00F33915" w:rsidRPr="007F4C59" w14:paraId="76D990F4" w14:textId="77777777" w:rsidTr="00FA4D91">
        <w:trPr>
          <w:cantSplit/>
        </w:trPr>
        <w:tc>
          <w:tcPr>
            <w:tcW w:w="4465" w:type="dxa"/>
          </w:tcPr>
          <w:p w14:paraId="76D990F1" w14:textId="77777777" w:rsidR="00F33915" w:rsidRDefault="00F33915" w:rsidP="006F65C5">
            <w:pPr>
              <w:spacing w:after="0"/>
              <w:rPr>
                <w:rFonts w:cs="Arial"/>
                <w:sz w:val="18"/>
              </w:rPr>
            </w:pPr>
            <w:r>
              <w:rPr>
                <w:rFonts w:cs="Arial"/>
                <w:sz w:val="18"/>
              </w:rPr>
              <w:t>Optimistisk Lås</w:t>
            </w:r>
          </w:p>
        </w:tc>
        <w:tc>
          <w:tcPr>
            <w:tcW w:w="792" w:type="dxa"/>
          </w:tcPr>
          <w:p w14:paraId="76D990F2" w14:textId="77777777" w:rsidR="00F33915" w:rsidRDefault="00F33915" w:rsidP="006F65C5">
            <w:pPr>
              <w:spacing w:after="0"/>
              <w:rPr>
                <w:rFonts w:cs="Arial"/>
                <w:sz w:val="20"/>
                <w:szCs w:val="20"/>
              </w:rPr>
            </w:pPr>
            <w:r>
              <w:rPr>
                <w:rFonts w:cs="Arial"/>
                <w:sz w:val="20"/>
                <w:szCs w:val="20"/>
              </w:rPr>
              <w:t>049</w:t>
            </w:r>
          </w:p>
        </w:tc>
        <w:tc>
          <w:tcPr>
            <w:tcW w:w="3888" w:type="dxa"/>
          </w:tcPr>
          <w:p w14:paraId="76D990F3" w14:textId="77777777" w:rsidR="00F33915" w:rsidRDefault="00F00951" w:rsidP="006F65C5">
            <w:pPr>
              <w:spacing w:after="0"/>
              <w:rPr>
                <w:rFonts w:eastAsia="Times New Roman" w:cs="Arial"/>
                <w:color w:val="000000"/>
                <w:sz w:val="20"/>
                <w:szCs w:val="20"/>
                <w:lang w:eastAsia="da-DK"/>
              </w:rPr>
            </w:pPr>
            <w:r w:rsidRPr="00F00951">
              <w:rPr>
                <w:sz w:val="20"/>
                <w:szCs w:val="20"/>
              </w:rPr>
              <w:t>Opdatering afvises</w:t>
            </w:r>
          </w:p>
        </w:tc>
      </w:tr>
      <w:tr w:rsidR="00185A96" w:rsidRPr="007F4C59" w14:paraId="76D990F8" w14:textId="77777777" w:rsidTr="00FA4D91">
        <w:trPr>
          <w:cantSplit/>
        </w:trPr>
        <w:tc>
          <w:tcPr>
            <w:tcW w:w="4465" w:type="dxa"/>
          </w:tcPr>
          <w:p w14:paraId="76D990F5" w14:textId="77777777" w:rsidR="00185A96" w:rsidRPr="007F4C59" w:rsidRDefault="00185A96" w:rsidP="00FA4D91">
            <w:pPr>
              <w:spacing w:after="0"/>
              <w:rPr>
                <w:rFonts w:cs="Arial"/>
                <w:sz w:val="20"/>
                <w:szCs w:val="20"/>
              </w:rPr>
            </w:pPr>
            <w:r>
              <w:rPr>
                <w:rFonts w:cs="Arial"/>
                <w:sz w:val="20"/>
                <w:szCs w:val="20"/>
              </w:rPr>
              <w:t>Generel validering af fremsendte koder</w:t>
            </w:r>
          </w:p>
        </w:tc>
        <w:tc>
          <w:tcPr>
            <w:tcW w:w="792" w:type="dxa"/>
          </w:tcPr>
          <w:p w14:paraId="76D990F6" w14:textId="77777777" w:rsidR="00185A96" w:rsidRPr="00491009" w:rsidRDefault="00185A96" w:rsidP="00FA4D91">
            <w:pPr>
              <w:spacing w:after="0"/>
              <w:rPr>
                <w:rFonts w:cs="Arial"/>
                <w:sz w:val="20"/>
                <w:szCs w:val="20"/>
              </w:rPr>
            </w:pPr>
            <w:r>
              <w:rPr>
                <w:rFonts w:cs="Arial"/>
                <w:sz w:val="20"/>
                <w:szCs w:val="20"/>
              </w:rPr>
              <w:t>906</w:t>
            </w:r>
          </w:p>
        </w:tc>
        <w:tc>
          <w:tcPr>
            <w:tcW w:w="3888" w:type="dxa"/>
          </w:tcPr>
          <w:p w14:paraId="76D990F7" w14:textId="77777777" w:rsidR="00185A96" w:rsidRPr="00491009" w:rsidRDefault="00185A96" w:rsidP="00FA4D91">
            <w:pPr>
              <w:spacing w:after="0"/>
              <w:rPr>
                <w:rFonts w:cs="Arial"/>
                <w:sz w:val="20"/>
                <w:szCs w:val="20"/>
              </w:rPr>
            </w:pPr>
            <w:r>
              <w:rPr>
                <w:rFonts w:eastAsia="Times New Roman" w:cs="Arial"/>
                <w:color w:val="000000"/>
                <w:sz w:val="20"/>
                <w:szCs w:val="20"/>
                <w:lang w:eastAsia="da-DK"/>
              </w:rPr>
              <w:t>Opdatering afvises</w:t>
            </w:r>
          </w:p>
        </w:tc>
      </w:tr>
    </w:tbl>
    <w:p w14:paraId="76D990F9" w14:textId="77777777" w:rsidR="001C7D86" w:rsidRDefault="001C7D86" w:rsidP="001C7D86"/>
    <w:p w14:paraId="76D990FA" w14:textId="77777777" w:rsidR="00A4120A" w:rsidRPr="00F67418" w:rsidRDefault="00855B62" w:rsidP="00A4120A">
      <w:pPr>
        <w:pStyle w:val="Overskrift2"/>
        <w:numPr>
          <w:ilvl w:val="1"/>
          <w:numId w:val="7"/>
        </w:numPr>
        <w:tabs>
          <w:tab w:val="clear" w:pos="964"/>
          <w:tab w:val="num" w:pos="0"/>
        </w:tabs>
        <w:ind w:left="0"/>
        <w:rPr>
          <w:highlight w:val="green"/>
          <w:lang w:val="en-US"/>
        </w:rPr>
      </w:pPr>
      <w:bookmarkStart w:id="77" w:name="_Toc314563898"/>
      <w:proofErr w:type="spellStart"/>
      <w:r w:rsidRPr="00F67418">
        <w:rPr>
          <w:highlight w:val="green"/>
          <w:lang w:val="en-US"/>
        </w:rPr>
        <w:t>DMIKontoSpecifikation</w:t>
      </w:r>
      <w:r w:rsidR="00A4120A" w:rsidRPr="00F67418">
        <w:rPr>
          <w:highlight w:val="green"/>
          <w:lang w:val="en-US"/>
        </w:rPr>
        <w:t>Hent</w:t>
      </w:r>
      <w:bookmarkEnd w:id="77"/>
      <w:proofErr w:type="spellEnd"/>
    </w:p>
    <w:p w14:paraId="76D990FB" w14:textId="77777777" w:rsidR="00A4120A" w:rsidRDefault="00A4120A" w:rsidP="00A4120A">
      <w:r w:rsidRPr="00E76AA4">
        <w:t>Følgende vali</w:t>
      </w:r>
      <w:r>
        <w:t xml:space="preserve">deringer foretages I </w:t>
      </w:r>
      <w:proofErr w:type="spellStart"/>
      <w:r>
        <w:t>DMIKonto</w:t>
      </w:r>
      <w:r w:rsidR="00855B62">
        <w:t>Specifikation</w:t>
      </w:r>
      <w:r>
        <w:t>Hent</w:t>
      </w:r>
      <w:proofErr w:type="spellEnd"/>
    </w:p>
    <w:p w14:paraId="76D990FC" w14:textId="77777777" w:rsidR="00A4120A" w:rsidRPr="00424EDE" w:rsidRDefault="00A4120A" w:rsidP="00A4120A"/>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A4120A" w:rsidRPr="00B511F8" w14:paraId="76D99100" w14:textId="77777777" w:rsidTr="0019798E">
        <w:trPr>
          <w:cantSplit/>
          <w:tblHeader/>
        </w:trPr>
        <w:tc>
          <w:tcPr>
            <w:tcW w:w="4465" w:type="dxa"/>
            <w:shd w:val="pct20" w:color="000000" w:fill="FFFFFF"/>
          </w:tcPr>
          <w:p w14:paraId="76D990FD" w14:textId="77777777" w:rsidR="00A4120A" w:rsidRPr="00385249" w:rsidRDefault="00A4120A" w:rsidP="0019798E">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0FE" w14:textId="77777777" w:rsidR="00A4120A" w:rsidRDefault="00A4120A" w:rsidP="0019798E">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0FF" w14:textId="77777777" w:rsidR="00A4120A" w:rsidRPr="00385249" w:rsidRDefault="00A4120A" w:rsidP="0019798E">
            <w:pPr>
              <w:widowControl w:val="0"/>
              <w:tabs>
                <w:tab w:val="right" w:leader="dot" w:pos="9355"/>
              </w:tabs>
              <w:spacing w:after="0" w:line="280" w:lineRule="exact"/>
              <w:rPr>
                <w:b/>
                <w:lang w:val="en-US"/>
              </w:rPr>
            </w:pPr>
            <w:proofErr w:type="spellStart"/>
            <w:r>
              <w:rPr>
                <w:b/>
                <w:lang w:val="en-US"/>
              </w:rPr>
              <w:t>Reaktion</w:t>
            </w:r>
            <w:proofErr w:type="spellEnd"/>
          </w:p>
        </w:tc>
      </w:tr>
      <w:tr w:rsidR="008D2101" w:rsidRPr="007F4C59" w14:paraId="76D99104" w14:textId="77777777" w:rsidTr="0019798E">
        <w:trPr>
          <w:cantSplit/>
        </w:trPr>
        <w:tc>
          <w:tcPr>
            <w:tcW w:w="4465" w:type="dxa"/>
          </w:tcPr>
          <w:p w14:paraId="76D99101" w14:textId="77777777" w:rsidR="008D2101" w:rsidRPr="00705B12" w:rsidRDefault="008D2101" w:rsidP="0019798E">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14:paraId="76D99102" w14:textId="77777777" w:rsidR="008D2101" w:rsidRPr="00491009" w:rsidRDefault="008D2101" w:rsidP="0019798E">
            <w:pPr>
              <w:spacing w:after="0"/>
              <w:rPr>
                <w:rFonts w:cs="Arial"/>
                <w:sz w:val="20"/>
                <w:szCs w:val="20"/>
              </w:rPr>
            </w:pPr>
            <w:r>
              <w:rPr>
                <w:rFonts w:cs="Arial"/>
                <w:sz w:val="20"/>
                <w:szCs w:val="20"/>
              </w:rPr>
              <w:t>005</w:t>
            </w:r>
          </w:p>
        </w:tc>
        <w:tc>
          <w:tcPr>
            <w:tcW w:w="3888" w:type="dxa"/>
          </w:tcPr>
          <w:p w14:paraId="76D99103" w14:textId="77777777" w:rsidR="008D2101" w:rsidRPr="00491009" w:rsidRDefault="008D2101" w:rsidP="0019798E">
            <w:pPr>
              <w:spacing w:after="0"/>
              <w:rPr>
                <w:rFonts w:cs="Arial"/>
                <w:sz w:val="20"/>
                <w:szCs w:val="20"/>
              </w:rPr>
            </w:pPr>
            <w:r>
              <w:rPr>
                <w:rFonts w:eastAsia="Times New Roman" w:cs="Arial"/>
                <w:color w:val="000000"/>
                <w:sz w:val="20"/>
                <w:szCs w:val="20"/>
                <w:lang w:eastAsia="da-DK"/>
              </w:rPr>
              <w:t>Besked om at kunde ikke findes</w:t>
            </w:r>
          </w:p>
        </w:tc>
      </w:tr>
      <w:tr w:rsidR="008D2101" w:rsidRPr="007F4C59" w14:paraId="76D99108" w14:textId="77777777" w:rsidTr="0019798E">
        <w:trPr>
          <w:cantSplit/>
        </w:trPr>
        <w:tc>
          <w:tcPr>
            <w:tcW w:w="4465" w:type="dxa"/>
          </w:tcPr>
          <w:p w14:paraId="76D99105" w14:textId="77777777" w:rsidR="008D2101" w:rsidRPr="007F4C59" w:rsidRDefault="008D2101" w:rsidP="0019798E">
            <w:pPr>
              <w:spacing w:after="0"/>
              <w:rPr>
                <w:rFonts w:cs="Arial"/>
                <w:sz w:val="20"/>
                <w:szCs w:val="20"/>
              </w:rPr>
            </w:pPr>
            <w:r>
              <w:rPr>
                <w:rFonts w:cs="Arial"/>
                <w:sz w:val="20"/>
                <w:szCs w:val="20"/>
              </w:rPr>
              <w:t>Generel validering af fremsendte koder</w:t>
            </w:r>
          </w:p>
        </w:tc>
        <w:tc>
          <w:tcPr>
            <w:tcW w:w="792" w:type="dxa"/>
          </w:tcPr>
          <w:p w14:paraId="76D99106" w14:textId="77777777" w:rsidR="008D2101" w:rsidRPr="00491009" w:rsidRDefault="008D2101" w:rsidP="0019798E">
            <w:pPr>
              <w:spacing w:after="0"/>
              <w:rPr>
                <w:rFonts w:cs="Arial"/>
                <w:sz w:val="20"/>
                <w:szCs w:val="20"/>
              </w:rPr>
            </w:pPr>
            <w:r>
              <w:rPr>
                <w:rFonts w:cs="Arial"/>
                <w:sz w:val="20"/>
                <w:szCs w:val="20"/>
              </w:rPr>
              <w:t>900</w:t>
            </w:r>
          </w:p>
        </w:tc>
        <w:tc>
          <w:tcPr>
            <w:tcW w:w="3888" w:type="dxa"/>
          </w:tcPr>
          <w:p w14:paraId="76D99107" w14:textId="77777777" w:rsidR="008D2101" w:rsidRPr="00491009" w:rsidRDefault="008D2101" w:rsidP="0019798E">
            <w:pPr>
              <w:spacing w:after="0"/>
              <w:rPr>
                <w:rFonts w:cs="Arial"/>
                <w:sz w:val="20"/>
                <w:szCs w:val="20"/>
              </w:rPr>
            </w:pPr>
            <w:r>
              <w:rPr>
                <w:rFonts w:eastAsia="Times New Roman" w:cs="Arial"/>
                <w:color w:val="000000"/>
                <w:sz w:val="20"/>
                <w:szCs w:val="20"/>
                <w:lang w:eastAsia="da-DK"/>
              </w:rPr>
              <w:t>Besked om at der er fremsendt ugyldige koder</w:t>
            </w:r>
          </w:p>
        </w:tc>
      </w:tr>
    </w:tbl>
    <w:p w14:paraId="76D99109" w14:textId="77777777" w:rsidR="00A4120A" w:rsidRDefault="00A4120A" w:rsidP="001C7D86"/>
    <w:p w14:paraId="76D9910A" w14:textId="77777777" w:rsidR="00ED5C19" w:rsidRPr="00673B31" w:rsidRDefault="00ED5C19" w:rsidP="00ED5C19">
      <w:pPr>
        <w:pStyle w:val="Overskrift2"/>
        <w:numPr>
          <w:ilvl w:val="1"/>
          <w:numId w:val="7"/>
        </w:numPr>
        <w:tabs>
          <w:tab w:val="clear" w:pos="964"/>
          <w:tab w:val="num" w:pos="0"/>
        </w:tabs>
        <w:ind w:left="0"/>
        <w:rPr>
          <w:lang w:val="en-US"/>
        </w:rPr>
      </w:pPr>
      <w:bookmarkStart w:id="78" w:name="_Toc314563899"/>
      <w:proofErr w:type="spellStart"/>
      <w:r w:rsidRPr="00673B31">
        <w:rPr>
          <w:lang w:val="en-US"/>
        </w:rPr>
        <w:lastRenderedPageBreak/>
        <w:t>DMIBetalingOrdningForslagBeregn</w:t>
      </w:r>
      <w:bookmarkEnd w:id="78"/>
      <w:proofErr w:type="spellEnd"/>
    </w:p>
    <w:p w14:paraId="76D9910B" w14:textId="77777777" w:rsidR="00ED5C19" w:rsidRDefault="00ED5C19" w:rsidP="00ED5C19">
      <w:r w:rsidRPr="00E76AA4">
        <w:t>Følgende vali</w:t>
      </w:r>
      <w:r>
        <w:t xml:space="preserve">deringer foretages I </w:t>
      </w:r>
      <w:proofErr w:type="spellStart"/>
      <w:r>
        <w:t>DMIBetalingOrdningForslagBeregn</w:t>
      </w:r>
      <w:proofErr w:type="spellEnd"/>
    </w:p>
    <w:p w14:paraId="76D9910C" w14:textId="77777777" w:rsidR="00ED5C19" w:rsidRPr="00424EDE" w:rsidRDefault="00ED5C19" w:rsidP="00ED5C19"/>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ED5C19" w:rsidRPr="00B511F8" w14:paraId="76D99110" w14:textId="77777777" w:rsidTr="009D2A57">
        <w:trPr>
          <w:cantSplit/>
          <w:tblHeader/>
        </w:trPr>
        <w:tc>
          <w:tcPr>
            <w:tcW w:w="4465" w:type="dxa"/>
            <w:shd w:val="pct20" w:color="000000" w:fill="FFFFFF"/>
          </w:tcPr>
          <w:p w14:paraId="76D9910D" w14:textId="77777777" w:rsidR="00ED5C19" w:rsidRPr="00385249" w:rsidRDefault="00ED5C19" w:rsidP="009D2A57">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10E" w14:textId="77777777" w:rsidR="00ED5C19" w:rsidRDefault="00ED5C19" w:rsidP="009D2A57">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10F" w14:textId="77777777" w:rsidR="00ED5C19" w:rsidRPr="00385249" w:rsidRDefault="00ED5C19" w:rsidP="009D2A57">
            <w:pPr>
              <w:widowControl w:val="0"/>
              <w:tabs>
                <w:tab w:val="right" w:leader="dot" w:pos="9355"/>
              </w:tabs>
              <w:spacing w:after="0" w:line="280" w:lineRule="exact"/>
              <w:rPr>
                <w:b/>
                <w:lang w:val="en-US"/>
              </w:rPr>
            </w:pPr>
            <w:proofErr w:type="spellStart"/>
            <w:r>
              <w:rPr>
                <w:b/>
                <w:lang w:val="en-US"/>
              </w:rPr>
              <w:t>Reaktion</w:t>
            </w:r>
            <w:proofErr w:type="spellEnd"/>
          </w:p>
        </w:tc>
      </w:tr>
      <w:tr w:rsidR="0099144C" w:rsidRPr="007F4C59" w14:paraId="76D99114" w14:textId="77777777" w:rsidTr="009D2A57">
        <w:trPr>
          <w:cantSplit/>
        </w:trPr>
        <w:tc>
          <w:tcPr>
            <w:tcW w:w="4465" w:type="dxa"/>
          </w:tcPr>
          <w:p w14:paraId="76D99111" w14:textId="77777777" w:rsidR="0099144C" w:rsidRPr="00705B12" w:rsidRDefault="0099144C" w:rsidP="009D2A57">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14:paraId="76D99112" w14:textId="77777777" w:rsidR="0099144C" w:rsidRPr="00491009" w:rsidRDefault="0099144C" w:rsidP="009D2A57">
            <w:pPr>
              <w:spacing w:after="0"/>
              <w:rPr>
                <w:rFonts w:cs="Arial"/>
                <w:sz w:val="20"/>
                <w:szCs w:val="20"/>
              </w:rPr>
            </w:pPr>
            <w:r>
              <w:rPr>
                <w:rFonts w:cs="Arial"/>
                <w:sz w:val="20"/>
                <w:szCs w:val="20"/>
              </w:rPr>
              <w:t>005</w:t>
            </w:r>
          </w:p>
        </w:tc>
        <w:tc>
          <w:tcPr>
            <w:tcW w:w="3888" w:type="dxa"/>
          </w:tcPr>
          <w:p w14:paraId="76D99113" w14:textId="77777777" w:rsidR="0099144C" w:rsidRPr="00491009" w:rsidRDefault="0099144C" w:rsidP="009D2A57">
            <w:pPr>
              <w:spacing w:after="0"/>
              <w:rPr>
                <w:rFonts w:cs="Arial"/>
                <w:sz w:val="20"/>
                <w:szCs w:val="20"/>
              </w:rPr>
            </w:pPr>
            <w:r>
              <w:rPr>
                <w:rFonts w:eastAsia="Times New Roman" w:cs="Arial"/>
                <w:color w:val="000000"/>
                <w:sz w:val="20"/>
                <w:szCs w:val="20"/>
                <w:lang w:eastAsia="da-DK"/>
              </w:rPr>
              <w:t>Besked om at kunde ikke findes</w:t>
            </w:r>
          </w:p>
        </w:tc>
      </w:tr>
      <w:tr w:rsidR="0099144C" w:rsidRPr="007F4C59" w14:paraId="76D99118" w14:textId="77777777" w:rsidTr="009D2A57">
        <w:trPr>
          <w:cantSplit/>
        </w:trPr>
        <w:tc>
          <w:tcPr>
            <w:tcW w:w="4465" w:type="dxa"/>
          </w:tcPr>
          <w:p w14:paraId="76D99115" w14:textId="77777777" w:rsidR="0099144C" w:rsidRPr="00705B12" w:rsidRDefault="0099144C" w:rsidP="009D2A57">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14:paraId="76D99116" w14:textId="77777777" w:rsidR="0099144C" w:rsidRPr="00491009" w:rsidRDefault="0099144C" w:rsidP="009D2A57">
            <w:pPr>
              <w:spacing w:after="0"/>
              <w:rPr>
                <w:rFonts w:cs="Arial"/>
                <w:sz w:val="20"/>
                <w:szCs w:val="20"/>
              </w:rPr>
            </w:pPr>
            <w:r>
              <w:rPr>
                <w:rFonts w:cs="Arial"/>
                <w:sz w:val="20"/>
                <w:szCs w:val="20"/>
              </w:rPr>
              <w:t>007</w:t>
            </w:r>
          </w:p>
        </w:tc>
        <w:tc>
          <w:tcPr>
            <w:tcW w:w="3888" w:type="dxa"/>
          </w:tcPr>
          <w:p w14:paraId="76D99117" w14:textId="77777777" w:rsidR="0099144C" w:rsidRPr="00491009" w:rsidRDefault="0099144C" w:rsidP="009D2A57">
            <w:pPr>
              <w:spacing w:after="0"/>
              <w:rPr>
                <w:rFonts w:cs="Arial"/>
                <w:sz w:val="20"/>
                <w:szCs w:val="20"/>
              </w:rPr>
            </w:pPr>
            <w:r>
              <w:rPr>
                <w:rFonts w:eastAsia="Times New Roman" w:cs="Arial"/>
                <w:color w:val="000000"/>
                <w:sz w:val="20"/>
                <w:szCs w:val="20"/>
                <w:lang w:eastAsia="da-DK"/>
              </w:rPr>
              <w:t>Besked om at fordring ikke findes</w:t>
            </w:r>
          </w:p>
        </w:tc>
      </w:tr>
      <w:tr w:rsidR="0099144C" w:rsidRPr="007F4C59" w14:paraId="76D9911C" w14:textId="77777777" w:rsidTr="009D2A57">
        <w:trPr>
          <w:cantSplit/>
        </w:trPr>
        <w:tc>
          <w:tcPr>
            <w:tcW w:w="4465" w:type="dxa"/>
          </w:tcPr>
          <w:p w14:paraId="76D99119" w14:textId="77777777" w:rsidR="0099144C" w:rsidRPr="00705B12" w:rsidRDefault="0099144C" w:rsidP="009D2A57">
            <w:pPr>
              <w:spacing w:after="0"/>
              <w:rPr>
                <w:rFonts w:cs="Arial"/>
                <w:sz w:val="20"/>
                <w:szCs w:val="20"/>
              </w:rPr>
            </w:pPr>
            <w:r>
              <w:rPr>
                <w:rFonts w:eastAsia="Times New Roman" w:cs="Arial"/>
                <w:color w:val="000000"/>
                <w:sz w:val="20"/>
                <w:szCs w:val="20"/>
                <w:lang w:eastAsia="da-DK"/>
              </w:rPr>
              <w:t>Antal rater skal være større end 0</w:t>
            </w:r>
          </w:p>
        </w:tc>
        <w:tc>
          <w:tcPr>
            <w:tcW w:w="792" w:type="dxa"/>
          </w:tcPr>
          <w:p w14:paraId="76D9911A" w14:textId="77777777" w:rsidR="0099144C" w:rsidRPr="00491009" w:rsidRDefault="0099144C" w:rsidP="009D2A57">
            <w:pPr>
              <w:spacing w:after="0"/>
              <w:rPr>
                <w:rFonts w:cs="Arial"/>
                <w:sz w:val="20"/>
                <w:szCs w:val="20"/>
              </w:rPr>
            </w:pPr>
            <w:r>
              <w:rPr>
                <w:rFonts w:cs="Arial"/>
                <w:sz w:val="20"/>
                <w:szCs w:val="20"/>
              </w:rPr>
              <w:t>025</w:t>
            </w:r>
          </w:p>
        </w:tc>
        <w:tc>
          <w:tcPr>
            <w:tcW w:w="3888" w:type="dxa"/>
          </w:tcPr>
          <w:p w14:paraId="76D9911B" w14:textId="77777777" w:rsidR="0099144C" w:rsidRPr="00491009" w:rsidRDefault="00417F2F" w:rsidP="009D2A57">
            <w:pPr>
              <w:spacing w:after="0"/>
              <w:rPr>
                <w:rFonts w:cs="Arial"/>
                <w:sz w:val="20"/>
                <w:szCs w:val="20"/>
              </w:rPr>
            </w:pPr>
            <w:r>
              <w:rPr>
                <w:rFonts w:eastAsia="Times New Roman" w:cs="Arial"/>
                <w:color w:val="000000"/>
                <w:sz w:val="20"/>
                <w:szCs w:val="20"/>
                <w:lang w:eastAsia="da-DK"/>
              </w:rPr>
              <w:t xml:space="preserve">Besked om at antal </w:t>
            </w:r>
            <w:proofErr w:type="gramStart"/>
            <w:r>
              <w:rPr>
                <w:rFonts w:eastAsia="Times New Roman" w:cs="Arial"/>
                <w:color w:val="000000"/>
                <w:sz w:val="20"/>
                <w:szCs w:val="20"/>
                <w:lang w:eastAsia="da-DK"/>
              </w:rPr>
              <w:t>rater skal</w:t>
            </w:r>
            <w:proofErr w:type="gramEnd"/>
            <w:r>
              <w:rPr>
                <w:rFonts w:eastAsia="Times New Roman" w:cs="Arial"/>
                <w:color w:val="000000"/>
                <w:sz w:val="20"/>
                <w:szCs w:val="20"/>
                <w:lang w:eastAsia="da-DK"/>
              </w:rPr>
              <w:t xml:space="preserve"> være større end 0</w:t>
            </w:r>
          </w:p>
        </w:tc>
      </w:tr>
      <w:tr w:rsidR="00FF07D8" w:rsidRPr="007F4C59" w14:paraId="76D99120" w14:textId="77777777" w:rsidTr="009D2A57">
        <w:trPr>
          <w:cantSplit/>
        </w:trPr>
        <w:tc>
          <w:tcPr>
            <w:tcW w:w="4465" w:type="dxa"/>
          </w:tcPr>
          <w:p w14:paraId="76D9911D" w14:textId="77777777" w:rsidR="00FF07D8" w:rsidRDefault="00FF07D8" w:rsidP="009D2A57">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proofErr w:type="spellStart"/>
            <w:r>
              <w:rPr>
                <w:rFonts w:cs="Arial"/>
                <w:sz w:val="18"/>
              </w:rPr>
              <w:t>BetalingOrdningType</w:t>
            </w:r>
            <w:proofErr w:type="spellEnd"/>
          </w:p>
        </w:tc>
        <w:tc>
          <w:tcPr>
            <w:tcW w:w="792" w:type="dxa"/>
          </w:tcPr>
          <w:p w14:paraId="76D9911E" w14:textId="77777777" w:rsidR="00FF07D8" w:rsidRDefault="00FF07D8" w:rsidP="009D2A57">
            <w:pPr>
              <w:spacing w:after="0"/>
              <w:rPr>
                <w:rFonts w:cs="Arial"/>
                <w:sz w:val="20"/>
                <w:szCs w:val="20"/>
              </w:rPr>
            </w:pPr>
            <w:r>
              <w:rPr>
                <w:rFonts w:cs="Arial"/>
                <w:sz w:val="20"/>
                <w:szCs w:val="20"/>
              </w:rPr>
              <w:t>026</w:t>
            </w:r>
          </w:p>
        </w:tc>
        <w:tc>
          <w:tcPr>
            <w:tcW w:w="3888" w:type="dxa"/>
          </w:tcPr>
          <w:p w14:paraId="76D9911F" w14:textId="77777777" w:rsidR="00FF07D8" w:rsidRDefault="00FF07D8" w:rsidP="009D2A57">
            <w:pPr>
              <w:spacing w:after="0"/>
              <w:rPr>
                <w:rFonts w:eastAsia="Times New Roman" w:cs="Arial"/>
                <w:color w:val="000000"/>
                <w:sz w:val="20"/>
                <w:szCs w:val="20"/>
                <w:lang w:eastAsia="da-DK"/>
              </w:rPr>
            </w:pPr>
            <w:r>
              <w:rPr>
                <w:rFonts w:eastAsia="Times New Roman" w:cs="Arial"/>
                <w:color w:val="000000"/>
                <w:sz w:val="20"/>
                <w:szCs w:val="20"/>
                <w:lang w:eastAsia="da-DK"/>
              </w:rPr>
              <w:t xml:space="preserve">Besked om at </w:t>
            </w:r>
            <w:proofErr w:type="spellStart"/>
            <w:r>
              <w:rPr>
                <w:rFonts w:cs="Arial"/>
                <w:sz w:val="18"/>
              </w:rPr>
              <w:t>BetalingOrdningType</w:t>
            </w:r>
            <w:proofErr w:type="spellEnd"/>
            <w:r>
              <w:rPr>
                <w:rFonts w:cs="Arial"/>
                <w:sz w:val="18"/>
              </w:rPr>
              <w:t xml:space="preserve"> ikke fi</w:t>
            </w:r>
            <w:r>
              <w:rPr>
                <w:rFonts w:cs="Arial"/>
                <w:sz w:val="18"/>
              </w:rPr>
              <w:t>n</w:t>
            </w:r>
            <w:r>
              <w:rPr>
                <w:rFonts w:cs="Arial"/>
                <w:sz w:val="18"/>
              </w:rPr>
              <w:t>des</w:t>
            </w:r>
          </w:p>
        </w:tc>
      </w:tr>
      <w:tr w:rsidR="002B0F5D" w14:paraId="76D99124" w14:textId="77777777" w:rsidTr="002B0F5D">
        <w:trPr>
          <w:cantSplit/>
        </w:trPr>
        <w:tc>
          <w:tcPr>
            <w:tcW w:w="4465" w:type="dxa"/>
          </w:tcPr>
          <w:p w14:paraId="76D99121" w14:textId="77777777" w:rsidR="002B0F5D" w:rsidRDefault="002B0F5D" w:rsidP="002B0F5D">
            <w:pPr>
              <w:spacing w:after="0"/>
              <w:rPr>
                <w:rFonts w:eastAsia="Times New Roman" w:cs="Arial"/>
                <w:color w:val="000000"/>
                <w:sz w:val="20"/>
                <w:szCs w:val="20"/>
                <w:lang w:eastAsia="da-DK"/>
              </w:rPr>
            </w:pPr>
            <w:r>
              <w:rPr>
                <w:rFonts w:eastAsia="Times New Roman" w:cs="Arial"/>
                <w:color w:val="000000"/>
                <w:sz w:val="20"/>
                <w:szCs w:val="20"/>
                <w:lang w:eastAsia="da-DK"/>
              </w:rPr>
              <w:t xml:space="preserve">Antal </w:t>
            </w:r>
            <w:proofErr w:type="gramStart"/>
            <w:r>
              <w:rPr>
                <w:rFonts w:eastAsia="Times New Roman" w:cs="Arial"/>
                <w:color w:val="000000"/>
                <w:sz w:val="20"/>
                <w:szCs w:val="20"/>
                <w:lang w:eastAsia="da-DK"/>
              </w:rPr>
              <w:t>rater må</w:t>
            </w:r>
            <w:proofErr w:type="gramEnd"/>
            <w:r>
              <w:rPr>
                <w:rFonts w:eastAsia="Times New Roman" w:cs="Arial"/>
                <w:color w:val="000000"/>
                <w:sz w:val="20"/>
                <w:szCs w:val="20"/>
                <w:lang w:eastAsia="da-DK"/>
              </w:rPr>
              <w:t xml:space="preserve"> højest være x</w:t>
            </w:r>
          </w:p>
        </w:tc>
        <w:tc>
          <w:tcPr>
            <w:tcW w:w="792" w:type="dxa"/>
          </w:tcPr>
          <w:p w14:paraId="76D99122" w14:textId="77777777" w:rsidR="002B0F5D" w:rsidRDefault="002B0F5D" w:rsidP="002B0F5D">
            <w:pPr>
              <w:spacing w:after="0"/>
              <w:rPr>
                <w:rFonts w:cs="Arial"/>
                <w:sz w:val="20"/>
                <w:szCs w:val="20"/>
              </w:rPr>
            </w:pPr>
            <w:r>
              <w:rPr>
                <w:rFonts w:cs="Arial"/>
                <w:sz w:val="20"/>
                <w:szCs w:val="20"/>
              </w:rPr>
              <w:t>054</w:t>
            </w:r>
          </w:p>
        </w:tc>
        <w:tc>
          <w:tcPr>
            <w:tcW w:w="3888" w:type="dxa"/>
          </w:tcPr>
          <w:p w14:paraId="76D99123" w14:textId="77777777" w:rsidR="002B0F5D" w:rsidRDefault="002B0F5D" w:rsidP="002B0F5D">
            <w:pPr>
              <w:spacing w:after="0"/>
              <w:rPr>
                <w:rFonts w:eastAsia="Times New Roman" w:cs="Arial"/>
                <w:color w:val="000000"/>
                <w:sz w:val="20"/>
                <w:szCs w:val="20"/>
                <w:lang w:eastAsia="da-DK"/>
              </w:rPr>
            </w:pPr>
            <w:r>
              <w:rPr>
                <w:rFonts w:eastAsia="Times New Roman" w:cs="Arial"/>
                <w:color w:val="000000"/>
                <w:sz w:val="20"/>
                <w:szCs w:val="20"/>
                <w:lang w:eastAsia="da-DK"/>
              </w:rPr>
              <w:t xml:space="preserve">Besked om, at antal rater </w:t>
            </w:r>
            <w:r w:rsidR="003866C0">
              <w:rPr>
                <w:rFonts w:eastAsia="Times New Roman" w:cs="Arial"/>
                <w:color w:val="000000"/>
                <w:sz w:val="20"/>
                <w:szCs w:val="20"/>
                <w:lang w:eastAsia="da-DK"/>
              </w:rPr>
              <w:t>højest må være X</w:t>
            </w:r>
          </w:p>
        </w:tc>
      </w:tr>
      <w:tr w:rsidR="002B0F5D" w14:paraId="76D99128" w14:textId="77777777" w:rsidTr="002B0F5D">
        <w:trPr>
          <w:cantSplit/>
        </w:trPr>
        <w:tc>
          <w:tcPr>
            <w:tcW w:w="4465" w:type="dxa"/>
          </w:tcPr>
          <w:p w14:paraId="76D99125" w14:textId="77777777" w:rsidR="002B0F5D" w:rsidRDefault="002B0F5D" w:rsidP="002B0F5D">
            <w:pPr>
              <w:spacing w:after="0"/>
              <w:rPr>
                <w:rFonts w:eastAsia="Times New Roman" w:cs="Arial"/>
                <w:color w:val="000000"/>
                <w:sz w:val="20"/>
                <w:szCs w:val="20"/>
                <w:lang w:eastAsia="da-DK"/>
              </w:rPr>
            </w:pPr>
            <w:r>
              <w:rPr>
                <w:rFonts w:eastAsia="Times New Roman" w:cs="Arial"/>
                <w:color w:val="000000"/>
                <w:sz w:val="20"/>
                <w:szCs w:val="20"/>
                <w:lang w:eastAsia="da-DK"/>
              </w:rPr>
              <w:t>Ratebeløb skal være større end x</w:t>
            </w:r>
          </w:p>
        </w:tc>
        <w:tc>
          <w:tcPr>
            <w:tcW w:w="792" w:type="dxa"/>
          </w:tcPr>
          <w:p w14:paraId="76D99126" w14:textId="77777777" w:rsidR="002B0F5D" w:rsidRDefault="002B0F5D" w:rsidP="002B0F5D">
            <w:pPr>
              <w:spacing w:after="0"/>
              <w:rPr>
                <w:rFonts w:cs="Arial"/>
                <w:sz w:val="20"/>
                <w:szCs w:val="20"/>
              </w:rPr>
            </w:pPr>
            <w:r>
              <w:rPr>
                <w:rFonts w:cs="Arial"/>
                <w:sz w:val="20"/>
                <w:szCs w:val="20"/>
              </w:rPr>
              <w:t>055</w:t>
            </w:r>
          </w:p>
        </w:tc>
        <w:tc>
          <w:tcPr>
            <w:tcW w:w="3888" w:type="dxa"/>
          </w:tcPr>
          <w:p w14:paraId="76D99127" w14:textId="77777777" w:rsidR="002B0F5D" w:rsidRDefault="003866C0" w:rsidP="002B0F5D">
            <w:pPr>
              <w:spacing w:after="0"/>
              <w:rPr>
                <w:rFonts w:eastAsia="Times New Roman" w:cs="Arial"/>
                <w:color w:val="000000"/>
                <w:sz w:val="20"/>
                <w:szCs w:val="20"/>
                <w:lang w:eastAsia="da-DK"/>
              </w:rPr>
            </w:pPr>
            <w:r>
              <w:rPr>
                <w:rFonts w:eastAsia="Times New Roman" w:cs="Arial"/>
                <w:color w:val="000000"/>
                <w:sz w:val="20"/>
                <w:szCs w:val="20"/>
                <w:lang w:eastAsia="da-DK"/>
              </w:rPr>
              <w:t>Besked om, at ratebeløb skal være større end X</w:t>
            </w:r>
          </w:p>
        </w:tc>
      </w:tr>
      <w:tr w:rsidR="0099144C" w:rsidRPr="007F4C59" w14:paraId="76D9912C" w14:textId="77777777" w:rsidTr="009D2A57">
        <w:trPr>
          <w:cantSplit/>
        </w:trPr>
        <w:tc>
          <w:tcPr>
            <w:tcW w:w="4465" w:type="dxa"/>
          </w:tcPr>
          <w:p w14:paraId="76D99129" w14:textId="77777777" w:rsidR="0099144C" w:rsidRPr="007F4C59" w:rsidRDefault="00417F2F" w:rsidP="009D2A57">
            <w:pPr>
              <w:spacing w:after="0"/>
              <w:rPr>
                <w:rFonts w:cs="Arial"/>
                <w:sz w:val="20"/>
                <w:szCs w:val="20"/>
              </w:rPr>
            </w:pPr>
            <w:r>
              <w:rPr>
                <w:rFonts w:cs="Arial"/>
                <w:sz w:val="20"/>
                <w:szCs w:val="20"/>
              </w:rPr>
              <w:t>Generel validering af fremsendte koder</w:t>
            </w:r>
          </w:p>
        </w:tc>
        <w:tc>
          <w:tcPr>
            <w:tcW w:w="792" w:type="dxa"/>
          </w:tcPr>
          <w:p w14:paraId="76D9912A" w14:textId="77777777" w:rsidR="0099144C" w:rsidRPr="00491009" w:rsidRDefault="00417F2F" w:rsidP="009D2A57">
            <w:pPr>
              <w:spacing w:after="0"/>
              <w:rPr>
                <w:rFonts w:cs="Arial"/>
                <w:sz w:val="20"/>
                <w:szCs w:val="20"/>
              </w:rPr>
            </w:pPr>
            <w:r>
              <w:rPr>
                <w:rFonts w:cs="Arial"/>
                <w:sz w:val="20"/>
                <w:szCs w:val="20"/>
              </w:rPr>
              <w:t>900</w:t>
            </w:r>
          </w:p>
        </w:tc>
        <w:tc>
          <w:tcPr>
            <w:tcW w:w="3888" w:type="dxa"/>
          </w:tcPr>
          <w:p w14:paraId="76D9912B" w14:textId="77777777" w:rsidR="0099144C" w:rsidRPr="00491009" w:rsidRDefault="00417F2F" w:rsidP="009D2A57">
            <w:pPr>
              <w:spacing w:after="0"/>
              <w:rPr>
                <w:rFonts w:cs="Arial"/>
                <w:sz w:val="20"/>
                <w:szCs w:val="20"/>
              </w:rPr>
            </w:pPr>
            <w:r>
              <w:rPr>
                <w:rFonts w:eastAsia="Times New Roman" w:cs="Arial"/>
                <w:color w:val="000000"/>
                <w:sz w:val="20"/>
                <w:szCs w:val="20"/>
                <w:lang w:eastAsia="da-DK"/>
              </w:rPr>
              <w:t>Besked om at der er fremsendt ugyldige koder</w:t>
            </w:r>
          </w:p>
        </w:tc>
      </w:tr>
    </w:tbl>
    <w:p w14:paraId="76D9912D" w14:textId="77777777" w:rsidR="00ED5C19" w:rsidRDefault="00ED5C19" w:rsidP="00ED5C19"/>
    <w:p w14:paraId="76D9912E" w14:textId="77777777" w:rsidR="00724385" w:rsidRPr="00673B31" w:rsidRDefault="00724385" w:rsidP="00724385">
      <w:pPr>
        <w:pStyle w:val="Overskrift2"/>
        <w:numPr>
          <w:ilvl w:val="1"/>
          <w:numId w:val="7"/>
        </w:numPr>
        <w:tabs>
          <w:tab w:val="clear" w:pos="964"/>
          <w:tab w:val="num" w:pos="0"/>
        </w:tabs>
        <w:ind w:left="0"/>
        <w:rPr>
          <w:lang w:val="en-US"/>
        </w:rPr>
      </w:pPr>
      <w:bookmarkStart w:id="79" w:name="_Toc314563900"/>
      <w:proofErr w:type="spellStart"/>
      <w:r w:rsidRPr="00673B31">
        <w:rPr>
          <w:lang w:val="en-US"/>
        </w:rPr>
        <w:t>DMIBetalingOrdningOpret</w:t>
      </w:r>
      <w:bookmarkEnd w:id="79"/>
      <w:proofErr w:type="spellEnd"/>
    </w:p>
    <w:p w14:paraId="76D9912F" w14:textId="77777777" w:rsidR="00724385" w:rsidRDefault="00724385" w:rsidP="00724385">
      <w:r w:rsidRPr="00E76AA4">
        <w:t>Følgende vali</w:t>
      </w:r>
      <w:r>
        <w:t xml:space="preserve">deringer foretages I </w:t>
      </w:r>
      <w:proofErr w:type="spellStart"/>
      <w:r>
        <w:t>DMIBetalingOrdningOpret</w:t>
      </w:r>
      <w:proofErr w:type="spellEnd"/>
    </w:p>
    <w:p w14:paraId="76D99130" w14:textId="77777777" w:rsidR="00724385" w:rsidRPr="00424EDE" w:rsidRDefault="00724385" w:rsidP="00724385"/>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724385" w:rsidRPr="00B511F8" w14:paraId="76D99134" w14:textId="77777777" w:rsidTr="008E3A3C">
        <w:trPr>
          <w:cantSplit/>
          <w:tblHeader/>
        </w:trPr>
        <w:tc>
          <w:tcPr>
            <w:tcW w:w="4465" w:type="dxa"/>
            <w:shd w:val="pct20" w:color="000000" w:fill="FFFFFF"/>
          </w:tcPr>
          <w:p w14:paraId="76D99131" w14:textId="77777777" w:rsidR="00724385" w:rsidRPr="00385249" w:rsidRDefault="00724385" w:rsidP="008E3A3C">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132" w14:textId="77777777" w:rsidR="00724385" w:rsidRDefault="00724385" w:rsidP="008E3A3C">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133" w14:textId="77777777" w:rsidR="00724385" w:rsidRPr="00385249" w:rsidRDefault="00724385" w:rsidP="008E3A3C">
            <w:pPr>
              <w:widowControl w:val="0"/>
              <w:tabs>
                <w:tab w:val="right" w:leader="dot" w:pos="9355"/>
              </w:tabs>
              <w:spacing w:after="0" w:line="280" w:lineRule="exact"/>
              <w:rPr>
                <w:b/>
                <w:lang w:val="en-US"/>
              </w:rPr>
            </w:pPr>
            <w:proofErr w:type="spellStart"/>
            <w:r>
              <w:rPr>
                <w:b/>
                <w:lang w:val="en-US"/>
              </w:rPr>
              <w:t>Reaktion</w:t>
            </w:r>
            <w:proofErr w:type="spellEnd"/>
          </w:p>
        </w:tc>
      </w:tr>
      <w:tr w:rsidR="00A5326D" w:rsidRPr="007F4C59" w14:paraId="76D99138" w14:textId="77777777" w:rsidTr="008E3A3C">
        <w:trPr>
          <w:cantSplit/>
        </w:trPr>
        <w:tc>
          <w:tcPr>
            <w:tcW w:w="4465" w:type="dxa"/>
          </w:tcPr>
          <w:p w14:paraId="76D99135" w14:textId="77777777" w:rsidR="00A5326D" w:rsidRPr="00705B12" w:rsidRDefault="00A5326D" w:rsidP="008E3A3C">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14:paraId="76D99136" w14:textId="77777777" w:rsidR="00A5326D" w:rsidRPr="00491009" w:rsidRDefault="00A5326D" w:rsidP="008E3A3C">
            <w:pPr>
              <w:spacing w:after="0"/>
              <w:rPr>
                <w:rFonts w:cs="Arial"/>
                <w:sz w:val="20"/>
                <w:szCs w:val="20"/>
              </w:rPr>
            </w:pPr>
            <w:r>
              <w:rPr>
                <w:rFonts w:cs="Arial"/>
                <w:sz w:val="20"/>
                <w:szCs w:val="20"/>
              </w:rPr>
              <w:t>007</w:t>
            </w:r>
          </w:p>
        </w:tc>
        <w:tc>
          <w:tcPr>
            <w:tcW w:w="3888" w:type="dxa"/>
          </w:tcPr>
          <w:p w14:paraId="76D99137" w14:textId="77777777" w:rsidR="00A5326D" w:rsidRDefault="00A5326D"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A5326D" w:rsidRPr="007F4C59" w14:paraId="76D9913C" w14:textId="77777777" w:rsidTr="008E3A3C">
        <w:trPr>
          <w:cantSplit/>
        </w:trPr>
        <w:tc>
          <w:tcPr>
            <w:tcW w:w="4465" w:type="dxa"/>
          </w:tcPr>
          <w:p w14:paraId="76D99139" w14:textId="77777777" w:rsidR="00A5326D" w:rsidRPr="00705B12" w:rsidRDefault="00A5326D" w:rsidP="008E3A3C">
            <w:pPr>
              <w:spacing w:after="0"/>
              <w:rPr>
                <w:rFonts w:cs="Arial"/>
                <w:sz w:val="20"/>
                <w:szCs w:val="20"/>
              </w:rPr>
            </w:pPr>
            <w:r>
              <w:rPr>
                <w:rFonts w:eastAsia="Times New Roman" w:cs="Arial"/>
                <w:color w:val="000000"/>
                <w:sz w:val="20"/>
                <w:szCs w:val="20"/>
                <w:lang w:eastAsia="da-DK"/>
              </w:rPr>
              <w:t>Kontrol af hvorvidt kundenummer (både i hove</w:t>
            </w:r>
            <w:r>
              <w:rPr>
                <w:rFonts w:eastAsia="Times New Roman" w:cs="Arial"/>
                <w:color w:val="000000"/>
                <w:sz w:val="20"/>
                <w:szCs w:val="20"/>
                <w:lang w:eastAsia="da-DK"/>
              </w:rPr>
              <w:t>d</w:t>
            </w:r>
            <w:r>
              <w:rPr>
                <w:rFonts w:eastAsia="Times New Roman" w:cs="Arial"/>
                <w:color w:val="000000"/>
                <w:sz w:val="20"/>
                <w:szCs w:val="20"/>
                <w:lang w:eastAsia="da-DK"/>
              </w:rPr>
              <w:t>struktur og som alternativ indbetaler) findes</w:t>
            </w:r>
          </w:p>
        </w:tc>
        <w:tc>
          <w:tcPr>
            <w:tcW w:w="792" w:type="dxa"/>
          </w:tcPr>
          <w:p w14:paraId="76D9913A" w14:textId="77777777" w:rsidR="00A5326D" w:rsidRPr="00491009" w:rsidRDefault="00A5326D" w:rsidP="008E3A3C">
            <w:pPr>
              <w:spacing w:after="0"/>
              <w:rPr>
                <w:rFonts w:cs="Arial"/>
                <w:sz w:val="20"/>
                <w:szCs w:val="20"/>
              </w:rPr>
            </w:pPr>
            <w:r>
              <w:rPr>
                <w:rFonts w:cs="Arial"/>
                <w:sz w:val="20"/>
                <w:szCs w:val="20"/>
              </w:rPr>
              <w:t>018</w:t>
            </w:r>
          </w:p>
        </w:tc>
        <w:tc>
          <w:tcPr>
            <w:tcW w:w="3888" w:type="dxa"/>
          </w:tcPr>
          <w:p w14:paraId="76D9913B" w14:textId="77777777" w:rsidR="00A5326D" w:rsidRPr="00491009" w:rsidRDefault="00A5326D" w:rsidP="008E3A3C">
            <w:pPr>
              <w:spacing w:after="0"/>
              <w:rPr>
                <w:rFonts w:cs="Arial"/>
                <w:sz w:val="20"/>
                <w:szCs w:val="20"/>
              </w:rPr>
            </w:pPr>
            <w:r>
              <w:rPr>
                <w:rFonts w:eastAsia="Times New Roman" w:cs="Arial"/>
                <w:color w:val="000000"/>
                <w:sz w:val="20"/>
                <w:szCs w:val="20"/>
                <w:lang w:eastAsia="da-DK"/>
              </w:rPr>
              <w:t>Opdatering afvises</w:t>
            </w:r>
          </w:p>
        </w:tc>
      </w:tr>
      <w:tr w:rsidR="00A5326D" w:rsidRPr="007F4C59" w14:paraId="76D99140" w14:textId="77777777" w:rsidTr="008E3A3C">
        <w:trPr>
          <w:cantSplit/>
        </w:trPr>
        <w:tc>
          <w:tcPr>
            <w:tcW w:w="4465" w:type="dxa"/>
          </w:tcPr>
          <w:p w14:paraId="76D9913D" w14:textId="77777777" w:rsidR="00A5326D" w:rsidRPr="00705B12" w:rsidRDefault="00A5326D" w:rsidP="008E3A3C">
            <w:pPr>
              <w:spacing w:after="0"/>
              <w:rPr>
                <w:rFonts w:cs="Arial"/>
                <w:sz w:val="20"/>
                <w:szCs w:val="20"/>
              </w:rPr>
            </w:pPr>
            <w:r>
              <w:rPr>
                <w:rFonts w:eastAsia="Times New Roman" w:cs="Arial"/>
                <w:color w:val="000000"/>
                <w:sz w:val="20"/>
                <w:szCs w:val="20"/>
                <w:lang w:eastAsia="da-DK"/>
              </w:rPr>
              <w:t>Antal rater skal være større end 0</w:t>
            </w:r>
          </w:p>
        </w:tc>
        <w:tc>
          <w:tcPr>
            <w:tcW w:w="792" w:type="dxa"/>
          </w:tcPr>
          <w:p w14:paraId="76D9913E" w14:textId="77777777" w:rsidR="00A5326D" w:rsidRPr="00491009" w:rsidRDefault="00A5326D" w:rsidP="008E3A3C">
            <w:pPr>
              <w:spacing w:after="0"/>
              <w:rPr>
                <w:rFonts w:cs="Arial"/>
                <w:sz w:val="20"/>
                <w:szCs w:val="20"/>
              </w:rPr>
            </w:pPr>
            <w:r>
              <w:rPr>
                <w:rFonts w:cs="Arial"/>
                <w:sz w:val="20"/>
                <w:szCs w:val="20"/>
              </w:rPr>
              <w:t>025</w:t>
            </w:r>
          </w:p>
        </w:tc>
        <w:tc>
          <w:tcPr>
            <w:tcW w:w="3888" w:type="dxa"/>
          </w:tcPr>
          <w:p w14:paraId="76D9913F" w14:textId="07DA70CB" w:rsidR="00A5326D" w:rsidRDefault="00354F23" w:rsidP="007D7176">
            <w:pPr>
              <w:rPr>
                <w:rFonts w:eastAsia="Times New Roman" w:cs="Arial"/>
                <w:color w:val="000000"/>
                <w:sz w:val="20"/>
                <w:szCs w:val="20"/>
                <w:lang w:eastAsia="da-DK"/>
              </w:rPr>
            </w:pPr>
            <w:ins w:id="80" w:author="Merete Kibøl Andersen" w:date="2012-01-12T14:22:00Z">
              <w:r w:rsidRPr="007D7176">
                <w:rPr>
                  <w:color w:val="000000"/>
                  <w:sz w:val="20"/>
                  <w:szCs w:val="20"/>
                  <w:lang w:eastAsia="da-DK"/>
                </w:rPr>
                <w:t>Opdatering afvises</w:t>
              </w:r>
              <w:r>
                <w:rPr>
                  <w:rStyle w:val="Kommentarhenvisning"/>
                  <w:sz w:val="20"/>
                  <w:szCs w:val="20"/>
                </w:rPr>
                <w:annotationRef/>
              </w:r>
            </w:ins>
            <w:r w:rsidR="007D7176">
              <w:rPr>
                <w:rStyle w:val="Kommentarhenvisning"/>
                <w:rFonts w:cs="Arial"/>
              </w:rPr>
              <w:t xml:space="preserve">. </w:t>
            </w:r>
            <w:r w:rsidR="005F5CD9">
              <w:rPr>
                <w:rFonts w:eastAsia="Times New Roman" w:cs="Arial"/>
                <w:color w:val="000000"/>
                <w:sz w:val="20"/>
                <w:szCs w:val="20"/>
                <w:lang w:eastAsia="da-DK"/>
              </w:rPr>
              <w:t xml:space="preserve">Besked om at antal </w:t>
            </w:r>
            <w:proofErr w:type="gramStart"/>
            <w:r w:rsidR="005F5CD9">
              <w:rPr>
                <w:rFonts w:eastAsia="Times New Roman" w:cs="Arial"/>
                <w:color w:val="000000"/>
                <w:sz w:val="20"/>
                <w:szCs w:val="20"/>
                <w:lang w:eastAsia="da-DK"/>
              </w:rPr>
              <w:t>rater skal</w:t>
            </w:r>
            <w:proofErr w:type="gramEnd"/>
            <w:r w:rsidR="005F5CD9">
              <w:rPr>
                <w:rFonts w:eastAsia="Times New Roman" w:cs="Arial"/>
                <w:color w:val="000000"/>
                <w:sz w:val="20"/>
                <w:szCs w:val="20"/>
                <w:lang w:eastAsia="da-DK"/>
              </w:rPr>
              <w:t xml:space="preserve"> være større end 0</w:t>
            </w:r>
          </w:p>
        </w:tc>
      </w:tr>
      <w:tr w:rsidR="00A5326D" w:rsidRPr="007F4C59" w14:paraId="76D99144" w14:textId="77777777" w:rsidTr="008E3A3C">
        <w:trPr>
          <w:cantSplit/>
        </w:trPr>
        <w:tc>
          <w:tcPr>
            <w:tcW w:w="4465" w:type="dxa"/>
          </w:tcPr>
          <w:p w14:paraId="76D99141" w14:textId="77777777" w:rsidR="00A5326D" w:rsidRDefault="00A5326D" w:rsidP="008E3A3C">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proofErr w:type="spellStart"/>
            <w:r>
              <w:rPr>
                <w:rFonts w:cs="Arial"/>
                <w:sz w:val="18"/>
              </w:rPr>
              <w:t>BetalingOrdningType</w:t>
            </w:r>
            <w:proofErr w:type="spellEnd"/>
          </w:p>
        </w:tc>
        <w:tc>
          <w:tcPr>
            <w:tcW w:w="792" w:type="dxa"/>
          </w:tcPr>
          <w:p w14:paraId="76D99142" w14:textId="77777777" w:rsidR="00A5326D" w:rsidRDefault="00A5326D" w:rsidP="008E3A3C">
            <w:pPr>
              <w:spacing w:after="0"/>
              <w:rPr>
                <w:rFonts w:cs="Arial"/>
                <w:sz w:val="20"/>
                <w:szCs w:val="20"/>
              </w:rPr>
            </w:pPr>
            <w:r>
              <w:rPr>
                <w:rFonts w:cs="Arial"/>
                <w:sz w:val="20"/>
                <w:szCs w:val="20"/>
              </w:rPr>
              <w:t>026</w:t>
            </w:r>
          </w:p>
        </w:tc>
        <w:tc>
          <w:tcPr>
            <w:tcW w:w="3888" w:type="dxa"/>
          </w:tcPr>
          <w:p w14:paraId="76D99143" w14:textId="16A94D44" w:rsidR="00A5326D" w:rsidRDefault="00354F23" w:rsidP="007D7176">
            <w:pPr>
              <w:rPr>
                <w:rFonts w:eastAsia="Times New Roman" w:cs="Arial"/>
                <w:color w:val="000000"/>
                <w:sz w:val="20"/>
                <w:szCs w:val="20"/>
                <w:lang w:eastAsia="da-DK"/>
              </w:rPr>
            </w:pPr>
            <w:ins w:id="81" w:author="Merete Kibøl Andersen" w:date="2012-01-12T14:23:00Z">
              <w:r w:rsidRPr="007D7176">
                <w:rPr>
                  <w:color w:val="000000"/>
                  <w:sz w:val="20"/>
                  <w:szCs w:val="20"/>
                  <w:lang w:eastAsia="da-DK"/>
                </w:rPr>
                <w:t>Opdatering afvises</w:t>
              </w:r>
              <w:r>
                <w:rPr>
                  <w:rStyle w:val="Kommentarhenvisning"/>
                  <w:sz w:val="20"/>
                  <w:szCs w:val="20"/>
                </w:rPr>
                <w:annotationRef/>
              </w:r>
            </w:ins>
            <w:r w:rsidR="007D7176">
              <w:rPr>
                <w:rStyle w:val="Kommentarhenvisning"/>
              </w:rPr>
              <w:t xml:space="preserve">. </w:t>
            </w:r>
            <w:r w:rsidR="005F5CD9">
              <w:rPr>
                <w:rFonts w:eastAsia="Times New Roman" w:cs="Arial"/>
                <w:color w:val="000000"/>
                <w:sz w:val="20"/>
                <w:szCs w:val="20"/>
                <w:lang w:eastAsia="da-DK"/>
              </w:rPr>
              <w:t xml:space="preserve">Besked om at </w:t>
            </w:r>
            <w:proofErr w:type="spellStart"/>
            <w:r w:rsidR="005F5CD9">
              <w:rPr>
                <w:rFonts w:cs="Arial"/>
                <w:sz w:val="18"/>
              </w:rPr>
              <w:t>Bet</w:t>
            </w:r>
            <w:r w:rsidR="005F5CD9">
              <w:rPr>
                <w:rFonts w:cs="Arial"/>
                <w:sz w:val="18"/>
              </w:rPr>
              <w:t>a</w:t>
            </w:r>
            <w:r w:rsidR="005F5CD9">
              <w:rPr>
                <w:rFonts w:cs="Arial"/>
                <w:sz w:val="18"/>
              </w:rPr>
              <w:t>lingOrdningType</w:t>
            </w:r>
            <w:proofErr w:type="spellEnd"/>
            <w:r w:rsidR="005F5CD9">
              <w:rPr>
                <w:rFonts w:cs="Arial"/>
                <w:sz w:val="18"/>
              </w:rPr>
              <w:t xml:space="preserve"> ikke findes</w:t>
            </w:r>
          </w:p>
        </w:tc>
      </w:tr>
      <w:tr w:rsidR="00166F37" w:rsidRPr="007F4C59" w14:paraId="76D99148" w14:textId="77777777" w:rsidTr="008E3A3C">
        <w:trPr>
          <w:cantSplit/>
        </w:trPr>
        <w:tc>
          <w:tcPr>
            <w:tcW w:w="4465" w:type="dxa"/>
          </w:tcPr>
          <w:p w14:paraId="76D99145" w14:textId="0EB9A007" w:rsidR="00166F37" w:rsidRDefault="00166F37" w:rsidP="00A7403E">
            <w:pPr>
              <w:spacing w:after="0"/>
              <w:rPr>
                <w:rFonts w:eastAsia="Times New Roman" w:cs="Arial"/>
                <w:color w:val="000000"/>
                <w:sz w:val="20"/>
                <w:szCs w:val="20"/>
                <w:lang w:eastAsia="da-DK"/>
              </w:rPr>
            </w:pPr>
            <w:r>
              <w:rPr>
                <w:rFonts w:eastAsia="Times New Roman" w:cs="Arial"/>
                <w:color w:val="000000"/>
                <w:sz w:val="20"/>
                <w:szCs w:val="20"/>
                <w:lang w:eastAsia="da-DK"/>
              </w:rPr>
              <w:t xml:space="preserve">Antal </w:t>
            </w:r>
            <w:del w:id="82" w:author="Merete Kibøl Andersen" w:date="2012-01-17T11:33:00Z">
              <w:r w:rsidDel="00A7403E">
                <w:rPr>
                  <w:rFonts w:eastAsia="Times New Roman" w:cs="Arial"/>
                  <w:color w:val="000000"/>
                  <w:sz w:val="20"/>
                  <w:szCs w:val="20"/>
                  <w:lang w:eastAsia="da-DK"/>
                </w:rPr>
                <w:delText xml:space="preserve">rater </w:delText>
              </w:r>
            </w:del>
            <w:ins w:id="83" w:author="Merete Kibøl Andersen" w:date="2012-01-17T11:33:00Z">
              <w:r w:rsidR="00A7403E">
                <w:rPr>
                  <w:rFonts w:eastAsia="Times New Roman" w:cs="Arial"/>
                  <w:color w:val="000000"/>
                  <w:sz w:val="20"/>
                  <w:szCs w:val="20"/>
                  <w:lang w:eastAsia="da-DK"/>
                </w:rPr>
                <w:t xml:space="preserve">måneder </w:t>
              </w:r>
            </w:ins>
            <w:r>
              <w:rPr>
                <w:rFonts w:eastAsia="Times New Roman" w:cs="Arial"/>
                <w:color w:val="000000"/>
                <w:sz w:val="20"/>
                <w:szCs w:val="20"/>
                <w:lang w:eastAsia="da-DK"/>
              </w:rPr>
              <w:t>må højest være x</w:t>
            </w:r>
          </w:p>
        </w:tc>
        <w:tc>
          <w:tcPr>
            <w:tcW w:w="792" w:type="dxa"/>
          </w:tcPr>
          <w:p w14:paraId="76D99146" w14:textId="77777777" w:rsidR="00166F37" w:rsidRDefault="00166F37" w:rsidP="008E3A3C">
            <w:pPr>
              <w:spacing w:after="0"/>
              <w:rPr>
                <w:rFonts w:cs="Arial"/>
                <w:sz w:val="20"/>
                <w:szCs w:val="20"/>
              </w:rPr>
            </w:pPr>
            <w:r>
              <w:rPr>
                <w:rFonts w:cs="Arial"/>
                <w:sz w:val="20"/>
                <w:szCs w:val="20"/>
              </w:rPr>
              <w:t>054</w:t>
            </w:r>
          </w:p>
        </w:tc>
        <w:tc>
          <w:tcPr>
            <w:tcW w:w="3888" w:type="dxa"/>
          </w:tcPr>
          <w:p w14:paraId="76D99147" w14:textId="77777777" w:rsidR="00166F37" w:rsidRDefault="00166F37"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166F37" w:rsidRPr="007F4C59" w14:paraId="76D9914C" w14:textId="77777777" w:rsidTr="008E3A3C">
        <w:trPr>
          <w:cantSplit/>
        </w:trPr>
        <w:tc>
          <w:tcPr>
            <w:tcW w:w="4465" w:type="dxa"/>
          </w:tcPr>
          <w:p w14:paraId="76D99149" w14:textId="77777777" w:rsidR="00166F37" w:rsidRDefault="00166F37" w:rsidP="008E3A3C">
            <w:pPr>
              <w:spacing w:after="0"/>
              <w:rPr>
                <w:rFonts w:eastAsia="Times New Roman" w:cs="Arial"/>
                <w:color w:val="000000"/>
                <w:sz w:val="20"/>
                <w:szCs w:val="20"/>
                <w:lang w:eastAsia="da-DK"/>
              </w:rPr>
            </w:pPr>
            <w:r>
              <w:rPr>
                <w:rFonts w:eastAsia="Times New Roman" w:cs="Arial"/>
                <w:color w:val="000000"/>
                <w:sz w:val="20"/>
                <w:szCs w:val="20"/>
                <w:lang w:eastAsia="da-DK"/>
              </w:rPr>
              <w:t>Ratebeløb skal være større end x</w:t>
            </w:r>
          </w:p>
        </w:tc>
        <w:tc>
          <w:tcPr>
            <w:tcW w:w="792" w:type="dxa"/>
          </w:tcPr>
          <w:p w14:paraId="76D9914A" w14:textId="77777777" w:rsidR="00166F37" w:rsidRDefault="00166F37" w:rsidP="008E3A3C">
            <w:pPr>
              <w:spacing w:after="0"/>
              <w:rPr>
                <w:rFonts w:cs="Arial"/>
                <w:sz w:val="20"/>
                <w:szCs w:val="20"/>
              </w:rPr>
            </w:pPr>
            <w:r>
              <w:rPr>
                <w:rFonts w:cs="Arial"/>
                <w:sz w:val="20"/>
                <w:szCs w:val="20"/>
              </w:rPr>
              <w:t>055</w:t>
            </w:r>
          </w:p>
        </w:tc>
        <w:tc>
          <w:tcPr>
            <w:tcW w:w="3888" w:type="dxa"/>
          </w:tcPr>
          <w:p w14:paraId="76D9914B" w14:textId="77777777" w:rsidR="00166F37" w:rsidRDefault="00166F37"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A5326D" w:rsidRPr="007F4C59" w14:paraId="76D99150" w14:textId="77777777" w:rsidTr="008E3A3C">
        <w:trPr>
          <w:cantSplit/>
        </w:trPr>
        <w:tc>
          <w:tcPr>
            <w:tcW w:w="4465" w:type="dxa"/>
          </w:tcPr>
          <w:p w14:paraId="76D9914D" w14:textId="77777777" w:rsidR="00A5326D" w:rsidRPr="007F4C59" w:rsidRDefault="00A5326D" w:rsidP="008E3A3C">
            <w:pPr>
              <w:spacing w:after="0"/>
              <w:rPr>
                <w:rFonts w:cs="Arial"/>
                <w:sz w:val="20"/>
                <w:szCs w:val="20"/>
              </w:rPr>
            </w:pPr>
            <w:r>
              <w:rPr>
                <w:rFonts w:cs="Arial"/>
                <w:sz w:val="20"/>
                <w:szCs w:val="20"/>
              </w:rPr>
              <w:t>Teknisk fejl ved opdatering</w:t>
            </w:r>
          </w:p>
        </w:tc>
        <w:tc>
          <w:tcPr>
            <w:tcW w:w="792" w:type="dxa"/>
          </w:tcPr>
          <w:p w14:paraId="76D9914E" w14:textId="77777777" w:rsidR="00A5326D" w:rsidRPr="00491009" w:rsidRDefault="00A5326D" w:rsidP="008E3A3C">
            <w:pPr>
              <w:spacing w:after="0"/>
              <w:rPr>
                <w:rFonts w:cs="Arial"/>
                <w:sz w:val="20"/>
                <w:szCs w:val="20"/>
              </w:rPr>
            </w:pPr>
            <w:r>
              <w:rPr>
                <w:rFonts w:cs="Arial"/>
                <w:sz w:val="20"/>
                <w:szCs w:val="20"/>
              </w:rPr>
              <w:t>905</w:t>
            </w:r>
          </w:p>
        </w:tc>
        <w:tc>
          <w:tcPr>
            <w:tcW w:w="3888" w:type="dxa"/>
          </w:tcPr>
          <w:p w14:paraId="76D9914F" w14:textId="77777777" w:rsidR="00A5326D" w:rsidRPr="00491009" w:rsidRDefault="00A5326D" w:rsidP="008E3A3C">
            <w:pPr>
              <w:spacing w:after="0"/>
              <w:rPr>
                <w:rFonts w:cs="Arial"/>
                <w:sz w:val="20"/>
                <w:szCs w:val="20"/>
              </w:rPr>
            </w:pPr>
            <w:r>
              <w:rPr>
                <w:rFonts w:eastAsia="Times New Roman" w:cs="Arial"/>
                <w:color w:val="000000"/>
                <w:sz w:val="20"/>
                <w:szCs w:val="20"/>
                <w:lang w:eastAsia="da-DK"/>
              </w:rPr>
              <w:t>Opdatering afvises</w:t>
            </w:r>
          </w:p>
        </w:tc>
      </w:tr>
    </w:tbl>
    <w:p w14:paraId="76D99151" w14:textId="77777777" w:rsidR="00724385" w:rsidRDefault="00724385" w:rsidP="00724385"/>
    <w:p w14:paraId="76D99152" w14:textId="77777777" w:rsidR="001A2C32" w:rsidRPr="00673B31" w:rsidRDefault="001A2C32" w:rsidP="001A2C32">
      <w:pPr>
        <w:pStyle w:val="Overskrift2"/>
        <w:numPr>
          <w:ilvl w:val="1"/>
          <w:numId w:val="7"/>
        </w:numPr>
        <w:tabs>
          <w:tab w:val="clear" w:pos="964"/>
          <w:tab w:val="num" w:pos="0"/>
        </w:tabs>
        <w:ind w:left="0"/>
        <w:rPr>
          <w:lang w:val="en-US"/>
        </w:rPr>
      </w:pPr>
      <w:bookmarkStart w:id="84" w:name="_Toc314563901"/>
      <w:proofErr w:type="spellStart"/>
      <w:r w:rsidRPr="00673B31">
        <w:rPr>
          <w:lang w:val="en-US"/>
        </w:rPr>
        <w:t>DMIBetalingOrdningÆndr</w:t>
      </w:r>
      <w:bookmarkEnd w:id="84"/>
      <w:proofErr w:type="spellEnd"/>
    </w:p>
    <w:p w14:paraId="76D99153" w14:textId="77777777" w:rsidR="001A2C32" w:rsidRDefault="001A2C32" w:rsidP="001A2C32">
      <w:r w:rsidRPr="00E76AA4">
        <w:t>Følgende vali</w:t>
      </w:r>
      <w:r>
        <w:t xml:space="preserve">deringer foretages I </w:t>
      </w:r>
      <w:proofErr w:type="spellStart"/>
      <w:r>
        <w:t>DMIBetalingOrdningÆndr</w:t>
      </w:r>
      <w:proofErr w:type="spellEnd"/>
    </w:p>
    <w:p w14:paraId="76D99154" w14:textId="77777777" w:rsidR="001A2C32" w:rsidRPr="00424EDE" w:rsidRDefault="001A2C32" w:rsidP="001A2C32"/>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1A2C32" w:rsidRPr="00B511F8" w14:paraId="76D99158" w14:textId="77777777" w:rsidTr="008E3A3C">
        <w:trPr>
          <w:cantSplit/>
          <w:tblHeader/>
        </w:trPr>
        <w:tc>
          <w:tcPr>
            <w:tcW w:w="4465" w:type="dxa"/>
            <w:shd w:val="pct20" w:color="000000" w:fill="FFFFFF"/>
          </w:tcPr>
          <w:p w14:paraId="76D99155" w14:textId="77777777" w:rsidR="001A2C32" w:rsidRPr="00385249" w:rsidRDefault="001A2C32" w:rsidP="008E3A3C">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156" w14:textId="77777777" w:rsidR="001A2C32" w:rsidRDefault="001A2C32" w:rsidP="008E3A3C">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157" w14:textId="77777777" w:rsidR="001A2C32" w:rsidRPr="00385249" w:rsidRDefault="001A2C32" w:rsidP="008E3A3C">
            <w:pPr>
              <w:widowControl w:val="0"/>
              <w:tabs>
                <w:tab w:val="right" w:leader="dot" w:pos="9355"/>
              </w:tabs>
              <w:spacing w:after="0" w:line="280" w:lineRule="exact"/>
              <w:rPr>
                <w:b/>
                <w:lang w:val="en-US"/>
              </w:rPr>
            </w:pPr>
            <w:proofErr w:type="spellStart"/>
            <w:r>
              <w:rPr>
                <w:b/>
                <w:lang w:val="en-US"/>
              </w:rPr>
              <w:t>Reaktion</w:t>
            </w:r>
            <w:proofErr w:type="spellEnd"/>
          </w:p>
        </w:tc>
      </w:tr>
      <w:tr w:rsidR="001A2C32" w:rsidRPr="007F4C59" w14:paraId="76D9915C" w14:textId="77777777" w:rsidTr="008E3A3C">
        <w:trPr>
          <w:cantSplit/>
        </w:trPr>
        <w:tc>
          <w:tcPr>
            <w:tcW w:w="4465" w:type="dxa"/>
          </w:tcPr>
          <w:p w14:paraId="76D99159" w14:textId="77777777" w:rsidR="001A2C32" w:rsidRPr="00705B12" w:rsidRDefault="001A2C32" w:rsidP="008E3A3C">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14:paraId="76D9915A" w14:textId="77777777" w:rsidR="001A2C32" w:rsidRPr="00491009" w:rsidRDefault="001A2C32" w:rsidP="008E3A3C">
            <w:pPr>
              <w:spacing w:after="0"/>
              <w:rPr>
                <w:rFonts w:cs="Arial"/>
                <w:sz w:val="20"/>
                <w:szCs w:val="20"/>
              </w:rPr>
            </w:pPr>
            <w:r>
              <w:rPr>
                <w:rFonts w:cs="Arial"/>
                <w:sz w:val="20"/>
                <w:szCs w:val="20"/>
              </w:rPr>
              <w:t>007</w:t>
            </w:r>
          </w:p>
        </w:tc>
        <w:tc>
          <w:tcPr>
            <w:tcW w:w="3888" w:type="dxa"/>
          </w:tcPr>
          <w:p w14:paraId="76D9915B" w14:textId="77777777" w:rsidR="001A2C32" w:rsidRDefault="001A2C32"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1A2C32" w:rsidRPr="007F4C59" w14:paraId="76D99160" w14:textId="77777777" w:rsidTr="008E3A3C">
        <w:trPr>
          <w:cantSplit/>
        </w:trPr>
        <w:tc>
          <w:tcPr>
            <w:tcW w:w="4465" w:type="dxa"/>
          </w:tcPr>
          <w:p w14:paraId="76D9915D" w14:textId="77777777" w:rsidR="001A2C32" w:rsidRPr="00705B12" w:rsidRDefault="001A2C32" w:rsidP="008E3A3C">
            <w:pPr>
              <w:spacing w:after="0"/>
              <w:rPr>
                <w:rFonts w:cs="Arial"/>
                <w:sz w:val="20"/>
                <w:szCs w:val="20"/>
              </w:rPr>
            </w:pPr>
            <w:r>
              <w:rPr>
                <w:rFonts w:eastAsia="Times New Roman" w:cs="Arial"/>
                <w:color w:val="000000"/>
                <w:sz w:val="20"/>
                <w:szCs w:val="20"/>
                <w:lang w:eastAsia="da-DK"/>
              </w:rPr>
              <w:lastRenderedPageBreak/>
              <w:t>Kontrol af hvorvidt kundenummer (</w:t>
            </w:r>
            <w:r w:rsidR="00CD68C3">
              <w:rPr>
                <w:rFonts w:eastAsia="Times New Roman" w:cs="Arial"/>
                <w:color w:val="000000"/>
                <w:sz w:val="20"/>
                <w:szCs w:val="20"/>
                <w:lang w:eastAsia="da-DK"/>
              </w:rPr>
              <w:t>kun</w:t>
            </w:r>
            <w:r>
              <w:rPr>
                <w:rFonts w:eastAsia="Times New Roman" w:cs="Arial"/>
                <w:color w:val="000000"/>
                <w:sz w:val="20"/>
                <w:szCs w:val="20"/>
                <w:lang w:eastAsia="da-DK"/>
              </w:rPr>
              <w:t xml:space="preserve"> alternativ indbetaler) findes</w:t>
            </w:r>
          </w:p>
        </w:tc>
        <w:tc>
          <w:tcPr>
            <w:tcW w:w="792" w:type="dxa"/>
          </w:tcPr>
          <w:p w14:paraId="76D9915E" w14:textId="77777777" w:rsidR="001A2C32" w:rsidRPr="00491009" w:rsidRDefault="001A2C32" w:rsidP="008E3A3C">
            <w:pPr>
              <w:spacing w:after="0"/>
              <w:rPr>
                <w:rFonts w:cs="Arial"/>
                <w:sz w:val="20"/>
                <w:szCs w:val="20"/>
              </w:rPr>
            </w:pPr>
            <w:r>
              <w:rPr>
                <w:rFonts w:cs="Arial"/>
                <w:sz w:val="20"/>
                <w:szCs w:val="20"/>
              </w:rPr>
              <w:t>018</w:t>
            </w:r>
          </w:p>
        </w:tc>
        <w:tc>
          <w:tcPr>
            <w:tcW w:w="3888" w:type="dxa"/>
          </w:tcPr>
          <w:p w14:paraId="76D9915F" w14:textId="77777777" w:rsidR="001A2C32" w:rsidRPr="00491009" w:rsidRDefault="001A2C32" w:rsidP="008E3A3C">
            <w:pPr>
              <w:spacing w:after="0"/>
              <w:rPr>
                <w:rFonts w:cs="Arial"/>
                <w:sz w:val="20"/>
                <w:szCs w:val="20"/>
              </w:rPr>
            </w:pPr>
            <w:r>
              <w:rPr>
                <w:rFonts w:eastAsia="Times New Roman" w:cs="Arial"/>
                <w:color w:val="000000"/>
                <w:sz w:val="20"/>
                <w:szCs w:val="20"/>
                <w:lang w:eastAsia="da-DK"/>
              </w:rPr>
              <w:t>Opdatering afvises</w:t>
            </w:r>
          </w:p>
        </w:tc>
      </w:tr>
      <w:tr w:rsidR="00FB467F" w:rsidRPr="007F4C59" w14:paraId="76D99164" w14:textId="77777777" w:rsidTr="008E3A3C">
        <w:trPr>
          <w:cantSplit/>
        </w:trPr>
        <w:tc>
          <w:tcPr>
            <w:tcW w:w="4465" w:type="dxa"/>
          </w:tcPr>
          <w:p w14:paraId="76D99161" w14:textId="77777777" w:rsidR="00FB467F" w:rsidRDefault="00FB467F" w:rsidP="008E3A3C">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proofErr w:type="spellStart"/>
            <w:r>
              <w:rPr>
                <w:rFonts w:eastAsia="Times New Roman" w:cs="Arial"/>
                <w:color w:val="000000"/>
                <w:sz w:val="20"/>
                <w:szCs w:val="20"/>
                <w:lang w:eastAsia="da-DK"/>
              </w:rPr>
              <w:t>BetalingOrdingID</w:t>
            </w:r>
            <w:proofErr w:type="spellEnd"/>
          </w:p>
        </w:tc>
        <w:tc>
          <w:tcPr>
            <w:tcW w:w="792" w:type="dxa"/>
          </w:tcPr>
          <w:p w14:paraId="76D99162" w14:textId="77777777" w:rsidR="00FB467F" w:rsidRDefault="00FB467F" w:rsidP="008E3A3C">
            <w:pPr>
              <w:spacing w:after="0"/>
              <w:rPr>
                <w:rFonts w:cs="Arial"/>
                <w:sz w:val="20"/>
                <w:szCs w:val="20"/>
              </w:rPr>
            </w:pPr>
            <w:r>
              <w:rPr>
                <w:rFonts w:cs="Arial"/>
                <w:sz w:val="20"/>
                <w:szCs w:val="20"/>
              </w:rPr>
              <w:t>023</w:t>
            </w:r>
          </w:p>
        </w:tc>
        <w:tc>
          <w:tcPr>
            <w:tcW w:w="3888" w:type="dxa"/>
          </w:tcPr>
          <w:p w14:paraId="76D99163" w14:textId="77777777" w:rsidR="00FB467F" w:rsidRPr="00491009" w:rsidRDefault="00FB467F" w:rsidP="008E3A3C">
            <w:pPr>
              <w:spacing w:after="0"/>
              <w:rPr>
                <w:rFonts w:cs="Arial"/>
                <w:sz w:val="20"/>
                <w:szCs w:val="20"/>
              </w:rPr>
            </w:pPr>
            <w:r>
              <w:rPr>
                <w:rFonts w:eastAsia="Times New Roman" w:cs="Arial"/>
                <w:color w:val="000000"/>
                <w:sz w:val="20"/>
                <w:szCs w:val="20"/>
                <w:lang w:eastAsia="da-DK"/>
              </w:rPr>
              <w:t>Opdatering afvises</w:t>
            </w:r>
          </w:p>
        </w:tc>
      </w:tr>
      <w:tr w:rsidR="00FB467F" w:rsidRPr="007F4C59" w14:paraId="76D99168" w14:textId="77777777" w:rsidTr="008E3A3C">
        <w:trPr>
          <w:cantSplit/>
        </w:trPr>
        <w:tc>
          <w:tcPr>
            <w:tcW w:w="4465" w:type="dxa"/>
          </w:tcPr>
          <w:p w14:paraId="76D99165" w14:textId="77777777" w:rsidR="00FB467F" w:rsidRPr="00705B12" w:rsidRDefault="00FB467F" w:rsidP="008E3A3C">
            <w:pPr>
              <w:spacing w:after="0"/>
              <w:rPr>
                <w:rFonts w:cs="Arial"/>
                <w:sz w:val="20"/>
                <w:szCs w:val="20"/>
              </w:rPr>
            </w:pPr>
            <w:r>
              <w:rPr>
                <w:rFonts w:eastAsia="Times New Roman" w:cs="Arial"/>
                <w:color w:val="000000"/>
                <w:sz w:val="20"/>
                <w:szCs w:val="20"/>
                <w:lang w:eastAsia="da-DK"/>
              </w:rPr>
              <w:t>Antal rater skal være større end 0</w:t>
            </w:r>
          </w:p>
        </w:tc>
        <w:tc>
          <w:tcPr>
            <w:tcW w:w="792" w:type="dxa"/>
          </w:tcPr>
          <w:p w14:paraId="76D99166" w14:textId="77777777" w:rsidR="00FB467F" w:rsidRPr="00491009" w:rsidRDefault="00FB467F" w:rsidP="008E3A3C">
            <w:pPr>
              <w:spacing w:after="0"/>
              <w:rPr>
                <w:rFonts w:cs="Arial"/>
                <w:sz w:val="20"/>
                <w:szCs w:val="20"/>
              </w:rPr>
            </w:pPr>
            <w:r>
              <w:rPr>
                <w:rFonts w:cs="Arial"/>
                <w:sz w:val="20"/>
                <w:szCs w:val="20"/>
              </w:rPr>
              <w:t>025</w:t>
            </w:r>
          </w:p>
        </w:tc>
        <w:tc>
          <w:tcPr>
            <w:tcW w:w="3888" w:type="dxa"/>
          </w:tcPr>
          <w:p w14:paraId="76D99167" w14:textId="3F5E24E3" w:rsidR="00FB467F" w:rsidRDefault="00FB467F"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ins w:id="85" w:author="Merete Kibøl Andersen" w:date="2012-01-12T14:24:00Z">
              <w:r w:rsidR="00354F23">
                <w:rPr>
                  <w:rFonts w:eastAsia="Times New Roman" w:cs="Arial"/>
                  <w:color w:val="000000"/>
                  <w:sz w:val="20"/>
                  <w:szCs w:val="20"/>
                  <w:lang w:eastAsia="da-DK"/>
                </w:rPr>
                <w:t xml:space="preserve">. Besked om at antal </w:t>
              </w:r>
              <w:proofErr w:type="gramStart"/>
              <w:r w:rsidR="00354F23">
                <w:rPr>
                  <w:rFonts w:eastAsia="Times New Roman" w:cs="Arial"/>
                  <w:color w:val="000000"/>
                  <w:sz w:val="20"/>
                  <w:szCs w:val="20"/>
                  <w:lang w:eastAsia="da-DK"/>
                </w:rPr>
                <w:t>rater skal</w:t>
              </w:r>
              <w:proofErr w:type="gramEnd"/>
              <w:r w:rsidR="00354F23">
                <w:rPr>
                  <w:rFonts w:eastAsia="Times New Roman" w:cs="Arial"/>
                  <w:color w:val="000000"/>
                  <w:sz w:val="20"/>
                  <w:szCs w:val="20"/>
                  <w:lang w:eastAsia="da-DK"/>
                </w:rPr>
                <w:t xml:space="preserve"> være større end 0</w:t>
              </w:r>
            </w:ins>
          </w:p>
        </w:tc>
      </w:tr>
      <w:tr w:rsidR="00FB467F" w:rsidRPr="007F4C59" w14:paraId="76D9916C" w14:textId="77777777" w:rsidTr="008E3A3C">
        <w:trPr>
          <w:cantSplit/>
        </w:trPr>
        <w:tc>
          <w:tcPr>
            <w:tcW w:w="4465" w:type="dxa"/>
          </w:tcPr>
          <w:p w14:paraId="76D99169" w14:textId="77777777" w:rsidR="00FB467F" w:rsidRDefault="00FB467F" w:rsidP="008E3A3C">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proofErr w:type="spellStart"/>
            <w:r>
              <w:rPr>
                <w:rFonts w:cs="Arial"/>
                <w:sz w:val="18"/>
              </w:rPr>
              <w:t>BetalingOrdningType</w:t>
            </w:r>
            <w:proofErr w:type="spellEnd"/>
          </w:p>
        </w:tc>
        <w:tc>
          <w:tcPr>
            <w:tcW w:w="792" w:type="dxa"/>
          </w:tcPr>
          <w:p w14:paraId="76D9916A" w14:textId="77777777" w:rsidR="00FB467F" w:rsidRDefault="00FB467F" w:rsidP="008E3A3C">
            <w:pPr>
              <w:spacing w:after="0"/>
              <w:rPr>
                <w:rFonts w:cs="Arial"/>
                <w:sz w:val="20"/>
                <w:szCs w:val="20"/>
              </w:rPr>
            </w:pPr>
            <w:r>
              <w:rPr>
                <w:rFonts w:cs="Arial"/>
                <w:sz w:val="20"/>
                <w:szCs w:val="20"/>
              </w:rPr>
              <w:t>026</w:t>
            </w:r>
          </w:p>
        </w:tc>
        <w:tc>
          <w:tcPr>
            <w:tcW w:w="3888" w:type="dxa"/>
          </w:tcPr>
          <w:p w14:paraId="76D9916B" w14:textId="6A3E6A06" w:rsidR="00FB467F" w:rsidRDefault="00354F23" w:rsidP="00DC41F1">
            <w:pPr>
              <w:spacing w:after="0"/>
              <w:rPr>
                <w:rFonts w:eastAsia="Times New Roman" w:cs="Arial"/>
                <w:color w:val="000000"/>
                <w:sz w:val="20"/>
                <w:szCs w:val="20"/>
                <w:lang w:eastAsia="da-DK"/>
              </w:rPr>
            </w:pPr>
            <w:ins w:id="86" w:author="Merete Kibøl Andersen" w:date="2012-01-12T14:23:00Z">
              <w:r>
                <w:rPr>
                  <w:rFonts w:eastAsia="Times New Roman" w:cs="Arial"/>
                  <w:color w:val="000000"/>
                  <w:sz w:val="20"/>
                  <w:szCs w:val="20"/>
                  <w:lang w:eastAsia="da-DK"/>
                </w:rPr>
                <w:t xml:space="preserve">Opdatering afvises. </w:t>
              </w:r>
            </w:ins>
            <w:r w:rsidR="005F5CD9">
              <w:rPr>
                <w:rFonts w:eastAsia="Times New Roman" w:cs="Arial"/>
                <w:color w:val="000000"/>
                <w:sz w:val="20"/>
                <w:szCs w:val="20"/>
                <w:lang w:eastAsia="da-DK"/>
              </w:rPr>
              <w:t xml:space="preserve">Besked om at </w:t>
            </w:r>
            <w:proofErr w:type="spellStart"/>
            <w:r w:rsidR="005F5CD9">
              <w:rPr>
                <w:rFonts w:cs="Arial"/>
                <w:sz w:val="18"/>
              </w:rPr>
              <w:t>Bet</w:t>
            </w:r>
            <w:r w:rsidR="005F5CD9">
              <w:rPr>
                <w:rFonts w:cs="Arial"/>
                <w:sz w:val="18"/>
              </w:rPr>
              <w:t>a</w:t>
            </w:r>
            <w:r w:rsidR="005F5CD9">
              <w:rPr>
                <w:rFonts w:cs="Arial"/>
                <w:sz w:val="18"/>
              </w:rPr>
              <w:t>lingOrdningType</w:t>
            </w:r>
            <w:proofErr w:type="spellEnd"/>
            <w:r w:rsidR="005F5CD9">
              <w:rPr>
                <w:rFonts w:cs="Arial"/>
                <w:sz w:val="18"/>
              </w:rPr>
              <w:t xml:space="preserve"> ikke findes</w:t>
            </w:r>
          </w:p>
        </w:tc>
      </w:tr>
      <w:tr w:rsidR="00BC7E8C" w:rsidRPr="007F4C59" w14:paraId="76D99170" w14:textId="77777777" w:rsidTr="008E3A3C">
        <w:trPr>
          <w:cantSplit/>
        </w:trPr>
        <w:tc>
          <w:tcPr>
            <w:tcW w:w="4465" w:type="dxa"/>
          </w:tcPr>
          <w:p w14:paraId="76D9916D" w14:textId="77777777" w:rsidR="00BC7E8C" w:rsidRDefault="00BC7E8C" w:rsidP="008E3A3C">
            <w:pPr>
              <w:spacing w:after="0"/>
              <w:rPr>
                <w:rFonts w:eastAsia="Times New Roman" w:cs="Arial"/>
                <w:color w:val="000000"/>
                <w:sz w:val="20"/>
                <w:szCs w:val="20"/>
                <w:lang w:eastAsia="da-DK"/>
              </w:rPr>
            </w:pPr>
            <w:r>
              <w:rPr>
                <w:rFonts w:eastAsia="Times New Roman" w:cs="Arial"/>
                <w:color w:val="000000"/>
                <w:sz w:val="20"/>
                <w:szCs w:val="20"/>
                <w:lang w:eastAsia="da-DK"/>
              </w:rPr>
              <w:t>Kontrol af hvorvidt rate allerede er anvendt</w:t>
            </w:r>
          </w:p>
        </w:tc>
        <w:tc>
          <w:tcPr>
            <w:tcW w:w="792" w:type="dxa"/>
          </w:tcPr>
          <w:p w14:paraId="76D9916E" w14:textId="77777777" w:rsidR="00BC7E8C" w:rsidRDefault="00BC7E8C" w:rsidP="008E3A3C">
            <w:pPr>
              <w:spacing w:after="0"/>
              <w:rPr>
                <w:rFonts w:cs="Arial"/>
                <w:sz w:val="20"/>
                <w:szCs w:val="20"/>
              </w:rPr>
            </w:pPr>
            <w:r>
              <w:rPr>
                <w:rFonts w:cs="Arial"/>
                <w:sz w:val="20"/>
                <w:szCs w:val="20"/>
              </w:rPr>
              <w:t>027</w:t>
            </w:r>
          </w:p>
        </w:tc>
        <w:tc>
          <w:tcPr>
            <w:tcW w:w="3888" w:type="dxa"/>
          </w:tcPr>
          <w:p w14:paraId="76D9916F" w14:textId="77777777" w:rsidR="00BC7E8C" w:rsidRDefault="00BC7E8C"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2B0F5D" w14:paraId="76D99174" w14:textId="77777777" w:rsidTr="002B0F5D">
        <w:trPr>
          <w:cantSplit/>
        </w:trPr>
        <w:tc>
          <w:tcPr>
            <w:tcW w:w="4465" w:type="dxa"/>
          </w:tcPr>
          <w:p w14:paraId="76D99171" w14:textId="6E211775" w:rsidR="002B0F5D" w:rsidRDefault="002B0F5D" w:rsidP="00A7403E">
            <w:pPr>
              <w:spacing w:after="0"/>
              <w:rPr>
                <w:rFonts w:eastAsia="Times New Roman" w:cs="Arial"/>
                <w:color w:val="000000"/>
                <w:sz w:val="20"/>
                <w:szCs w:val="20"/>
                <w:lang w:eastAsia="da-DK"/>
              </w:rPr>
            </w:pPr>
            <w:r>
              <w:rPr>
                <w:rFonts w:eastAsia="Times New Roman" w:cs="Arial"/>
                <w:color w:val="000000"/>
                <w:sz w:val="20"/>
                <w:szCs w:val="20"/>
                <w:lang w:eastAsia="da-DK"/>
              </w:rPr>
              <w:t xml:space="preserve">Antal </w:t>
            </w:r>
            <w:del w:id="87" w:author="Merete Kibøl Andersen" w:date="2012-01-17T11:33:00Z">
              <w:r w:rsidDel="00A7403E">
                <w:rPr>
                  <w:rFonts w:eastAsia="Times New Roman" w:cs="Arial"/>
                  <w:color w:val="000000"/>
                  <w:sz w:val="20"/>
                  <w:szCs w:val="20"/>
                  <w:lang w:eastAsia="da-DK"/>
                </w:rPr>
                <w:delText xml:space="preserve">rater </w:delText>
              </w:r>
            </w:del>
            <w:ins w:id="88" w:author="Merete Kibøl Andersen" w:date="2012-01-17T11:33:00Z">
              <w:r w:rsidR="00A7403E">
                <w:rPr>
                  <w:rFonts w:eastAsia="Times New Roman" w:cs="Arial"/>
                  <w:color w:val="000000"/>
                  <w:sz w:val="20"/>
                  <w:szCs w:val="20"/>
                  <w:lang w:eastAsia="da-DK"/>
                </w:rPr>
                <w:t xml:space="preserve">måneder </w:t>
              </w:r>
            </w:ins>
            <w:r>
              <w:rPr>
                <w:rFonts w:eastAsia="Times New Roman" w:cs="Arial"/>
                <w:color w:val="000000"/>
                <w:sz w:val="20"/>
                <w:szCs w:val="20"/>
                <w:lang w:eastAsia="da-DK"/>
              </w:rPr>
              <w:t>må højest være x</w:t>
            </w:r>
          </w:p>
        </w:tc>
        <w:tc>
          <w:tcPr>
            <w:tcW w:w="792" w:type="dxa"/>
          </w:tcPr>
          <w:p w14:paraId="76D99172" w14:textId="77777777" w:rsidR="002B0F5D" w:rsidRDefault="002B0F5D" w:rsidP="002B0F5D">
            <w:pPr>
              <w:spacing w:after="0"/>
              <w:rPr>
                <w:rFonts w:cs="Arial"/>
                <w:sz w:val="20"/>
                <w:szCs w:val="20"/>
              </w:rPr>
            </w:pPr>
            <w:r>
              <w:rPr>
                <w:rFonts w:cs="Arial"/>
                <w:sz w:val="20"/>
                <w:szCs w:val="20"/>
              </w:rPr>
              <w:t>054</w:t>
            </w:r>
          </w:p>
        </w:tc>
        <w:tc>
          <w:tcPr>
            <w:tcW w:w="3888" w:type="dxa"/>
          </w:tcPr>
          <w:p w14:paraId="76D99173" w14:textId="77777777" w:rsidR="002B0F5D" w:rsidRDefault="002B0F5D" w:rsidP="002B0F5D">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2B0F5D" w14:paraId="76D99178" w14:textId="77777777" w:rsidTr="002B0F5D">
        <w:trPr>
          <w:cantSplit/>
        </w:trPr>
        <w:tc>
          <w:tcPr>
            <w:tcW w:w="4465" w:type="dxa"/>
          </w:tcPr>
          <w:p w14:paraId="76D99175" w14:textId="77777777" w:rsidR="002B0F5D" w:rsidRDefault="002B0F5D" w:rsidP="002B0F5D">
            <w:pPr>
              <w:spacing w:after="0"/>
              <w:rPr>
                <w:rFonts w:eastAsia="Times New Roman" w:cs="Arial"/>
                <w:color w:val="000000"/>
                <w:sz w:val="20"/>
                <w:szCs w:val="20"/>
                <w:lang w:eastAsia="da-DK"/>
              </w:rPr>
            </w:pPr>
            <w:r>
              <w:rPr>
                <w:rFonts w:eastAsia="Times New Roman" w:cs="Arial"/>
                <w:color w:val="000000"/>
                <w:sz w:val="20"/>
                <w:szCs w:val="20"/>
                <w:lang w:eastAsia="da-DK"/>
              </w:rPr>
              <w:t>Ratebeløb skal være større end x</w:t>
            </w:r>
          </w:p>
        </w:tc>
        <w:tc>
          <w:tcPr>
            <w:tcW w:w="792" w:type="dxa"/>
          </w:tcPr>
          <w:p w14:paraId="76D99176" w14:textId="77777777" w:rsidR="002B0F5D" w:rsidRDefault="002B0F5D" w:rsidP="002B0F5D">
            <w:pPr>
              <w:spacing w:after="0"/>
              <w:rPr>
                <w:rFonts w:cs="Arial"/>
                <w:sz w:val="20"/>
                <w:szCs w:val="20"/>
              </w:rPr>
            </w:pPr>
            <w:r>
              <w:rPr>
                <w:rFonts w:cs="Arial"/>
                <w:sz w:val="20"/>
                <w:szCs w:val="20"/>
              </w:rPr>
              <w:t>055</w:t>
            </w:r>
          </w:p>
        </w:tc>
        <w:tc>
          <w:tcPr>
            <w:tcW w:w="3888" w:type="dxa"/>
          </w:tcPr>
          <w:p w14:paraId="76D99177" w14:textId="77777777" w:rsidR="002B0F5D" w:rsidRDefault="002B0F5D" w:rsidP="002B0F5D">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FB467F" w:rsidRPr="007F4C59" w14:paraId="76D9917C" w14:textId="77777777" w:rsidTr="008E3A3C">
        <w:trPr>
          <w:cantSplit/>
        </w:trPr>
        <w:tc>
          <w:tcPr>
            <w:tcW w:w="4465" w:type="dxa"/>
          </w:tcPr>
          <w:p w14:paraId="76D99179" w14:textId="77777777" w:rsidR="00FB467F" w:rsidRPr="007F4C59" w:rsidRDefault="00FB467F" w:rsidP="008E3A3C">
            <w:pPr>
              <w:spacing w:after="0"/>
              <w:rPr>
                <w:rFonts w:cs="Arial"/>
                <w:sz w:val="20"/>
                <w:szCs w:val="20"/>
              </w:rPr>
            </w:pPr>
            <w:r>
              <w:rPr>
                <w:rFonts w:cs="Arial"/>
                <w:sz w:val="20"/>
                <w:szCs w:val="20"/>
              </w:rPr>
              <w:t>Teknisk fejl ved opdatering</w:t>
            </w:r>
          </w:p>
        </w:tc>
        <w:tc>
          <w:tcPr>
            <w:tcW w:w="792" w:type="dxa"/>
          </w:tcPr>
          <w:p w14:paraId="76D9917A" w14:textId="77777777" w:rsidR="00FB467F" w:rsidRPr="00491009" w:rsidRDefault="00FB467F" w:rsidP="008E3A3C">
            <w:pPr>
              <w:spacing w:after="0"/>
              <w:rPr>
                <w:rFonts w:cs="Arial"/>
                <w:sz w:val="20"/>
                <w:szCs w:val="20"/>
              </w:rPr>
            </w:pPr>
            <w:r>
              <w:rPr>
                <w:rFonts w:cs="Arial"/>
                <w:sz w:val="20"/>
                <w:szCs w:val="20"/>
              </w:rPr>
              <w:t>905</w:t>
            </w:r>
          </w:p>
        </w:tc>
        <w:tc>
          <w:tcPr>
            <w:tcW w:w="3888" w:type="dxa"/>
          </w:tcPr>
          <w:p w14:paraId="76D9917B" w14:textId="77777777" w:rsidR="00FB467F" w:rsidRPr="00B83838" w:rsidRDefault="00B83838" w:rsidP="00DC41F1">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r w:rsidR="00DC41F1" w:rsidRPr="00B83838">
              <w:rPr>
                <w:rFonts w:eastAsia="Times New Roman" w:cs="Arial"/>
                <w:color w:val="000000"/>
                <w:sz w:val="20"/>
                <w:szCs w:val="20"/>
                <w:lang w:eastAsia="da-DK"/>
              </w:rPr>
              <w:t xml:space="preserve"> </w:t>
            </w:r>
          </w:p>
        </w:tc>
      </w:tr>
    </w:tbl>
    <w:p w14:paraId="76D9917D" w14:textId="77777777" w:rsidR="001A2C32" w:rsidRDefault="001A2C32" w:rsidP="001A2C32"/>
    <w:p w14:paraId="76D9917E" w14:textId="77777777" w:rsidR="00346251" w:rsidRPr="00FB4F8E" w:rsidRDefault="00346251" w:rsidP="00346251">
      <w:pPr>
        <w:pStyle w:val="Overskrift2"/>
        <w:numPr>
          <w:ilvl w:val="1"/>
          <w:numId w:val="7"/>
        </w:numPr>
        <w:tabs>
          <w:tab w:val="clear" w:pos="964"/>
          <w:tab w:val="num" w:pos="0"/>
        </w:tabs>
        <w:ind w:left="0"/>
        <w:rPr>
          <w:highlight w:val="green"/>
          <w:lang w:val="en-US"/>
        </w:rPr>
      </w:pPr>
      <w:bookmarkStart w:id="89" w:name="_Toc314563902"/>
      <w:proofErr w:type="spellStart"/>
      <w:r w:rsidRPr="00FB4F8E">
        <w:rPr>
          <w:highlight w:val="green"/>
          <w:lang w:val="en-US"/>
        </w:rPr>
        <w:t>DMIBetalingOrdningHent</w:t>
      </w:r>
      <w:bookmarkEnd w:id="89"/>
      <w:proofErr w:type="spellEnd"/>
    </w:p>
    <w:p w14:paraId="76D9917F" w14:textId="77777777" w:rsidR="00346251" w:rsidRDefault="00346251" w:rsidP="00346251">
      <w:r w:rsidRPr="00E76AA4">
        <w:t>Følgende vali</w:t>
      </w:r>
      <w:r>
        <w:t xml:space="preserve">deringer foretages I </w:t>
      </w:r>
      <w:proofErr w:type="spellStart"/>
      <w:r>
        <w:t>DMIBetalingOrdningHent</w:t>
      </w:r>
      <w:proofErr w:type="spellEnd"/>
    </w:p>
    <w:p w14:paraId="76D99180" w14:textId="77777777" w:rsidR="00346251" w:rsidRPr="00424EDE" w:rsidRDefault="00346251" w:rsidP="00346251"/>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346251" w:rsidRPr="00B511F8" w14:paraId="76D99184" w14:textId="77777777" w:rsidTr="008E3A3C">
        <w:trPr>
          <w:cantSplit/>
          <w:tblHeader/>
        </w:trPr>
        <w:tc>
          <w:tcPr>
            <w:tcW w:w="4465" w:type="dxa"/>
            <w:shd w:val="pct20" w:color="000000" w:fill="FFFFFF"/>
          </w:tcPr>
          <w:p w14:paraId="76D99181" w14:textId="77777777" w:rsidR="00346251" w:rsidRPr="00385249" w:rsidRDefault="00346251" w:rsidP="008E3A3C">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182" w14:textId="77777777" w:rsidR="00346251" w:rsidRDefault="00346251" w:rsidP="008E3A3C">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183" w14:textId="77777777" w:rsidR="00346251" w:rsidRPr="00385249" w:rsidRDefault="00346251" w:rsidP="008E3A3C">
            <w:pPr>
              <w:widowControl w:val="0"/>
              <w:tabs>
                <w:tab w:val="right" w:leader="dot" w:pos="9355"/>
              </w:tabs>
              <w:spacing w:after="0" w:line="280" w:lineRule="exact"/>
              <w:rPr>
                <w:b/>
                <w:lang w:val="en-US"/>
              </w:rPr>
            </w:pPr>
            <w:proofErr w:type="spellStart"/>
            <w:r>
              <w:rPr>
                <w:b/>
                <w:lang w:val="en-US"/>
              </w:rPr>
              <w:t>Reaktion</w:t>
            </w:r>
            <w:proofErr w:type="spellEnd"/>
          </w:p>
        </w:tc>
      </w:tr>
      <w:tr w:rsidR="00346251" w:rsidRPr="007F4C59" w14:paraId="76D99188" w14:textId="77777777" w:rsidTr="008E3A3C">
        <w:trPr>
          <w:cantSplit/>
        </w:trPr>
        <w:tc>
          <w:tcPr>
            <w:tcW w:w="4465" w:type="dxa"/>
          </w:tcPr>
          <w:p w14:paraId="76D99185" w14:textId="77777777" w:rsidR="00346251" w:rsidRDefault="00346251" w:rsidP="008E3A3C">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proofErr w:type="spellStart"/>
            <w:r>
              <w:rPr>
                <w:rFonts w:eastAsia="Times New Roman" w:cs="Arial"/>
                <w:color w:val="000000"/>
                <w:sz w:val="20"/>
                <w:szCs w:val="20"/>
                <w:lang w:eastAsia="da-DK"/>
              </w:rPr>
              <w:t>BetalingOrdingID</w:t>
            </w:r>
            <w:proofErr w:type="spellEnd"/>
          </w:p>
        </w:tc>
        <w:tc>
          <w:tcPr>
            <w:tcW w:w="792" w:type="dxa"/>
          </w:tcPr>
          <w:p w14:paraId="76D99186" w14:textId="77777777" w:rsidR="00346251" w:rsidRDefault="00346251" w:rsidP="008E3A3C">
            <w:pPr>
              <w:spacing w:after="0"/>
              <w:rPr>
                <w:rFonts w:cs="Arial"/>
                <w:sz w:val="20"/>
                <w:szCs w:val="20"/>
              </w:rPr>
            </w:pPr>
            <w:r>
              <w:rPr>
                <w:rFonts w:cs="Arial"/>
                <w:sz w:val="20"/>
                <w:szCs w:val="20"/>
              </w:rPr>
              <w:t>023</w:t>
            </w:r>
          </w:p>
        </w:tc>
        <w:tc>
          <w:tcPr>
            <w:tcW w:w="3888" w:type="dxa"/>
          </w:tcPr>
          <w:p w14:paraId="76D99187" w14:textId="77777777" w:rsidR="00346251" w:rsidRPr="00491009" w:rsidRDefault="007A0C3E" w:rsidP="008E3A3C">
            <w:pPr>
              <w:spacing w:after="0"/>
              <w:rPr>
                <w:rFonts w:cs="Arial"/>
                <w:sz w:val="20"/>
                <w:szCs w:val="20"/>
              </w:rPr>
            </w:pPr>
            <w:r>
              <w:rPr>
                <w:rFonts w:eastAsia="Times New Roman" w:cs="Arial"/>
                <w:color w:val="000000"/>
                <w:sz w:val="20"/>
                <w:szCs w:val="20"/>
                <w:lang w:eastAsia="da-DK"/>
              </w:rPr>
              <w:t xml:space="preserve">Besked om at </w:t>
            </w:r>
            <w:proofErr w:type="spellStart"/>
            <w:r>
              <w:rPr>
                <w:rFonts w:eastAsia="Times New Roman" w:cs="Arial"/>
                <w:color w:val="000000"/>
                <w:sz w:val="20"/>
                <w:szCs w:val="20"/>
                <w:lang w:eastAsia="da-DK"/>
              </w:rPr>
              <w:t>BetalingOrdningID</w:t>
            </w:r>
            <w:proofErr w:type="spellEnd"/>
            <w:r>
              <w:rPr>
                <w:rFonts w:eastAsia="Times New Roman" w:cs="Arial"/>
                <w:color w:val="000000"/>
                <w:sz w:val="20"/>
                <w:szCs w:val="20"/>
                <w:lang w:eastAsia="da-DK"/>
              </w:rPr>
              <w:t xml:space="preserve"> ikke fi</w:t>
            </w:r>
            <w:r>
              <w:rPr>
                <w:rFonts w:eastAsia="Times New Roman" w:cs="Arial"/>
                <w:color w:val="000000"/>
                <w:sz w:val="20"/>
                <w:szCs w:val="20"/>
                <w:lang w:eastAsia="da-DK"/>
              </w:rPr>
              <w:t>n</w:t>
            </w:r>
            <w:r>
              <w:rPr>
                <w:rFonts w:eastAsia="Times New Roman" w:cs="Arial"/>
                <w:color w:val="000000"/>
                <w:sz w:val="20"/>
                <w:szCs w:val="20"/>
                <w:lang w:eastAsia="da-DK"/>
              </w:rPr>
              <w:t>des</w:t>
            </w:r>
          </w:p>
        </w:tc>
      </w:tr>
    </w:tbl>
    <w:p w14:paraId="76D99189" w14:textId="77777777" w:rsidR="00346251" w:rsidRDefault="00346251" w:rsidP="00346251"/>
    <w:p w14:paraId="76D9918A" w14:textId="77777777" w:rsidR="009D2A57" w:rsidRDefault="009D2A57" w:rsidP="009D2A57">
      <w:pPr>
        <w:pStyle w:val="Overskrift2"/>
        <w:numPr>
          <w:ilvl w:val="1"/>
          <w:numId w:val="7"/>
        </w:numPr>
        <w:tabs>
          <w:tab w:val="clear" w:pos="964"/>
          <w:tab w:val="num" w:pos="0"/>
        </w:tabs>
        <w:ind w:left="0"/>
        <w:rPr>
          <w:lang w:val="en-US"/>
        </w:rPr>
      </w:pPr>
      <w:bookmarkStart w:id="90" w:name="_Toc314563903"/>
      <w:proofErr w:type="spellStart"/>
      <w:r w:rsidRPr="00FB4F8E">
        <w:rPr>
          <w:highlight w:val="green"/>
          <w:lang w:val="en-US"/>
        </w:rPr>
        <w:t>DMIBetalingOrdningList</w:t>
      </w:r>
      <w:bookmarkEnd w:id="90"/>
      <w:proofErr w:type="spellEnd"/>
    </w:p>
    <w:p w14:paraId="76D9918B" w14:textId="77777777" w:rsidR="009D2A57" w:rsidRDefault="009D2A57" w:rsidP="009D2A57">
      <w:r w:rsidRPr="00E76AA4">
        <w:t>Følgende vali</w:t>
      </w:r>
      <w:r>
        <w:t xml:space="preserve">deringer foretages I </w:t>
      </w:r>
      <w:proofErr w:type="spellStart"/>
      <w:r>
        <w:t>DMIBetalingOrdningList</w:t>
      </w:r>
      <w:proofErr w:type="spellEnd"/>
    </w:p>
    <w:p w14:paraId="76D9918C" w14:textId="77777777" w:rsidR="009D2A57" w:rsidRPr="00424EDE" w:rsidRDefault="009D2A57" w:rsidP="009D2A5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9D2A57" w:rsidRPr="00B511F8" w14:paraId="76D99190" w14:textId="77777777" w:rsidTr="009D2A57">
        <w:trPr>
          <w:cantSplit/>
          <w:tblHeader/>
        </w:trPr>
        <w:tc>
          <w:tcPr>
            <w:tcW w:w="4465" w:type="dxa"/>
            <w:shd w:val="pct20" w:color="000000" w:fill="FFFFFF"/>
          </w:tcPr>
          <w:p w14:paraId="76D9918D" w14:textId="77777777" w:rsidR="009D2A57" w:rsidRPr="00385249" w:rsidRDefault="009D2A57" w:rsidP="009D2A57">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18E" w14:textId="77777777" w:rsidR="009D2A57" w:rsidRDefault="009D2A57" w:rsidP="009D2A57">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18F" w14:textId="77777777" w:rsidR="009D2A57" w:rsidRPr="00385249" w:rsidRDefault="009D2A57" w:rsidP="009D2A57">
            <w:pPr>
              <w:widowControl w:val="0"/>
              <w:tabs>
                <w:tab w:val="right" w:leader="dot" w:pos="9355"/>
              </w:tabs>
              <w:spacing w:after="0" w:line="280" w:lineRule="exact"/>
              <w:rPr>
                <w:b/>
                <w:lang w:val="en-US"/>
              </w:rPr>
            </w:pPr>
            <w:proofErr w:type="spellStart"/>
            <w:r>
              <w:rPr>
                <w:b/>
                <w:lang w:val="en-US"/>
              </w:rPr>
              <w:t>Reaktion</w:t>
            </w:r>
            <w:proofErr w:type="spellEnd"/>
          </w:p>
        </w:tc>
      </w:tr>
      <w:tr w:rsidR="009D2A57" w:rsidRPr="007F4C59" w14:paraId="76D99194" w14:textId="77777777" w:rsidTr="009D2A57">
        <w:trPr>
          <w:cantSplit/>
        </w:trPr>
        <w:tc>
          <w:tcPr>
            <w:tcW w:w="4465" w:type="dxa"/>
          </w:tcPr>
          <w:p w14:paraId="76D99191" w14:textId="77777777" w:rsidR="009D2A57" w:rsidRPr="00705B12" w:rsidRDefault="009D2A57" w:rsidP="009D2A57">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14:paraId="76D99192" w14:textId="77777777" w:rsidR="009D2A57" w:rsidRPr="00491009" w:rsidRDefault="009D2A57" w:rsidP="009D2A57">
            <w:pPr>
              <w:spacing w:after="0"/>
              <w:rPr>
                <w:rFonts w:cs="Arial"/>
                <w:sz w:val="20"/>
                <w:szCs w:val="20"/>
              </w:rPr>
            </w:pPr>
            <w:r>
              <w:rPr>
                <w:rFonts w:cs="Arial"/>
                <w:sz w:val="20"/>
                <w:szCs w:val="20"/>
              </w:rPr>
              <w:t>005</w:t>
            </w:r>
          </w:p>
        </w:tc>
        <w:tc>
          <w:tcPr>
            <w:tcW w:w="3888" w:type="dxa"/>
          </w:tcPr>
          <w:p w14:paraId="76D99193" w14:textId="77777777" w:rsidR="009D2A57" w:rsidRPr="00491009" w:rsidRDefault="009D2A57" w:rsidP="009D2A57">
            <w:pPr>
              <w:spacing w:after="0"/>
              <w:rPr>
                <w:rFonts w:cs="Arial"/>
                <w:sz w:val="20"/>
                <w:szCs w:val="20"/>
              </w:rPr>
            </w:pPr>
            <w:r>
              <w:rPr>
                <w:rFonts w:eastAsia="Times New Roman" w:cs="Arial"/>
                <w:color w:val="000000"/>
                <w:sz w:val="20"/>
                <w:szCs w:val="20"/>
                <w:lang w:eastAsia="da-DK"/>
              </w:rPr>
              <w:t>Besked om at kunde ikke findes</w:t>
            </w:r>
          </w:p>
        </w:tc>
      </w:tr>
      <w:tr w:rsidR="00CF73CC" w:rsidRPr="007F4C59" w14:paraId="76D99198" w14:textId="77777777" w:rsidTr="009D2A57">
        <w:trPr>
          <w:cantSplit/>
        </w:trPr>
        <w:tc>
          <w:tcPr>
            <w:tcW w:w="4465" w:type="dxa"/>
          </w:tcPr>
          <w:p w14:paraId="76D99195" w14:textId="77777777" w:rsidR="00CF73CC" w:rsidRDefault="00CF73CC" w:rsidP="008E3A3C">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proofErr w:type="spellStart"/>
            <w:r>
              <w:rPr>
                <w:rFonts w:cs="Arial"/>
                <w:sz w:val="18"/>
              </w:rPr>
              <w:t>BetalingOrdningType</w:t>
            </w:r>
            <w:proofErr w:type="spellEnd"/>
          </w:p>
        </w:tc>
        <w:tc>
          <w:tcPr>
            <w:tcW w:w="792" w:type="dxa"/>
          </w:tcPr>
          <w:p w14:paraId="76D99196" w14:textId="77777777" w:rsidR="00CF73CC" w:rsidRDefault="00CF73CC" w:rsidP="008E3A3C">
            <w:pPr>
              <w:spacing w:after="0"/>
              <w:rPr>
                <w:rFonts w:cs="Arial"/>
                <w:sz w:val="20"/>
                <w:szCs w:val="20"/>
              </w:rPr>
            </w:pPr>
            <w:r>
              <w:rPr>
                <w:rFonts w:cs="Arial"/>
                <w:sz w:val="20"/>
                <w:szCs w:val="20"/>
              </w:rPr>
              <w:t>026</w:t>
            </w:r>
          </w:p>
        </w:tc>
        <w:tc>
          <w:tcPr>
            <w:tcW w:w="3888" w:type="dxa"/>
          </w:tcPr>
          <w:p w14:paraId="76D99197" w14:textId="77777777" w:rsidR="00CF73CC" w:rsidRDefault="00CF73CC" w:rsidP="008E3A3C">
            <w:pPr>
              <w:spacing w:after="0"/>
              <w:rPr>
                <w:rFonts w:eastAsia="Times New Roman" w:cs="Arial"/>
                <w:color w:val="000000"/>
                <w:sz w:val="20"/>
                <w:szCs w:val="20"/>
                <w:lang w:eastAsia="da-DK"/>
              </w:rPr>
            </w:pPr>
            <w:r>
              <w:rPr>
                <w:rFonts w:eastAsia="Times New Roman" w:cs="Arial"/>
                <w:color w:val="000000"/>
                <w:sz w:val="20"/>
                <w:szCs w:val="20"/>
                <w:lang w:eastAsia="da-DK"/>
              </w:rPr>
              <w:t xml:space="preserve">Besked om at </w:t>
            </w:r>
            <w:proofErr w:type="spellStart"/>
            <w:r>
              <w:rPr>
                <w:rFonts w:cs="Arial"/>
                <w:sz w:val="18"/>
              </w:rPr>
              <w:t>BetalingOrdningType</w:t>
            </w:r>
            <w:proofErr w:type="spellEnd"/>
            <w:r>
              <w:rPr>
                <w:rFonts w:cs="Arial"/>
                <w:sz w:val="18"/>
              </w:rPr>
              <w:t xml:space="preserve"> ikke fi</w:t>
            </w:r>
            <w:r>
              <w:rPr>
                <w:rFonts w:cs="Arial"/>
                <w:sz w:val="18"/>
              </w:rPr>
              <w:t>n</w:t>
            </w:r>
            <w:r>
              <w:rPr>
                <w:rFonts w:cs="Arial"/>
                <w:sz w:val="18"/>
              </w:rPr>
              <w:t>des</w:t>
            </w:r>
          </w:p>
        </w:tc>
      </w:tr>
    </w:tbl>
    <w:p w14:paraId="76D99199" w14:textId="77777777" w:rsidR="009D2A57" w:rsidRDefault="009D2A57" w:rsidP="009D2A57"/>
    <w:p w14:paraId="76D9919A" w14:textId="77777777" w:rsidR="004757D8" w:rsidRPr="00B223F1" w:rsidRDefault="004757D8" w:rsidP="004757D8">
      <w:pPr>
        <w:pStyle w:val="Overskrift2"/>
        <w:numPr>
          <w:ilvl w:val="1"/>
          <w:numId w:val="7"/>
        </w:numPr>
        <w:tabs>
          <w:tab w:val="clear" w:pos="964"/>
          <w:tab w:val="num" w:pos="0"/>
        </w:tabs>
        <w:ind w:left="0"/>
        <w:rPr>
          <w:highlight w:val="green"/>
          <w:lang w:val="en-US"/>
        </w:rPr>
      </w:pPr>
      <w:bookmarkStart w:id="91" w:name="_Toc314563904"/>
      <w:proofErr w:type="spellStart"/>
      <w:r w:rsidRPr="00B223F1">
        <w:rPr>
          <w:highlight w:val="green"/>
          <w:lang w:val="en-US"/>
        </w:rPr>
        <w:t>DMIForventetIndbetalingOpret</w:t>
      </w:r>
      <w:bookmarkEnd w:id="91"/>
      <w:proofErr w:type="spellEnd"/>
    </w:p>
    <w:p w14:paraId="76D9919B" w14:textId="77777777" w:rsidR="004757D8" w:rsidRDefault="004757D8" w:rsidP="004757D8">
      <w:r w:rsidRPr="00E76AA4">
        <w:t>Følgende vali</w:t>
      </w:r>
      <w:r>
        <w:t xml:space="preserve">deringer foretages I </w:t>
      </w:r>
      <w:proofErr w:type="spellStart"/>
      <w:r>
        <w:t>DMIForventetIndbetalingOpret</w:t>
      </w:r>
      <w:proofErr w:type="spellEnd"/>
    </w:p>
    <w:p w14:paraId="76D9919C" w14:textId="77777777" w:rsidR="004757D8" w:rsidRPr="00424EDE" w:rsidRDefault="004757D8" w:rsidP="004757D8"/>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4757D8" w:rsidRPr="00B511F8" w14:paraId="76D991A0" w14:textId="77777777" w:rsidTr="0018367F">
        <w:trPr>
          <w:cantSplit/>
          <w:tblHeader/>
        </w:trPr>
        <w:tc>
          <w:tcPr>
            <w:tcW w:w="4465" w:type="dxa"/>
            <w:shd w:val="pct20" w:color="000000" w:fill="FFFFFF"/>
          </w:tcPr>
          <w:p w14:paraId="76D9919D" w14:textId="77777777" w:rsidR="004757D8" w:rsidRPr="00385249" w:rsidRDefault="004757D8" w:rsidP="0018367F">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19E" w14:textId="77777777" w:rsidR="004757D8" w:rsidRDefault="004757D8" w:rsidP="0018367F">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19F" w14:textId="77777777" w:rsidR="004757D8" w:rsidRPr="00385249" w:rsidRDefault="004757D8" w:rsidP="0018367F">
            <w:pPr>
              <w:widowControl w:val="0"/>
              <w:tabs>
                <w:tab w:val="right" w:leader="dot" w:pos="9355"/>
              </w:tabs>
              <w:spacing w:after="0" w:line="280" w:lineRule="exact"/>
              <w:rPr>
                <w:b/>
                <w:lang w:val="en-US"/>
              </w:rPr>
            </w:pPr>
            <w:proofErr w:type="spellStart"/>
            <w:r>
              <w:rPr>
                <w:b/>
                <w:lang w:val="en-US"/>
              </w:rPr>
              <w:t>Reaktion</w:t>
            </w:r>
            <w:proofErr w:type="spellEnd"/>
          </w:p>
        </w:tc>
      </w:tr>
      <w:tr w:rsidR="004757D8" w:rsidRPr="007F4C59" w14:paraId="76D991A4" w14:textId="77777777" w:rsidTr="0018367F">
        <w:trPr>
          <w:cantSplit/>
        </w:trPr>
        <w:tc>
          <w:tcPr>
            <w:tcW w:w="4465" w:type="dxa"/>
          </w:tcPr>
          <w:p w14:paraId="76D991A1" w14:textId="77777777" w:rsidR="004757D8" w:rsidRPr="00705B12" w:rsidRDefault="004757D8" w:rsidP="0018367F">
            <w:pPr>
              <w:spacing w:after="0"/>
              <w:rPr>
                <w:rFonts w:cs="Arial"/>
                <w:sz w:val="20"/>
                <w:szCs w:val="20"/>
              </w:rPr>
            </w:pPr>
            <w:r>
              <w:rPr>
                <w:rFonts w:eastAsia="Times New Roman" w:cs="Arial"/>
                <w:color w:val="000000"/>
                <w:sz w:val="20"/>
                <w:szCs w:val="20"/>
                <w:lang w:eastAsia="da-DK"/>
              </w:rPr>
              <w:t>Kontrol af hvorvidt kunde</w:t>
            </w:r>
            <w:r w:rsidR="00C82408">
              <w:rPr>
                <w:rFonts w:eastAsia="Times New Roman" w:cs="Arial"/>
                <w:color w:val="000000"/>
                <w:sz w:val="20"/>
                <w:szCs w:val="20"/>
                <w:lang w:eastAsia="da-DK"/>
              </w:rPr>
              <w:t>nummer</w:t>
            </w:r>
            <w:r>
              <w:rPr>
                <w:rFonts w:eastAsia="Times New Roman" w:cs="Arial"/>
                <w:color w:val="000000"/>
                <w:sz w:val="20"/>
                <w:szCs w:val="20"/>
                <w:lang w:eastAsia="da-DK"/>
              </w:rPr>
              <w:t xml:space="preserve"> </w:t>
            </w:r>
            <w:r w:rsidR="00C82408">
              <w:rPr>
                <w:rFonts w:eastAsia="Times New Roman" w:cs="Arial"/>
                <w:color w:val="000000"/>
                <w:sz w:val="20"/>
                <w:szCs w:val="20"/>
                <w:lang w:eastAsia="da-DK"/>
              </w:rPr>
              <w:t>(både i hove</w:t>
            </w:r>
            <w:r w:rsidR="00C82408">
              <w:rPr>
                <w:rFonts w:eastAsia="Times New Roman" w:cs="Arial"/>
                <w:color w:val="000000"/>
                <w:sz w:val="20"/>
                <w:szCs w:val="20"/>
                <w:lang w:eastAsia="da-DK"/>
              </w:rPr>
              <w:t>d</w:t>
            </w:r>
            <w:r w:rsidR="00C82408">
              <w:rPr>
                <w:rFonts w:eastAsia="Times New Roman" w:cs="Arial"/>
                <w:color w:val="000000"/>
                <w:sz w:val="20"/>
                <w:szCs w:val="20"/>
                <w:lang w:eastAsia="da-DK"/>
              </w:rPr>
              <w:t xml:space="preserve">struktur og som alternativ indbetaler) </w:t>
            </w:r>
            <w:r>
              <w:rPr>
                <w:rFonts w:eastAsia="Times New Roman" w:cs="Arial"/>
                <w:color w:val="000000"/>
                <w:sz w:val="20"/>
                <w:szCs w:val="20"/>
                <w:lang w:eastAsia="da-DK"/>
              </w:rPr>
              <w:t>findes</w:t>
            </w:r>
          </w:p>
        </w:tc>
        <w:tc>
          <w:tcPr>
            <w:tcW w:w="792" w:type="dxa"/>
          </w:tcPr>
          <w:p w14:paraId="76D991A2" w14:textId="77777777" w:rsidR="004757D8" w:rsidRPr="00491009" w:rsidRDefault="00C82408" w:rsidP="0018367F">
            <w:pPr>
              <w:spacing w:after="0"/>
              <w:rPr>
                <w:rFonts w:cs="Arial"/>
                <w:sz w:val="20"/>
                <w:szCs w:val="20"/>
              </w:rPr>
            </w:pPr>
            <w:r>
              <w:rPr>
                <w:rFonts w:cs="Arial"/>
                <w:sz w:val="20"/>
                <w:szCs w:val="20"/>
              </w:rPr>
              <w:t>018</w:t>
            </w:r>
          </w:p>
        </w:tc>
        <w:tc>
          <w:tcPr>
            <w:tcW w:w="3888" w:type="dxa"/>
          </w:tcPr>
          <w:p w14:paraId="76D991A3" w14:textId="77777777" w:rsidR="004757D8" w:rsidRPr="00491009" w:rsidRDefault="00C82408" w:rsidP="0018367F">
            <w:pPr>
              <w:spacing w:after="0"/>
              <w:rPr>
                <w:rFonts w:cs="Arial"/>
                <w:sz w:val="20"/>
                <w:szCs w:val="20"/>
              </w:rPr>
            </w:pPr>
            <w:r>
              <w:rPr>
                <w:rFonts w:eastAsia="Times New Roman" w:cs="Arial"/>
                <w:color w:val="000000"/>
                <w:sz w:val="20"/>
                <w:szCs w:val="20"/>
                <w:lang w:eastAsia="da-DK"/>
              </w:rPr>
              <w:t>Opdatering afvises</w:t>
            </w:r>
          </w:p>
        </w:tc>
      </w:tr>
      <w:tr w:rsidR="00FD4920" w:rsidRPr="007F4C59" w14:paraId="76D991A8" w14:textId="77777777" w:rsidTr="0018367F">
        <w:trPr>
          <w:cantSplit/>
        </w:trPr>
        <w:tc>
          <w:tcPr>
            <w:tcW w:w="4465" w:type="dxa"/>
          </w:tcPr>
          <w:p w14:paraId="76D991A5" w14:textId="77777777" w:rsidR="00FD4920" w:rsidRDefault="00FD4920" w:rsidP="0018367F">
            <w:pPr>
              <w:spacing w:after="0"/>
              <w:rPr>
                <w:rFonts w:cs="Arial"/>
                <w:sz w:val="20"/>
                <w:szCs w:val="20"/>
              </w:rPr>
            </w:pPr>
            <w:proofErr w:type="spellStart"/>
            <w:r>
              <w:rPr>
                <w:rFonts w:cs="Arial"/>
                <w:sz w:val="20"/>
                <w:szCs w:val="20"/>
              </w:rPr>
              <w:t>Chek</w:t>
            </w:r>
            <w:proofErr w:type="spellEnd"/>
            <w:r>
              <w:rPr>
                <w:rFonts w:cs="Arial"/>
                <w:sz w:val="20"/>
                <w:szCs w:val="20"/>
              </w:rPr>
              <w:t xml:space="preserve"> på at Opkrævningsrente er med sammen med Inddrivelsesfordring i Forventet Indbetaling</w:t>
            </w:r>
          </w:p>
        </w:tc>
        <w:tc>
          <w:tcPr>
            <w:tcW w:w="792" w:type="dxa"/>
          </w:tcPr>
          <w:p w14:paraId="76D991A6" w14:textId="77777777" w:rsidR="00FD4920" w:rsidRDefault="00FD4920" w:rsidP="0018367F">
            <w:pPr>
              <w:spacing w:after="0"/>
              <w:rPr>
                <w:rFonts w:cs="Arial"/>
                <w:sz w:val="20"/>
                <w:szCs w:val="20"/>
              </w:rPr>
            </w:pPr>
            <w:r>
              <w:rPr>
                <w:rFonts w:cs="Arial"/>
                <w:sz w:val="20"/>
                <w:szCs w:val="20"/>
              </w:rPr>
              <w:t>036</w:t>
            </w:r>
          </w:p>
        </w:tc>
        <w:tc>
          <w:tcPr>
            <w:tcW w:w="3888" w:type="dxa"/>
          </w:tcPr>
          <w:p w14:paraId="76D991A7" w14:textId="77777777" w:rsidR="00FD4920" w:rsidRDefault="00FD4920" w:rsidP="0018367F">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C82408" w:rsidRPr="007F4C59" w14:paraId="76D991AC" w14:textId="77777777" w:rsidTr="0018367F">
        <w:trPr>
          <w:cantSplit/>
        </w:trPr>
        <w:tc>
          <w:tcPr>
            <w:tcW w:w="4465" w:type="dxa"/>
          </w:tcPr>
          <w:p w14:paraId="76D991A9" w14:textId="77777777" w:rsidR="00C82408" w:rsidRPr="007F4C59" w:rsidRDefault="00C82408" w:rsidP="0018367F">
            <w:pPr>
              <w:spacing w:after="0"/>
              <w:rPr>
                <w:rFonts w:cs="Arial"/>
                <w:sz w:val="20"/>
                <w:szCs w:val="20"/>
              </w:rPr>
            </w:pPr>
            <w:r>
              <w:rPr>
                <w:rFonts w:cs="Arial"/>
                <w:sz w:val="20"/>
                <w:szCs w:val="20"/>
              </w:rPr>
              <w:t>Teknisk fejl ved opdatering</w:t>
            </w:r>
          </w:p>
        </w:tc>
        <w:tc>
          <w:tcPr>
            <w:tcW w:w="792" w:type="dxa"/>
          </w:tcPr>
          <w:p w14:paraId="76D991AA" w14:textId="77777777" w:rsidR="00C82408" w:rsidRPr="00491009" w:rsidRDefault="00C82408" w:rsidP="0018367F">
            <w:pPr>
              <w:spacing w:after="0"/>
              <w:rPr>
                <w:rFonts w:cs="Arial"/>
                <w:sz w:val="20"/>
                <w:szCs w:val="20"/>
              </w:rPr>
            </w:pPr>
            <w:r>
              <w:rPr>
                <w:rFonts w:cs="Arial"/>
                <w:sz w:val="20"/>
                <w:szCs w:val="20"/>
              </w:rPr>
              <w:t>905</w:t>
            </w:r>
          </w:p>
        </w:tc>
        <w:tc>
          <w:tcPr>
            <w:tcW w:w="3888" w:type="dxa"/>
          </w:tcPr>
          <w:p w14:paraId="76D991AB" w14:textId="77777777" w:rsidR="00C82408" w:rsidRPr="00491009" w:rsidRDefault="00C82408" w:rsidP="0018367F">
            <w:pPr>
              <w:spacing w:after="0"/>
              <w:rPr>
                <w:rFonts w:cs="Arial"/>
                <w:sz w:val="20"/>
                <w:szCs w:val="20"/>
              </w:rPr>
            </w:pPr>
            <w:r>
              <w:rPr>
                <w:rFonts w:eastAsia="Times New Roman" w:cs="Arial"/>
                <w:color w:val="000000"/>
                <w:sz w:val="20"/>
                <w:szCs w:val="20"/>
                <w:lang w:eastAsia="da-DK"/>
              </w:rPr>
              <w:t>Opdatering afvises</w:t>
            </w:r>
          </w:p>
        </w:tc>
      </w:tr>
    </w:tbl>
    <w:p w14:paraId="76D991AD" w14:textId="77777777" w:rsidR="004757D8" w:rsidRDefault="004757D8" w:rsidP="004757D8"/>
    <w:p w14:paraId="76D991AE" w14:textId="19B9F873" w:rsidR="008A5FE0" w:rsidRPr="00B223F1" w:rsidRDefault="00777B97" w:rsidP="008A5FE0">
      <w:pPr>
        <w:pStyle w:val="Overskrift2"/>
        <w:numPr>
          <w:ilvl w:val="1"/>
          <w:numId w:val="7"/>
        </w:numPr>
        <w:tabs>
          <w:tab w:val="clear" w:pos="964"/>
          <w:tab w:val="num" w:pos="0"/>
        </w:tabs>
        <w:ind w:left="0"/>
        <w:rPr>
          <w:highlight w:val="green"/>
          <w:lang w:val="en-US"/>
        </w:rPr>
      </w:pPr>
      <w:bookmarkStart w:id="92" w:name="_Toc314563905"/>
      <w:proofErr w:type="spellStart"/>
      <w:r w:rsidRPr="00B223F1">
        <w:rPr>
          <w:highlight w:val="green"/>
          <w:lang w:val="en-US"/>
        </w:rPr>
        <w:lastRenderedPageBreak/>
        <w:t>DMIForventetIndbetalingAnnul</w:t>
      </w:r>
      <w:r w:rsidR="00354F23">
        <w:rPr>
          <w:highlight w:val="green"/>
          <w:lang w:val="en-US"/>
        </w:rPr>
        <w:t>l</w:t>
      </w:r>
      <w:r w:rsidRPr="00B223F1">
        <w:rPr>
          <w:highlight w:val="green"/>
          <w:lang w:val="en-US"/>
        </w:rPr>
        <w:t>er</w:t>
      </w:r>
      <w:bookmarkEnd w:id="92"/>
      <w:proofErr w:type="spellEnd"/>
    </w:p>
    <w:p w14:paraId="76D991AF" w14:textId="77777777" w:rsidR="008A5FE0" w:rsidRDefault="008A5FE0" w:rsidP="008A5FE0">
      <w:r w:rsidRPr="00E76AA4">
        <w:t>Følgende vali</w:t>
      </w:r>
      <w:r>
        <w:t>deringer foretag</w:t>
      </w:r>
      <w:r w:rsidR="00777B97">
        <w:t xml:space="preserve">es I </w:t>
      </w:r>
      <w:proofErr w:type="spellStart"/>
      <w:r w:rsidR="00777B97">
        <w:t>DMIForventetIndbetalingAnnuler</w:t>
      </w:r>
      <w:proofErr w:type="spellEnd"/>
    </w:p>
    <w:p w14:paraId="76D991B0" w14:textId="77777777" w:rsidR="008A5FE0" w:rsidRPr="00424EDE" w:rsidRDefault="008A5FE0" w:rsidP="008A5FE0"/>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8A5FE0" w:rsidRPr="00B511F8" w14:paraId="76D991B4" w14:textId="77777777" w:rsidTr="00481C06">
        <w:trPr>
          <w:cantSplit/>
          <w:tblHeader/>
        </w:trPr>
        <w:tc>
          <w:tcPr>
            <w:tcW w:w="4465" w:type="dxa"/>
            <w:shd w:val="pct20" w:color="000000" w:fill="FFFFFF"/>
          </w:tcPr>
          <w:p w14:paraId="76D991B1" w14:textId="77777777" w:rsidR="008A5FE0" w:rsidRPr="00385249" w:rsidRDefault="008A5FE0" w:rsidP="00481C06">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1B2" w14:textId="77777777" w:rsidR="008A5FE0" w:rsidRDefault="008A5FE0" w:rsidP="00481C06">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1B3" w14:textId="77777777" w:rsidR="008A5FE0" w:rsidRPr="00385249" w:rsidRDefault="008A5FE0" w:rsidP="00481C06">
            <w:pPr>
              <w:widowControl w:val="0"/>
              <w:tabs>
                <w:tab w:val="right" w:leader="dot" w:pos="9355"/>
              </w:tabs>
              <w:spacing w:after="0" w:line="280" w:lineRule="exact"/>
              <w:rPr>
                <w:b/>
                <w:lang w:val="en-US"/>
              </w:rPr>
            </w:pPr>
            <w:proofErr w:type="spellStart"/>
            <w:r>
              <w:rPr>
                <w:b/>
                <w:lang w:val="en-US"/>
              </w:rPr>
              <w:t>Reaktion</w:t>
            </w:r>
            <w:proofErr w:type="spellEnd"/>
          </w:p>
        </w:tc>
      </w:tr>
      <w:tr w:rsidR="008A5FE0" w:rsidRPr="007F4C59" w14:paraId="76D991B8" w14:textId="77777777" w:rsidTr="00481C06">
        <w:trPr>
          <w:cantSplit/>
        </w:trPr>
        <w:tc>
          <w:tcPr>
            <w:tcW w:w="4465" w:type="dxa"/>
          </w:tcPr>
          <w:p w14:paraId="76D991B5" w14:textId="77777777" w:rsidR="008A5FE0" w:rsidRPr="00705B12" w:rsidRDefault="008A5FE0" w:rsidP="00481C06">
            <w:pPr>
              <w:spacing w:after="0"/>
              <w:rPr>
                <w:rFonts w:cs="Arial"/>
                <w:sz w:val="20"/>
                <w:szCs w:val="20"/>
              </w:rPr>
            </w:pPr>
            <w:r>
              <w:rPr>
                <w:rFonts w:eastAsia="Times New Roman" w:cs="Arial"/>
                <w:color w:val="000000"/>
                <w:sz w:val="20"/>
                <w:szCs w:val="20"/>
                <w:lang w:eastAsia="da-DK"/>
              </w:rPr>
              <w:t>Kontrol af hvorvidt Forventet Indbetaling ID fi</w:t>
            </w:r>
            <w:r>
              <w:rPr>
                <w:rFonts w:eastAsia="Times New Roman" w:cs="Arial"/>
                <w:color w:val="000000"/>
                <w:sz w:val="20"/>
                <w:szCs w:val="20"/>
                <w:lang w:eastAsia="da-DK"/>
              </w:rPr>
              <w:t>n</w:t>
            </w:r>
            <w:r>
              <w:rPr>
                <w:rFonts w:eastAsia="Times New Roman" w:cs="Arial"/>
                <w:color w:val="000000"/>
                <w:sz w:val="20"/>
                <w:szCs w:val="20"/>
                <w:lang w:eastAsia="da-DK"/>
              </w:rPr>
              <w:t>des</w:t>
            </w:r>
          </w:p>
        </w:tc>
        <w:tc>
          <w:tcPr>
            <w:tcW w:w="792" w:type="dxa"/>
          </w:tcPr>
          <w:p w14:paraId="76D991B6" w14:textId="77777777" w:rsidR="008A5FE0" w:rsidRPr="00491009" w:rsidRDefault="008A5FE0" w:rsidP="00481C06">
            <w:pPr>
              <w:spacing w:after="0"/>
              <w:rPr>
                <w:rFonts w:cs="Arial"/>
                <w:sz w:val="20"/>
                <w:szCs w:val="20"/>
              </w:rPr>
            </w:pPr>
            <w:r>
              <w:rPr>
                <w:rFonts w:cs="Arial"/>
                <w:sz w:val="20"/>
                <w:szCs w:val="20"/>
              </w:rPr>
              <w:t>019</w:t>
            </w:r>
          </w:p>
        </w:tc>
        <w:tc>
          <w:tcPr>
            <w:tcW w:w="3888" w:type="dxa"/>
          </w:tcPr>
          <w:p w14:paraId="76D991B7" w14:textId="77777777" w:rsidR="008A5FE0" w:rsidRPr="00491009" w:rsidRDefault="008A5FE0" w:rsidP="00481C06">
            <w:pPr>
              <w:spacing w:after="0"/>
              <w:rPr>
                <w:rFonts w:cs="Arial"/>
                <w:sz w:val="20"/>
                <w:szCs w:val="20"/>
              </w:rPr>
            </w:pPr>
            <w:r>
              <w:rPr>
                <w:rFonts w:eastAsia="Times New Roman" w:cs="Arial"/>
                <w:color w:val="000000"/>
                <w:sz w:val="20"/>
                <w:szCs w:val="20"/>
                <w:lang w:eastAsia="da-DK"/>
              </w:rPr>
              <w:t>Opdatering afvises</w:t>
            </w:r>
          </w:p>
        </w:tc>
      </w:tr>
      <w:tr w:rsidR="008A5FE0" w:rsidRPr="007F4C59" w14:paraId="76D991BC" w14:textId="77777777" w:rsidTr="00481C06">
        <w:trPr>
          <w:cantSplit/>
        </w:trPr>
        <w:tc>
          <w:tcPr>
            <w:tcW w:w="4465" w:type="dxa"/>
          </w:tcPr>
          <w:p w14:paraId="76D991B9" w14:textId="77777777" w:rsidR="008A5FE0" w:rsidRPr="00705B12" w:rsidRDefault="008A5FE0" w:rsidP="00481C06">
            <w:pPr>
              <w:spacing w:after="0"/>
              <w:rPr>
                <w:rFonts w:cs="Arial"/>
                <w:sz w:val="20"/>
                <w:szCs w:val="20"/>
              </w:rPr>
            </w:pPr>
            <w:r>
              <w:rPr>
                <w:rFonts w:eastAsia="Times New Roman" w:cs="Arial"/>
                <w:color w:val="000000"/>
                <w:sz w:val="20"/>
                <w:szCs w:val="20"/>
                <w:lang w:eastAsia="da-DK"/>
              </w:rPr>
              <w:t xml:space="preserve">Kontrol af hvorvidt det er tilladt at </w:t>
            </w:r>
            <w:r w:rsidR="000D2524">
              <w:rPr>
                <w:rFonts w:eastAsia="Times New Roman" w:cs="Arial"/>
                <w:color w:val="000000"/>
                <w:sz w:val="20"/>
                <w:szCs w:val="20"/>
                <w:lang w:eastAsia="da-DK"/>
              </w:rPr>
              <w:t>annu</w:t>
            </w:r>
            <w:r w:rsidR="00B223F1">
              <w:rPr>
                <w:rFonts w:eastAsia="Times New Roman" w:cs="Arial"/>
                <w:color w:val="000000"/>
                <w:sz w:val="20"/>
                <w:szCs w:val="20"/>
                <w:lang w:eastAsia="da-DK"/>
              </w:rPr>
              <w:t>l</w:t>
            </w:r>
            <w:r w:rsidR="000D2524">
              <w:rPr>
                <w:rFonts w:eastAsia="Times New Roman" w:cs="Arial"/>
                <w:color w:val="000000"/>
                <w:sz w:val="20"/>
                <w:szCs w:val="20"/>
                <w:lang w:eastAsia="da-DK"/>
              </w:rPr>
              <w:t>lere</w:t>
            </w:r>
            <w:r>
              <w:rPr>
                <w:rFonts w:eastAsia="Times New Roman" w:cs="Arial"/>
                <w:color w:val="000000"/>
                <w:sz w:val="20"/>
                <w:szCs w:val="20"/>
                <w:lang w:eastAsia="da-DK"/>
              </w:rPr>
              <w:t xml:space="preserve"> Fo</w:t>
            </w:r>
            <w:r>
              <w:rPr>
                <w:rFonts w:eastAsia="Times New Roman" w:cs="Arial"/>
                <w:color w:val="000000"/>
                <w:sz w:val="20"/>
                <w:szCs w:val="20"/>
                <w:lang w:eastAsia="da-DK"/>
              </w:rPr>
              <w:t>r</w:t>
            </w:r>
            <w:r>
              <w:rPr>
                <w:rFonts w:eastAsia="Times New Roman" w:cs="Arial"/>
                <w:color w:val="000000"/>
                <w:sz w:val="20"/>
                <w:szCs w:val="20"/>
                <w:lang w:eastAsia="da-DK"/>
              </w:rPr>
              <w:t xml:space="preserve">ventet Indbetaling ID (kan f.eks. ikke </w:t>
            </w:r>
            <w:r w:rsidR="000D2524">
              <w:rPr>
                <w:rFonts w:eastAsia="Times New Roman" w:cs="Arial"/>
                <w:color w:val="000000"/>
                <w:sz w:val="20"/>
                <w:szCs w:val="20"/>
                <w:lang w:eastAsia="da-DK"/>
              </w:rPr>
              <w:t>annul</w:t>
            </w:r>
            <w:r w:rsidR="00B223F1">
              <w:rPr>
                <w:rFonts w:eastAsia="Times New Roman" w:cs="Arial"/>
                <w:color w:val="000000"/>
                <w:sz w:val="20"/>
                <w:szCs w:val="20"/>
                <w:lang w:eastAsia="da-DK"/>
              </w:rPr>
              <w:t>l</w:t>
            </w:r>
            <w:r w:rsidR="000D2524">
              <w:rPr>
                <w:rFonts w:eastAsia="Times New Roman" w:cs="Arial"/>
                <w:color w:val="000000"/>
                <w:sz w:val="20"/>
                <w:szCs w:val="20"/>
                <w:lang w:eastAsia="da-DK"/>
              </w:rPr>
              <w:t>eres</w:t>
            </w:r>
            <w:r>
              <w:rPr>
                <w:rFonts w:eastAsia="Times New Roman" w:cs="Arial"/>
                <w:color w:val="000000"/>
                <w:sz w:val="20"/>
                <w:szCs w:val="20"/>
                <w:lang w:eastAsia="da-DK"/>
              </w:rPr>
              <w:t xml:space="preserve"> såfremt den forventede indbetaling allerede er anvendt)</w:t>
            </w:r>
          </w:p>
        </w:tc>
        <w:tc>
          <w:tcPr>
            <w:tcW w:w="792" w:type="dxa"/>
          </w:tcPr>
          <w:p w14:paraId="76D991BA" w14:textId="77777777" w:rsidR="008A5FE0" w:rsidRPr="00491009" w:rsidRDefault="008A5FE0" w:rsidP="00481C06">
            <w:pPr>
              <w:spacing w:after="0"/>
              <w:rPr>
                <w:rFonts w:cs="Arial"/>
                <w:sz w:val="20"/>
                <w:szCs w:val="20"/>
              </w:rPr>
            </w:pPr>
            <w:r>
              <w:rPr>
                <w:rFonts w:cs="Arial"/>
                <w:sz w:val="20"/>
                <w:szCs w:val="20"/>
              </w:rPr>
              <w:t>020</w:t>
            </w:r>
          </w:p>
        </w:tc>
        <w:tc>
          <w:tcPr>
            <w:tcW w:w="3888" w:type="dxa"/>
          </w:tcPr>
          <w:p w14:paraId="76D991BB" w14:textId="77777777" w:rsidR="008A5FE0" w:rsidRPr="00491009" w:rsidRDefault="008A5FE0" w:rsidP="00481C06">
            <w:pPr>
              <w:spacing w:after="0"/>
              <w:rPr>
                <w:rFonts w:cs="Arial"/>
                <w:sz w:val="20"/>
                <w:szCs w:val="20"/>
              </w:rPr>
            </w:pPr>
            <w:r>
              <w:rPr>
                <w:rFonts w:eastAsia="Times New Roman" w:cs="Arial"/>
                <w:color w:val="000000"/>
                <w:sz w:val="20"/>
                <w:szCs w:val="20"/>
                <w:lang w:eastAsia="da-DK"/>
              </w:rPr>
              <w:t>Opdatering afvises</w:t>
            </w:r>
          </w:p>
        </w:tc>
      </w:tr>
      <w:tr w:rsidR="008A5FE0" w:rsidRPr="007F4C59" w14:paraId="76D991C0" w14:textId="77777777" w:rsidTr="00481C06">
        <w:trPr>
          <w:cantSplit/>
        </w:trPr>
        <w:tc>
          <w:tcPr>
            <w:tcW w:w="4465" w:type="dxa"/>
          </w:tcPr>
          <w:p w14:paraId="76D991BD" w14:textId="77777777" w:rsidR="008A5FE0" w:rsidRPr="007F4C59" w:rsidRDefault="008A5FE0" w:rsidP="00481C06">
            <w:pPr>
              <w:spacing w:after="0"/>
              <w:rPr>
                <w:rFonts w:cs="Arial"/>
                <w:sz w:val="20"/>
                <w:szCs w:val="20"/>
              </w:rPr>
            </w:pPr>
            <w:r>
              <w:rPr>
                <w:rFonts w:cs="Arial"/>
                <w:sz w:val="20"/>
                <w:szCs w:val="20"/>
              </w:rPr>
              <w:t>Teknisk fejl ved opdatering</w:t>
            </w:r>
          </w:p>
        </w:tc>
        <w:tc>
          <w:tcPr>
            <w:tcW w:w="792" w:type="dxa"/>
          </w:tcPr>
          <w:p w14:paraId="76D991BE" w14:textId="77777777" w:rsidR="008A5FE0" w:rsidRPr="00491009" w:rsidRDefault="008A5FE0" w:rsidP="00481C06">
            <w:pPr>
              <w:spacing w:after="0"/>
              <w:rPr>
                <w:rFonts w:cs="Arial"/>
                <w:sz w:val="20"/>
                <w:szCs w:val="20"/>
              </w:rPr>
            </w:pPr>
            <w:r>
              <w:rPr>
                <w:rFonts w:cs="Arial"/>
                <w:sz w:val="20"/>
                <w:szCs w:val="20"/>
              </w:rPr>
              <w:t>905</w:t>
            </w:r>
          </w:p>
        </w:tc>
        <w:tc>
          <w:tcPr>
            <w:tcW w:w="3888" w:type="dxa"/>
          </w:tcPr>
          <w:p w14:paraId="76D991BF" w14:textId="77777777" w:rsidR="008A5FE0" w:rsidRPr="00491009" w:rsidRDefault="008A5FE0" w:rsidP="00481C06">
            <w:pPr>
              <w:spacing w:after="0"/>
              <w:rPr>
                <w:rFonts w:cs="Arial"/>
                <w:sz w:val="20"/>
                <w:szCs w:val="20"/>
              </w:rPr>
            </w:pPr>
            <w:r>
              <w:rPr>
                <w:rFonts w:eastAsia="Times New Roman" w:cs="Arial"/>
                <w:color w:val="000000"/>
                <w:sz w:val="20"/>
                <w:szCs w:val="20"/>
                <w:lang w:eastAsia="da-DK"/>
              </w:rPr>
              <w:t>Opdatering afvises</w:t>
            </w:r>
          </w:p>
        </w:tc>
      </w:tr>
    </w:tbl>
    <w:p w14:paraId="76D991C1" w14:textId="77777777" w:rsidR="008A5FE0" w:rsidRDefault="008A5FE0" w:rsidP="008A5FE0"/>
    <w:p w14:paraId="76D991C2" w14:textId="77777777" w:rsidR="00A90A13" w:rsidRPr="00B223F1" w:rsidRDefault="00A90A13" w:rsidP="00A90A13">
      <w:pPr>
        <w:pStyle w:val="Overskrift2"/>
        <w:numPr>
          <w:ilvl w:val="1"/>
          <w:numId w:val="7"/>
        </w:numPr>
        <w:tabs>
          <w:tab w:val="clear" w:pos="964"/>
          <w:tab w:val="num" w:pos="0"/>
        </w:tabs>
        <w:ind w:left="0"/>
        <w:rPr>
          <w:highlight w:val="green"/>
          <w:lang w:val="en-US"/>
        </w:rPr>
      </w:pPr>
      <w:bookmarkStart w:id="93" w:name="_Toc314563906"/>
      <w:proofErr w:type="spellStart"/>
      <w:r w:rsidRPr="00B223F1">
        <w:rPr>
          <w:highlight w:val="green"/>
          <w:lang w:val="en-US"/>
        </w:rPr>
        <w:t>DMIForventetIndbetaling</w:t>
      </w:r>
      <w:r w:rsidR="00BB32DC" w:rsidRPr="00B223F1">
        <w:rPr>
          <w:highlight w:val="green"/>
          <w:lang w:val="en-US"/>
        </w:rPr>
        <w:t>List</w:t>
      </w:r>
      <w:bookmarkEnd w:id="93"/>
      <w:proofErr w:type="spellEnd"/>
    </w:p>
    <w:p w14:paraId="76D991C3" w14:textId="77777777" w:rsidR="00A90A13" w:rsidRDefault="00A90A13" w:rsidP="00A90A13">
      <w:r w:rsidRPr="00E76AA4">
        <w:t>Følgende vali</w:t>
      </w:r>
      <w:r>
        <w:t xml:space="preserve">deringer foretages I </w:t>
      </w:r>
      <w:proofErr w:type="spellStart"/>
      <w:r>
        <w:t>DMIForventetIndbetaling</w:t>
      </w:r>
      <w:r w:rsidR="00BB32DC">
        <w:t>List</w:t>
      </w:r>
      <w:proofErr w:type="spellEnd"/>
    </w:p>
    <w:p w14:paraId="76D991C4" w14:textId="77777777" w:rsidR="00A90A13" w:rsidRPr="00424EDE" w:rsidRDefault="00A90A13" w:rsidP="00A90A13"/>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A90A13" w:rsidRPr="00B511F8" w14:paraId="76D991C8" w14:textId="77777777" w:rsidTr="00481C06">
        <w:trPr>
          <w:cantSplit/>
          <w:tblHeader/>
        </w:trPr>
        <w:tc>
          <w:tcPr>
            <w:tcW w:w="4465" w:type="dxa"/>
            <w:shd w:val="pct20" w:color="000000" w:fill="FFFFFF"/>
          </w:tcPr>
          <w:p w14:paraId="76D991C5" w14:textId="77777777" w:rsidR="00A90A13" w:rsidRPr="00385249" w:rsidRDefault="00A90A13" w:rsidP="00481C06">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1C6" w14:textId="77777777" w:rsidR="00A90A13" w:rsidRDefault="00A90A13" w:rsidP="00481C06">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1C7" w14:textId="77777777" w:rsidR="00A90A13" w:rsidRPr="00385249" w:rsidRDefault="00A90A13" w:rsidP="00481C06">
            <w:pPr>
              <w:widowControl w:val="0"/>
              <w:tabs>
                <w:tab w:val="right" w:leader="dot" w:pos="9355"/>
              </w:tabs>
              <w:spacing w:after="0" w:line="280" w:lineRule="exact"/>
              <w:rPr>
                <w:b/>
                <w:lang w:val="en-US"/>
              </w:rPr>
            </w:pPr>
            <w:proofErr w:type="spellStart"/>
            <w:r>
              <w:rPr>
                <w:b/>
                <w:lang w:val="en-US"/>
              </w:rPr>
              <w:t>Reaktion</w:t>
            </w:r>
            <w:proofErr w:type="spellEnd"/>
          </w:p>
        </w:tc>
      </w:tr>
      <w:tr w:rsidR="00A90A13" w:rsidRPr="007F4C59" w14:paraId="76D991CC" w14:textId="77777777" w:rsidTr="00481C06">
        <w:trPr>
          <w:cantSplit/>
        </w:trPr>
        <w:tc>
          <w:tcPr>
            <w:tcW w:w="4465" w:type="dxa"/>
          </w:tcPr>
          <w:p w14:paraId="76D991C9" w14:textId="77777777" w:rsidR="00A90A13" w:rsidRPr="00705B12" w:rsidRDefault="00A90A13" w:rsidP="00481C06">
            <w:pPr>
              <w:spacing w:after="0"/>
              <w:rPr>
                <w:rFonts w:cs="Arial"/>
                <w:sz w:val="20"/>
                <w:szCs w:val="20"/>
              </w:rPr>
            </w:pPr>
            <w:r>
              <w:rPr>
                <w:rFonts w:eastAsia="Times New Roman" w:cs="Arial"/>
                <w:color w:val="000000"/>
                <w:sz w:val="20"/>
                <w:szCs w:val="20"/>
                <w:lang w:eastAsia="da-DK"/>
              </w:rPr>
              <w:t>Kontrol af hvorvidt Forventet Indbetaling ID fi</w:t>
            </w:r>
            <w:r>
              <w:rPr>
                <w:rFonts w:eastAsia="Times New Roman" w:cs="Arial"/>
                <w:color w:val="000000"/>
                <w:sz w:val="20"/>
                <w:szCs w:val="20"/>
                <w:lang w:eastAsia="da-DK"/>
              </w:rPr>
              <w:t>n</w:t>
            </w:r>
            <w:r>
              <w:rPr>
                <w:rFonts w:eastAsia="Times New Roman" w:cs="Arial"/>
                <w:color w:val="000000"/>
                <w:sz w:val="20"/>
                <w:szCs w:val="20"/>
                <w:lang w:eastAsia="da-DK"/>
              </w:rPr>
              <w:t>des</w:t>
            </w:r>
          </w:p>
        </w:tc>
        <w:tc>
          <w:tcPr>
            <w:tcW w:w="792" w:type="dxa"/>
          </w:tcPr>
          <w:p w14:paraId="76D991CA" w14:textId="77777777" w:rsidR="00A90A13" w:rsidRPr="00491009" w:rsidRDefault="00A90A13" w:rsidP="00481C06">
            <w:pPr>
              <w:spacing w:after="0"/>
              <w:rPr>
                <w:rFonts w:cs="Arial"/>
                <w:sz w:val="20"/>
                <w:szCs w:val="20"/>
              </w:rPr>
            </w:pPr>
            <w:r>
              <w:rPr>
                <w:rFonts w:cs="Arial"/>
                <w:sz w:val="20"/>
                <w:szCs w:val="20"/>
              </w:rPr>
              <w:t>019</w:t>
            </w:r>
          </w:p>
        </w:tc>
        <w:tc>
          <w:tcPr>
            <w:tcW w:w="3888" w:type="dxa"/>
          </w:tcPr>
          <w:p w14:paraId="76D991CB" w14:textId="77777777" w:rsidR="00A90A13" w:rsidRPr="00491009" w:rsidRDefault="00B276E4" w:rsidP="00481C06">
            <w:pPr>
              <w:spacing w:after="0"/>
              <w:rPr>
                <w:rFonts w:cs="Arial"/>
                <w:sz w:val="20"/>
                <w:szCs w:val="20"/>
              </w:rPr>
            </w:pPr>
            <w:r>
              <w:rPr>
                <w:rFonts w:eastAsia="Times New Roman" w:cs="Arial"/>
                <w:color w:val="000000"/>
                <w:sz w:val="20"/>
                <w:szCs w:val="20"/>
                <w:lang w:eastAsia="da-DK"/>
              </w:rPr>
              <w:t>Besked om at Forventet Indbetaling ID ikke findes</w:t>
            </w:r>
          </w:p>
        </w:tc>
      </w:tr>
      <w:tr w:rsidR="007C574D" w:rsidRPr="007F4C59" w14:paraId="76D991D0" w14:textId="77777777" w:rsidTr="00481C06">
        <w:trPr>
          <w:cantSplit/>
        </w:trPr>
        <w:tc>
          <w:tcPr>
            <w:tcW w:w="4465" w:type="dxa"/>
          </w:tcPr>
          <w:p w14:paraId="76D991CD" w14:textId="77777777" w:rsidR="007C574D" w:rsidRPr="00705B12" w:rsidRDefault="007C574D" w:rsidP="00481C06">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14:paraId="76D991CE" w14:textId="77777777" w:rsidR="007C574D" w:rsidRPr="00491009" w:rsidRDefault="007C574D" w:rsidP="00481C06">
            <w:pPr>
              <w:spacing w:after="0"/>
              <w:rPr>
                <w:rFonts w:cs="Arial"/>
                <w:sz w:val="20"/>
                <w:szCs w:val="20"/>
              </w:rPr>
            </w:pPr>
            <w:r>
              <w:rPr>
                <w:rFonts w:cs="Arial"/>
                <w:sz w:val="20"/>
                <w:szCs w:val="20"/>
              </w:rPr>
              <w:t>005</w:t>
            </w:r>
          </w:p>
        </w:tc>
        <w:tc>
          <w:tcPr>
            <w:tcW w:w="3888" w:type="dxa"/>
          </w:tcPr>
          <w:p w14:paraId="76D991CF" w14:textId="77777777" w:rsidR="007C574D" w:rsidRPr="00491009" w:rsidRDefault="007C574D" w:rsidP="00481C06">
            <w:pPr>
              <w:spacing w:after="0"/>
              <w:rPr>
                <w:rFonts w:cs="Arial"/>
                <w:sz w:val="20"/>
                <w:szCs w:val="20"/>
              </w:rPr>
            </w:pPr>
            <w:r>
              <w:rPr>
                <w:rFonts w:eastAsia="Times New Roman" w:cs="Arial"/>
                <w:color w:val="000000"/>
                <w:sz w:val="20"/>
                <w:szCs w:val="20"/>
                <w:lang w:eastAsia="da-DK"/>
              </w:rPr>
              <w:t>Besked om at kunde ikke findes</w:t>
            </w:r>
          </w:p>
        </w:tc>
      </w:tr>
      <w:tr w:rsidR="00EE4953" w:rsidRPr="007F4C59" w14:paraId="76D991D4" w14:textId="77777777" w:rsidTr="00481C06">
        <w:trPr>
          <w:cantSplit/>
        </w:trPr>
        <w:tc>
          <w:tcPr>
            <w:tcW w:w="4465" w:type="dxa"/>
          </w:tcPr>
          <w:p w14:paraId="76D991D1" w14:textId="77777777" w:rsidR="00EE4953" w:rsidRPr="00705B12" w:rsidRDefault="00EE4953" w:rsidP="00481C06">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14:paraId="76D991D2" w14:textId="77777777" w:rsidR="00EE4953" w:rsidRPr="00491009" w:rsidRDefault="00EE4953" w:rsidP="00481C06">
            <w:pPr>
              <w:spacing w:after="0"/>
              <w:rPr>
                <w:rFonts w:cs="Arial"/>
                <w:sz w:val="20"/>
                <w:szCs w:val="20"/>
              </w:rPr>
            </w:pPr>
            <w:r>
              <w:rPr>
                <w:rFonts w:cs="Arial"/>
                <w:sz w:val="20"/>
                <w:szCs w:val="20"/>
              </w:rPr>
              <w:t>007</w:t>
            </w:r>
          </w:p>
        </w:tc>
        <w:tc>
          <w:tcPr>
            <w:tcW w:w="3888" w:type="dxa"/>
          </w:tcPr>
          <w:p w14:paraId="76D991D3" w14:textId="77777777" w:rsidR="00EE4953" w:rsidRPr="00491009" w:rsidRDefault="00EE4953" w:rsidP="00481C06">
            <w:pPr>
              <w:spacing w:after="0"/>
              <w:rPr>
                <w:rFonts w:cs="Arial"/>
                <w:sz w:val="20"/>
                <w:szCs w:val="20"/>
              </w:rPr>
            </w:pPr>
            <w:r>
              <w:rPr>
                <w:rFonts w:eastAsia="Times New Roman" w:cs="Arial"/>
                <w:color w:val="000000"/>
                <w:sz w:val="20"/>
                <w:szCs w:val="20"/>
                <w:lang w:eastAsia="da-DK"/>
              </w:rPr>
              <w:t>Besked om at fordring ikke findes</w:t>
            </w:r>
          </w:p>
        </w:tc>
      </w:tr>
    </w:tbl>
    <w:p w14:paraId="76D991D5" w14:textId="77777777" w:rsidR="006D18B8" w:rsidRDefault="006D18B8" w:rsidP="006D18B8"/>
    <w:p w14:paraId="76D991D6" w14:textId="77777777" w:rsidR="0067638A" w:rsidRPr="00673B31" w:rsidRDefault="0067638A" w:rsidP="0067638A">
      <w:pPr>
        <w:pStyle w:val="Overskrift2"/>
        <w:numPr>
          <w:ilvl w:val="1"/>
          <w:numId w:val="7"/>
        </w:numPr>
        <w:tabs>
          <w:tab w:val="clear" w:pos="964"/>
          <w:tab w:val="num" w:pos="0"/>
        </w:tabs>
        <w:ind w:left="0"/>
        <w:rPr>
          <w:lang w:val="en-US"/>
        </w:rPr>
      </w:pPr>
      <w:bookmarkStart w:id="94" w:name="_Toc314563907"/>
      <w:proofErr w:type="spellStart"/>
      <w:r w:rsidRPr="00673B31">
        <w:rPr>
          <w:lang w:val="en-US"/>
        </w:rPr>
        <w:t>DMIKontoUdbetalingOpret</w:t>
      </w:r>
      <w:bookmarkEnd w:id="94"/>
      <w:proofErr w:type="spellEnd"/>
    </w:p>
    <w:p w14:paraId="76D991D7" w14:textId="77777777" w:rsidR="0067638A" w:rsidRDefault="0067638A" w:rsidP="0067638A">
      <w:r w:rsidRPr="00E76AA4">
        <w:t>Følgende vali</w:t>
      </w:r>
      <w:r>
        <w:t xml:space="preserve">deringer foretages I </w:t>
      </w:r>
      <w:proofErr w:type="spellStart"/>
      <w:r>
        <w:t>DMKontoUdbetalingOpret</w:t>
      </w:r>
      <w:proofErr w:type="spellEnd"/>
    </w:p>
    <w:p w14:paraId="76D991D8" w14:textId="77777777" w:rsidR="00AE65AE" w:rsidRPr="00424EDE" w:rsidRDefault="00AE65AE" w:rsidP="00AE65AE"/>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AE65AE" w:rsidRPr="00B511F8" w14:paraId="76D991DC" w14:textId="77777777" w:rsidTr="006F65C5">
        <w:trPr>
          <w:cantSplit/>
          <w:tblHeader/>
        </w:trPr>
        <w:tc>
          <w:tcPr>
            <w:tcW w:w="4105" w:type="dxa"/>
            <w:shd w:val="pct20" w:color="000000" w:fill="FFFFFF"/>
          </w:tcPr>
          <w:p w14:paraId="76D991D9" w14:textId="77777777" w:rsidR="00AE65AE" w:rsidRPr="00385249" w:rsidRDefault="00AE65AE"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14:paraId="76D991DA" w14:textId="77777777" w:rsidR="00AE65AE" w:rsidRDefault="00AE65AE"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14:paraId="76D991DB" w14:textId="77777777" w:rsidR="00AE65AE" w:rsidRPr="00385249" w:rsidRDefault="00AE65AE"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AE65AE" w:rsidRPr="007F4C59" w14:paraId="76D991E1" w14:textId="77777777" w:rsidTr="006F65C5">
        <w:trPr>
          <w:cantSplit/>
        </w:trPr>
        <w:tc>
          <w:tcPr>
            <w:tcW w:w="4105" w:type="dxa"/>
          </w:tcPr>
          <w:p w14:paraId="76D991DD" w14:textId="77777777" w:rsidR="00AE65AE" w:rsidRPr="008F69D5" w:rsidRDefault="00AE65AE" w:rsidP="006F65C5">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r>
              <w:rPr>
                <w:rFonts w:cs="Arial"/>
                <w:sz w:val="20"/>
                <w:szCs w:val="20"/>
              </w:rPr>
              <w:t xml:space="preserve"> (såfremt det er fremsendt)</w:t>
            </w:r>
          </w:p>
        </w:tc>
        <w:tc>
          <w:tcPr>
            <w:tcW w:w="1152" w:type="dxa"/>
          </w:tcPr>
          <w:p w14:paraId="76D991DE" w14:textId="77777777" w:rsidR="00AE65AE" w:rsidRPr="008F69D5" w:rsidRDefault="00AE65AE" w:rsidP="006F65C5">
            <w:pPr>
              <w:spacing w:after="0"/>
              <w:rPr>
                <w:rFonts w:cs="Arial"/>
                <w:sz w:val="20"/>
                <w:szCs w:val="20"/>
              </w:rPr>
            </w:pPr>
            <w:r w:rsidRPr="008F69D5">
              <w:rPr>
                <w:rFonts w:cs="Arial"/>
                <w:sz w:val="20"/>
                <w:szCs w:val="20"/>
              </w:rPr>
              <w:t>001</w:t>
            </w:r>
          </w:p>
        </w:tc>
        <w:tc>
          <w:tcPr>
            <w:tcW w:w="3888" w:type="dxa"/>
          </w:tcPr>
          <w:p w14:paraId="76D991DF" w14:textId="77777777" w:rsidR="00AE65AE" w:rsidRDefault="00AE65AE" w:rsidP="006F65C5">
            <w:pPr>
              <w:spacing w:after="0"/>
              <w:rPr>
                <w:rFonts w:cs="Arial"/>
                <w:sz w:val="20"/>
                <w:szCs w:val="20"/>
              </w:rPr>
            </w:pPr>
            <w:r>
              <w:rPr>
                <w:rFonts w:cs="Arial"/>
                <w:sz w:val="20"/>
                <w:szCs w:val="20"/>
              </w:rPr>
              <w:t>Opdatering afvises</w:t>
            </w:r>
          </w:p>
          <w:p w14:paraId="76D991E0" w14:textId="77777777" w:rsidR="002F6122" w:rsidRPr="008F69D5" w:rsidRDefault="002F6122" w:rsidP="006F65C5">
            <w:pPr>
              <w:spacing w:after="0"/>
              <w:rPr>
                <w:rFonts w:cs="Arial"/>
                <w:sz w:val="20"/>
                <w:szCs w:val="20"/>
              </w:rPr>
            </w:pPr>
          </w:p>
        </w:tc>
      </w:tr>
      <w:tr w:rsidR="002F6122" w:rsidRPr="007F4C59" w14:paraId="76D991E5" w14:textId="77777777" w:rsidTr="006F65C5">
        <w:trPr>
          <w:cantSplit/>
        </w:trPr>
        <w:tc>
          <w:tcPr>
            <w:tcW w:w="4105" w:type="dxa"/>
          </w:tcPr>
          <w:p w14:paraId="76D991E2" w14:textId="77777777" w:rsidR="002F6122" w:rsidRPr="008F69D5" w:rsidRDefault="002F6122" w:rsidP="006F65C5">
            <w:pPr>
              <w:spacing w:after="0"/>
              <w:rPr>
                <w:rFonts w:cs="Arial"/>
                <w:sz w:val="20"/>
                <w:szCs w:val="20"/>
              </w:rPr>
            </w:pPr>
            <w:r>
              <w:rPr>
                <w:rFonts w:cs="Arial"/>
                <w:sz w:val="18"/>
              </w:rPr>
              <w:t xml:space="preserve">Kontrol af </w:t>
            </w:r>
            <w:proofErr w:type="spellStart"/>
            <w:r>
              <w:rPr>
                <w:rFonts w:cs="Arial"/>
                <w:sz w:val="18"/>
              </w:rPr>
              <w:t>DMIUdbetalingStatus</w:t>
            </w:r>
            <w:proofErr w:type="spellEnd"/>
            <w:r>
              <w:rPr>
                <w:rFonts w:cs="Arial"/>
                <w:sz w:val="18"/>
              </w:rPr>
              <w:t>. Såfremt element sendes, er det kun værdierne AFVENTGODK og MASSEGODK der er gyldig</w:t>
            </w:r>
          </w:p>
        </w:tc>
        <w:tc>
          <w:tcPr>
            <w:tcW w:w="1152" w:type="dxa"/>
          </w:tcPr>
          <w:p w14:paraId="76D991E3" w14:textId="77777777" w:rsidR="002F6122" w:rsidRPr="008F69D5" w:rsidRDefault="002F6122" w:rsidP="006F65C5">
            <w:pPr>
              <w:spacing w:after="0"/>
              <w:rPr>
                <w:rFonts w:cs="Arial"/>
                <w:sz w:val="20"/>
                <w:szCs w:val="20"/>
              </w:rPr>
            </w:pPr>
            <w:r>
              <w:rPr>
                <w:rFonts w:cs="Arial"/>
                <w:sz w:val="20"/>
                <w:szCs w:val="20"/>
              </w:rPr>
              <w:t>002</w:t>
            </w:r>
          </w:p>
        </w:tc>
        <w:tc>
          <w:tcPr>
            <w:tcW w:w="3888" w:type="dxa"/>
          </w:tcPr>
          <w:p w14:paraId="76D991E4" w14:textId="77777777" w:rsidR="002F6122" w:rsidRDefault="002F6122" w:rsidP="006F65C5">
            <w:pPr>
              <w:spacing w:after="0"/>
              <w:rPr>
                <w:rFonts w:cs="Arial"/>
                <w:sz w:val="20"/>
                <w:szCs w:val="20"/>
              </w:rPr>
            </w:pPr>
            <w:r>
              <w:rPr>
                <w:rFonts w:cs="Arial"/>
                <w:sz w:val="20"/>
                <w:szCs w:val="20"/>
              </w:rPr>
              <w:t>Opdatering afvises</w:t>
            </w:r>
          </w:p>
        </w:tc>
      </w:tr>
    </w:tbl>
    <w:p w14:paraId="76D991E6" w14:textId="77777777" w:rsidR="00AE65AE" w:rsidRPr="00424EDE" w:rsidRDefault="00AE65AE" w:rsidP="00AE65AE"/>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7638A" w:rsidRPr="00B511F8" w14:paraId="76D991EA" w14:textId="77777777" w:rsidTr="0067638A">
        <w:trPr>
          <w:cantSplit/>
          <w:tblHeader/>
        </w:trPr>
        <w:tc>
          <w:tcPr>
            <w:tcW w:w="4465" w:type="dxa"/>
            <w:shd w:val="pct20" w:color="000000" w:fill="FFFFFF"/>
          </w:tcPr>
          <w:p w14:paraId="76D991E7" w14:textId="77777777" w:rsidR="0067638A" w:rsidRPr="00385249" w:rsidRDefault="0067638A" w:rsidP="0067638A">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1E8" w14:textId="77777777" w:rsidR="0067638A" w:rsidRDefault="0067638A" w:rsidP="0067638A">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1E9" w14:textId="77777777" w:rsidR="0067638A" w:rsidRPr="00385249" w:rsidRDefault="0067638A" w:rsidP="0067638A">
            <w:pPr>
              <w:widowControl w:val="0"/>
              <w:tabs>
                <w:tab w:val="right" w:leader="dot" w:pos="9355"/>
              </w:tabs>
              <w:spacing w:after="0" w:line="280" w:lineRule="exact"/>
              <w:rPr>
                <w:b/>
                <w:lang w:val="en-US"/>
              </w:rPr>
            </w:pPr>
            <w:proofErr w:type="spellStart"/>
            <w:r>
              <w:rPr>
                <w:b/>
                <w:lang w:val="en-US"/>
              </w:rPr>
              <w:t>Reaktion</w:t>
            </w:r>
            <w:proofErr w:type="spellEnd"/>
          </w:p>
        </w:tc>
      </w:tr>
      <w:tr w:rsidR="0067638A" w:rsidRPr="00491009" w14:paraId="76D991EE" w14:textId="77777777" w:rsidTr="0067638A">
        <w:trPr>
          <w:cantSplit/>
        </w:trPr>
        <w:tc>
          <w:tcPr>
            <w:tcW w:w="4465" w:type="dxa"/>
          </w:tcPr>
          <w:p w14:paraId="76D991EB" w14:textId="77777777" w:rsidR="0067638A" w:rsidRPr="00705B12" w:rsidRDefault="0067638A" w:rsidP="0067638A">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14:paraId="76D991EC" w14:textId="77777777" w:rsidR="0067638A" w:rsidRPr="00491009" w:rsidRDefault="0067638A" w:rsidP="0067638A">
            <w:pPr>
              <w:spacing w:after="0"/>
              <w:rPr>
                <w:rFonts w:cs="Arial"/>
                <w:sz w:val="20"/>
                <w:szCs w:val="20"/>
              </w:rPr>
            </w:pPr>
            <w:r>
              <w:rPr>
                <w:rFonts w:cs="Arial"/>
                <w:sz w:val="20"/>
                <w:szCs w:val="20"/>
              </w:rPr>
              <w:t>007</w:t>
            </w:r>
          </w:p>
        </w:tc>
        <w:tc>
          <w:tcPr>
            <w:tcW w:w="3888" w:type="dxa"/>
          </w:tcPr>
          <w:p w14:paraId="76D991ED" w14:textId="77777777" w:rsidR="0067638A" w:rsidRPr="00491009" w:rsidRDefault="0067638A" w:rsidP="0067638A">
            <w:pPr>
              <w:spacing w:after="0"/>
              <w:rPr>
                <w:rFonts w:cs="Arial"/>
                <w:sz w:val="20"/>
                <w:szCs w:val="20"/>
              </w:rPr>
            </w:pPr>
            <w:r>
              <w:rPr>
                <w:rFonts w:eastAsia="Times New Roman" w:cs="Arial"/>
                <w:color w:val="000000"/>
                <w:sz w:val="20"/>
                <w:szCs w:val="20"/>
                <w:lang w:eastAsia="da-DK"/>
              </w:rPr>
              <w:t>Opdatering afvises</w:t>
            </w:r>
          </w:p>
        </w:tc>
      </w:tr>
      <w:tr w:rsidR="0067638A" w:rsidRPr="00491009" w14:paraId="76D991F2" w14:textId="77777777" w:rsidTr="0067638A">
        <w:trPr>
          <w:cantSplit/>
        </w:trPr>
        <w:tc>
          <w:tcPr>
            <w:tcW w:w="4465" w:type="dxa"/>
          </w:tcPr>
          <w:p w14:paraId="76D991EF" w14:textId="77777777" w:rsidR="0067638A" w:rsidRPr="00705B12" w:rsidRDefault="0067638A" w:rsidP="0067638A">
            <w:pPr>
              <w:spacing w:after="0"/>
              <w:rPr>
                <w:rFonts w:cs="Arial"/>
                <w:sz w:val="20"/>
                <w:szCs w:val="20"/>
              </w:rPr>
            </w:pPr>
            <w:r>
              <w:rPr>
                <w:rFonts w:eastAsia="Times New Roman" w:cs="Arial"/>
                <w:color w:val="000000"/>
                <w:sz w:val="20"/>
                <w:szCs w:val="20"/>
                <w:lang w:eastAsia="da-DK"/>
              </w:rPr>
              <w:t>Kontrol af hvorvidt kundenummer findes</w:t>
            </w:r>
          </w:p>
        </w:tc>
        <w:tc>
          <w:tcPr>
            <w:tcW w:w="792" w:type="dxa"/>
          </w:tcPr>
          <w:p w14:paraId="76D991F0" w14:textId="77777777" w:rsidR="0067638A" w:rsidRPr="00491009" w:rsidRDefault="0067638A" w:rsidP="0067638A">
            <w:pPr>
              <w:spacing w:after="0"/>
              <w:rPr>
                <w:rFonts w:cs="Arial"/>
                <w:sz w:val="20"/>
                <w:szCs w:val="20"/>
              </w:rPr>
            </w:pPr>
            <w:r>
              <w:rPr>
                <w:rFonts w:cs="Arial"/>
                <w:sz w:val="20"/>
                <w:szCs w:val="20"/>
              </w:rPr>
              <w:t>018</w:t>
            </w:r>
          </w:p>
        </w:tc>
        <w:tc>
          <w:tcPr>
            <w:tcW w:w="3888" w:type="dxa"/>
          </w:tcPr>
          <w:p w14:paraId="76D991F1" w14:textId="77777777" w:rsidR="0067638A" w:rsidRPr="00491009" w:rsidRDefault="0067638A" w:rsidP="0067638A">
            <w:pPr>
              <w:spacing w:after="0"/>
              <w:rPr>
                <w:rFonts w:cs="Arial"/>
                <w:sz w:val="20"/>
                <w:szCs w:val="20"/>
              </w:rPr>
            </w:pPr>
            <w:r>
              <w:rPr>
                <w:rFonts w:eastAsia="Times New Roman" w:cs="Arial"/>
                <w:color w:val="000000"/>
                <w:sz w:val="20"/>
                <w:szCs w:val="20"/>
                <w:lang w:eastAsia="da-DK"/>
              </w:rPr>
              <w:t>Opdatering afvises</w:t>
            </w:r>
          </w:p>
        </w:tc>
      </w:tr>
      <w:tr w:rsidR="00E21BB3" w:rsidRPr="00491009" w14:paraId="76D991F6" w14:textId="77777777" w:rsidTr="0067638A">
        <w:trPr>
          <w:cantSplit/>
        </w:trPr>
        <w:tc>
          <w:tcPr>
            <w:tcW w:w="4465" w:type="dxa"/>
          </w:tcPr>
          <w:p w14:paraId="76D991F3" w14:textId="77777777" w:rsidR="00E21BB3" w:rsidRDefault="00E21BB3" w:rsidP="0067638A">
            <w:pPr>
              <w:spacing w:after="0"/>
              <w:rPr>
                <w:rFonts w:eastAsia="Times New Roman" w:cs="Arial"/>
                <w:color w:val="000000"/>
                <w:sz w:val="20"/>
                <w:szCs w:val="20"/>
                <w:lang w:eastAsia="da-DK"/>
              </w:rPr>
            </w:pPr>
            <w:r w:rsidRPr="008156FD">
              <w:rPr>
                <w:rFonts w:eastAsia="Times New Roman" w:cs="Arial"/>
                <w:color w:val="000000"/>
                <w:sz w:val="20"/>
                <w:szCs w:val="20"/>
                <w:lang w:eastAsia="da-DK"/>
              </w:rPr>
              <w:t xml:space="preserve">Kontrol af hvorvidt </w:t>
            </w:r>
            <w:proofErr w:type="spellStart"/>
            <w:r w:rsidRPr="008156FD">
              <w:rPr>
                <w:rFonts w:eastAsia="Times New Roman" w:cs="Arial"/>
                <w:color w:val="000000"/>
                <w:sz w:val="20"/>
                <w:szCs w:val="20"/>
                <w:lang w:eastAsia="da-DK"/>
              </w:rPr>
              <w:t>TransaktionDækningEl</w:t>
            </w:r>
            <w:r w:rsidRPr="008156FD">
              <w:rPr>
                <w:rFonts w:eastAsia="Times New Roman" w:cs="Arial"/>
                <w:color w:val="000000"/>
                <w:sz w:val="20"/>
                <w:szCs w:val="20"/>
                <w:lang w:eastAsia="da-DK"/>
              </w:rPr>
              <w:t>e</w:t>
            </w:r>
            <w:r w:rsidRPr="008156FD">
              <w:rPr>
                <w:rFonts w:eastAsia="Times New Roman" w:cs="Arial"/>
                <w:color w:val="000000"/>
                <w:sz w:val="20"/>
                <w:szCs w:val="20"/>
                <w:lang w:eastAsia="da-DK"/>
              </w:rPr>
              <w:t>mentListe</w:t>
            </w:r>
            <w:proofErr w:type="spellEnd"/>
            <w:r w:rsidRPr="008156FD">
              <w:rPr>
                <w:rFonts w:eastAsia="Times New Roman" w:cs="Arial"/>
                <w:color w:val="000000"/>
                <w:sz w:val="20"/>
                <w:szCs w:val="20"/>
                <w:lang w:eastAsia="da-DK"/>
              </w:rPr>
              <w:t xml:space="preserve"> indeholder andet end indbetalinger</w:t>
            </w:r>
          </w:p>
        </w:tc>
        <w:tc>
          <w:tcPr>
            <w:tcW w:w="792" w:type="dxa"/>
          </w:tcPr>
          <w:p w14:paraId="76D991F4" w14:textId="77777777" w:rsidR="00E21BB3" w:rsidRPr="008156FD" w:rsidRDefault="00E21BB3" w:rsidP="0067638A">
            <w:pPr>
              <w:spacing w:after="0"/>
              <w:rPr>
                <w:rFonts w:eastAsia="Times New Roman" w:cs="Arial"/>
                <w:color w:val="000000"/>
                <w:sz w:val="20"/>
                <w:szCs w:val="20"/>
                <w:lang w:eastAsia="da-DK"/>
              </w:rPr>
            </w:pPr>
            <w:r w:rsidRPr="008156FD">
              <w:rPr>
                <w:rFonts w:eastAsia="Times New Roman" w:cs="Arial"/>
                <w:color w:val="000000"/>
                <w:sz w:val="20"/>
                <w:szCs w:val="20"/>
                <w:lang w:eastAsia="da-DK"/>
              </w:rPr>
              <w:t>056</w:t>
            </w:r>
          </w:p>
        </w:tc>
        <w:tc>
          <w:tcPr>
            <w:tcW w:w="3888" w:type="dxa"/>
          </w:tcPr>
          <w:p w14:paraId="76D991F5" w14:textId="77777777" w:rsidR="00E21BB3" w:rsidRDefault="008156FD" w:rsidP="0067638A">
            <w:pPr>
              <w:spacing w:after="0"/>
              <w:rPr>
                <w:rFonts w:eastAsia="Times New Roman" w:cs="Arial"/>
                <w:color w:val="000000"/>
                <w:sz w:val="20"/>
                <w:szCs w:val="20"/>
                <w:lang w:eastAsia="da-DK"/>
              </w:rPr>
            </w:pPr>
            <w:r w:rsidRPr="008156FD">
              <w:rPr>
                <w:rFonts w:eastAsia="Times New Roman" w:cs="Arial"/>
                <w:color w:val="000000"/>
                <w:sz w:val="20"/>
                <w:szCs w:val="20"/>
                <w:lang w:eastAsia="da-DK"/>
              </w:rPr>
              <w:t>Opdatering afvises</w:t>
            </w:r>
          </w:p>
        </w:tc>
      </w:tr>
    </w:tbl>
    <w:p w14:paraId="76D991F7" w14:textId="77777777" w:rsidR="0067638A" w:rsidRDefault="0067638A" w:rsidP="006D18B8"/>
    <w:p w14:paraId="76D991F8" w14:textId="77777777" w:rsidR="004C59F5" w:rsidRPr="00DB6439" w:rsidRDefault="004C59F5" w:rsidP="004C59F5">
      <w:pPr>
        <w:pStyle w:val="Overskrift2"/>
        <w:numPr>
          <w:ilvl w:val="1"/>
          <w:numId w:val="7"/>
        </w:numPr>
        <w:tabs>
          <w:tab w:val="clear" w:pos="964"/>
          <w:tab w:val="num" w:pos="0"/>
        </w:tabs>
        <w:ind w:left="0"/>
        <w:rPr>
          <w:lang w:val="en-US"/>
        </w:rPr>
      </w:pPr>
      <w:bookmarkStart w:id="95" w:name="_Toc314563908"/>
      <w:proofErr w:type="spellStart"/>
      <w:r w:rsidRPr="00DB6439">
        <w:rPr>
          <w:lang w:val="en-US"/>
        </w:rPr>
        <w:lastRenderedPageBreak/>
        <w:t>DMIKontoUdbetalingAfgør</w:t>
      </w:r>
      <w:bookmarkEnd w:id="95"/>
      <w:proofErr w:type="spellEnd"/>
    </w:p>
    <w:p w14:paraId="76D991F9" w14:textId="77777777" w:rsidR="004C59F5" w:rsidRDefault="00CD70FD" w:rsidP="004C59F5">
      <w:r>
        <w:t xml:space="preserve">Servicen </w:t>
      </w:r>
      <w:proofErr w:type="spellStart"/>
      <w:r>
        <w:t>DMKontoUdbetalingAfgør</w:t>
      </w:r>
      <w:proofErr w:type="spellEnd"/>
      <w:r w:rsidR="004C59F5">
        <w:t xml:space="preserve"> er en asynkron service, og der vil derfor ikke komme et retursvar med resultatet af valideringerne, men valideringerne vil und</w:t>
      </w:r>
      <w:r w:rsidR="008F2321">
        <w:t>e</w:t>
      </w:r>
      <w:r w:rsidR="004C59F5">
        <w:t xml:space="preserve"> alle omstændigheder blive foretaget, og der skal så findes en procedure til kontrol af hvorvidt der er opstået fejl der kræver efterfølgende behandling.</w:t>
      </w:r>
    </w:p>
    <w:p w14:paraId="76D991FA" w14:textId="77777777" w:rsidR="004C59F5" w:rsidRDefault="004C59F5" w:rsidP="004C59F5">
      <w:r w:rsidRPr="00E76AA4">
        <w:t>Følgende vali</w:t>
      </w:r>
      <w:r>
        <w:t>deringer for</w:t>
      </w:r>
      <w:r w:rsidR="00CD70FD">
        <w:t xml:space="preserve">etages I </w:t>
      </w:r>
      <w:proofErr w:type="spellStart"/>
      <w:r w:rsidR="00CD70FD">
        <w:t>DMKontoUdbetalingAfgør</w:t>
      </w:r>
      <w:proofErr w:type="spellEnd"/>
    </w:p>
    <w:p w14:paraId="76D991FB" w14:textId="77777777" w:rsidR="004C59F5" w:rsidRPr="00424EDE" w:rsidRDefault="004C59F5" w:rsidP="004C59F5"/>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4C59F5" w:rsidRPr="00B511F8" w14:paraId="76D991FF" w14:textId="77777777" w:rsidTr="00FA4D91">
        <w:trPr>
          <w:cantSplit/>
          <w:tblHeader/>
        </w:trPr>
        <w:tc>
          <w:tcPr>
            <w:tcW w:w="4465" w:type="dxa"/>
            <w:shd w:val="pct20" w:color="000000" w:fill="FFFFFF"/>
          </w:tcPr>
          <w:p w14:paraId="76D991FC" w14:textId="77777777" w:rsidR="004C59F5" w:rsidRPr="00385249" w:rsidRDefault="004C59F5" w:rsidP="00FA4D91">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1FD" w14:textId="77777777" w:rsidR="004C59F5" w:rsidRDefault="004C59F5" w:rsidP="00FA4D91">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1FE" w14:textId="77777777" w:rsidR="004C59F5" w:rsidRPr="00385249" w:rsidRDefault="004C59F5" w:rsidP="00FA4D91">
            <w:pPr>
              <w:widowControl w:val="0"/>
              <w:tabs>
                <w:tab w:val="right" w:leader="dot" w:pos="9355"/>
              </w:tabs>
              <w:spacing w:after="0" w:line="280" w:lineRule="exact"/>
              <w:rPr>
                <w:b/>
                <w:lang w:val="en-US"/>
              </w:rPr>
            </w:pPr>
            <w:proofErr w:type="spellStart"/>
            <w:r>
              <w:rPr>
                <w:b/>
                <w:lang w:val="en-US"/>
              </w:rPr>
              <w:t>Reaktion</w:t>
            </w:r>
            <w:proofErr w:type="spellEnd"/>
          </w:p>
        </w:tc>
      </w:tr>
      <w:tr w:rsidR="004C59F5" w:rsidRPr="00491009" w14:paraId="76D99203" w14:textId="77777777" w:rsidTr="00FA4D91">
        <w:trPr>
          <w:cantSplit/>
        </w:trPr>
        <w:tc>
          <w:tcPr>
            <w:tcW w:w="4465" w:type="dxa"/>
          </w:tcPr>
          <w:p w14:paraId="76D99200" w14:textId="77777777" w:rsidR="004C59F5" w:rsidRPr="00705B12" w:rsidRDefault="004C59F5" w:rsidP="00FA4D91">
            <w:pPr>
              <w:spacing w:after="0"/>
              <w:rPr>
                <w:rFonts w:cs="Arial"/>
                <w:sz w:val="20"/>
                <w:szCs w:val="20"/>
              </w:rPr>
            </w:pPr>
            <w:r>
              <w:rPr>
                <w:rFonts w:eastAsia="Times New Roman" w:cs="Arial"/>
                <w:color w:val="000000"/>
                <w:sz w:val="20"/>
                <w:szCs w:val="20"/>
                <w:lang w:eastAsia="da-DK"/>
              </w:rPr>
              <w:t>Kontrol af hvorvidt kundenummer findes</w:t>
            </w:r>
          </w:p>
        </w:tc>
        <w:tc>
          <w:tcPr>
            <w:tcW w:w="792" w:type="dxa"/>
          </w:tcPr>
          <w:p w14:paraId="76D99201" w14:textId="77777777" w:rsidR="004C59F5" w:rsidRPr="00491009" w:rsidRDefault="004C59F5" w:rsidP="00FA4D91">
            <w:pPr>
              <w:spacing w:after="0"/>
              <w:rPr>
                <w:rFonts w:cs="Arial"/>
                <w:sz w:val="20"/>
                <w:szCs w:val="20"/>
              </w:rPr>
            </w:pPr>
            <w:r>
              <w:rPr>
                <w:rFonts w:cs="Arial"/>
                <w:sz w:val="20"/>
                <w:szCs w:val="20"/>
              </w:rPr>
              <w:t>018</w:t>
            </w:r>
          </w:p>
        </w:tc>
        <w:tc>
          <w:tcPr>
            <w:tcW w:w="3888" w:type="dxa"/>
          </w:tcPr>
          <w:p w14:paraId="76D99202" w14:textId="77777777" w:rsidR="004C59F5" w:rsidRPr="00491009" w:rsidRDefault="004C59F5" w:rsidP="00FA4D91">
            <w:pPr>
              <w:spacing w:after="0"/>
              <w:rPr>
                <w:rFonts w:cs="Arial"/>
                <w:sz w:val="20"/>
                <w:szCs w:val="20"/>
              </w:rPr>
            </w:pPr>
            <w:r>
              <w:rPr>
                <w:rFonts w:eastAsia="Times New Roman" w:cs="Arial"/>
                <w:color w:val="000000"/>
                <w:sz w:val="20"/>
                <w:szCs w:val="20"/>
                <w:lang w:eastAsia="da-DK"/>
              </w:rPr>
              <w:t>Opdatering afvises</w:t>
            </w:r>
          </w:p>
        </w:tc>
      </w:tr>
      <w:tr w:rsidR="004C59F5" w:rsidRPr="007F4C59" w14:paraId="76D99207" w14:textId="77777777" w:rsidTr="00FA4D91">
        <w:trPr>
          <w:cantSplit/>
        </w:trPr>
        <w:tc>
          <w:tcPr>
            <w:tcW w:w="4465" w:type="dxa"/>
          </w:tcPr>
          <w:p w14:paraId="76D99204" w14:textId="77777777" w:rsidR="004C59F5" w:rsidRPr="00705B12" w:rsidRDefault="00CE75F5" w:rsidP="00FA4D91">
            <w:pPr>
              <w:spacing w:after="0"/>
              <w:rPr>
                <w:rFonts w:cs="Arial"/>
                <w:sz w:val="20"/>
                <w:szCs w:val="20"/>
              </w:rPr>
            </w:pPr>
            <w:r>
              <w:rPr>
                <w:rFonts w:cs="Arial"/>
                <w:sz w:val="18"/>
              </w:rPr>
              <w:t xml:space="preserve">Kontrol af hvorvidt </w:t>
            </w:r>
            <w:proofErr w:type="spellStart"/>
            <w:r>
              <w:rPr>
                <w:rFonts w:cs="Arial"/>
                <w:sz w:val="18"/>
              </w:rPr>
              <w:t>DMIUdbetalingID</w:t>
            </w:r>
            <w:proofErr w:type="spellEnd"/>
            <w:r>
              <w:rPr>
                <w:rFonts w:cs="Arial"/>
                <w:sz w:val="18"/>
              </w:rPr>
              <w:t xml:space="preserve"> findes</w:t>
            </w:r>
          </w:p>
        </w:tc>
        <w:tc>
          <w:tcPr>
            <w:tcW w:w="792" w:type="dxa"/>
          </w:tcPr>
          <w:p w14:paraId="76D99205" w14:textId="77777777" w:rsidR="004C59F5" w:rsidRPr="00491009" w:rsidRDefault="00E96F71" w:rsidP="00FA4D91">
            <w:pPr>
              <w:spacing w:after="0"/>
              <w:rPr>
                <w:rFonts w:cs="Arial"/>
                <w:sz w:val="20"/>
                <w:szCs w:val="20"/>
              </w:rPr>
            </w:pPr>
            <w:r>
              <w:rPr>
                <w:rFonts w:cs="Arial"/>
                <w:sz w:val="20"/>
                <w:szCs w:val="20"/>
              </w:rPr>
              <w:t>031</w:t>
            </w:r>
          </w:p>
        </w:tc>
        <w:tc>
          <w:tcPr>
            <w:tcW w:w="3888" w:type="dxa"/>
          </w:tcPr>
          <w:p w14:paraId="76D99206" w14:textId="77777777" w:rsidR="004C59F5" w:rsidRPr="00491009" w:rsidRDefault="004C59F5" w:rsidP="00FA4D91">
            <w:pPr>
              <w:spacing w:after="0"/>
              <w:rPr>
                <w:rFonts w:cs="Arial"/>
                <w:sz w:val="20"/>
                <w:szCs w:val="20"/>
              </w:rPr>
            </w:pPr>
            <w:r>
              <w:rPr>
                <w:rFonts w:eastAsia="Times New Roman" w:cs="Arial"/>
                <w:color w:val="000000"/>
                <w:sz w:val="20"/>
                <w:szCs w:val="20"/>
                <w:lang w:eastAsia="da-DK"/>
              </w:rPr>
              <w:t>Opdatering afvises</w:t>
            </w:r>
          </w:p>
        </w:tc>
      </w:tr>
      <w:tr w:rsidR="00EC0071" w:rsidRPr="007F4C59" w14:paraId="76D9920B" w14:textId="77777777" w:rsidTr="00FA4D91">
        <w:trPr>
          <w:cantSplit/>
        </w:trPr>
        <w:tc>
          <w:tcPr>
            <w:tcW w:w="4465" w:type="dxa"/>
          </w:tcPr>
          <w:p w14:paraId="76D99208" w14:textId="77777777" w:rsidR="00EC0071" w:rsidRPr="007F4C59" w:rsidRDefault="00EC0071" w:rsidP="00FA4D91">
            <w:pPr>
              <w:spacing w:after="0"/>
              <w:rPr>
                <w:rFonts w:cs="Arial"/>
                <w:sz w:val="20"/>
                <w:szCs w:val="20"/>
              </w:rPr>
            </w:pPr>
            <w:r>
              <w:rPr>
                <w:rFonts w:cs="Arial"/>
                <w:sz w:val="20"/>
                <w:szCs w:val="20"/>
              </w:rPr>
              <w:t>Validering af diverse koder samt teknisk fejl ved opdatering</w:t>
            </w:r>
          </w:p>
        </w:tc>
        <w:tc>
          <w:tcPr>
            <w:tcW w:w="792" w:type="dxa"/>
          </w:tcPr>
          <w:p w14:paraId="76D99209" w14:textId="77777777" w:rsidR="00EC0071" w:rsidRPr="00491009" w:rsidRDefault="00EC0071" w:rsidP="00FA4D91">
            <w:pPr>
              <w:spacing w:after="0"/>
              <w:rPr>
                <w:rFonts w:cs="Arial"/>
                <w:sz w:val="20"/>
                <w:szCs w:val="20"/>
              </w:rPr>
            </w:pPr>
            <w:r>
              <w:rPr>
                <w:rFonts w:cs="Arial"/>
                <w:sz w:val="20"/>
                <w:szCs w:val="20"/>
              </w:rPr>
              <w:t>907</w:t>
            </w:r>
          </w:p>
        </w:tc>
        <w:tc>
          <w:tcPr>
            <w:tcW w:w="3888" w:type="dxa"/>
          </w:tcPr>
          <w:p w14:paraId="76D9920A" w14:textId="77777777" w:rsidR="00EC0071" w:rsidRPr="00491009" w:rsidRDefault="00EC0071" w:rsidP="00FA4D91">
            <w:pPr>
              <w:spacing w:after="0"/>
              <w:rPr>
                <w:rFonts w:cs="Arial"/>
                <w:sz w:val="20"/>
                <w:szCs w:val="20"/>
              </w:rPr>
            </w:pPr>
            <w:r>
              <w:rPr>
                <w:rFonts w:eastAsia="Times New Roman" w:cs="Arial"/>
                <w:color w:val="000000"/>
                <w:sz w:val="20"/>
                <w:szCs w:val="20"/>
                <w:lang w:eastAsia="da-DK"/>
              </w:rPr>
              <w:t>Opdatering afvises</w:t>
            </w:r>
          </w:p>
        </w:tc>
      </w:tr>
    </w:tbl>
    <w:p w14:paraId="76D9920C" w14:textId="77777777" w:rsidR="004C59F5" w:rsidRDefault="004C59F5" w:rsidP="004C59F5"/>
    <w:p w14:paraId="76D9920D" w14:textId="77777777" w:rsidR="00597D00" w:rsidRPr="00EC7B69" w:rsidRDefault="00597D00" w:rsidP="00597D00">
      <w:pPr>
        <w:pStyle w:val="Overskrift2"/>
        <w:numPr>
          <w:ilvl w:val="1"/>
          <w:numId w:val="7"/>
        </w:numPr>
        <w:tabs>
          <w:tab w:val="clear" w:pos="964"/>
          <w:tab w:val="num" w:pos="0"/>
        </w:tabs>
        <w:ind w:left="0"/>
        <w:rPr>
          <w:highlight w:val="green"/>
          <w:lang w:val="en-US"/>
        </w:rPr>
      </w:pPr>
      <w:bookmarkStart w:id="96" w:name="_Toc314563909"/>
      <w:proofErr w:type="spellStart"/>
      <w:r w:rsidRPr="00EC7B69">
        <w:rPr>
          <w:highlight w:val="green"/>
          <w:lang w:val="en-US"/>
        </w:rPr>
        <w:t>DMIUdbetalingList</w:t>
      </w:r>
      <w:bookmarkEnd w:id="96"/>
      <w:proofErr w:type="spellEnd"/>
    </w:p>
    <w:p w14:paraId="76D9920E" w14:textId="77777777" w:rsidR="00597D00" w:rsidRDefault="00597D00" w:rsidP="00597D00">
      <w:r w:rsidRPr="00E76AA4">
        <w:t>Følgende vali</w:t>
      </w:r>
      <w:r>
        <w:t xml:space="preserve">deringer foretages I </w:t>
      </w:r>
      <w:proofErr w:type="spellStart"/>
      <w:r>
        <w:t>DMUdbetalingList</w:t>
      </w:r>
      <w:proofErr w:type="spellEnd"/>
    </w:p>
    <w:p w14:paraId="76D9920F" w14:textId="77777777" w:rsidR="00597D00" w:rsidRPr="00424EDE" w:rsidRDefault="00597D00" w:rsidP="00597D00"/>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597D00" w:rsidRPr="00B511F8" w14:paraId="76D99213" w14:textId="77777777" w:rsidTr="006F65C5">
        <w:trPr>
          <w:cantSplit/>
          <w:tblHeader/>
        </w:trPr>
        <w:tc>
          <w:tcPr>
            <w:tcW w:w="4465" w:type="dxa"/>
            <w:shd w:val="pct20" w:color="000000" w:fill="FFFFFF"/>
          </w:tcPr>
          <w:p w14:paraId="76D99210" w14:textId="77777777" w:rsidR="00597D00" w:rsidRPr="00385249" w:rsidRDefault="00597D00"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211" w14:textId="77777777" w:rsidR="00597D00" w:rsidRDefault="00597D00"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212" w14:textId="77777777" w:rsidR="00597D00" w:rsidRPr="00385249" w:rsidRDefault="00597D00"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597D00" w:rsidRPr="00491009" w14:paraId="76D99217" w14:textId="77777777" w:rsidTr="006F65C5">
        <w:trPr>
          <w:cantSplit/>
        </w:trPr>
        <w:tc>
          <w:tcPr>
            <w:tcW w:w="4465" w:type="dxa"/>
          </w:tcPr>
          <w:p w14:paraId="76D99214" w14:textId="77777777" w:rsidR="00597D00" w:rsidRPr="00705B12" w:rsidRDefault="004D03A8" w:rsidP="006F65C5">
            <w:pPr>
              <w:spacing w:after="0"/>
              <w:rPr>
                <w:rFonts w:cs="Arial"/>
                <w:sz w:val="20"/>
                <w:szCs w:val="20"/>
              </w:rPr>
            </w:pPr>
            <w:r>
              <w:rPr>
                <w:rFonts w:eastAsia="Times New Roman" w:cs="Arial"/>
                <w:color w:val="000000"/>
                <w:sz w:val="20"/>
                <w:szCs w:val="20"/>
                <w:lang w:eastAsia="da-DK"/>
              </w:rPr>
              <w:t>Der er ikke defineret valideringer til services</w:t>
            </w:r>
          </w:p>
        </w:tc>
        <w:tc>
          <w:tcPr>
            <w:tcW w:w="792" w:type="dxa"/>
          </w:tcPr>
          <w:p w14:paraId="76D99215" w14:textId="77777777" w:rsidR="00597D00" w:rsidRPr="00491009" w:rsidRDefault="00597D00" w:rsidP="006F65C5">
            <w:pPr>
              <w:spacing w:after="0"/>
              <w:rPr>
                <w:rFonts w:cs="Arial"/>
                <w:sz w:val="20"/>
                <w:szCs w:val="20"/>
              </w:rPr>
            </w:pPr>
          </w:p>
        </w:tc>
        <w:tc>
          <w:tcPr>
            <w:tcW w:w="3888" w:type="dxa"/>
          </w:tcPr>
          <w:p w14:paraId="76D99216" w14:textId="77777777" w:rsidR="00597D00" w:rsidRPr="00491009" w:rsidRDefault="00597D00" w:rsidP="006F65C5">
            <w:pPr>
              <w:spacing w:after="0"/>
              <w:rPr>
                <w:rFonts w:cs="Arial"/>
                <w:sz w:val="20"/>
                <w:szCs w:val="20"/>
              </w:rPr>
            </w:pPr>
          </w:p>
        </w:tc>
      </w:tr>
    </w:tbl>
    <w:p w14:paraId="76D99218" w14:textId="77777777" w:rsidR="00597D00" w:rsidRDefault="00597D00" w:rsidP="004C59F5"/>
    <w:p w14:paraId="76D99219" w14:textId="77777777" w:rsidR="006D18B8" w:rsidRPr="00A84455" w:rsidRDefault="006D18B8" w:rsidP="006D18B8">
      <w:pPr>
        <w:pStyle w:val="Overskrift2"/>
        <w:numPr>
          <w:ilvl w:val="1"/>
          <w:numId w:val="7"/>
        </w:numPr>
        <w:tabs>
          <w:tab w:val="clear" w:pos="964"/>
          <w:tab w:val="num" w:pos="0"/>
        </w:tabs>
        <w:ind w:left="0"/>
        <w:rPr>
          <w:lang w:val="en-US"/>
        </w:rPr>
      </w:pPr>
      <w:bookmarkStart w:id="97" w:name="_Toc314563910"/>
      <w:proofErr w:type="spellStart"/>
      <w:r w:rsidRPr="00A84455">
        <w:rPr>
          <w:lang w:val="en-US"/>
        </w:rPr>
        <w:t>DMIKontoIndbetaling</w:t>
      </w:r>
      <w:r w:rsidR="006F65C5" w:rsidRPr="00A84455">
        <w:rPr>
          <w:lang w:val="en-US"/>
        </w:rPr>
        <w:t>Liste</w:t>
      </w:r>
      <w:r w:rsidRPr="00A84455">
        <w:rPr>
          <w:lang w:val="en-US"/>
        </w:rPr>
        <w:t>Opret</w:t>
      </w:r>
      <w:bookmarkEnd w:id="97"/>
      <w:proofErr w:type="spellEnd"/>
    </w:p>
    <w:p w14:paraId="76D9921A" w14:textId="77777777" w:rsidR="00075414" w:rsidRDefault="00075414" w:rsidP="006D18B8">
      <w:r>
        <w:t xml:space="preserve">Servicen </w:t>
      </w:r>
      <w:proofErr w:type="spellStart"/>
      <w:r>
        <w:t>DMKontoIndbetaling</w:t>
      </w:r>
      <w:r w:rsidR="006F65C5">
        <w:t>Liste</w:t>
      </w:r>
      <w:r>
        <w:t>Opret</w:t>
      </w:r>
      <w:proofErr w:type="spellEnd"/>
      <w:r>
        <w:t xml:space="preserve"> er en asynkron service, og der vil derfor ikke komme et retursvar med resultatet af valideringerne, men valideringerne vil undr alle omstændigheder blive foretaget, og der skal så findes en procedure til kontrol af hvorvidt der er opstået fejl der kræver efterfølgende behandling.</w:t>
      </w:r>
    </w:p>
    <w:p w14:paraId="76D9921B" w14:textId="77777777" w:rsidR="006D18B8" w:rsidRDefault="006D18B8" w:rsidP="006D18B8">
      <w:r w:rsidRPr="00E76AA4">
        <w:t>Følgende vali</w:t>
      </w:r>
      <w:r>
        <w:t xml:space="preserve">deringer foretages I </w:t>
      </w:r>
      <w:proofErr w:type="spellStart"/>
      <w:r>
        <w:t>DMKontoIndbetaling</w:t>
      </w:r>
      <w:r w:rsidR="006F65C5">
        <w:t>Liste</w:t>
      </w:r>
      <w:r>
        <w:t>Opret</w:t>
      </w:r>
      <w:proofErr w:type="spellEnd"/>
    </w:p>
    <w:p w14:paraId="76D9921C" w14:textId="77777777" w:rsidR="00FB005F" w:rsidRPr="00424EDE" w:rsidRDefault="00FB005F" w:rsidP="00FB005F"/>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FB005F" w:rsidRPr="00B511F8" w14:paraId="76D99220" w14:textId="77777777" w:rsidTr="006F65C5">
        <w:trPr>
          <w:cantSplit/>
          <w:tblHeader/>
        </w:trPr>
        <w:tc>
          <w:tcPr>
            <w:tcW w:w="4105" w:type="dxa"/>
            <w:shd w:val="pct20" w:color="000000" w:fill="FFFFFF"/>
          </w:tcPr>
          <w:p w14:paraId="76D9921D" w14:textId="77777777" w:rsidR="00FB005F" w:rsidRPr="00385249" w:rsidRDefault="00FB005F"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14:paraId="76D9921E" w14:textId="77777777" w:rsidR="00FB005F" w:rsidRDefault="00FB005F"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14:paraId="76D9921F" w14:textId="77777777" w:rsidR="00FB005F" w:rsidRPr="00385249" w:rsidRDefault="00FB005F"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FB005F" w:rsidRPr="007F4C59" w14:paraId="76D99224" w14:textId="77777777" w:rsidTr="006F65C5">
        <w:trPr>
          <w:cantSplit/>
        </w:trPr>
        <w:tc>
          <w:tcPr>
            <w:tcW w:w="4105" w:type="dxa"/>
          </w:tcPr>
          <w:p w14:paraId="76D99221" w14:textId="77777777" w:rsidR="00FB005F" w:rsidRPr="008F69D5" w:rsidRDefault="00FB005F" w:rsidP="006F65C5">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r>
              <w:rPr>
                <w:rFonts w:cs="Arial"/>
                <w:sz w:val="20"/>
                <w:szCs w:val="20"/>
              </w:rPr>
              <w:t xml:space="preserve"> (såfremt det er fremsendt)</w:t>
            </w:r>
          </w:p>
        </w:tc>
        <w:tc>
          <w:tcPr>
            <w:tcW w:w="1152" w:type="dxa"/>
          </w:tcPr>
          <w:p w14:paraId="76D99222" w14:textId="77777777" w:rsidR="00FB005F" w:rsidRPr="008F69D5" w:rsidRDefault="00FB005F" w:rsidP="006F65C5">
            <w:pPr>
              <w:spacing w:after="0"/>
              <w:rPr>
                <w:rFonts w:cs="Arial"/>
                <w:sz w:val="20"/>
                <w:szCs w:val="20"/>
              </w:rPr>
            </w:pPr>
            <w:r w:rsidRPr="008F69D5">
              <w:rPr>
                <w:rFonts w:cs="Arial"/>
                <w:sz w:val="20"/>
                <w:szCs w:val="20"/>
              </w:rPr>
              <w:t>001</w:t>
            </w:r>
          </w:p>
        </w:tc>
        <w:tc>
          <w:tcPr>
            <w:tcW w:w="3888" w:type="dxa"/>
          </w:tcPr>
          <w:p w14:paraId="76D99223" w14:textId="77777777" w:rsidR="00FB005F" w:rsidRPr="008F69D5" w:rsidRDefault="00FB005F" w:rsidP="006F65C5">
            <w:pPr>
              <w:spacing w:after="0"/>
              <w:rPr>
                <w:rFonts w:cs="Arial"/>
                <w:sz w:val="20"/>
                <w:szCs w:val="20"/>
              </w:rPr>
            </w:pPr>
            <w:r>
              <w:rPr>
                <w:rFonts w:cs="Arial"/>
                <w:sz w:val="20"/>
                <w:szCs w:val="20"/>
              </w:rPr>
              <w:t>Opdatering afvises</w:t>
            </w:r>
          </w:p>
        </w:tc>
      </w:tr>
    </w:tbl>
    <w:p w14:paraId="76D99225" w14:textId="77777777" w:rsidR="00FB005F" w:rsidRPr="00424EDE" w:rsidRDefault="00FB005F" w:rsidP="00FB005F"/>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D18B8" w:rsidRPr="00B511F8" w14:paraId="76D99229" w14:textId="77777777" w:rsidTr="00834D3D">
        <w:trPr>
          <w:cantSplit/>
          <w:tblHeader/>
        </w:trPr>
        <w:tc>
          <w:tcPr>
            <w:tcW w:w="4465" w:type="dxa"/>
            <w:shd w:val="pct20" w:color="000000" w:fill="FFFFFF"/>
          </w:tcPr>
          <w:p w14:paraId="76D99226" w14:textId="77777777" w:rsidR="006D18B8" w:rsidRPr="00385249" w:rsidRDefault="006D18B8" w:rsidP="00834D3D">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227" w14:textId="77777777" w:rsidR="006D18B8" w:rsidRDefault="006D18B8" w:rsidP="00834D3D">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228" w14:textId="77777777" w:rsidR="006D18B8" w:rsidRPr="00385249" w:rsidRDefault="006D18B8" w:rsidP="00834D3D">
            <w:pPr>
              <w:widowControl w:val="0"/>
              <w:tabs>
                <w:tab w:val="right" w:leader="dot" w:pos="9355"/>
              </w:tabs>
              <w:spacing w:after="0" w:line="280" w:lineRule="exact"/>
              <w:rPr>
                <w:b/>
                <w:lang w:val="en-US"/>
              </w:rPr>
            </w:pPr>
            <w:proofErr w:type="spellStart"/>
            <w:r>
              <w:rPr>
                <w:b/>
                <w:lang w:val="en-US"/>
              </w:rPr>
              <w:t>Reaktion</w:t>
            </w:r>
            <w:proofErr w:type="spellEnd"/>
          </w:p>
        </w:tc>
      </w:tr>
      <w:tr w:rsidR="00827E95" w:rsidRPr="00491009" w14:paraId="76D9922D" w14:textId="77777777" w:rsidTr="00834D3D">
        <w:trPr>
          <w:cantSplit/>
        </w:trPr>
        <w:tc>
          <w:tcPr>
            <w:tcW w:w="4465" w:type="dxa"/>
          </w:tcPr>
          <w:p w14:paraId="76D9922A" w14:textId="77777777" w:rsidR="00827E95" w:rsidRPr="00705B12" w:rsidRDefault="00827E95" w:rsidP="00834D3D">
            <w:pPr>
              <w:spacing w:after="0"/>
              <w:rPr>
                <w:rFonts w:cs="Arial"/>
                <w:sz w:val="20"/>
                <w:szCs w:val="20"/>
              </w:rPr>
            </w:pPr>
            <w:r>
              <w:rPr>
                <w:rFonts w:eastAsia="Times New Roman" w:cs="Arial"/>
                <w:color w:val="000000"/>
                <w:sz w:val="20"/>
                <w:szCs w:val="20"/>
                <w:lang w:eastAsia="da-DK"/>
              </w:rPr>
              <w:t>Kontrol af hvorvidt kundenummer findes</w:t>
            </w:r>
          </w:p>
        </w:tc>
        <w:tc>
          <w:tcPr>
            <w:tcW w:w="792" w:type="dxa"/>
          </w:tcPr>
          <w:p w14:paraId="76D9922B" w14:textId="77777777" w:rsidR="00827E95" w:rsidRPr="00491009" w:rsidRDefault="00827E95" w:rsidP="00834D3D">
            <w:pPr>
              <w:spacing w:after="0"/>
              <w:rPr>
                <w:rFonts w:cs="Arial"/>
                <w:sz w:val="20"/>
                <w:szCs w:val="20"/>
              </w:rPr>
            </w:pPr>
            <w:r>
              <w:rPr>
                <w:rFonts w:cs="Arial"/>
                <w:sz w:val="20"/>
                <w:szCs w:val="20"/>
              </w:rPr>
              <w:t>018</w:t>
            </w:r>
          </w:p>
        </w:tc>
        <w:tc>
          <w:tcPr>
            <w:tcW w:w="3888" w:type="dxa"/>
          </w:tcPr>
          <w:p w14:paraId="76D9922C" w14:textId="77777777" w:rsidR="00827E95" w:rsidRPr="00491009" w:rsidRDefault="00827E95" w:rsidP="00834D3D">
            <w:pPr>
              <w:spacing w:after="0"/>
              <w:rPr>
                <w:rFonts w:cs="Arial"/>
                <w:sz w:val="20"/>
                <w:szCs w:val="20"/>
              </w:rPr>
            </w:pPr>
            <w:r>
              <w:rPr>
                <w:rFonts w:eastAsia="Times New Roman" w:cs="Arial"/>
                <w:color w:val="000000"/>
                <w:sz w:val="20"/>
                <w:szCs w:val="20"/>
                <w:lang w:eastAsia="da-DK"/>
              </w:rPr>
              <w:t>Opdatering afvises</w:t>
            </w:r>
          </w:p>
        </w:tc>
      </w:tr>
      <w:tr w:rsidR="006D18B8" w:rsidRPr="007F4C59" w14:paraId="76D99231" w14:textId="77777777" w:rsidTr="00834D3D">
        <w:trPr>
          <w:cantSplit/>
        </w:trPr>
        <w:tc>
          <w:tcPr>
            <w:tcW w:w="4465" w:type="dxa"/>
          </w:tcPr>
          <w:p w14:paraId="76D9922E" w14:textId="77777777" w:rsidR="006D18B8" w:rsidRPr="00705B12" w:rsidRDefault="006D18B8" w:rsidP="00834D3D">
            <w:pPr>
              <w:spacing w:after="0"/>
              <w:rPr>
                <w:rFonts w:cs="Arial"/>
                <w:sz w:val="20"/>
                <w:szCs w:val="20"/>
              </w:rPr>
            </w:pPr>
            <w:r>
              <w:rPr>
                <w:rFonts w:eastAsia="Times New Roman" w:cs="Arial"/>
                <w:color w:val="000000"/>
                <w:sz w:val="20"/>
                <w:szCs w:val="20"/>
                <w:lang w:eastAsia="da-DK"/>
              </w:rPr>
              <w:t>Kontrol af hvorvidt Forventet Indbetaling ID fi</w:t>
            </w:r>
            <w:r>
              <w:rPr>
                <w:rFonts w:eastAsia="Times New Roman" w:cs="Arial"/>
                <w:color w:val="000000"/>
                <w:sz w:val="20"/>
                <w:szCs w:val="20"/>
                <w:lang w:eastAsia="da-DK"/>
              </w:rPr>
              <w:t>n</w:t>
            </w:r>
            <w:r>
              <w:rPr>
                <w:rFonts w:eastAsia="Times New Roman" w:cs="Arial"/>
                <w:color w:val="000000"/>
                <w:sz w:val="20"/>
                <w:szCs w:val="20"/>
                <w:lang w:eastAsia="da-DK"/>
              </w:rPr>
              <w:t>des</w:t>
            </w:r>
          </w:p>
        </w:tc>
        <w:tc>
          <w:tcPr>
            <w:tcW w:w="792" w:type="dxa"/>
          </w:tcPr>
          <w:p w14:paraId="76D9922F" w14:textId="77777777" w:rsidR="006D18B8" w:rsidRPr="00491009" w:rsidRDefault="006D18B8" w:rsidP="00834D3D">
            <w:pPr>
              <w:spacing w:after="0"/>
              <w:rPr>
                <w:rFonts w:cs="Arial"/>
                <w:sz w:val="20"/>
                <w:szCs w:val="20"/>
              </w:rPr>
            </w:pPr>
            <w:r>
              <w:rPr>
                <w:rFonts w:cs="Arial"/>
                <w:sz w:val="20"/>
                <w:szCs w:val="20"/>
              </w:rPr>
              <w:t>019</w:t>
            </w:r>
          </w:p>
        </w:tc>
        <w:tc>
          <w:tcPr>
            <w:tcW w:w="3888" w:type="dxa"/>
          </w:tcPr>
          <w:p w14:paraId="76D99230" w14:textId="77777777" w:rsidR="006D18B8" w:rsidRPr="00491009" w:rsidRDefault="006D18B8" w:rsidP="00834D3D">
            <w:pPr>
              <w:spacing w:after="0"/>
              <w:rPr>
                <w:rFonts w:cs="Arial"/>
                <w:sz w:val="20"/>
                <w:szCs w:val="20"/>
              </w:rPr>
            </w:pPr>
            <w:r>
              <w:rPr>
                <w:rFonts w:eastAsia="Times New Roman" w:cs="Arial"/>
                <w:color w:val="000000"/>
                <w:sz w:val="20"/>
                <w:szCs w:val="20"/>
                <w:lang w:eastAsia="da-DK"/>
              </w:rPr>
              <w:t>Opdatering afvises</w:t>
            </w:r>
          </w:p>
        </w:tc>
      </w:tr>
      <w:tr w:rsidR="006D18B8" w:rsidRPr="007F4C59" w14:paraId="76D99235" w14:textId="77777777" w:rsidTr="00834D3D">
        <w:trPr>
          <w:cantSplit/>
        </w:trPr>
        <w:tc>
          <w:tcPr>
            <w:tcW w:w="4465" w:type="dxa"/>
          </w:tcPr>
          <w:p w14:paraId="76D99232" w14:textId="77777777" w:rsidR="006D18B8" w:rsidRPr="00705B12" w:rsidRDefault="00EC5861" w:rsidP="00834D3D">
            <w:pPr>
              <w:spacing w:after="0"/>
              <w:rPr>
                <w:rFonts w:cs="Arial"/>
                <w:sz w:val="20"/>
                <w:szCs w:val="20"/>
              </w:rPr>
            </w:pPr>
            <w:r>
              <w:rPr>
                <w:rFonts w:eastAsia="Times New Roman" w:cs="Arial"/>
                <w:color w:val="000000"/>
                <w:sz w:val="20"/>
                <w:szCs w:val="20"/>
                <w:lang w:eastAsia="da-DK"/>
              </w:rPr>
              <w:t>Kombinationskontrol for Indbetalings Art og Kilde</w:t>
            </w:r>
          </w:p>
        </w:tc>
        <w:tc>
          <w:tcPr>
            <w:tcW w:w="792" w:type="dxa"/>
          </w:tcPr>
          <w:p w14:paraId="76D99233" w14:textId="77777777" w:rsidR="006D18B8" w:rsidRPr="00491009" w:rsidRDefault="00EC5861" w:rsidP="00834D3D">
            <w:pPr>
              <w:spacing w:after="0"/>
              <w:rPr>
                <w:rFonts w:cs="Arial"/>
                <w:sz w:val="20"/>
                <w:szCs w:val="20"/>
              </w:rPr>
            </w:pPr>
            <w:r>
              <w:rPr>
                <w:rFonts w:cs="Arial"/>
                <w:sz w:val="20"/>
                <w:szCs w:val="20"/>
              </w:rPr>
              <w:t>021</w:t>
            </w:r>
          </w:p>
        </w:tc>
        <w:tc>
          <w:tcPr>
            <w:tcW w:w="3888" w:type="dxa"/>
          </w:tcPr>
          <w:p w14:paraId="76D99234" w14:textId="77777777" w:rsidR="006D18B8" w:rsidRPr="00491009" w:rsidRDefault="006D18B8" w:rsidP="00834D3D">
            <w:pPr>
              <w:spacing w:after="0"/>
              <w:rPr>
                <w:rFonts w:cs="Arial"/>
                <w:sz w:val="20"/>
                <w:szCs w:val="20"/>
              </w:rPr>
            </w:pPr>
            <w:r>
              <w:rPr>
                <w:rFonts w:eastAsia="Times New Roman" w:cs="Arial"/>
                <w:color w:val="000000"/>
                <w:sz w:val="20"/>
                <w:szCs w:val="20"/>
                <w:lang w:eastAsia="da-DK"/>
              </w:rPr>
              <w:t>Opdatering afvises</w:t>
            </w:r>
            <w:r w:rsidR="00EC5861">
              <w:rPr>
                <w:rFonts w:eastAsia="Times New Roman" w:cs="Arial"/>
                <w:color w:val="000000"/>
                <w:sz w:val="20"/>
                <w:szCs w:val="20"/>
                <w:lang w:eastAsia="da-DK"/>
              </w:rPr>
              <w:t xml:space="preserve">. </w:t>
            </w:r>
            <w:r w:rsidR="000D598E">
              <w:rPr>
                <w:rFonts w:eastAsia="Times New Roman" w:cs="Arial"/>
                <w:color w:val="000000"/>
                <w:sz w:val="20"/>
                <w:szCs w:val="20"/>
                <w:lang w:eastAsia="da-DK"/>
              </w:rPr>
              <w:t>(</w:t>
            </w:r>
            <w:r w:rsidR="00EC5861">
              <w:rPr>
                <w:rFonts w:eastAsia="Times New Roman" w:cs="Arial"/>
                <w:color w:val="000000"/>
                <w:sz w:val="20"/>
                <w:szCs w:val="20"/>
                <w:lang w:eastAsia="da-DK"/>
              </w:rPr>
              <w:t>Se detaljer omkring validering herunder</w:t>
            </w:r>
            <w:r w:rsidR="000D598E">
              <w:rPr>
                <w:rFonts w:eastAsia="Times New Roman" w:cs="Arial"/>
                <w:color w:val="000000"/>
                <w:sz w:val="20"/>
                <w:szCs w:val="20"/>
                <w:lang w:eastAsia="da-DK"/>
              </w:rPr>
              <w:t>)</w:t>
            </w:r>
          </w:p>
        </w:tc>
      </w:tr>
      <w:tr w:rsidR="00664746" w:rsidRPr="007F4C59" w14:paraId="76D99239" w14:textId="77777777" w:rsidTr="00834D3D">
        <w:trPr>
          <w:cantSplit/>
        </w:trPr>
        <w:tc>
          <w:tcPr>
            <w:tcW w:w="4465" w:type="dxa"/>
          </w:tcPr>
          <w:p w14:paraId="76D99236" w14:textId="77777777" w:rsidR="00664746" w:rsidRPr="00705B12" w:rsidRDefault="00664746" w:rsidP="00834D3D">
            <w:pPr>
              <w:spacing w:after="0"/>
              <w:rPr>
                <w:rFonts w:cs="Arial"/>
                <w:sz w:val="20"/>
                <w:szCs w:val="20"/>
              </w:rPr>
            </w:pPr>
            <w:r>
              <w:rPr>
                <w:rFonts w:eastAsia="Times New Roman" w:cs="Arial"/>
                <w:color w:val="000000"/>
                <w:sz w:val="20"/>
                <w:szCs w:val="20"/>
                <w:lang w:eastAsia="da-DK"/>
              </w:rPr>
              <w:t xml:space="preserve">Kontrol af hvorvidt OCR </w:t>
            </w:r>
            <w:proofErr w:type="spellStart"/>
            <w:r>
              <w:rPr>
                <w:rFonts w:eastAsia="Times New Roman" w:cs="Arial"/>
                <w:color w:val="000000"/>
                <w:sz w:val="20"/>
                <w:szCs w:val="20"/>
                <w:lang w:eastAsia="da-DK"/>
              </w:rPr>
              <w:t>Linie</w:t>
            </w:r>
            <w:proofErr w:type="spellEnd"/>
            <w:r>
              <w:rPr>
                <w:rFonts w:eastAsia="Times New Roman" w:cs="Arial"/>
                <w:color w:val="000000"/>
                <w:sz w:val="20"/>
                <w:szCs w:val="20"/>
                <w:lang w:eastAsia="da-DK"/>
              </w:rPr>
              <w:t xml:space="preserve"> findes</w:t>
            </w:r>
          </w:p>
        </w:tc>
        <w:tc>
          <w:tcPr>
            <w:tcW w:w="792" w:type="dxa"/>
          </w:tcPr>
          <w:p w14:paraId="76D99237" w14:textId="77777777" w:rsidR="00664746" w:rsidRPr="00491009" w:rsidRDefault="00664746" w:rsidP="00834D3D">
            <w:pPr>
              <w:spacing w:after="0"/>
              <w:rPr>
                <w:rFonts w:cs="Arial"/>
                <w:sz w:val="20"/>
                <w:szCs w:val="20"/>
              </w:rPr>
            </w:pPr>
            <w:r>
              <w:rPr>
                <w:rFonts w:cs="Arial"/>
                <w:sz w:val="20"/>
                <w:szCs w:val="20"/>
              </w:rPr>
              <w:t>022</w:t>
            </w:r>
          </w:p>
        </w:tc>
        <w:tc>
          <w:tcPr>
            <w:tcW w:w="3888" w:type="dxa"/>
          </w:tcPr>
          <w:p w14:paraId="76D99238" w14:textId="77777777" w:rsidR="00664746" w:rsidRPr="00491009" w:rsidRDefault="00664746" w:rsidP="00834D3D">
            <w:pPr>
              <w:spacing w:after="0"/>
              <w:rPr>
                <w:rFonts w:cs="Arial"/>
                <w:sz w:val="20"/>
                <w:szCs w:val="20"/>
              </w:rPr>
            </w:pPr>
            <w:r>
              <w:rPr>
                <w:rFonts w:eastAsia="Times New Roman" w:cs="Arial"/>
                <w:color w:val="000000"/>
                <w:sz w:val="20"/>
                <w:szCs w:val="20"/>
                <w:lang w:eastAsia="da-DK"/>
              </w:rPr>
              <w:t>Opdatering afvises</w:t>
            </w:r>
          </w:p>
        </w:tc>
      </w:tr>
      <w:tr w:rsidR="0019019C" w:rsidRPr="007F4C59" w14:paraId="76D9923D" w14:textId="77777777" w:rsidTr="00834D3D">
        <w:trPr>
          <w:cantSplit/>
        </w:trPr>
        <w:tc>
          <w:tcPr>
            <w:tcW w:w="4465" w:type="dxa"/>
          </w:tcPr>
          <w:p w14:paraId="76D9923A" w14:textId="38D34EC8" w:rsidR="0019019C" w:rsidRDefault="00B4560C" w:rsidP="00834D3D">
            <w:pPr>
              <w:spacing w:after="0"/>
              <w:rPr>
                <w:rFonts w:eastAsia="Times New Roman" w:cs="Arial"/>
                <w:color w:val="000000"/>
                <w:sz w:val="20"/>
                <w:szCs w:val="20"/>
                <w:lang w:eastAsia="da-DK"/>
              </w:rPr>
            </w:pPr>
            <w:del w:id="98" w:author="Lasse Steven Levarett Buck" w:date="2012-01-16T14:19:00Z">
              <w:r w:rsidRPr="00B4560C" w:rsidDel="0094577B">
                <w:rPr>
                  <w:rFonts w:eastAsia="Times New Roman" w:cs="Arial"/>
                  <w:color w:val="000000"/>
                  <w:sz w:val="20"/>
                  <w:szCs w:val="20"/>
                  <w:lang w:eastAsia="da-DK"/>
                </w:rPr>
                <w:lastRenderedPageBreak/>
                <w:delText>DMIIndbetalingReferenceID</w:delText>
              </w:r>
              <w:r w:rsidDel="0094577B">
                <w:rPr>
                  <w:rFonts w:eastAsia="Times New Roman" w:cs="Arial"/>
                  <w:color w:val="000000"/>
                  <w:sz w:val="20"/>
                  <w:szCs w:val="20"/>
                  <w:lang w:eastAsia="da-DK"/>
                </w:rPr>
                <w:delText xml:space="preserve">, </w:delText>
              </w:r>
            </w:del>
            <w:proofErr w:type="spellStart"/>
            <w:r w:rsidR="0019019C" w:rsidRPr="0019019C">
              <w:rPr>
                <w:rFonts w:eastAsia="Times New Roman" w:cs="Arial"/>
                <w:color w:val="000000"/>
                <w:sz w:val="20"/>
                <w:szCs w:val="20"/>
                <w:lang w:eastAsia="da-DK"/>
              </w:rPr>
              <w:t>DMIIndbetalingEFIIndbetalingID</w:t>
            </w:r>
            <w:proofErr w:type="spellEnd"/>
            <w:r w:rsidR="0019019C" w:rsidRPr="0019019C">
              <w:rPr>
                <w:rFonts w:eastAsia="Times New Roman" w:cs="Arial"/>
                <w:color w:val="000000"/>
                <w:sz w:val="20"/>
                <w:szCs w:val="20"/>
                <w:lang w:eastAsia="da-DK"/>
              </w:rPr>
              <w:t xml:space="preserve">, </w:t>
            </w:r>
            <w:proofErr w:type="spellStart"/>
            <w:r w:rsidR="0019019C" w:rsidRPr="0019019C">
              <w:rPr>
                <w:rFonts w:eastAsia="Times New Roman" w:cs="Arial"/>
                <w:color w:val="000000"/>
                <w:sz w:val="20"/>
                <w:szCs w:val="20"/>
                <w:lang w:eastAsia="da-DK"/>
              </w:rPr>
              <w:t>DMIIndbetali</w:t>
            </w:r>
            <w:r w:rsidR="0019019C" w:rsidRPr="0019019C">
              <w:rPr>
                <w:rFonts w:eastAsia="Times New Roman" w:cs="Arial"/>
                <w:color w:val="000000"/>
                <w:sz w:val="20"/>
                <w:szCs w:val="20"/>
                <w:lang w:eastAsia="da-DK"/>
              </w:rPr>
              <w:t>n</w:t>
            </w:r>
            <w:r w:rsidR="0019019C" w:rsidRPr="0019019C">
              <w:rPr>
                <w:rFonts w:eastAsia="Times New Roman" w:cs="Arial"/>
                <w:color w:val="000000"/>
                <w:sz w:val="20"/>
                <w:szCs w:val="20"/>
                <w:lang w:eastAsia="da-DK"/>
              </w:rPr>
              <w:t>gEFIIndsatsID</w:t>
            </w:r>
            <w:proofErr w:type="spellEnd"/>
            <w:r w:rsidR="0019019C" w:rsidRPr="0019019C">
              <w:rPr>
                <w:rFonts w:eastAsia="Times New Roman" w:cs="Arial"/>
                <w:color w:val="000000"/>
                <w:sz w:val="20"/>
                <w:szCs w:val="20"/>
                <w:lang w:eastAsia="da-DK"/>
              </w:rPr>
              <w:t xml:space="preserve"> og </w:t>
            </w:r>
            <w:proofErr w:type="spellStart"/>
            <w:r w:rsidR="0019019C" w:rsidRPr="0019019C">
              <w:rPr>
                <w:rFonts w:eastAsia="Times New Roman" w:cs="Arial"/>
                <w:color w:val="000000"/>
                <w:sz w:val="20"/>
                <w:szCs w:val="20"/>
                <w:lang w:eastAsia="da-DK"/>
              </w:rPr>
              <w:t>DMIIndbetalingKorrektionMark</w:t>
            </w:r>
            <w:proofErr w:type="spellEnd"/>
            <w:r w:rsidR="0019019C" w:rsidRPr="0019019C">
              <w:rPr>
                <w:rFonts w:eastAsia="Times New Roman" w:cs="Arial"/>
                <w:color w:val="000000"/>
                <w:sz w:val="20"/>
                <w:szCs w:val="20"/>
                <w:lang w:eastAsia="da-DK"/>
              </w:rPr>
              <w:t xml:space="preserve"> må kun udfyldes af EFI</w:t>
            </w:r>
          </w:p>
        </w:tc>
        <w:tc>
          <w:tcPr>
            <w:tcW w:w="792" w:type="dxa"/>
          </w:tcPr>
          <w:p w14:paraId="76D9923B" w14:textId="77777777" w:rsidR="0019019C" w:rsidRDefault="0019019C" w:rsidP="00834D3D">
            <w:pPr>
              <w:spacing w:after="0"/>
              <w:rPr>
                <w:rFonts w:cs="Arial"/>
                <w:sz w:val="20"/>
                <w:szCs w:val="20"/>
              </w:rPr>
            </w:pPr>
            <w:r>
              <w:rPr>
                <w:rFonts w:cs="Arial"/>
                <w:sz w:val="20"/>
                <w:szCs w:val="20"/>
              </w:rPr>
              <w:t>040</w:t>
            </w:r>
          </w:p>
        </w:tc>
        <w:tc>
          <w:tcPr>
            <w:tcW w:w="3888" w:type="dxa"/>
          </w:tcPr>
          <w:p w14:paraId="76D9923C" w14:textId="77777777" w:rsidR="0019019C" w:rsidRDefault="0019019C" w:rsidP="00834D3D">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2A4E21" w:rsidRPr="007F4C59" w14:paraId="76D99241" w14:textId="77777777" w:rsidTr="00834D3D">
        <w:trPr>
          <w:cantSplit/>
        </w:trPr>
        <w:tc>
          <w:tcPr>
            <w:tcW w:w="4465" w:type="dxa"/>
          </w:tcPr>
          <w:p w14:paraId="76D9923E" w14:textId="77777777" w:rsidR="002A4E21" w:rsidRPr="00B4560C" w:rsidRDefault="002A4E21" w:rsidP="00834D3D">
            <w:pPr>
              <w:spacing w:after="0"/>
              <w:rPr>
                <w:rFonts w:eastAsia="Times New Roman" w:cs="Arial"/>
                <w:color w:val="000000"/>
                <w:sz w:val="20"/>
                <w:szCs w:val="20"/>
                <w:lang w:eastAsia="da-DK"/>
              </w:rPr>
            </w:pPr>
            <w:r w:rsidRPr="002A4E21">
              <w:rPr>
                <w:rFonts w:eastAsia="Times New Roman" w:cs="Arial"/>
                <w:color w:val="000000"/>
                <w:sz w:val="20"/>
                <w:szCs w:val="20"/>
                <w:lang w:eastAsia="da-DK"/>
              </w:rPr>
              <w:t xml:space="preserve">Kontrol af hvorvidt </w:t>
            </w:r>
            <w:proofErr w:type="spellStart"/>
            <w:r w:rsidRPr="002A4E21">
              <w:rPr>
                <w:rFonts w:eastAsia="Times New Roman" w:cs="Arial"/>
                <w:color w:val="000000"/>
                <w:sz w:val="20"/>
                <w:szCs w:val="20"/>
                <w:lang w:eastAsia="da-DK"/>
              </w:rPr>
              <w:t>MyndighedUdbetalingTyp</w:t>
            </w:r>
            <w:r w:rsidRPr="002A4E21">
              <w:rPr>
                <w:rFonts w:eastAsia="Times New Roman" w:cs="Arial"/>
                <w:color w:val="000000"/>
                <w:sz w:val="20"/>
                <w:szCs w:val="20"/>
                <w:lang w:eastAsia="da-DK"/>
              </w:rPr>
              <w:t>e</w:t>
            </w:r>
            <w:r w:rsidRPr="002A4E21">
              <w:rPr>
                <w:rFonts w:eastAsia="Times New Roman" w:cs="Arial"/>
                <w:color w:val="000000"/>
                <w:sz w:val="20"/>
                <w:szCs w:val="20"/>
                <w:lang w:eastAsia="da-DK"/>
              </w:rPr>
              <w:t>Kode</w:t>
            </w:r>
            <w:proofErr w:type="spellEnd"/>
            <w:r w:rsidRPr="002A4E21">
              <w:rPr>
                <w:rFonts w:eastAsia="Times New Roman" w:cs="Arial"/>
                <w:color w:val="000000"/>
                <w:sz w:val="20"/>
                <w:szCs w:val="20"/>
                <w:lang w:eastAsia="da-DK"/>
              </w:rPr>
              <w:t xml:space="preserve"> ikke må eller skal være udfyldt for en given kombination af </w:t>
            </w:r>
            <w:proofErr w:type="spellStart"/>
            <w:proofErr w:type="gramStart"/>
            <w:r w:rsidRPr="002A4E21">
              <w:rPr>
                <w:rFonts w:eastAsia="Times New Roman" w:cs="Arial"/>
                <w:color w:val="000000"/>
                <w:sz w:val="20"/>
                <w:szCs w:val="20"/>
                <w:lang w:eastAsia="da-DK"/>
              </w:rPr>
              <w:t>DMIIndbetalingArt</w:t>
            </w:r>
            <w:proofErr w:type="spellEnd"/>
            <w:r w:rsidRPr="002A4E21">
              <w:rPr>
                <w:rFonts w:eastAsia="Times New Roman" w:cs="Arial"/>
                <w:color w:val="000000"/>
                <w:sz w:val="20"/>
                <w:szCs w:val="20"/>
                <w:lang w:eastAsia="da-DK"/>
              </w:rPr>
              <w:t xml:space="preserve">  og</w:t>
            </w:r>
            <w:proofErr w:type="gramEnd"/>
            <w:r w:rsidRPr="002A4E21">
              <w:rPr>
                <w:rFonts w:eastAsia="Times New Roman" w:cs="Arial"/>
                <w:color w:val="000000"/>
                <w:sz w:val="20"/>
                <w:szCs w:val="20"/>
                <w:lang w:eastAsia="da-DK"/>
              </w:rPr>
              <w:t xml:space="preserve"> </w:t>
            </w:r>
            <w:proofErr w:type="spellStart"/>
            <w:r w:rsidRPr="002A4E21">
              <w:rPr>
                <w:rFonts w:eastAsia="Times New Roman" w:cs="Arial"/>
                <w:color w:val="000000"/>
                <w:sz w:val="20"/>
                <w:szCs w:val="20"/>
                <w:lang w:eastAsia="da-DK"/>
              </w:rPr>
              <w:t>DMIIndb</w:t>
            </w:r>
            <w:r w:rsidRPr="002A4E21">
              <w:rPr>
                <w:rFonts w:eastAsia="Times New Roman" w:cs="Arial"/>
                <w:color w:val="000000"/>
                <w:sz w:val="20"/>
                <w:szCs w:val="20"/>
                <w:lang w:eastAsia="da-DK"/>
              </w:rPr>
              <w:t>e</w:t>
            </w:r>
            <w:r w:rsidRPr="002A4E21">
              <w:rPr>
                <w:rFonts w:eastAsia="Times New Roman" w:cs="Arial"/>
                <w:color w:val="000000"/>
                <w:sz w:val="20"/>
                <w:szCs w:val="20"/>
                <w:lang w:eastAsia="da-DK"/>
              </w:rPr>
              <w:t>talingKilde</w:t>
            </w:r>
            <w:proofErr w:type="spellEnd"/>
          </w:p>
        </w:tc>
        <w:tc>
          <w:tcPr>
            <w:tcW w:w="792" w:type="dxa"/>
          </w:tcPr>
          <w:p w14:paraId="76D9923F" w14:textId="77777777" w:rsidR="002A4E21" w:rsidRPr="00760367" w:rsidRDefault="002A4E21" w:rsidP="006F65C5">
            <w:pPr>
              <w:spacing w:after="0"/>
              <w:rPr>
                <w:rFonts w:cs="Arial"/>
                <w:sz w:val="20"/>
                <w:szCs w:val="20"/>
              </w:rPr>
            </w:pPr>
            <w:r>
              <w:rPr>
                <w:rFonts w:cs="Arial"/>
                <w:sz w:val="20"/>
                <w:szCs w:val="20"/>
              </w:rPr>
              <w:t>041</w:t>
            </w:r>
          </w:p>
        </w:tc>
        <w:tc>
          <w:tcPr>
            <w:tcW w:w="3888" w:type="dxa"/>
          </w:tcPr>
          <w:p w14:paraId="76D99240" w14:textId="77777777" w:rsidR="002A4E21" w:rsidRPr="00760367" w:rsidRDefault="002A4E21" w:rsidP="006F65C5">
            <w:pPr>
              <w:spacing w:after="0"/>
              <w:rPr>
                <w:rFonts w:cs="Arial"/>
                <w:sz w:val="20"/>
                <w:szCs w:val="20"/>
              </w:rPr>
            </w:pPr>
            <w:r>
              <w:rPr>
                <w:rFonts w:eastAsia="Times New Roman" w:cs="Arial"/>
                <w:color w:val="000000"/>
                <w:sz w:val="20"/>
                <w:szCs w:val="20"/>
                <w:lang w:eastAsia="da-DK"/>
              </w:rPr>
              <w:t>Opdatering afvises</w:t>
            </w:r>
          </w:p>
        </w:tc>
      </w:tr>
    </w:tbl>
    <w:p w14:paraId="76D99242" w14:textId="77777777" w:rsidR="006D18B8" w:rsidRDefault="006D18B8" w:rsidP="006D18B8"/>
    <w:p w14:paraId="76D99243" w14:textId="77777777" w:rsidR="00887B3A" w:rsidRDefault="00887B3A" w:rsidP="00887B3A">
      <w:r>
        <w:t>Kombinations kontrol på Indbetalings Art og Kilde (</w:t>
      </w:r>
      <w:proofErr w:type="spellStart"/>
      <w:r>
        <w:t>fejlnr</w:t>
      </w:r>
      <w:proofErr w:type="spellEnd"/>
      <w:r>
        <w:t xml:space="preserve"> 021) foretages i henhold til følgende tabel og for hver kombination angives hvorvidt </w:t>
      </w:r>
      <w:proofErr w:type="spellStart"/>
      <w:r w:rsidRPr="001D2419">
        <w:t>MyndighedUdbetalingT</w:t>
      </w:r>
      <w:r w:rsidRPr="001D2419">
        <w:t>y</w:t>
      </w:r>
      <w:r w:rsidRPr="001D2419">
        <w:t>peKode</w:t>
      </w:r>
      <w:proofErr w:type="spellEnd"/>
      <w:r w:rsidRPr="001D2419">
        <w:t xml:space="preserve"> ikke må eller skal være udfyldt (</w:t>
      </w:r>
      <w:proofErr w:type="spellStart"/>
      <w:r w:rsidRPr="001D2419">
        <w:t>fejlnr</w:t>
      </w:r>
      <w:proofErr w:type="spellEnd"/>
      <w:r w:rsidRPr="001D2419">
        <w:t xml:space="preserve"> 041)</w:t>
      </w:r>
      <w:r>
        <w:t>:</w:t>
      </w:r>
    </w:p>
    <w:p w14:paraId="76D99244" w14:textId="77777777" w:rsidR="00EE7A8C"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p>
    <w:p w14:paraId="76D99245" w14:textId="77777777"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proofErr w:type="spellStart"/>
      <w:r w:rsidRPr="003A2CBE">
        <w:rPr>
          <w:rFonts w:cs="Arial"/>
          <w:sz w:val="18"/>
        </w:rPr>
        <w:t>DMIIndbetalingKilde</w:t>
      </w:r>
      <w:proofErr w:type="spellEnd"/>
      <w:r w:rsidRPr="003A2CBE">
        <w:rPr>
          <w:rFonts w:cs="Arial"/>
          <w:sz w:val="18"/>
        </w:rPr>
        <w:t xml:space="preserve"> </w:t>
      </w:r>
      <w:r w:rsidRPr="008509F2">
        <w:rPr>
          <w:rFonts w:cs="Arial"/>
          <w:sz w:val="18"/>
        </w:rPr>
        <w:tab/>
      </w:r>
      <w:r w:rsidRPr="008509F2">
        <w:rPr>
          <w:rFonts w:cs="Arial"/>
          <w:sz w:val="18"/>
        </w:rPr>
        <w:tab/>
      </w:r>
      <w:proofErr w:type="spellStart"/>
      <w:r w:rsidRPr="003A2CBE">
        <w:rPr>
          <w:rFonts w:cs="Arial"/>
          <w:sz w:val="18"/>
        </w:rPr>
        <w:t>DMIIndbetalingArt</w:t>
      </w:r>
      <w:proofErr w:type="spellEnd"/>
      <w:r w:rsidRPr="003A2CBE">
        <w:rPr>
          <w:rFonts w:cs="Arial"/>
          <w:sz w:val="18"/>
        </w:rPr>
        <w:t xml:space="preserve"> </w:t>
      </w:r>
      <w:proofErr w:type="spellStart"/>
      <w:r w:rsidRPr="003A2CBE">
        <w:rPr>
          <w:rFonts w:cs="Arial"/>
          <w:sz w:val="18"/>
        </w:rPr>
        <w:t>MyndighedsUdbetalingType_Skal_vs_Måikke</w:t>
      </w:r>
      <w:proofErr w:type="spellEnd"/>
    </w:p>
    <w:p w14:paraId="76D99246" w14:textId="77777777"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SAP38</w:t>
      </w:r>
      <w:r w:rsidRPr="003A2CBE">
        <w:rPr>
          <w:rFonts w:cs="Arial"/>
          <w:sz w:val="18"/>
        </w:rPr>
        <w:t xml:space="preserve"> </w:t>
      </w:r>
      <w:r w:rsidRPr="008509F2">
        <w:rPr>
          <w:rFonts w:cs="Arial"/>
          <w:sz w:val="18"/>
        </w:rPr>
        <w:tab/>
      </w:r>
      <w:r w:rsidRPr="008509F2">
        <w:rPr>
          <w:rFonts w:cs="Arial"/>
          <w:sz w:val="18"/>
        </w:rPr>
        <w:tab/>
      </w:r>
      <w:r w:rsidRPr="003A2CBE">
        <w:rPr>
          <w:rFonts w:cs="Arial"/>
          <w:sz w:val="18"/>
        </w:rPr>
        <w:t>KONTA</w:t>
      </w:r>
      <w:r w:rsidRPr="008509F2">
        <w:rPr>
          <w:rFonts w:cs="Arial"/>
          <w:sz w:val="18"/>
        </w:rPr>
        <w:tab/>
      </w:r>
      <w:r>
        <w:rPr>
          <w:rFonts w:cs="Arial"/>
          <w:sz w:val="18"/>
        </w:rPr>
        <w:t>Skal</w:t>
      </w:r>
      <w:r w:rsidRPr="003A2CBE">
        <w:rPr>
          <w:rFonts w:cs="Arial"/>
          <w:sz w:val="18"/>
        </w:rPr>
        <w:t xml:space="preserve"> være angivet </w:t>
      </w:r>
    </w:p>
    <w:p w14:paraId="76D99247" w14:textId="77777777"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SAP38</w:t>
      </w:r>
      <w:r w:rsidRPr="003A2CBE">
        <w:rPr>
          <w:rFonts w:cs="Arial"/>
          <w:sz w:val="18"/>
        </w:rPr>
        <w:t xml:space="preserve"> </w:t>
      </w:r>
      <w:r w:rsidRPr="008509F2">
        <w:rPr>
          <w:rFonts w:cs="Arial"/>
          <w:sz w:val="18"/>
        </w:rPr>
        <w:tab/>
      </w:r>
      <w:r w:rsidRPr="008509F2">
        <w:rPr>
          <w:rFonts w:cs="Arial"/>
          <w:sz w:val="18"/>
        </w:rPr>
        <w:tab/>
      </w:r>
      <w:r w:rsidRPr="003A2CBE">
        <w:rPr>
          <w:rFonts w:cs="Arial"/>
          <w:sz w:val="18"/>
        </w:rPr>
        <w:t xml:space="preserve">CHECK </w:t>
      </w:r>
      <w:r w:rsidRPr="008509F2">
        <w:rPr>
          <w:rFonts w:cs="Arial"/>
          <w:sz w:val="18"/>
        </w:rPr>
        <w:tab/>
      </w:r>
      <w:r>
        <w:rPr>
          <w:rFonts w:cs="Arial"/>
          <w:sz w:val="18"/>
        </w:rPr>
        <w:t>Skal</w:t>
      </w:r>
      <w:r w:rsidRPr="003A2CBE">
        <w:rPr>
          <w:rFonts w:cs="Arial"/>
          <w:sz w:val="18"/>
        </w:rPr>
        <w:t xml:space="preserve"> være angivet</w:t>
      </w:r>
    </w:p>
    <w:p w14:paraId="76D99248" w14:textId="77777777"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SAP38</w:t>
      </w:r>
      <w:r w:rsidRPr="003A2CBE">
        <w:rPr>
          <w:rFonts w:cs="Arial"/>
          <w:sz w:val="18"/>
        </w:rPr>
        <w:t xml:space="preserve"> </w:t>
      </w:r>
      <w:r w:rsidRPr="008509F2">
        <w:rPr>
          <w:rFonts w:cs="Arial"/>
          <w:sz w:val="18"/>
        </w:rPr>
        <w:tab/>
      </w:r>
      <w:r w:rsidRPr="008509F2">
        <w:rPr>
          <w:rFonts w:cs="Arial"/>
          <w:sz w:val="18"/>
        </w:rPr>
        <w:tab/>
      </w:r>
      <w:r w:rsidRPr="003A2CBE">
        <w:rPr>
          <w:rFonts w:cs="Arial"/>
          <w:sz w:val="18"/>
        </w:rPr>
        <w:t xml:space="preserve">DANKO </w:t>
      </w:r>
      <w:r w:rsidRPr="008509F2">
        <w:rPr>
          <w:rFonts w:cs="Arial"/>
          <w:sz w:val="18"/>
        </w:rPr>
        <w:tab/>
      </w:r>
      <w:r>
        <w:rPr>
          <w:rFonts w:cs="Arial"/>
          <w:sz w:val="18"/>
        </w:rPr>
        <w:t>Skal</w:t>
      </w:r>
      <w:r w:rsidRPr="003A2CBE">
        <w:rPr>
          <w:rFonts w:cs="Arial"/>
          <w:sz w:val="18"/>
        </w:rPr>
        <w:t xml:space="preserve"> være angivet</w:t>
      </w:r>
    </w:p>
    <w:p w14:paraId="76D99249" w14:textId="77777777" w:rsidR="00EE7A8C"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 xml:space="preserve">SAP38 </w:t>
      </w:r>
      <w:r w:rsidRPr="008509F2">
        <w:rPr>
          <w:rFonts w:cs="Arial"/>
          <w:sz w:val="18"/>
        </w:rPr>
        <w:tab/>
      </w:r>
      <w:r w:rsidRPr="008509F2">
        <w:rPr>
          <w:rFonts w:cs="Arial"/>
          <w:sz w:val="18"/>
        </w:rPr>
        <w:tab/>
      </w:r>
      <w:r>
        <w:rPr>
          <w:rFonts w:cs="Arial"/>
          <w:sz w:val="18"/>
        </w:rPr>
        <w:t>OMPOST Skal være angivet</w:t>
      </w:r>
    </w:p>
    <w:p w14:paraId="76D9924A" w14:textId="77777777" w:rsidR="00EE7A8C"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 xml:space="preserve">SAP38 </w:t>
      </w:r>
      <w:r w:rsidRPr="008509F2">
        <w:rPr>
          <w:rFonts w:cs="Arial"/>
          <w:sz w:val="18"/>
        </w:rPr>
        <w:tab/>
      </w:r>
      <w:r w:rsidRPr="008509F2">
        <w:rPr>
          <w:rFonts w:cs="Arial"/>
          <w:sz w:val="18"/>
        </w:rPr>
        <w:tab/>
      </w:r>
      <w:r>
        <w:rPr>
          <w:rFonts w:cs="Arial"/>
          <w:sz w:val="18"/>
        </w:rPr>
        <w:t>MODRE</w:t>
      </w:r>
      <w:r w:rsidRPr="008509F2">
        <w:rPr>
          <w:rFonts w:cs="Arial"/>
          <w:sz w:val="18"/>
        </w:rPr>
        <w:tab/>
      </w:r>
      <w:r>
        <w:rPr>
          <w:rFonts w:cs="Arial"/>
          <w:sz w:val="18"/>
        </w:rPr>
        <w:t>Skal være angivet</w:t>
      </w:r>
    </w:p>
    <w:p w14:paraId="76D9924B" w14:textId="77777777"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3A2CBE">
        <w:rPr>
          <w:rFonts w:cs="Arial"/>
          <w:sz w:val="18"/>
        </w:rPr>
        <w:t xml:space="preserve">SKB </w:t>
      </w:r>
      <w:r w:rsidRPr="008509F2">
        <w:rPr>
          <w:rFonts w:cs="Arial"/>
          <w:sz w:val="18"/>
        </w:rPr>
        <w:tab/>
      </w:r>
      <w:r w:rsidRPr="008509F2">
        <w:rPr>
          <w:rFonts w:cs="Arial"/>
          <w:sz w:val="18"/>
        </w:rPr>
        <w:tab/>
      </w:r>
      <w:r w:rsidRPr="008509F2">
        <w:rPr>
          <w:rFonts w:cs="Arial"/>
          <w:sz w:val="18"/>
        </w:rPr>
        <w:tab/>
      </w:r>
      <w:r w:rsidRPr="003A2CBE">
        <w:rPr>
          <w:rFonts w:cs="Arial"/>
          <w:sz w:val="18"/>
        </w:rPr>
        <w:t xml:space="preserve">OCRLI </w:t>
      </w:r>
      <w:r w:rsidRPr="008509F2">
        <w:rPr>
          <w:rFonts w:cs="Arial"/>
          <w:sz w:val="18"/>
        </w:rPr>
        <w:tab/>
      </w:r>
      <w:r w:rsidRPr="003A2CBE">
        <w:rPr>
          <w:rFonts w:cs="Arial"/>
          <w:sz w:val="18"/>
        </w:rPr>
        <w:t>Må ikke være angivet</w:t>
      </w:r>
    </w:p>
    <w:p w14:paraId="76D9924C" w14:textId="77777777"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3A2CBE">
        <w:rPr>
          <w:rFonts w:cs="Arial"/>
          <w:sz w:val="18"/>
        </w:rPr>
        <w:t xml:space="preserve">SKB </w:t>
      </w:r>
      <w:r w:rsidRPr="008509F2">
        <w:rPr>
          <w:rFonts w:cs="Arial"/>
          <w:sz w:val="18"/>
        </w:rPr>
        <w:tab/>
      </w:r>
      <w:r w:rsidRPr="008509F2">
        <w:rPr>
          <w:rFonts w:cs="Arial"/>
          <w:sz w:val="18"/>
        </w:rPr>
        <w:tab/>
      </w:r>
      <w:r w:rsidRPr="008509F2">
        <w:rPr>
          <w:rFonts w:cs="Arial"/>
          <w:sz w:val="18"/>
        </w:rPr>
        <w:tab/>
      </w:r>
      <w:r w:rsidRPr="003A2CBE">
        <w:rPr>
          <w:rFonts w:cs="Arial"/>
          <w:sz w:val="18"/>
        </w:rPr>
        <w:t xml:space="preserve">BANKO </w:t>
      </w:r>
      <w:r w:rsidRPr="008509F2">
        <w:rPr>
          <w:rFonts w:cs="Arial"/>
          <w:sz w:val="18"/>
        </w:rPr>
        <w:tab/>
      </w:r>
      <w:r w:rsidRPr="003A2CBE">
        <w:rPr>
          <w:rFonts w:cs="Arial"/>
          <w:sz w:val="18"/>
        </w:rPr>
        <w:t>Må ikke være angivet</w:t>
      </w:r>
    </w:p>
    <w:p w14:paraId="76D9924D" w14:textId="77777777"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3A2CBE">
        <w:rPr>
          <w:rFonts w:cs="Arial"/>
          <w:sz w:val="18"/>
        </w:rPr>
        <w:t xml:space="preserve">EFI </w:t>
      </w:r>
      <w:r w:rsidRPr="008509F2">
        <w:rPr>
          <w:rFonts w:cs="Arial"/>
          <w:sz w:val="18"/>
        </w:rPr>
        <w:tab/>
      </w:r>
      <w:r w:rsidRPr="008509F2">
        <w:rPr>
          <w:rFonts w:cs="Arial"/>
          <w:sz w:val="18"/>
        </w:rPr>
        <w:tab/>
      </w:r>
      <w:r w:rsidRPr="008509F2">
        <w:rPr>
          <w:rFonts w:cs="Arial"/>
          <w:sz w:val="18"/>
        </w:rPr>
        <w:tab/>
      </w:r>
      <w:r w:rsidRPr="003A2CBE">
        <w:rPr>
          <w:rFonts w:cs="Arial"/>
          <w:sz w:val="18"/>
        </w:rPr>
        <w:t xml:space="preserve">LONIN </w:t>
      </w:r>
      <w:r w:rsidRPr="008509F2">
        <w:rPr>
          <w:rFonts w:cs="Arial"/>
          <w:sz w:val="18"/>
        </w:rPr>
        <w:tab/>
      </w:r>
      <w:r>
        <w:rPr>
          <w:rFonts w:cs="Arial"/>
          <w:sz w:val="18"/>
        </w:rPr>
        <w:t>Skal</w:t>
      </w:r>
      <w:r w:rsidRPr="003A2CBE">
        <w:rPr>
          <w:rFonts w:cs="Arial"/>
          <w:sz w:val="18"/>
        </w:rPr>
        <w:t xml:space="preserve"> være angivet</w:t>
      </w:r>
    </w:p>
    <w:p w14:paraId="76D9924E" w14:textId="77777777" w:rsidR="00EE7A8C"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3A2CBE">
        <w:rPr>
          <w:rFonts w:cs="Arial"/>
          <w:sz w:val="18"/>
        </w:rPr>
        <w:t>EFI</w:t>
      </w:r>
      <w:r w:rsidRPr="008509F2">
        <w:rPr>
          <w:rFonts w:cs="Arial"/>
          <w:sz w:val="18"/>
        </w:rPr>
        <w:tab/>
      </w:r>
      <w:r w:rsidRPr="008509F2">
        <w:rPr>
          <w:rFonts w:cs="Arial"/>
          <w:sz w:val="18"/>
        </w:rPr>
        <w:tab/>
      </w:r>
      <w:r w:rsidRPr="008509F2">
        <w:rPr>
          <w:rFonts w:cs="Arial"/>
          <w:sz w:val="18"/>
        </w:rPr>
        <w:tab/>
      </w:r>
      <w:r w:rsidRPr="008509F2">
        <w:rPr>
          <w:rFonts w:cs="Arial"/>
          <w:sz w:val="18"/>
        </w:rPr>
        <w:tab/>
      </w:r>
      <w:r w:rsidRPr="003A2CBE">
        <w:rPr>
          <w:rFonts w:cs="Arial"/>
          <w:sz w:val="18"/>
        </w:rPr>
        <w:t xml:space="preserve"> RENTG </w:t>
      </w:r>
      <w:r w:rsidRPr="008509F2">
        <w:rPr>
          <w:rFonts w:cs="Arial"/>
          <w:sz w:val="18"/>
        </w:rPr>
        <w:tab/>
      </w:r>
      <w:r w:rsidRPr="003A2CBE">
        <w:rPr>
          <w:rFonts w:cs="Arial"/>
          <w:sz w:val="18"/>
        </w:rPr>
        <w:t>Må ikke være angivet</w:t>
      </w:r>
    </w:p>
    <w:p w14:paraId="76D9924F" w14:textId="77777777" w:rsidR="00EE7A8C"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 xml:space="preserve">EFI </w:t>
      </w:r>
      <w:r w:rsidRPr="008509F2">
        <w:rPr>
          <w:rFonts w:cs="Arial"/>
          <w:sz w:val="18"/>
        </w:rPr>
        <w:tab/>
      </w:r>
      <w:r w:rsidRPr="008509F2">
        <w:rPr>
          <w:rFonts w:cs="Arial"/>
          <w:sz w:val="18"/>
        </w:rPr>
        <w:tab/>
      </w:r>
      <w:r w:rsidRPr="008509F2">
        <w:rPr>
          <w:rFonts w:cs="Arial"/>
          <w:sz w:val="18"/>
        </w:rPr>
        <w:tab/>
      </w:r>
      <w:r w:rsidRPr="004F059F">
        <w:rPr>
          <w:rFonts w:cs="Arial"/>
          <w:sz w:val="18"/>
        </w:rPr>
        <w:t xml:space="preserve">”Oprindelig </w:t>
      </w:r>
      <w:proofErr w:type="spellStart"/>
      <w:r w:rsidRPr="004F059F">
        <w:rPr>
          <w:rFonts w:cs="Arial"/>
          <w:sz w:val="18"/>
        </w:rPr>
        <w:t>DMIIndbetalingArt</w:t>
      </w:r>
      <w:proofErr w:type="spellEnd"/>
      <w:r w:rsidRPr="004F059F">
        <w:rPr>
          <w:rFonts w:cs="Arial"/>
          <w:sz w:val="18"/>
        </w:rPr>
        <w:t>” Må ikke være angivet</w:t>
      </w:r>
    </w:p>
    <w:p w14:paraId="76D99250" w14:textId="77777777"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EFI</w:t>
      </w:r>
      <w:r w:rsidRPr="008509F2">
        <w:rPr>
          <w:rFonts w:cs="Arial"/>
          <w:sz w:val="18"/>
        </w:rPr>
        <w:tab/>
      </w:r>
      <w:r w:rsidRPr="008509F2">
        <w:rPr>
          <w:rFonts w:cs="Arial"/>
          <w:sz w:val="18"/>
        </w:rPr>
        <w:tab/>
      </w:r>
      <w:r w:rsidRPr="008509F2">
        <w:rPr>
          <w:rFonts w:cs="Arial"/>
          <w:sz w:val="18"/>
        </w:rPr>
        <w:tab/>
      </w:r>
      <w:r w:rsidRPr="008509F2">
        <w:rPr>
          <w:rFonts w:cs="Arial"/>
          <w:sz w:val="18"/>
        </w:rPr>
        <w:tab/>
      </w:r>
      <w:r w:rsidRPr="003A2CBE">
        <w:rPr>
          <w:rFonts w:cs="Arial"/>
          <w:sz w:val="18"/>
        </w:rPr>
        <w:t>DANKO</w:t>
      </w:r>
      <w:r w:rsidRPr="008509F2">
        <w:rPr>
          <w:rFonts w:cs="Arial"/>
          <w:sz w:val="18"/>
        </w:rPr>
        <w:tab/>
      </w:r>
      <w:r w:rsidRPr="003A2CBE">
        <w:rPr>
          <w:rFonts w:cs="Arial"/>
          <w:sz w:val="18"/>
        </w:rPr>
        <w:t>Må ikke være angivet</w:t>
      </w:r>
    </w:p>
    <w:p w14:paraId="76D99251" w14:textId="77777777"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NETS</w:t>
      </w:r>
      <w:r w:rsidRPr="003A2CBE">
        <w:rPr>
          <w:rFonts w:cs="Arial"/>
          <w:sz w:val="18"/>
        </w:rPr>
        <w:t xml:space="preserve"> </w:t>
      </w:r>
      <w:r w:rsidRPr="008509F2">
        <w:rPr>
          <w:rFonts w:cs="Arial"/>
          <w:sz w:val="18"/>
        </w:rPr>
        <w:tab/>
      </w:r>
      <w:r w:rsidRPr="008509F2">
        <w:rPr>
          <w:rFonts w:cs="Arial"/>
          <w:sz w:val="18"/>
        </w:rPr>
        <w:tab/>
      </w:r>
      <w:r w:rsidRPr="008509F2">
        <w:rPr>
          <w:rFonts w:cs="Arial"/>
          <w:sz w:val="18"/>
        </w:rPr>
        <w:tab/>
      </w:r>
      <w:r>
        <w:rPr>
          <w:rFonts w:cs="Arial"/>
          <w:sz w:val="18"/>
        </w:rPr>
        <w:t>BANKO</w:t>
      </w:r>
      <w:r w:rsidRPr="003A2CBE">
        <w:rPr>
          <w:rFonts w:cs="Arial"/>
          <w:sz w:val="18"/>
        </w:rPr>
        <w:t xml:space="preserve"> </w:t>
      </w:r>
      <w:r w:rsidRPr="008509F2">
        <w:rPr>
          <w:rFonts w:cs="Arial"/>
          <w:sz w:val="18"/>
        </w:rPr>
        <w:tab/>
      </w:r>
      <w:r w:rsidRPr="003A2CBE">
        <w:rPr>
          <w:rFonts w:cs="Arial"/>
          <w:sz w:val="18"/>
        </w:rPr>
        <w:t>Må ikke være angivet</w:t>
      </w:r>
    </w:p>
    <w:p w14:paraId="76D99252" w14:textId="77777777"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3A2CBE">
        <w:rPr>
          <w:rFonts w:cs="Arial"/>
          <w:sz w:val="18"/>
        </w:rPr>
        <w:t xml:space="preserve">SLUT </w:t>
      </w:r>
      <w:r w:rsidRPr="008509F2">
        <w:rPr>
          <w:rFonts w:cs="Arial"/>
          <w:sz w:val="18"/>
        </w:rPr>
        <w:tab/>
      </w:r>
      <w:r w:rsidRPr="008509F2">
        <w:rPr>
          <w:rFonts w:cs="Arial"/>
          <w:sz w:val="18"/>
        </w:rPr>
        <w:tab/>
      </w:r>
      <w:r w:rsidRPr="008509F2">
        <w:rPr>
          <w:rFonts w:cs="Arial"/>
          <w:sz w:val="18"/>
        </w:rPr>
        <w:tab/>
      </w:r>
      <w:r w:rsidRPr="003A2CBE">
        <w:rPr>
          <w:rFonts w:cs="Arial"/>
          <w:sz w:val="18"/>
        </w:rPr>
        <w:t xml:space="preserve">MODRE </w:t>
      </w:r>
      <w:r w:rsidRPr="008509F2">
        <w:rPr>
          <w:rFonts w:cs="Arial"/>
          <w:sz w:val="18"/>
        </w:rPr>
        <w:tab/>
      </w:r>
      <w:r w:rsidRPr="003A2CBE">
        <w:rPr>
          <w:rFonts w:cs="Arial"/>
          <w:sz w:val="18"/>
        </w:rPr>
        <w:t>Skal være angivet</w:t>
      </w:r>
    </w:p>
    <w:p w14:paraId="76D99253" w14:textId="77777777"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3A2CBE">
        <w:rPr>
          <w:rFonts w:cs="Arial"/>
          <w:sz w:val="18"/>
        </w:rPr>
        <w:t>NEMKONT</w:t>
      </w:r>
      <w:r>
        <w:rPr>
          <w:rFonts w:cs="Arial"/>
          <w:sz w:val="18"/>
        </w:rPr>
        <w:t xml:space="preserve"> </w:t>
      </w:r>
      <w:r w:rsidRPr="008509F2">
        <w:rPr>
          <w:rFonts w:cs="Arial"/>
          <w:sz w:val="18"/>
        </w:rPr>
        <w:tab/>
      </w:r>
      <w:r>
        <w:rPr>
          <w:rFonts w:cs="Arial"/>
          <w:sz w:val="18"/>
        </w:rPr>
        <w:t>MODRE</w:t>
      </w:r>
      <w:r w:rsidRPr="003A2CBE">
        <w:rPr>
          <w:rFonts w:cs="Arial"/>
          <w:sz w:val="18"/>
        </w:rPr>
        <w:t xml:space="preserve"> </w:t>
      </w:r>
      <w:r w:rsidRPr="008509F2">
        <w:rPr>
          <w:rFonts w:cs="Arial"/>
          <w:sz w:val="18"/>
        </w:rPr>
        <w:tab/>
      </w:r>
      <w:r w:rsidRPr="003A2CBE">
        <w:rPr>
          <w:rFonts w:cs="Arial"/>
          <w:sz w:val="18"/>
        </w:rPr>
        <w:t>Må ikke v</w:t>
      </w:r>
      <w:r>
        <w:rPr>
          <w:rFonts w:cs="Arial"/>
          <w:sz w:val="18"/>
        </w:rPr>
        <w:t>æ</w:t>
      </w:r>
      <w:r w:rsidRPr="003A2CBE">
        <w:rPr>
          <w:rFonts w:cs="Arial"/>
          <w:sz w:val="18"/>
        </w:rPr>
        <w:t>re angivet</w:t>
      </w:r>
    </w:p>
    <w:p w14:paraId="76D99254" w14:textId="77777777"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3A2CBE">
        <w:rPr>
          <w:rFonts w:cs="Arial"/>
          <w:sz w:val="18"/>
        </w:rPr>
        <w:t xml:space="preserve">DMO </w:t>
      </w:r>
      <w:r w:rsidRPr="008509F2">
        <w:rPr>
          <w:rFonts w:cs="Arial"/>
          <w:sz w:val="18"/>
        </w:rPr>
        <w:tab/>
      </w:r>
      <w:r w:rsidRPr="008509F2">
        <w:rPr>
          <w:rFonts w:cs="Arial"/>
          <w:sz w:val="18"/>
        </w:rPr>
        <w:tab/>
      </w:r>
      <w:r w:rsidRPr="008509F2">
        <w:rPr>
          <w:rFonts w:cs="Arial"/>
          <w:sz w:val="18"/>
        </w:rPr>
        <w:tab/>
      </w:r>
      <w:r w:rsidRPr="003A2CBE">
        <w:rPr>
          <w:rFonts w:cs="Arial"/>
          <w:sz w:val="18"/>
        </w:rPr>
        <w:t xml:space="preserve">MODRE </w:t>
      </w:r>
      <w:r w:rsidRPr="008509F2">
        <w:rPr>
          <w:rFonts w:cs="Arial"/>
          <w:sz w:val="18"/>
        </w:rPr>
        <w:tab/>
      </w:r>
      <w:r w:rsidRPr="003A2CBE">
        <w:rPr>
          <w:rFonts w:cs="Arial"/>
          <w:sz w:val="18"/>
        </w:rPr>
        <w:t>Skal være angivet</w:t>
      </w:r>
    </w:p>
    <w:p w14:paraId="76D99255" w14:textId="77777777" w:rsidR="00EE7A8C" w:rsidRDefault="00EE7A8C" w:rsidP="00AA2514">
      <w:pPr>
        <w:spacing w:after="0"/>
        <w:rPr>
          <w:rFonts w:eastAsia="Times New Roman" w:cs="Arial"/>
          <w:color w:val="000080"/>
          <w:sz w:val="20"/>
          <w:szCs w:val="20"/>
          <w:lang w:eastAsia="da-DK"/>
        </w:rPr>
      </w:pPr>
    </w:p>
    <w:p w14:paraId="76D99256" w14:textId="77777777" w:rsidR="00EE7A8C" w:rsidRDefault="00EE7A8C" w:rsidP="00AA2514">
      <w:pPr>
        <w:spacing w:after="0"/>
        <w:rPr>
          <w:rFonts w:eastAsia="Times New Roman" w:cs="Arial"/>
          <w:color w:val="000080"/>
          <w:sz w:val="20"/>
          <w:szCs w:val="20"/>
          <w:lang w:eastAsia="da-DK"/>
        </w:rPr>
      </w:pPr>
    </w:p>
    <w:p w14:paraId="76D99257" w14:textId="77777777" w:rsidR="0038405E" w:rsidRPr="009B756A" w:rsidRDefault="0038405E" w:rsidP="0038405E">
      <w:pPr>
        <w:pStyle w:val="Overskrift2"/>
        <w:numPr>
          <w:ilvl w:val="1"/>
          <w:numId w:val="7"/>
        </w:numPr>
        <w:tabs>
          <w:tab w:val="clear" w:pos="964"/>
          <w:tab w:val="num" w:pos="0"/>
        </w:tabs>
        <w:ind w:left="0"/>
        <w:rPr>
          <w:lang w:val="en-US"/>
        </w:rPr>
      </w:pPr>
      <w:bookmarkStart w:id="99" w:name="_Toc314563911"/>
      <w:proofErr w:type="spellStart"/>
      <w:r w:rsidRPr="009B756A">
        <w:rPr>
          <w:lang w:val="en-US"/>
        </w:rPr>
        <w:t>DMIKontoIndbetalingSynkronOpret</w:t>
      </w:r>
      <w:bookmarkEnd w:id="99"/>
      <w:proofErr w:type="spellEnd"/>
    </w:p>
    <w:p w14:paraId="76D99258" w14:textId="77777777" w:rsidR="0038405E" w:rsidRDefault="0038405E" w:rsidP="0038405E">
      <w:r w:rsidRPr="00E76AA4">
        <w:t>Følgende vali</w:t>
      </w:r>
      <w:r>
        <w:t xml:space="preserve">deringer foretages I </w:t>
      </w:r>
      <w:proofErr w:type="spellStart"/>
      <w:r>
        <w:t>DMKontoIndbetalingSynkronOpret</w:t>
      </w:r>
      <w:proofErr w:type="spellEnd"/>
    </w:p>
    <w:p w14:paraId="76D99259" w14:textId="77777777" w:rsidR="002548CC" w:rsidRPr="00424EDE" w:rsidRDefault="002548CC" w:rsidP="002548CC"/>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38405E" w:rsidRPr="00B511F8" w14:paraId="76D9925D" w14:textId="77777777" w:rsidTr="005C1545">
        <w:trPr>
          <w:cantSplit/>
          <w:tblHeader/>
        </w:trPr>
        <w:tc>
          <w:tcPr>
            <w:tcW w:w="4465" w:type="dxa"/>
            <w:shd w:val="pct20" w:color="000000" w:fill="FFFFFF"/>
          </w:tcPr>
          <w:p w14:paraId="76D9925A" w14:textId="77777777" w:rsidR="0038405E" w:rsidRPr="00385249" w:rsidRDefault="0038405E" w:rsidP="005C154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25B" w14:textId="77777777" w:rsidR="0038405E" w:rsidRDefault="0038405E" w:rsidP="005C154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25C" w14:textId="77777777" w:rsidR="0038405E" w:rsidRPr="00385249" w:rsidRDefault="0038405E" w:rsidP="005C1545">
            <w:pPr>
              <w:widowControl w:val="0"/>
              <w:tabs>
                <w:tab w:val="right" w:leader="dot" w:pos="9355"/>
              </w:tabs>
              <w:spacing w:after="0" w:line="280" w:lineRule="exact"/>
              <w:rPr>
                <w:b/>
                <w:lang w:val="en-US"/>
              </w:rPr>
            </w:pPr>
            <w:proofErr w:type="spellStart"/>
            <w:r>
              <w:rPr>
                <w:b/>
                <w:lang w:val="en-US"/>
              </w:rPr>
              <w:t>Reaktion</w:t>
            </w:r>
            <w:proofErr w:type="spellEnd"/>
          </w:p>
        </w:tc>
      </w:tr>
      <w:tr w:rsidR="0038405E" w:rsidRPr="00491009" w14:paraId="76D99261" w14:textId="77777777" w:rsidTr="005C1545">
        <w:trPr>
          <w:cantSplit/>
        </w:trPr>
        <w:tc>
          <w:tcPr>
            <w:tcW w:w="4465" w:type="dxa"/>
          </w:tcPr>
          <w:p w14:paraId="76D9925E" w14:textId="77777777" w:rsidR="0038405E" w:rsidRPr="00705B12" w:rsidRDefault="0038405E" w:rsidP="005C1545">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14:paraId="76D9925F" w14:textId="77777777" w:rsidR="0038405E" w:rsidRPr="00491009" w:rsidRDefault="0038405E" w:rsidP="005C1545">
            <w:pPr>
              <w:spacing w:after="0"/>
              <w:rPr>
                <w:rFonts w:cs="Arial"/>
                <w:sz w:val="20"/>
                <w:szCs w:val="20"/>
              </w:rPr>
            </w:pPr>
            <w:r>
              <w:rPr>
                <w:rFonts w:cs="Arial"/>
                <w:sz w:val="20"/>
                <w:szCs w:val="20"/>
              </w:rPr>
              <w:t>007</w:t>
            </w:r>
          </w:p>
        </w:tc>
        <w:tc>
          <w:tcPr>
            <w:tcW w:w="3888" w:type="dxa"/>
          </w:tcPr>
          <w:p w14:paraId="76D99260" w14:textId="77777777" w:rsidR="0038405E" w:rsidRPr="00491009" w:rsidRDefault="0038405E" w:rsidP="005C1545">
            <w:pPr>
              <w:spacing w:after="0"/>
              <w:rPr>
                <w:rFonts w:cs="Arial"/>
                <w:sz w:val="20"/>
                <w:szCs w:val="20"/>
              </w:rPr>
            </w:pPr>
            <w:r>
              <w:rPr>
                <w:rFonts w:eastAsia="Times New Roman" w:cs="Arial"/>
                <w:color w:val="000000"/>
                <w:sz w:val="20"/>
                <w:szCs w:val="20"/>
                <w:lang w:eastAsia="da-DK"/>
              </w:rPr>
              <w:t>Opdatering afvises</w:t>
            </w:r>
          </w:p>
        </w:tc>
      </w:tr>
      <w:tr w:rsidR="0038405E" w:rsidRPr="00491009" w14:paraId="76D99265" w14:textId="77777777" w:rsidTr="005C1545">
        <w:trPr>
          <w:cantSplit/>
        </w:trPr>
        <w:tc>
          <w:tcPr>
            <w:tcW w:w="4465" w:type="dxa"/>
          </w:tcPr>
          <w:p w14:paraId="76D99262" w14:textId="77777777" w:rsidR="0038405E" w:rsidRPr="00705B12" w:rsidRDefault="0038405E" w:rsidP="005C1545">
            <w:pPr>
              <w:spacing w:after="0"/>
              <w:rPr>
                <w:rFonts w:cs="Arial"/>
                <w:sz w:val="20"/>
                <w:szCs w:val="20"/>
              </w:rPr>
            </w:pPr>
            <w:r>
              <w:rPr>
                <w:rFonts w:eastAsia="Times New Roman" w:cs="Arial"/>
                <w:color w:val="000000"/>
                <w:sz w:val="20"/>
                <w:szCs w:val="20"/>
                <w:lang w:eastAsia="da-DK"/>
              </w:rPr>
              <w:t>Kontrol af hvorvidt kundenummer findes</w:t>
            </w:r>
          </w:p>
        </w:tc>
        <w:tc>
          <w:tcPr>
            <w:tcW w:w="792" w:type="dxa"/>
          </w:tcPr>
          <w:p w14:paraId="76D99263" w14:textId="77777777" w:rsidR="0038405E" w:rsidRPr="00491009" w:rsidRDefault="0038405E" w:rsidP="005C1545">
            <w:pPr>
              <w:spacing w:after="0"/>
              <w:rPr>
                <w:rFonts w:cs="Arial"/>
                <w:sz w:val="20"/>
                <w:szCs w:val="20"/>
              </w:rPr>
            </w:pPr>
            <w:r>
              <w:rPr>
                <w:rFonts w:cs="Arial"/>
                <w:sz w:val="20"/>
                <w:szCs w:val="20"/>
              </w:rPr>
              <w:t>018</w:t>
            </w:r>
          </w:p>
        </w:tc>
        <w:tc>
          <w:tcPr>
            <w:tcW w:w="3888" w:type="dxa"/>
          </w:tcPr>
          <w:p w14:paraId="76D99264" w14:textId="77777777" w:rsidR="0038405E" w:rsidRPr="00491009" w:rsidRDefault="0038405E" w:rsidP="005C1545">
            <w:pPr>
              <w:spacing w:after="0"/>
              <w:rPr>
                <w:rFonts w:cs="Arial"/>
                <w:sz w:val="20"/>
                <w:szCs w:val="20"/>
              </w:rPr>
            </w:pPr>
            <w:r>
              <w:rPr>
                <w:rFonts w:eastAsia="Times New Roman" w:cs="Arial"/>
                <w:color w:val="000000"/>
                <w:sz w:val="20"/>
                <w:szCs w:val="20"/>
                <w:lang w:eastAsia="da-DK"/>
              </w:rPr>
              <w:t>Opdatering afvises</w:t>
            </w:r>
          </w:p>
        </w:tc>
      </w:tr>
      <w:tr w:rsidR="0038405E" w:rsidRPr="007F4C59" w14:paraId="76D99269" w14:textId="77777777" w:rsidTr="005C1545">
        <w:trPr>
          <w:cantSplit/>
        </w:trPr>
        <w:tc>
          <w:tcPr>
            <w:tcW w:w="4465" w:type="dxa"/>
          </w:tcPr>
          <w:p w14:paraId="76D99266" w14:textId="77777777" w:rsidR="0038405E" w:rsidRPr="00705B12" w:rsidRDefault="0038405E" w:rsidP="005C1545">
            <w:pPr>
              <w:spacing w:after="0"/>
              <w:rPr>
                <w:rFonts w:cs="Arial"/>
                <w:sz w:val="20"/>
                <w:szCs w:val="20"/>
              </w:rPr>
            </w:pPr>
            <w:r>
              <w:rPr>
                <w:rFonts w:eastAsia="Times New Roman" w:cs="Arial"/>
                <w:color w:val="000000"/>
                <w:sz w:val="20"/>
                <w:szCs w:val="20"/>
                <w:lang w:eastAsia="da-DK"/>
              </w:rPr>
              <w:t>Kontrol af hvorvidt Forventet Indbetaling ID fi</w:t>
            </w:r>
            <w:r>
              <w:rPr>
                <w:rFonts w:eastAsia="Times New Roman" w:cs="Arial"/>
                <w:color w:val="000000"/>
                <w:sz w:val="20"/>
                <w:szCs w:val="20"/>
                <w:lang w:eastAsia="da-DK"/>
              </w:rPr>
              <w:t>n</w:t>
            </w:r>
            <w:r>
              <w:rPr>
                <w:rFonts w:eastAsia="Times New Roman" w:cs="Arial"/>
                <w:color w:val="000000"/>
                <w:sz w:val="20"/>
                <w:szCs w:val="20"/>
                <w:lang w:eastAsia="da-DK"/>
              </w:rPr>
              <w:t>des</w:t>
            </w:r>
          </w:p>
        </w:tc>
        <w:tc>
          <w:tcPr>
            <w:tcW w:w="792" w:type="dxa"/>
          </w:tcPr>
          <w:p w14:paraId="76D99267" w14:textId="77777777" w:rsidR="0038405E" w:rsidRPr="00491009" w:rsidRDefault="0038405E" w:rsidP="005C1545">
            <w:pPr>
              <w:spacing w:after="0"/>
              <w:rPr>
                <w:rFonts w:cs="Arial"/>
                <w:sz w:val="20"/>
                <w:szCs w:val="20"/>
              </w:rPr>
            </w:pPr>
            <w:r>
              <w:rPr>
                <w:rFonts w:cs="Arial"/>
                <w:sz w:val="20"/>
                <w:szCs w:val="20"/>
              </w:rPr>
              <w:t>019</w:t>
            </w:r>
          </w:p>
        </w:tc>
        <w:tc>
          <w:tcPr>
            <w:tcW w:w="3888" w:type="dxa"/>
          </w:tcPr>
          <w:p w14:paraId="76D99268" w14:textId="77777777" w:rsidR="0038405E" w:rsidRPr="00491009" w:rsidRDefault="0038405E" w:rsidP="005C1545">
            <w:pPr>
              <w:spacing w:after="0"/>
              <w:rPr>
                <w:rFonts w:cs="Arial"/>
                <w:sz w:val="20"/>
                <w:szCs w:val="20"/>
              </w:rPr>
            </w:pPr>
            <w:r>
              <w:rPr>
                <w:rFonts w:eastAsia="Times New Roman" w:cs="Arial"/>
                <w:color w:val="000000"/>
                <w:sz w:val="20"/>
                <w:szCs w:val="20"/>
                <w:lang w:eastAsia="da-DK"/>
              </w:rPr>
              <w:t>Opdatering afvises</w:t>
            </w:r>
          </w:p>
        </w:tc>
      </w:tr>
      <w:tr w:rsidR="0038405E" w:rsidRPr="007F4C59" w14:paraId="76D9926D" w14:textId="77777777" w:rsidTr="005C1545">
        <w:trPr>
          <w:cantSplit/>
        </w:trPr>
        <w:tc>
          <w:tcPr>
            <w:tcW w:w="4465" w:type="dxa"/>
          </w:tcPr>
          <w:p w14:paraId="76D9926A" w14:textId="77777777" w:rsidR="0038405E" w:rsidRPr="00705B12" w:rsidRDefault="0038405E" w:rsidP="005C1545">
            <w:pPr>
              <w:spacing w:after="0"/>
              <w:rPr>
                <w:rFonts w:cs="Arial"/>
                <w:sz w:val="20"/>
                <w:szCs w:val="20"/>
              </w:rPr>
            </w:pPr>
            <w:r>
              <w:rPr>
                <w:rFonts w:eastAsia="Times New Roman" w:cs="Arial"/>
                <w:color w:val="000000"/>
                <w:sz w:val="20"/>
                <w:szCs w:val="20"/>
                <w:lang w:eastAsia="da-DK"/>
              </w:rPr>
              <w:t>Kombinationskontrol for Indbetalings Art og Kilde</w:t>
            </w:r>
          </w:p>
        </w:tc>
        <w:tc>
          <w:tcPr>
            <w:tcW w:w="792" w:type="dxa"/>
          </w:tcPr>
          <w:p w14:paraId="76D9926B" w14:textId="77777777" w:rsidR="0038405E" w:rsidRPr="00491009" w:rsidRDefault="0038405E" w:rsidP="005C1545">
            <w:pPr>
              <w:spacing w:after="0"/>
              <w:rPr>
                <w:rFonts w:cs="Arial"/>
                <w:sz w:val="20"/>
                <w:szCs w:val="20"/>
              </w:rPr>
            </w:pPr>
            <w:r>
              <w:rPr>
                <w:rFonts w:cs="Arial"/>
                <w:sz w:val="20"/>
                <w:szCs w:val="20"/>
              </w:rPr>
              <w:t>021</w:t>
            </w:r>
          </w:p>
        </w:tc>
        <w:tc>
          <w:tcPr>
            <w:tcW w:w="3888" w:type="dxa"/>
          </w:tcPr>
          <w:p w14:paraId="76D9926C" w14:textId="77777777" w:rsidR="0038405E" w:rsidRPr="00491009" w:rsidRDefault="0038405E" w:rsidP="005C1545">
            <w:pPr>
              <w:spacing w:after="0"/>
              <w:rPr>
                <w:rFonts w:cs="Arial"/>
                <w:sz w:val="20"/>
                <w:szCs w:val="20"/>
              </w:rPr>
            </w:pPr>
            <w:r>
              <w:rPr>
                <w:rFonts w:eastAsia="Times New Roman" w:cs="Arial"/>
                <w:color w:val="000000"/>
                <w:sz w:val="20"/>
                <w:szCs w:val="20"/>
                <w:lang w:eastAsia="da-DK"/>
              </w:rPr>
              <w:t>Opdatering afvises. Se detaljer omkring validering herunder</w:t>
            </w:r>
          </w:p>
        </w:tc>
      </w:tr>
      <w:tr w:rsidR="0038405E" w:rsidRPr="007F4C59" w14:paraId="76D99271" w14:textId="77777777" w:rsidTr="005C1545">
        <w:trPr>
          <w:cantSplit/>
        </w:trPr>
        <w:tc>
          <w:tcPr>
            <w:tcW w:w="4465" w:type="dxa"/>
          </w:tcPr>
          <w:p w14:paraId="76D9926E" w14:textId="77777777" w:rsidR="0038405E" w:rsidRPr="00705B12" w:rsidRDefault="0038405E" w:rsidP="005C1545">
            <w:pPr>
              <w:spacing w:after="0"/>
              <w:rPr>
                <w:rFonts w:cs="Arial"/>
                <w:sz w:val="20"/>
                <w:szCs w:val="20"/>
              </w:rPr>
            </w:pPr>
            <w:r>
              <w:rPr>
                <w:rFonts w:eastAsia="Times New Roman" w:cs="Arial"/>
                <w:color w:val="000000"/>
                <w:sz w:val="20"/>
                <w:szCs w:val="20"/>
                <w:lang w:eastAsia="da-DK"/>
              </w:rPr>
              <w:t xml:space="preserve">Kontrol af hvorvidt OCR </w:t>
            </w:r>
            <w:proofErr w:type="spellStart"/>
            <w:r>
              <w:rPr>
                <w:rFonts w:eastAsia="Times New Roman" w:cs="Arial"/>
                <w:color w:val="000000"/>
                <w:sz w:val="20"/>
                <w:szCs w:val="20"/>
                <w:lang w:eastAsia="da-DK"/>
              </w:rPr>
              <w:t>Linie</w:t>
            </w:r>
            <w:proofErr w:type="spellEnd"/>
            <w:r>
              <w:rPr>
                <w:rFonts w:eastAsia="Times New Roman" w:cs="Arial"/>
                <w:color w:val="000000"/>
                <w:sz w:val="20"/>
                <w:szCs w:val="20"/>
                <w:lang w:eastAsia="da-DK"/>
              </w:rPr>
              <w:t xml:space="preserve"> findes</w:t>
            </w:r>
          </w:p>
        </w:tc>
        <w:tc>
          <w:tcPr>
            <w:tcW w:w="792" w:type="dxa"/>
          </w:tcPr>
          <w:p w14:paraId="76D9926F" w14:textId="77777777" w:rsidR="0038405E" w:rsidRPr="00491009" w:rsidRDefault="0038405E" w:rsidP="005C1545">
            <w:pPr>
              <w:spacing w:after="0"/>
              <w:rPr>
                <w:rFonts w:cs="Arial"/>
                <w:sz w:val="20"/>
                <w:szCs w:val="20"/>
              </w:rPr>
            </w:pPr>
            <w:r>
              <w:rPr>
                <w:rFonts w:cs="Arial"/>
                <w:sz w:val="20"/>
                <w:szCs w:val="20"/>
              </w:rPr>
              <w:t>022</w:t>
            </w:r>
          </w:p>
        </w:tc>
        <w:tc>
          <w:tcPr>
            <w:tcW w:w="3888" w:type="dxa"/>
          </w:tcPr>
          <w:p w14:paraId="76D99270" w14:textId="77777777" w:rsidR="0038405E" w:rsidRPr="00491009" w:rsidRDefault="0038405E" w:rsidP="005C1545">
            <w:pPr>
              <w:spacing w:after="0"/>
              <w:rPr>
                <w:rFonts w:cs="Arial"/>
                <w:sz w:val="20"/>
                <w:szCs w:val="20"/>
              </w:rPr>
            </w:pPr>
            <w:r>
              <w:rPr>
                <w:rFonts w:eastAsia="Times New Roman" w:cs="Arial"/>
                <w:color w:val="000000"/>
                <w:sz w:val="20"/>
                <w:szCs w:val="20"/>
                <w:lang w:eastAsia="da-DK"/>
              </w:rPr>
              <w:t>Opdatering afvises</w:t>
            </w:r>
          </w:p>
        </w:tc>
      </w:tr>
      <w:tr w:rsidR="009D66AE" w14:paraId="76D99275" w14:textId="77777777" w:rsidTr="009D66AE">
        <w:trPr>
          <w:cantSplit/>
        </w:trPr>
        <w:tc>
          <w:tcPr>
            <w:tcW w:w="4465" w:type="dxa"/>
            <w:tcBorders>
              <w:top w:val="single" w:sz="4" w:space="0" w:color="auto"/>
              <w:left w:val="single" w:sz="4" w:space="0" w:color="auto"/>
              <w:bottom w:val="single" w:sz="4" w:space="0" w:color="auto"/>
              <w:right w:val="single" w:sz="4" w:space="0" w:color="auto"/>
            </w:tcBorders>
          </w:tcPr>
          <w:p w14:paraId="76D99272" w14:textId="2EEBE850" w:rsidR="009D66AE" w:rsidRDefault="00B4560C" w:rsidP="007A3027">
            <w:pPr>
              <w:spacing w:after="0"/>
              <w:rPr>
                <w:rFonts w:eastAsia="Times New Roman" w:cs="Arial"/>
                <w:color w:val="000000"/>
                <w:sz w:val="20"/>
                <w:szCs w:val="20"/>
                <w:lang w:eastAsia="da-DK"/>
              </w:rPr>
            </w:pPr>
            <w:del w:id="100" w:author="Lasse Steven Levarett Buck" w:date="2012-01-16T14:44:00Z">
              <w:r w:rsidRPr="00B4560C" w:rsidDel="00E850FC">
                <w:rPr>
                  <w:rFonts w:eastAsia="Times New Roman" w:cs="Arial"/>
                  <w:color w:val="000000"/>
                  <w:sz w:val="20"/>
                  <w:szCs w:val="20"/>
                  <w:lang w:eastAsia="da-DK"/>
                </w:rPr>
                <w:lastRenderedPageBreak/>
                <w:delText>DMIIndbetalingReferenceID</w:delText>
              </w:r>
              <w:r w:rsidDel="00E850FC">
                <w:rPr>
                  <w:rFonts w:eastAsia="Times New Roman" w:cs="Arial"/>
                  <w:color w:val="000000"/>
                  <w:sz w:val="20"/>
                  <w:szCs w:val="20"/>
                  <w:lang w:eastAsia="da-DK"/>
                </w:rPr>
                <w:delText xml:space="preserve">, </w:delText>
              </w:r>
            </w:del>
            <w:proofErr w:type="spellStart"/>
            <w:r w:rsidR="009D66AE" w:rsidRPr="0019019C">
              <w:rPr>
                <w:rFonts w:eastAsia="Times New Roman" w:cs="Arial"/>
                <w:color w:val="000000"/>
                <w:sz w:val="20"/>
                <w:szCs w:val="20"/>
                <w:lang w:eastAsia="da-DK"/>
              </w:rPr>
              <w:t>DMIIndbetalingEFIIndbetalingID</w:t>
            </w:r>
            <w:proofErr w:type="spellEnd"/>
            <w:r w:rsidR="009D66AE" w:rsidRPr="0019019C">
              <w:rPr>
                <w:rFonts w:eastAsia="Times New Roman" w:cs="Arial"/>
                <w:color w:val="000000"/>
                <w:sz w:val="20"/>
                <w:szCs w:val="20"/>
                <w:lang w:eastAsia="da-DK"/>
              </w:rPr>
              <w:t xml:space="preserve">, </w:t>
            </w:r>
            <w:proofErr w:type="spellStart"/>
            <w:r w:rsidR="009D66AE" w:rsidRPr="0019019C">
              <w:rPr>
                <w:rFonts w:eastAsia="Times New Roman" w:cs="Arial"/>
                <w:color w:val="000000"/>
                <w:sz w:val="20"/>
                <w:szCs w:val="20"/>
                <w:lang w:eastAsia="da-DK"/>
              </w:rPr>
              <w:t>DMIIndbetali</w:t>
            </w:r>
            <w:r w:rsidR="009D66AE" w:rsidRPr="0019019C">
              <w:rPr>
                <w:rFonts w:eastAsia="Times New Roman" w:cs="Arial"/>
                <w:color w:val="000000"/>
                <w:sz w:val="20"/>
                <w:szCs w:val="20"/>
                <w:lang w:eastAsia="da-DK"/>
              </w:rPr>
              <w:t>n</w:t>
            </w:r>
            <w:r w:rsidR="009D66AE" w:rsidRPr="0019019C">
              <w:rPr>
                <w:rFonts w:eastAsia="Times New Roman" w:cs="Arial"/>
                <w:color w:val="000000"/>
                <w:sz w:val="20"/>
                <w:szCs w:val="20"/>
                <w:lang w:eastAsia="da-DK"/>
              </w:rPr>
              <w:t>gEFIIndsatsID</w:t>
            </w:r>
            <w:proofErr w:type="spellEnd"/>
            <w:r w:rsidR="009D66AE" w:rsidRPr="0019019C">
              <w:rPr>
                <w:rFonts w:eastAsia="Times New Roman" w:cs="Arial"/>
                <w:color w:val="000000"/>
                <w:sz w:val="20"/>
                <w:szCs w:val="20"/>
                <w:lang w:eastAsia="da-DK"/>
              </w:rPr>
              <w:t xml:space="preserve"> og </w:t>
            </w:r>
            <w:proofErr w:type="spellStart"/>
            <w:r w:rsidR="009D66AE" w:rsidRPr="0019019C">
              <w:rPr>
                <w:rFonts w:eastAsia="Times New Roman" w:cs="Arial"/>
                <w:color w:val="000000"/>
                <w:sz w:val="20"/>
                <w:szCs w:val="20"/>
                <w:lang w:eastAsia="da-DK"/>
              </w:rPr>
              <w:t>DMIIndbetalingKorrektionMark</w:t>
            </w:r>
            <w:proofErr w:type="spellEnd"/>
            <w:r w:rsidR="009D66AE" w:rsidRPr="0019019C">
              <w:rPr>
                <w:rFonts w:eastAsia="Times New Roman" w:cs="Arial"/>
                <w:color w:val="000000"/>
                <w:sz w:val="20"/>
                <w:szCs w:val="20"/>
                <w:lang w:eastAsia="da-DK"/>
              </w:rPr>
              <w:t xml:space="preserve"> må kun udfyldes af EFI</w:t>
            </w:r>
          </w:p>
        </w:tc>
        <w:tc>
          <w:tcPr>
            <w:tcW w:w="792" w:type="dxa"/>
            <w:tcBorders>
              <w:top w:val="single" w:sz="4" w:space="0" w:color="auto"/>
              <w:left w:val="single" w:sz="4" w:space="0" w:color="auto"/>
              <w:bottom w:val="single" w:sz="4" w:space="0" w:color="auto"/>
              <w:right w:val="single" w:sz="4" w:space="0" w:color="auto"/>
            </w:tcBorders>
          </w:tcPr>
          <w:p w14:paraId="76D99273" w14:textId="77777777" w:rsidR="009D66AE" w:rsidRDefault="009D66AE" w:rsidP="007A3027">
            <w:pPr>
              <w:spacing w:after="0"/>
              <w:rPr>
                <w:rFonts w:cs="Arial"/>
                <w:sz w:val="20"/>
                <w:szCs w:val="20"/>
              </w:rPr>
            </w:pPr>
            <w:r>
              <w:rPr>
                <w:rFonts w:cs="Arial"/>
                <w:sz w:val="20"/>
                <w:szCs w:val="20"/>
              </w:rPr>
              <w:t>040</w:t>
            </w:r>
          </w:p>
        </w:tc>
        <w:tc>
          <w:tcPr>
            <w:tcW w:w="3888" w:type="dxa"/>
            <w:tcBorders>
              <w:top w:val="single" w:sz="4" w:space="0" w:color="auto"/>
              <w:left w:val="single" w:sz="4" w:space="0" w:color="auto"/>
              <w:bottom w:val="single" w:sz="4" w:space="0" w:color="auto"/>
              <w:right w:val="single" w:sz="4" w:space="0" w:color="auto"/>
            </w:tcBorders>
          </w:tcPr>
          <w:p w14:paraId="76D99274" w14:textId="77777777" w:rsidR="009D66AE" w:rsidRDefault="009D66AE" w:rsidP="007A3027">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443FC2" w14:paraId="76D99279" w14:textId="77777777" w:rsidTr="009D66AE">
        <w:trPr>
          <w:cantSplit/>
        </w:trPr>
        <w:tc>
          <w:tcPr>
            <w:tcW w:w="4465" w:type="dxa"/>
            <w:tcBorders>
              <w:top w:val="single" w:sz="4" w:space="0" w:color="auto"/>
              <w:left w:val="single" w:sz="4" w:space="0" w:color="auto"/>
              <w:bottom w:val="single" w:sz="4" w:space="0" w:color="auto"/>
              <w:right w:val="single" w:sz="4" w:space="0" w:color="auto"/>
            </w:tcBorders>
          </w:tcPr>
          <w:p w14:paraId="76D99276" w14:textId="77777777" w:rsidR="00443FC2" w:rsidRPr="00B4560C" w:rsidRDefault="00443FC2" w:rsidP="006F65C5">
            <w:pPr>
              <w:spacing w:after="0"/>
              <w:rPr>
                <w:rFonts w:eastAsia="Times New Roman" w:cs="Arial"/>
                <w:color w:val="000000"/>
                <w:sz w:val="20"/>
                <w:szCs w:val="20"/>
                <w:lang w:eastAsia="da-DK"/>
              </w:rPr>
            </w:pPr>
            <w:r w:rsidRPr="002A4E21">
              <w:rPr>
                <w:rFonts w:eastAsia="Times New Roman" w:cs="Arial"/>
                <w:color w:val="000000"/>
                <w:sz w:val="20"/>
                <w:szCs w:val="20"/>
                <w:lang w:eastAsia="da-DK"/>
              </w:rPr>
              <w:t xml:space="preserve">Kontrol af hvorvidt </w:t>
            </w:r>
            <w:proofErr w:type="spellStart"/>
            <w:r w:rsidRPr="002A4E21">
              <w:rPr>
                <w:rFonts w:eastAsia="Times New Roman" w:cs="Arial"/>
                <w:color w:val="000000"/>
                <w:sz w:val="20"/>
                <w:szCs w:val="20"/>
                <w:lang w:eastAsia="da-DK"/>
              </w:rPr>
              <w:t>MyndighedUdbetalingTyp</w:t>
            </w:r>
            <w:r w:rsidRPr="002A4E21">
              <w:rPr>
                <w:rFonts w:eastAsia="Times New Roman" w:cs="Arial"/>
                <w:color w:val="000000"/>
                <w:sz w:val="20"/>
                <w:szCs w:val="20"/>
                <w:lang w:eastAsia="da-DK"/>
              </w:rPr>
              <w:t>e</w:t>
            </w:r>
            <w:r w:rsidRPr="002A4E21">
              <w:rPr>
                <w:rFonts w:eastAsia="Times New Roman" w:cs="Arial"/>
                <w:color w:val="000000"/>
                <w:sz w:val="20"/>
                <w:szCs w:val="20"/>
                <w:lang w:eastAsia="da-DK"/>
              </w:rPr>
              <w:t>Kode</w:t>
            </w:r>
            <w:proofErr w:type="spellEnd"/>
            <w:r w:rsidRPr="002A4E21">
              <w:rPr>
                <w:rFonts w:eastAsia="Times New Roman" w:cs="Arial"/>
                <w:color w:val="000000"/>
                <w:sz w:val="20"/>
                <w:szCs w:val="20"/>
                <w:lang w:eastAsia="da-DK"/>
              </w:rPr>
              <w:t xml:space="preserve"> ikke må eller skal være udfyldt for en given kombination af </w:t>
            </w:r>
            <w:proofErr w:type="spellStart"/>
            <w:proofErr w:type="gramStart"/>
            <w:r w:rsidRPr="002A4E21">
              <w:rPr>
                <w:rFonts w:eastAsia="Times New Roman" w:cs="Arial"/>
                <w:color w:val="000000"/>
                <w:sz w:val="20"/>
                <w:szCs w:val="20"/>
                <w:lang w:eastAsia="da-DK"/>
              </w:rPr>
              <w:t>DMIIndbetalingArt</w:t>
            </w:r>
            <w:proofErr w:type="spellEnd"/>
            <w:r w:rsidRPr="002A4E21">
              <w:rPr>
                <w:rFonts w:eastAsia="Times New Roman" w:cs="Arial"/>
                <w:color w:val="000000"/>
                <w:sz w:val="20"/>
                <w:szCs w:val="20"/>
                <w:lang w:eastAsia="da-DK"/>
              </w:rPr>
              <w:t xml:space="preserve">  og</w:t>
            </w:r>
            <w:proofErr w:type="gramEnd"/>
            <w:r w:rsidRPr="002A4E21">
              <w:rPr>
                <w:rFonts w:eastAsia="Times New Roman" w:cs="Arial"/>
                <w:color w:val="000000"/>
                <w:sz w:val="20"/>
                <w:szCs w:val="20"/>
                <w:lang w:eastAsia="da-DK"/>
              </w:rPr>
              <w:t xml:space="preserve"> </w:t>
            </w:r>
            <w:proofErr w:type="spellStart"/>
            <w:r w:rsidRPr="002A4E21">
              <w:rPr>
                <w:rFonts w:eastAsia="Times New Roman" w:cs="Arial"/>
                <w:color w:val="000000"/>
                <w:sz w:val="20"/>
                <w:szCs w:val="20"/>
                <w:lang w:eastAsia="da-DK"/>
              </w:rPr>
              <w:t>DMIIndb</w:t>
            </w:r>
            <w:r w:rsidRPr="002A4E21">
              <w:rPr>
                <w:rFonts w:eastAsia="Times New Roman" w:cs="Arial"/>
                <w:color w:val="000000"/>
                <w:sz w:val="20"/>
                <w:szCs w:val="20"/>
                <w:lang w:eastAsia="da-DK"/>
              </w:rPr>
              <w:t>e</w:t>
            </w:r>
            <w:r w:rsidRPr="002A4E21">
              <w:rPr>
                <w:rFonts w:eastAsia="Times New Roman" w:cs="Arial"/>
                <w:color w:val="000000"/>
                <w:sz w:val="20"/>
                <w:szCs w:val="20"/>
                <w:lang w:eastAsia="da-DK"/>
              </w:rPr>
              <w:t>talingKilde</w:t>
            </w:r>
            <w:proofErr w:type="spellEnd"/>
          </w:p>
        </w:tc>
        <w:tc>
          <w:tcPr>
            <w:tcW w:w="792" w:type="dxa"/>
            <w:tcBorders>
              <w:top w:val="single" w:sz="4" w:space="0" w:color="auto"/>
              <w:left w:val="single" w:sz="4" w:space="0" w:color="auto"/>
              <w:bottom w:val="single" w:sz="4" w:space="0" w:color="auto"/>
              <w:right w:val="single" w:sz="4" w:space="0" w:color="auto"/>
            </w:tcBorders>
          </w:tcPr>
          <w:p w14:paraId="76D99277" w14:textId="77777777" w:rsidR="00443FC2" w:rsidRPr="00760367" w:rsidRDefault="00443FC2" w:rsidP="006F65C5">
            <w:pPr>
              <w:spacing w:after="0"/>
              <w:rPr>
                <w:rFonts w:cs="Arial"/>
                <w:sz w:val="20"/>
                <w:szCs w:val="20"/>
              </w:rPr>
            </w:pPr>
            <w:r>
              <w:rPr>
                <w:rFonts w:cs="Arial"/>
                <w:sz w:val="20"/>
                <w:szCs w:val="20"/>
              </w:rPr>
              <w:t>041</w:t>
            </w:r>
          </w:p>
        </w:tc>
        <w:tc>
          <w:tcPr>
            <w:tcW w:w="3888" w:type="dxa"/>
            <w:tcBorders>
              <w:top w:val="single" w:sz="4" w:space="0" w:color="auto"/>
              <w:left w:val="single" w:sz="4" w:space="0" w:color="auto"/>
              <w:bottom w:val="single" w:sz="4" w:space="0" w:color="auto"/>
              <w:right w:val="single" w:sz="4" w:space="0" w:color="auto"/>
            </w:tcBorders>
          </w:tcPr>
          <w:p w14:paraId="76D99278" w14:textId="77777777" w:rsidR="00443FC2" w:rsidRPr="00760367" w:rsidRDefault="00443FC2" w:rsidP="006F65C5">
            <w:pPr>
              <w:spacing w:after="0"/>
              <w:rPr>
                <w:rFonts w:cs="Arial"/>
                <w:sz w:val="20"/>
                <w:szCs w:val="20"/>
              </w:rPr>
            </w:pPr>
            <w:r>
              <w:rPr>
                <w:rFonts w:eastAsia="Times New Roman" w:cs="Arial"/>
                <w:color w:val="000000"/>
                <w:sz w:val="20"/>
                <w:szCs w:val="20"/>
                <w:lang w:eastAsia="da-DK"/>
              </w:rPr>
              <w:t>Opdatering afvises</w:t>
            </w:r>
          </w:p>
        </w:tc>
      </w:tr>
    </w:tbl>
    <w:p w14:paraId="76D9927A" w14:textId="77777777" w:rsidR="0038405E" w:rsidRDefault="0038405E" w:rsidP="0038405E"/>
    <w:p w14:paraId="76D9927B" w14:textId="77777777" w:rsidR="0038405E" w:rsidRDefault="0038405E" w:rsidP="0038405E">
      <w:r>
        <w:t xml:space="preserve">Kombinations kontrol på Indbetalings Art og Kilde </w:t>
      </w:r>
      <w:r w:rsidR="001D2419">
        <w:t>(</w:t>
      </w:r>
      <w:proofErr w:type="spellStart"/>
      <w:r w:rsidR="001D2419">
        <w:t>fejlnr</w:t>
      </w:r>
      <w:proofErr w:type="spellEnd"/>
      <w:r w:rsidR="001D2419">
        <w:t xml:space="preserve"> 021) </w:t>
      </w:r>
      <w:r>
        <w:t>foretages i henhold til følgende tabel</w:t>
      </w:r>
      <w:r w:rsidR="001D2419">
        <w:t xml:space="preserve"> og for hver kombination angives hvorvidt </w:t>
      </w:r>
      <w:proofErr w:type="spellStart"/>
      <w:r w:rsidR="001D2419" w:rsidRPr="001D2419">
        <w:t>MyndighedUdbetalingT</w:t>
      </w:r>
      <w:r w:rsidR="001D2419" w:rsidRPr="001D2419">
        <w:t>y</w:t>
      </w:r>
      <w:r w:rsidR="001D2419" w:rsidRPr="001D2419">
        <w:t>peKode</w:t>
      </w:r>
      <w:proofErr w:type="spellEnd"/>
      <w:r w:rsidR="001D2419" w:rsidRPr="001D2419">
        <w:t xml:space="preserve"> ikke må eller skal være udfyldt (</w:t>
      </w:r>
      <w:proofErr w:type="spellStart"/>
      <w:r w:rsidR="001D2419" w:rsidRPr="001D2419">
        <w:t>fejlnr</w:t>
      </w:r>
      <w:proofErr w:type="spellEnd"/>
      <w:r w:rsidR="001D2419" w:rsidRPr="001D2419">
        <w:t xml:space="preserve"> 041)</w:t>
      </w:r>
      <w:r>
        <w:t>:</w:t>
      </w:r>
    </w:p>
    <w:p w14:paraId="76D9927C" w14:textId="77777777" w:rsidR="00EE7A8C" w:rsidRDefault="00EE7A8C" w:rsidP="0038405E">
      <w:pPr>
        <w:spacing w:after="0"/>
        <w:rPr>
          <w:rFonts w:eastAsia="Times New Roman" w:cs="Arial"/>
          <w:color w:val="000080"/>
          <w:sz w:val="20"/>
          <w:szCs w:val="20"/>
          <w:lang w:eastAsia="da-DK"/>
        </w:rPr>
      </w:pPr>
    </w:p>
    <w:p w14:paraId="76D9927D" w14:textId="77777777" w:rsidR="00EE7A8C" w:rsidRDefault="00EE7A8C" w:rsidP="0038405E">
      <w:pPr>
        <w:spacing w:after="0"/>
        <w:rPr>
          <w:rFonts w:eastAsia="Times New Roman" w:cs="Arial"/>
          <w:color w:val="000080"/>
          <w:sz w:val="20"/>
          <w:szCs w:val="20"/>
          <w:lang w:eastAsia="da-DK"/>
        </w:rPr>
      </w:pPr>
    </w:p>
    <w:p w14:paraId="76D9927E" w14:textId="77777777"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proofErr w:type="spellStart"/>
      <w:r w:rsidRPr="008509F2">
        <w:rPr>
          <w:rFonts w:cs="Arial"/>
          <w:sz w:val="18"/>
        </w:rPr>
        <w:t>DMIIndbetalingKilde</w:t>
      </w:r>
      <w:proofErr w:type="spellEnd"/>
      <w:r w:rsidRPr="008509F2">
        <w:rPr>
          <w:rFonts w:cs="Arial"/>
          <w:sz w:val="18"/>
        </w:rPr>
        <w:tab/>
      </w:r>
      <w:r w:rsidRPr="008509F2">
        <w:rPr>
          <w:rFonts w:cs="Arial"/>
          <w:sz w:val="18"/>
        </w:rPr>
        <w:tab/>
      </w:r>
      <w:proofErr w:type="spellStart"/>
      <w:r w:rsidRPr="008509F2">
        <w:rPr>
          <w:rFonts w:cs="Arial"/>
          <w:sz w:val="18"/>
        </w:rPr>
        <w:t>DMIIndbetalingArt</w:t>
      </w:r>
      <w:proofErr w:type="spellEnd"/>
      <w:r w:rsidRPr="008509F2">
        <w:rPr>
          <w:rFonts w:cs="Arial"/>
          <w:sz w:val="18"/>
        </w:rPr>
        <w:tab/>
      </w:r>
      <w:proofErr w:type="spellStart"/>
      <w:r w:rsidRPr="008509F2">
        <w:rPr>
          <w:rFonts w:cs="Arial"/>
          <w:sz w:val="18"/>
        </w:rPr>
        <w:t>MyndighedsUdbetalingType_Skal_vs_Måikke</w:t>
      </w:r>
      <w:proofErr w:type="spellEnd"/>
    </w:p>
    <w:p w14:paraId="76D9927F" w14:textId="77777777"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SAP38</w:t>
      </w:r>
      <w:r w:rsidRPr="008509F2">
        <w:rPr>
          <w:rFonts w:cs="Arial"/>
          <w:sz w:val="18"/>
        </w:rPr>
        <w:tab/>
      </w:r>
      <w:r w:rsidRPr="008509F2">
        <w:rPr>
          <w:rFonts w:cs="Arial"/>
          <w:sz w:val="18"/>
        </w:rPr>
        <w:tab/>
      </w:r>
      <w:r w:rsidRPr="008509F2">
        <w:rPr>
          <w:rFonts w:cs="Arial"/>
          <w:sz w:val="18"/>
        </w:rPr>
        <w:tab/>
        <w:t>KONTA</w:t>
      </w:r>
      <w:r w:rsidRPr="008509F2">
        <w:rPr>
          <w:rFonts w:cs="Arial"/>
          <w:sz w:val="18"/>
        </w:rPr>
        <w:tab/>
        <w:t>Må ikke være angivet</w:t>
      </w:r>
      <w:r w:rsidRPr="008509F2">
        <w:rPr>
          <w:rFonts w:cs="Arial"/>
          <w:sz w:val="18"/>
        </w:rPr>
        <w:tab/>
      </w:r>
      <w:r w:rsidRPr="008509F2">
        <w:rPr>
          <w:rFonts w:cs="Arial"/>
          <w:sz w:val="18"/>
        </w:rPr>
        <w:tab/>
      </w:r>
    </w:p>
    <w:p w14:paraId="76D99280" w14:textId="77777777"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SAP38</w:t>
      </w:r>
      <w:r w:rsidRPr="008509F2">
        <w:rPr>
          <w:rFonts w:cs="Arial"/>
          <w:sz w:val="18"/>
        </w:rPr>
        <w:tab/>
      </w:r>
      <w:r w:rsidRPr="008509F2">
        <w:rPr>
          <w:rFonts w:cs="Arial"/>
          <w:sz w:val="18"/>
        </w:rPr>
        <w:tab/>
      </w:r>
      <w:r w:rsidRPr="008509F2">
        <w:rPr>
          <w:rFonts w:cs="Arial"/>
          <w:sz w:val="18"/>
        </w:rPr>
        <w:tab/>
        <w:t>CHECK</w:t>
      </w:r>
      <w:r w:rsidRPr="008509F2">
        <w:rPr>
          <w:rFonts w:cs="Arial"/>
          <w:sz w:val="18"/>
        </w:rPr>
        <w:tab/>
        <w:t>Må ikke være angivet</w:t>
      </w:r>
    </w:p>
    <w:p w14:paraId="76D99281" w14:textId="77777777"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SAP38</w:t>
      </w:r>
      <w:r w:rsidRPr="008509F2">
        <w:rPr>
          <w:rFonts w:cs="Arial"/>
          <w:sz w:val="18"/>
        </w:rPr>
        <w:tab/>
      </w:r>
      <w:r w:rsidRPr="008509F2">
        <w:rPr>
          <w:rFonts w:cs="Arial"/>
          <w:sz w:val="18"/>
        </w:rPr>
        <w:tab/>
      </w:r>
      <w:r w:rsidRPr="008509F2">
        <w:rPr>
          <w:rFonts w:cs="Arial"/>
          <w:sz w:val="18"/>
        </w:rPr>
        <w:tab/>
        <w:t>DANKO</w:t>
      </w:r>
      <w:r w:rsidRPr="008509F2">
        <w:rPr>
          <w:rFonts w:cs="Arial"/>
          <w:sz w:val="18"/>
        </w:rPr>
        <w:tab/>
        <w:t>Må ikke være angivet</w:t>
      </w:r>
    </w:p>
    <w:p w14:paraId="76D99282" w14:textId="77777777" w:rsidR="00EE7A8C"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 xml:space="preserve">SAP38 </w:t>
      </w:r>
      <w:r w:rsidRPr="008509F2">
        <w:rPr>
          <w:rFonts w:cs="Arial"/>
          <w:sz w:val="18"/>
        </w:rPr>
        <w:tab/>
      </w:r>
      <w:r w:rsidRPr="008509F2">
        <w:rPr>
          <w:rFonts w:cs="Arial"/>
          <w:sz w:val="18"/>
        </w:rPr>
        <w:tab/>
      </w:r>
      <w:r>
        <w:rPr>
          <w:rFonts w:cs="Arial"/>
          <w:sz w:val="18"/>
        </w:rPr>
        <w:t>OMPOST</w:t>
      </w:r>
      <w:r w:rsidRPr="008509F2">
        <w:rPr>
          <w:rFonts w:cs="Arial"/>
          <w:sz w:val="18"/>
        </w:rPr>
        <w:tab/>
      </w:r>
      <w:r>
        <w:rPr>
          <w:rFonts w:cs="Arial"/>
          <w:sz w:val="18"/>
        </w:rPr>
        <w:t>Må ikke være angivet</w:t>
      </w:r>
    </w:p>
    <w:p w14:paraId="76D99283" w14:textId="77777777" w:rsidR="00EE7A8C"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 xml:space="preserve">SAP38 </w:t>
      </w:r>
      <w:r w:rsidRPr="008509F2">
        <w:rPr>
          <w:rFonts w:cs="Arial"/>
          <w:sz w:val="18"/>
        </w:rPr>
        <w:tab/>
      </w:r>
      <w:r w:rsidRPr="008509F2">
        <w:rPr>
          <w:rFonts w:cs="Arial"/>
          <w:sz w:val="18"/>
        </w:rPr>
        <w:tab/>
      </w:r>
      <w:r>
        <w:rPr>
          <w:rFonts w:cs="Arial"/>
          <w:sz w:val="18"/>
        </w:rPr>
        <w:t>MODRE</w:t>
      </w:r>
      <w:r w:rsidRPr="008509F2">
        <w:rPr>
          <w:rFonts w:cs="Arial"/>
          <w:sz w:val="18"/>
        </w:rPr>
        <w:tab/>
      </w:r>
      <w:r>
        <w:rPr>
          <w:rFonts w:cs="Arial"/>
          <w:sz w:val="18"/>
        </w:rPr>
        <w:t>Må ikke være angivet</w:t>
      </w:r>
    </w:p>
    <w:p w14:paraId="76D99284" w14:textId="77777777"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8509F2">
        <w:rPr>
          <w:rFonts w:cs="Arial"/>
          <w:sz w:val="18"/>
        </w:rPr>
        <w:t>SKB</w:t>
      </w:r>
      <w:r w:rsidRPr="008509F2">
        <w:rPr>
          <w:rFonts w:cs="Arial"/>
          <w:sz w:val="18"/>
        </w:rPr>
        <w:tab/>
      </w:r>
      <w:r w:rsidRPr="008509F2">
        <w:rPr>
          <w:rFonts w:cs="Arial"/>
          <w:sz w:val="18"/>
        </w:rPr>
        <w:tab/>
      </w:r>
      <w:r w:rsidRPr="008509F2">
        <w:rPr>
          <w:rFonts w:cs="Arial"/>
          <w:sz w:val="18"/>
        </w:rPr>
        <w:tab/>
        <w:t>OCRLI</w:t>
      </w:r>
      <w:r w:rsidRPr="008509F2">
        <w:rPr>
          <w:rFonts w:cs="Arial"/>
          <w:sz w:val="18"/>
        </w:rPr>
        <w:tab/>
      </w:r>
      <w:r w:rsidRPr="008509F2">
        <w:rPr>
          <w:rFonts w:cs="Arial"/>
          <w:sz w:val="18"/>
        </w:rPr>
        <w:tab/>
        <w:t>Må ikke være angivet</w:t>
      </w:r>
    </w:p>
    <w:p w14:paraId="76D99285" w14:textId="77777777"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8509F2">
        <w:rPr>
          <w:rFonts w:cs="Arial"/>
          <w:sz w:val="18"/>
        </w:rPr>
        <w:t>SKB</w:t>
      </w:r>
      <w:r w:rsidRPr="008509F2">
        <w:rPr>
          <w:rFonts w:cs="Arial"/>
          <w:sz w:val="18"/>
        </w:rPr>
        <w:tab/>
      </w:r>
      <w:r w:rsidRPr="008509F2">
        <w:rPr>
          <w:rFonts w:cs="Arial"/>
          <w:sz w:val="18"/>
        </w:rPr>
        <w:tab/>
      </w:r>
      <w:r w:rsidRPr="008509F2">
        <w:rPr>
          <w:rFonts w:cs="Arial"/>
          <w:sz w:val="18"/>
        </w:rPr>
        <w:tab/>
        <w:t>BANKO</w:t>
      </w:r>
      <w:r w:rsidRPr="008509F2">
        <w:rPr>
          <w:rFonts w:cs="Arial"/>
          <w:sz w:val="18"/>
        </w:rPr>
        <w:tab/>
        <w:t>Må ikke være angivet</w:t>
      </w:r>
    </w:p>
    <w:p w14:paraId="76D99286" w14:textId="77777777"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8509F2">
        <w:rPr>
          <w:rFonts w:cs="Arial"/>
          <w:sz w:val="18"/>
        </w:rPr>
        <w:t>EFI</w:t>
      </w:r>
      <w:r w:rsidRPr="008509F2">
        <w:rPr>
          <w:rFonts w:cs="Arial"/>
          <w:sz w:val="18"/>
        </w:rPr>
        <w:tab/>
      </w:r>
      <w:r w:rsidRPr="008509F2">
        <w:rPr>
          <w:rFonts w:cs="Arial"/>
          <w:sz w:val="18"/>
        </w:rPr>
        <w:tab/>
      </w:r>
      <w:r w:rsidRPr="008509F2">
        <w:rPr>
          <w:rFonts w:cs="Arial"/>
          <w:sz w:val="18"/>
        </w:rPr>
        <w:tab/>
      </w:r>
      <w:r w:rsidRPr="008509F2">
        <w:rPr>
          <w:rFonts w:cs="Arial"/>
          <w:sz w:val="18"/>
        </w:rPr>
        <w:tab/>
        <w:t>LONIN</w:t>
      </w:r>
      <w:r w:rsidRPr="008509F2">
        <w:rPr>
          <w:rFonts w:cs="Arial"/>
          <w:sz w:val="18"/>
        </w:rPr>
        <w:tab/>
      </w:r>
      <w:r w:rsidRPr="008509F2">
        <w:rPr>
          <w:rFonts w:cs="Arial"/>
          <w:sz w:val="18"/>
        </w:rPr>
        <w:tab/>
        <w:t>Må ikke være angivet</w:t>
      </w:r>
    </w:p>
    <w:p w14:paraId="76D99287" w14:textId="77777777"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8509F2">
        <w:rPr>
          <w:rFonts w:cs="Arial"/>
          <w:sz w:val="18"/>
        </w:rPr>
        <w:t>EFI</w:t>
      </w:r>
      <w:r w:rsidRPr="008509F2">
        <w:rPr>
          <w:rFonts w:cs="Arial"/>
          <w:sz w:val="18"/>
        </w:rPr>
        <w:tab/>
      </w:r>
      <w:r w:rsidRPr="008509F2">
        <w:rPr>
          <w:rFonts w:cs="Arial"/>
          <w:sz w:val="18"/>
        </w:rPr>
        <w:tab/>
      </w:r>
      <w:r w:rsidRPr="008509F2">
        <w:rPr>
          <w:rFonts w:cs="Arial"/>
          <w:sz w:val="18"/>
        </w:rPr>
        <w:tab/>
      </w:r>
      <w:r w:rsidRPr="008509F2">
        <w:rPr>
          <w:rFonts w:cs="Arial"/>
          <w:sz w:val="18"/>
        </w:rPr>
        <w:tab/>
        <w:t>RENTG</w:t>
      </w:r>
      <w:r w:rsidRPr="008509F2">
        <w:rPr>
          <w:rFonts w:cs="Arial"/>
          <w:sz w:val="18"/>
        </w:rPr>
        <w:tab/>
        <w:t>Må ikke være angivet</w:t>
      </w:r>
    </w:p>
    <w:p w14:paraId="76D99288" w14:textId="77777777" w:rsidR="00EE7A8C"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 xml:space="preserve">EFI </w:t>
      </w:r>
      <w:r w:rsidRPr="008509F2">
        <w:rPr>
          <w:rFonts w:cs="Arial"/>
          <w:sz w:val="18"/>
        </w:rPr>
        <w:tab/>
      </w:r>
      <w:r w:rsidRPr="008509F2">
        <w:rPr>
          <w:rFonts w:cs="Arial"/>
          <w:sz w:val="18"/>
        </w:rPr>
        <w:tab/>
      </w:r>
      <w:r w:rsidRPr="008509F2">
        <w:rPr>
          <w:rFonts w:cs="Arial"/>
          <w:sz w:val="18"/>
        </w:rPr>
        <w:tab/>
      </w:r>
      <w:r w:rsidRPr="004F059F">
        <w:rPr>
          <w:rFonts w:cs="Arial"/>
          <w:sz w:val="18"/>
        </w:rPr>
        <w:t xml:space="preserve">”Oprindelig </w:t>
      </w:r>
      <w:proofErr w:type="spellStart"/>
      <w:r w:rsidRPr="004F059F">
        <w:rPr>
          <w:rFonts w:cs="Arial"/>
          <w:sz w:val="18"/>
        </w:rPr>
        <w:t>DMIIndbetalingArt</w:t>
      </w:r>
      <w:proofErr w:type="spellEnd"/>
      <w:r w:rsidRPr="004F059F">
        <w:rPr>
          <w:rFonts w:cs="Arial"/>
          <w:sz w:val="18"/>
        </w:rPr>
        <w:t>”</w:t>
      </w:r>
      <w:r>
        <w:rPr>
          <w:rFonts w:cs="Arial"/>
          <w:sz w:val="18"/>
        </w:rPr>
        <w:t xml:space="preserve"> Skal</w:t>
      </w:r>
      <w:r w:rsidRPr="004F059F">
        <w:rPr>
          <w:rFonts w:cs="Arial"/>
          <w:sz w:val="18"/>
        </w:rPr>
        <w:t xml:space="preserve"> være angivet</w:t>
      </w:r>
    </w:p>
    <w:p w14:paraId="76D99289" w14:textId="77777777" w:rsidR="00EE7A8C"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EFI</w:t>
      </w:r>
      <w:r w:rsidRPr="008509F2">
        <w:rPr>
          <w:rFonts w:cs="Arial"/>
          <w:sz w:val="18"/>
        </w:rPr>
        <w:tab/>
      </w:r>
      <w:r w:rsidRPr="008509F2">
        <w:rPr>
          <w:rFonts w:cs="Arial"/>
          <w:sz w:val="18"/>
        </w:rPr>
        <w:tab/>
      </w:r>
      <w:r w:rsidRPr="008509F2">
        <w:rPr>
          <w:rFonts w:cs="Arial"/>
          <w:sz w:val="18"/>
        </w:rPr>
        <w:tab/>
      </w:r>
      <w:r w:rsidRPr="008509F2">
        <w:rPr>
          <w:rFonts w:cs="Arial"/>
          <w:sz w:val="18"/>
        </w:rPr>
        <w:tab/>
      </w:r>
      <w:r w:rsidRPr="003A2CBE">
        <w:rPr>
          <w:rFonts w:cs="Arial"/>
          <w:sz w:val="18"/>
        </w:rPr>
        <w:t>DANKO</w:t>
      </w:r>
      <w:r w:rsidRPr="008509F2">
        <w:rPr>
          <w:rFonts w:cs="Arial"/>
          <w:sz w:val="18"/>
        </w:rPr>
        <w:tab/>
      </w:r>
      <w:r>
        <w:rPr>
          <w:rFonts w:cs="Arial"/>
          <w:sz w:val="18"/>
        </w:rPr>
        <w:t>Skal</w:t>
      </w:r>
      <w:r w:rsidRPr="003A2CBE">
        <w:rPr>
          <w:rFonts w:cs="Arial"/>
          <w:sz w:val="18"/>
        </w:rPr>
        <w:t xml:space="preserve"> være angivet</w:t>
      </w:r>
    </w:p>
    <w:p w14:paraId="76D9928A" w14:textId="77777777"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NETS</w:t>
      </w:r>
      <w:r w:rsidRPr="008509F2">
        <w:rPr>
          <w:rFonts w:cs="Arial"/>
          <w:sz w:val="18"/>
        </w:rPr>
        <w:tab/>
      </w:r>
      <w:r w:rsidRPr="008509F2">
        <w:rPr>
          <w:rFonts w:cs="Arial"/>
          <w:sz w:val="18"/>
        </w:rPr>
        <w:tab/>
      </w:r>
      <w:r w:rsidRPr="008509F2">
        <w:rPr>
          <w:rFonts w:cs="Arial"/>
          <w:sz w:val="18"/>
        </w:rPr>
        <w:tab/>
      </w:r>
      <w:r>
        <w:rPr>
          <w:rFonts w:cs="Arial"/>
          <w:sz w:val="18"/>
        </w:rPr>
        <w:t>BANKO</w:t>
      </w:r>
      <w:r w:rsidRPr="008509F2">
        <w:rPr>
          <w:rFonts w:cs="Arial"/>
          <w:sz w:val="18"/>
        </w:rPr>
        <w:tab/>
        <w:t>Må ikke være angivet</w:t>
      </w:r>
    </w:p>
    <w:p w14:paraId="76D9928B" w14:textId="77777777"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8509F2">
        <w:rPr>
          <w:rFonts w:cs="Arial"/>
          <w:sz w:val="18"/>
        </w:rPr>
        <w:t>SLUT</w:t>
      </w:r>
      <w:r w:rsidRPr="008509F2">
        <w:rPr>
          <w:rFonts w:cs="Arial"/>
          <w:sz w:val="18"/>
        </w:rPr>
        <w:tab/>
      </w:r>
      <w:r w:rsidRPr="008509F2">
        <w:rPr>
          <w:rFonts w:cs="Arial"/>
          <w:sz w:val="18"/>
        </w:rPr>
        <w:tab/>
      </w:r>
      <w:r w:rsidRPr="008509F2">
        <w:rPr>
          <w:rFonts w:cs="Arial"/>
          <w:sz w:val="18"/>
        </w:rPr>
        <w:tab/>
        <w:t>MODRE</w:t>
      </w:r>
      <w:r w:rsidRPr="008509F2">
        <w:rPr>
          <w:rFonts w:cs="Arial"/>
          <w:sz w:val="18"/>
        </w:rPr>
        <w:tab/>
      </w:r>
      <w:r>
        <w:rPr>
          <w:rFonts w:cs="Arial"/>
          <w:sz w:val="18"/>
        </w:rPr>
        <w:t>Må ikke</w:t>
      </w:r>
      <w:r w:rsidRPr="008509F2">
        <w:rPr>
          <w:rFonts w:cs="Arial"/>
          <w:sz w:val="18"/>
        </w:rPr>
        <w:t xml:space="preserve"> være angivet</w:t>
      </w:r>
    </w:p>
    <w:p w14:paraId="76D9928C" w14:textId="77777777"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8509F2">
        <w:rPr>
          <w:rFonts w:cs="Arial"/>
          <w:sz w:val="18"/>
        </w:rPr>
        <w:t>NEMKONT</w:t>
      </w:r>
      <w:r w:rsidRPr="008509F2">
        <w:rPr>
          <w:rFonts w:cs="Arial"/>
          <w:sz w:val="18"/>
        </w:rPr>
        <w:tab/>
      </w:r>
      <w:r>
        <w:rPr>
          <w:rFonts w:cs="Arial"/>
          <w:sz w:val="18"/>
        </w:rPr>
        <w:t>MODRE</w:t>
      </w:r>
      <w:r w:rsidRPr="008509F2">
        <w:rPr>
          <w:rFonts w:cs="Arial"/>
          <w:sz w:val="18"/>
        </w:rPr>
        <w:tab/>
        <w:t>Må ikke v</w:t>
      </w:r>
      <w:r>
        <w:rPr>
          <w:rFonts w:cs="Arial"/>
          <w:sz w:val="18"/>
        </w:rPr>
        <w:t>æ</w:t>
      </w:r>
      <w:r w:rsidRPr="008509F2">
        <w:rPr>
          <w:rFonts w:cs="Arial"/>
          <w:sz w:val="18"/>
        </w:rPr>
        <w:t>re angivet</w:t>
      </w:r>
    </w:p>
    <w:p w14:paraId="76D9928D" w14:textId="77777777"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8509F2">
        <w:rPr>
          <w:rFonts w:cs="Arial"/>
          <w:sz w:val="18"/>
        </w:rPr>
        <w:t>DMO</w:t>
      </w:r>
      <w:r w:rsidRPr="008509F2">
        <w:rPr>
          <w:rFonts w:cs="Arial"/>
          <w:sz w:val="18"/>
        </w:rPr>
        <w:tab/>
      </w:r>
      <w:r w:rsidRPr="008509F2">
        <w:rPr>
          <w:rFonts w:cs="Arial"/>
          <w:sz w:val="18"/>
        </w:rPr>
        <w:tab/>
      </w:r>
      <w:r w:rsidRPr="008509F2">
        <w:rPr>
          <w:rFonts w:cs="Arial"/>
          <w:sz w:val="18"/>
        </w:rPr>
        <w:tab/>
        <w:t>MODRE</w:t>
      </w:r>
      <w:r w:rsidRPr="008509F2">
        <w:rPr>
          <w:rFonts w:cs="Arial"/>
          <w:sz w:val="18"/>
        </w:rPr>
        <w:tab/>
      </w:r>
      <w:r>
        <w:rPr>
          <w:rFonts w:cs="Arial"/>
          <w:sz w:val="18"/>
        </w:rPr>
        <w:t xml:space="preserve">Må ikke </w:t>
      </w:r>
      <w:r w:rsidRPr="008509F2">
        <w:rPr>
          <w:rFonts w:cs="Arial"/>
          <w:sz w:val="18"/>
        </w:rPr>
        <w:t>være angivet</w:t>
      </w:r>
    </w:p>
    <w:p w14:paraId="76D9928E" w14:textId="77777777" w:rsidR="00EE7A8C" w:rsidRDefault="00EE7A8C" w:rsidP="0038405E">
      <w:pPr>
        <w:spacing w:after="0"/>
        <w:rPr>
          <w:rFonts w:eastAsia="Times New Roman" w:cs="Arial"/>
          <w:color w:val="000080"/>
          <w:sz w:val="20"/>
          <w:szCs w:val="20"/>
          <w:lang w:eastAsia="da-DK"/>
        </w:rPr>
      </w:pPr>
    </w:p>
    <w:p w14:paraId="76D9928F" w14:textId="77777777" w:rsidR="005F2BF3" w:rsidRPr="009B756A" w:rsidRDefault="005F2BF3" w:rsidP="005F2BF3">
      <w:pPr>
        <w:pStyle w:val="Overskrift2"/>
        <w:numPr>
          <w:ilvl w:val="1"/>
          <w:numId w:val="7"/>
        </w:numPr>
        <w:tabs>
          <w:tab w:val="clear" w:pos="964"/>
          <w:tab w:val="num" w:pos="0"/>
        </w:tabs>
        <w:ind w:left="0"/>
        <w:rPr>
          <w:lang w:val="en-US"/>
        </w:rPr>
      </w:pPr>
      <w:bookmarkStart w:id="101" w:name="_Toc314563912"/>
      <w:proofErr w:type="spellStart"/>
      <w:r w:rsidRPr="009B756A">
        <w:rPr>
          <w:lang w:val="en-US"/>
        </w:rPr>
        <w:t>DMIKontoIndbetalingFordelingBeregn</w:t>
      </w:r>
      <w:bookmarkEnd w:id="101"/>
      <w:proofErr w:type="spellEnd"/>
    </w:p>
    <w:p w14:paraId="76D99290" w14:textId="77777777" w:rsidR="005F2BF3" w:rsidRDefault="005F2BF3" w:rsidP="005F2BF3">
      <w:r w:rsidRPr="00E76AA4">
        <w:t>Følgende vali</w:t>
      </w:r>
      <w:r>
        <w:t xml:space="preserve">deringer foretages I </w:t>
      </w:r>
      <w:proofErr w:type="spellStart"/>
      <w:r>
        <w:t>DMIKontoIndbetalingBeregn</w:t>
      </w:r>
      <w:proofErr w:type="spellEnd"/>
    </w:p>
    <w:p w14:paraId="76D99291" w14:textId="77777777" w:rsidR="005F2BF3" w:rsidRPr="00424EDE" w:rsidRDefault="005F2BF3" w:rsidP="005F2BF3"/>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5F2BF3" w:rsidRPr="00B511F8" w14:paraId="76D99295" w14:textId="77777777" w:rsidTr="0067638A">
        <w:trPr>
          <w:cantSplit/>
          <w:tblHeader/>
        </w:trPr>
        <w:tc>
          <w:tcPr>
            <w:tcW w:w="4465" w:type="dxa"/>
            <w:shd w:val="pct20" w:color="000000" w:fill="FFFFFF"/>
          </w:tcPr>
          <w:p w14:paraId="76D99292" w14:textId="77777777" w:rsidR="005F2BF3" w:rsidRPr="00385249" w:rsidRDefault="005F2BF3" w:rsidP="0067638A">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293" w14:textId="77777777" w:rsidR="005F2BF3" w:rsidRDefault="005F2BF3" w:rsidP="0067638A">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294" w14:textId="77777777" w:rsidR="005F2BF3" w:rsidRPr="00385249" w:rsidRDefault="005F2BF3" w:rsidP="0067638A">
            <w:pPr>
              <w:widowControl w:val="0"/>
              <w:tabs>
                <w:tab w:val="right" w:leader="dot" w:pos="9355"/>
              </w:tabs>
              <w:spacing w:after="0" w:line="280" w:lineRule="exact"/>
              <w:rPr>
                <w:b/>
                <w:lang w:val="en-US"/>
              </w:rPr>
            </w:pPr>
            <w:proofErr w:type="spellStart"/>
            <w:r>
              <w:rPr>
                <w:b/>
                <w:lang w:val="en-US"/>
              </w:rPr>
              <w:t>Reaktion</w:t>
            </w:r>
            <w:proofErr w:type="spellEnd"/>
          </w:p>
        </w:tc>
      </w:tr>
      <w:tr w:rsidR="0087502D" w:rsidRPr="007F4C59" w14:paraId="76D99299" w14:textId="77777777" w:rsidTr="0067638A">
        <w:trPr>
          <w:cantSplit/>
        </w:trPr>
        <w:tc>
          <w:tcPr>
            <w:tcW w:w="4465" w:type="dxa"/>
          </w:tcPr>
          <w:p w14:paraId="76D99296" w14:textId="77777777" w:rsidR="0087502D" w:rsidRPr="00705B12" w:rsidRDefault="0087502D" w:rsidP="0067638A">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14:paraId="76D99297" w14:textId="77777777" w:rsidR="0087502D" w:rsidRPr="00491009" w:rsidRDefault="0087502D" w:rsidP="0067638A">
            <w:pPr>
              <w:spacing w:after="0"/>
              <w:rPr>
                <w:rFonts w:cs="Arial"/>
                <w:sz w:val="20"/>
                <w:szCs w:val="20"/>
              </w:rPr>
            </w:pPr>
            <w:r>
              <w:rPr>
                <w:rFonts w:cs="Arial"/>
                <w:sz w:val="20"/>
                <w:szCs w:val="20"/>
              </w:rPr>
              <w:t>005</w:t>
            </w:r>
          </w:p>
        </w:tc>
        <w:tc>
          <w:tcPr>
            <w:tcW w:w="3888" w:type="dxa"/>
          </w:tcPr>
          <w:p w14:paraId="76D99298" w14:textId="77777777" w:rsidR="0087502D" w:rsidRPr="00491009" w:rsidRDefault="0087502D" w:rsidP="0067638A">
            <w:pPr>
              <w:spacing w:after="0"/>
              <w:rPr>
                <w:rFonts w:cs="Arial"/>
                <w:sz w:val="20"/>
                <w:szCs w:val="20"/>
              </w:rPr>
            </w:pPr>
            <w:r>
              <w:rPr>
                <w:rFonts w:eastAsia="Times New Roman" w:cs="Arial"/>
                <w:color w:val="000000"/>
                <w:sz w:val="20"/>
                <w:szCs w:val="20"/>
                <w:lang w:eastAsia="da-DK"/>
              </w:rPr>
              <w:t>Besked om at kunde ikke findes</w:t>
            </w:r>
          </w:p>
        </w:tc>
      </w:tr>
      <w:tr w:rsidR="0087502D" w:rsidRPr="007F4C59" w14:paraId="76D9929D" w14:textId="77777777" w:rsidTr="0067638A">
        <w:trPr>
          <w:cantSplit/>
        </w:trPr>
        <w:tc>
          <w:tcPr>
            <w:tcW w:w="4465" w:type="dxa"/>
          </w:tcPr>
          <w:p w14:paraId="76D9929A" w14:textId="77777777" w:rsidR="0087502D" w:rsidRPr="00705B12" w:rsidRDefault="0087502D" w:rsidP="0067638A">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14:paraId="76D9929B" w14:textId="77777777" w:rsidR="0087502D" w:rsidRPr="00491009" w:rsidRDefault="0087502D" w:rsidP="0067638A">
            <w:pPr>
              <w:spacing w:after="0"/>
              <w:rPr>
                <w:rFonts w:cs="Arial"/>
                <w:sz w:val="20"/>
                <w:szCs w:val="20"/>
              </w:rPr>
            </w:pPr>
            <w:r>
              <w:rPr>
                <w:rFonts w:cs="Arial"/>
                <w:sz w:val="20"/>
                <w:szCs w:val="20"/>
              </w:rPr>
              <w:t>007</w:t>
            </w:r>
          </w:p>
        </w:tc>
        <w:tc>
          <w:tcPr>
            <w:tcW w:w="3888" w:type="dxa"/>
          </w:tcPr>
          <w:p w14:paraId="76D9929C" w14:textId="77777777" w:rsidR="0087502D" w:rsidRPr="00491009" w:rsidRDefault="0087502D" w:rsidP="0067638A">
            <w:pPr>
              <w:spacing w:after="0"/>
              <w:rPr>
                <w:rFonts w:cs="Arial"/>
                <w:sz w:val="20"/>
                <w:szCs w:val="20"/>
              </w:rPr>
            </w:pPr>
            <w:r>
              <w:rPr>
                <w:rFonts w:eastAsia="Times New Roman" w:cs="Arial"/>
                <w:color w:val="000000"/>
                <w:sz w:val="20"/>
                <w:szCs w:val="20"/>
                <w:lang w:eastAsia="da-DK"/>
              </w:rPr>
              <w:t>Besked om at fordring ikke findes</w:t>
            </w:r>
          </w:p>
        </w:tc>
      </w:tr>
      <w:tr w:rsidR="005C0D40" w:rsidRPr="007F4C59" w14:paraId="76D992A1" w14:textId="77777777" w:rsidTr="0067638A">
        <w:trPr>
          <w:cantSplit/>
        </w:trPr>
        <w:tc>
          <w:tcPr>
            <w:tcW w:w="4465" w:type="dxa"/>
          </w:tcPr>
          <w:p w14:paraId="76D9929E" w14:textId="77777777" w:rsidR="005C0D40" w:rsidRDefault="005C0D40" w:rsidP="006E1CD8">
            <w:pPr>
              <w:spacing w:after="0"/>
              <w:rPr>
                <w:rFonts w:cs="Arial"/>
                <w:sz w:val="20"/>
                <w:szCs w:val="20"/>
              </w:rPr>
            </w:pPr>
            <w:r>
              <w:rPr>
                <w:rFonts w:cs="Arial"/>
                <w:sz w:val="20"/>
                <w:szCs w:val="20"/>
              </w:rPr>
              <w:t>Check på at Opkrævningsrente er med sammen med Inddrivelsesfordring i Indbetaling</w:t>
            </w:r>
          </w:p>
        </w:tc>
        <w:tc>
          <w:tcPr>
            <w:tcW w:w="792" w:type="dxa"/>
          </w:tcPr>
          <w:p w14:paraId="76D9929F" w14:textId="77777777" w:rsidR="005C0D40" w:rsidRDefault="005C0D40" w:rsidP="006E1CD8">
            <w:pPr>
              <w:spacing w:after="0"/>
              <w:rPr>
                <w:rFonts w:cs="Arial"/>
                <w:sz w:val="20"/>
                <w:szCs w:val="20"/>
              </w:rPr>
            </w:pPr>
            <w:r>
              <w:rPr>
                <w:rFonts w:cs="Arial"/>
                <w:sz w:val="20"/>
                <w:szCs w:val="20"/>
              </w:rPr>
              <w:t>036</w:t>
            </w:r>
          </w:p>
        </w:tc>
        <w:tc>
          <w:tcPr>
            <w:tcW w:w="3888" w:type="dxa"/>
          </w:tcPr>
          <w:p w14:paraId="76D992A0" w14:textId="77777777" w:rsidR="005C0D40" w:rsidRDefault="005C0D40" w:rsidP="0067638A">
            <w:pPr>
              <w:spacing w:after="0"/>
              <w:rPr>
                <w:rFonts w:eastAsia="Times New Roman" w:cs="Arial"/>
                <w:color w:val="000000"/>
                <w:sz w:val="20"/>
                <w:szCs w:val="20"/>
                <w:lang w:eastAsia="da-DK"/>
              </w:rPr>
            </w:pPr>
            <w:r>
              <w:rPr>
                <w:rFonts w:eastAsia="Times New Roman" w:cs="Arial"/>
                <w:color w:val="000000"/>
                <w:sz w:val="20"/>
                <w:szCs w:val="20"/>
                <w:lang w:eastAsia="da-DK"/>
              </w:rPr>
              <w:t>Besked om at opkrævningsrente ikke dækkes sammen med Inddrivelsesfordring</w:t>
            </w:r>
          </w:p>
        </w:tc>
      </w:tr>
      <w:tr w:rsidR="005C0D40" w:rsidRPr="007F4C59" w14:paraId="76D992A5" w14:textId="77777777" w:rsidTr="0067638A">
        <w:trPr>
          <w:cantSplit/>
        </w:trPr>
        <w:tc>
          <w:tcPr>
            <w:tcW w:w="4465" w:type="dxa"/>
          </w:tcPr>
          <w:p w14:paraId="76D992A2" w14:textId="77777777" w:rsidR="005C0D40" w:rsidRDefault="005C0D40" w:rsidP="0067638A">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hvorvidt </w:t>
            </w:r>
            <w:proofErr w:type="spellStart"/>
            <w:r>
              <w:rPr>
                <w:rFonts w:eastAsia="Times New Roman" w:cs="Arial"/>
                <w:color w:val="000000"/>
                <w:sz w:val="20"/>
                <w:szCs w:val="20"/>
                <w:lang w:eastAsia="da-DK"/>
              </w:rPr>
              <w:t>IndbetalingID</w:t>
            </w:r>
            <w:proofErr w:type="spellEnd"/>
            <w:r>
              <w:rPr>
                <w:rFonts w:eastAsia="Times New Roman" w:cs="Arial"/>
                <w:color w:val="000000"/>
                <w:sz w:val="20"/>
                <w:szCs w:val="20"/>
                <w:lang w:eastAsia="da-DK"/>
              </w:rPr>
              <w:t xml:space="preserve"> findes</w:t>
            </w:r>
          </w:p>
        </w:tc>
        <w:tc>
          <w:tcPr>
            <w:tcW w:w="792" w:type="dxa"/>
          </w:tcPr>
          <w:p w14:paraId="76D992A3" w14:textId="77777777" w:rsidR="005C0D40" w:rsidRDefault="005C0D40" w:rsidP="0067638A">
            <w:pPr>
              <w:spacing w:after="0"/>
              <w:rPr>
                <w:rFonts w:cs="Arial"/>
                <w:sz w:val="20"/>
                <w:szCs w:val="20"/>
              </w:rPr>
            </w:pPr>
            <w:r>
              <w:rPr>
                <w:rFonts w:cs="Arial"/>
                <w:sz w:val="20"/>
                <w:szCs w:val="20"/>
              </w:rPr>
              <w:t>038</w:t>
            </w:r>
          </w:p>
        </w:tc>
        <w:tc>
          <w:tcPr>
            <w:tcW w:w="3888" w:type="dxa"/>
          </w:tcPr>
          <w:p w14:paraId="76D992A4" w14:textId="77777777" w:rsidR="005C0D40" w:rsidRDefault="005C0D40" w:rsidP="0067638A">
            <w:pPr>
              <w:spacing w:after="0"/>
              <w:rPr>
                <w:rFonts w:eastAsia="Times New Roman" w:cs="Arial"/>
                <w:color w:val="000000"/>
                <w:sz w:val="20"/>
                <w:szCs w:val="20"/>
                <w:lang w:eastAsia="da-DK"/>
              </w:rPr>
            </w:pPr>
            <w:r>
              <w:rPr>
                <w:rFonts w:eastAsia="Times New Roman" w:cs="Arial"/>
                <w:color w:val="000000"/>
                <w:sz w:val="20"/>
                <w:szCs w:val="20"/>
                <w:lang w:eastAsia="da-DK"/>
              </w:rPr>
              <w:t xml:space="preserve">Besked om at </w:t>
            </w:r>
            <w:proofErr w:type="spellStart"/>
            <w:r>
              <w:rPr>
                <w:rFonts w:eastAsia="Times New Roman" w:cs="Arial"/>
                <w:color w:val="000000"/>
                <w:sz w:val="20"/>
                <w:szCs w:val="20"/>
                <w:lang w:eastAsia="da-DK"/>
              </w:rPr>
              <w:t>IndbetalingID</w:t>
            </w:r>
            <w:proofErr w:type="spellEnd"/>
            <w:r>
              <w:rPr>
                <w:rFonts w:eastAsia="Times New Roman" w:cs="Arial"/>
                <w:color w:val="000000"/>
                <w:sz w:val="20"/>
                <w:szCs w:val="20"/>
                <w:lang w:eastAsia="da-DK"/>
              </w:rPr>
              <w:t xml:space="preserve"> ikke findes</w:t>
            </w:r>
          </w:p>
        </w:tc>
      </w:tr>
      <w:tr w:rsidR="005C0D40" w:rsidRPr="007F4C59" w14:paraId="76D992A9" w14:textId="77777777" w:rsidTr="0067638A">
        <w:trPr>
          <w:cantSplit/>
        </w:trPr>
        <w:tc>
          <w:tcPr>
            <w:tcW w:w="4465" w:type="dxa"/>
          </w:tcPr>
          <w:p w14:paraId="76D992A6" w14:textId="77777777" w:rsidR="005C0D40" w:rsidRPr="007F4C59" w:rsidRDefault="005C0D40" w:rsidP="0067638A">
            <w:pPr>
              <w:spacing w:after="0"/>
              <w:rPr>
                <w:rFonts w:cs="Arial"/>
                <w:sz w:val="20"/>
                <w:szCs w:val="20"/>
              </w:rPr>
            </w:pPr>
            <w:r>
              <w:rPr>
                <w:rFonts w:cs="Arial"/>
                <w:sz w:val="20"/>
                <w:szCs w:val="20"/>
              </w:rPr>
              <w:t>Generel validering af fremsendte koder</w:t>
            </w:r>
          </w:p>
        </w:tc>
        <w:tc>
          <w:tcPr>
            <w:tcW w:w="792" w:type="dxa"/>
          </w:tcPr>
          <w:p w14:paraId="76D992A7" w14:textId="77777777" w:rsidR="005C0D40" w:rsidRPr="00491009" w:rsidRDefault="005C0D40" w:rsidP="0067638A">
            <w:pPr>
              <w:spacing w:after="0"/>
              <w:rPr>
                <w:rFonts w:cs="Arial"/>
                <w:sz w:val="20"/>
                <w:szCs w:val="20"/>
              </w:rPr>
            </w:pPr>
            <w:r>
              <w:rPr>
                <w:rFonts w:cs="Arial"/>
                <w:sz w:val="20"/>
                <w:szCs w:val="20"/>
              </w:rPr>
              <w:t>900</w:t>
            </w:r>
          </w:p>
        </w:tc>
        <w:tc>
          <w:tcPr>
            <w:tcW w:w="3888" w:type="dxa"/>
          </w:tcPr>
          <w:p w14:paraId="76D992A8" w14:textId="77777777" w:rsidR="005C0D40" w:rsidRPr="00491009" w:rsidRDefault="005C0D40" w:rsidP="0067638A">
            <w:pPr>
              <w:spacing w:after="0"/>
              <w:rPr>
                <w:rFonts w:cs="Arial"/>
                <w:sz w:val="20"/>
                <w:szCs w:val="20"/>
              </w:rPr>
            </w:pPr>
            <w:r>
              <w:rPr>
                <w:rFonts w:eastAsia="Times New Roman" w:cs="Arial"/>
                <w:color w:val="000000"/>
                <w:sz w:val="20"/>
                <w:szCs w:val="20"/>
                <w:lang w:eastAsia="da-DK"/>
              </w:rPr>
              <w:t>Besked om at der er fremsendt ugyldige koder</w:t>
            </w:r>
          </w:p>
        </w:tc>
      </w:tr>
    </w:tbl>
    <w:p w14:paraId="76D992AA" w14:textId="77777777" w:rsidR="005F2BF3" w:rsidRDefault="005F2BF3" w:rsidP="005F2BF3"/>
    <w:p w14:paraId="76D992AB" w14:textId="77777777" w:rsidR="00821A75" w:rsidRPr="009B756A" w:rsidRDefault="00821A75" w:rsidP="00821A75">
      <w:pPr>
        <w:pStyle w:val="Overskrift2"/>
        <w:numPr>
          <w:ilvl w:val="1"/>
          <w:numId w:val="7"/>
        </w:numPr>
        <w:tabs>
          <w:tab w:val="clear" w:pos="964"/>
          <w:tab w:val="num" w:pos="0"/>
        </w:tabs>
        <w:ind w:left="0"/>
        <w:rPr>
          <w:lang w:val="en-US"/>
        </w:rPr>
      </w:pPr>
      <w:bookmarkStart w:id="102" w:name="_Toc314563913"/>
      <w:proofErr w:type="spellStart"/>
      <w:r w:rsidRPr="009B756A">
        <w:rPr>
          <w:lang w:val="en-US"/>
        </w:rPr>
        <w:lastRenderedPageBreak/>
        <w:t>DMIKontoIndbetalingFordelingÆndr</w:t>
      </w:r>
      <w:bookmarkEnd w:id="102"/>
      <w:proofErr w:type="spellEnd"/>
    </w:p>
    <w:p w14:paraId="76D992AC" w14:textId="77777777" w:rsidR="00821A75" w:rsidRDefault="00821A75" w:rsidP="00821A75">
      <w:r w:rsidRPr="00E76AA4">
        <w:t>Følgende vali</w:t>
      </w:r>
      <w:r>
        <w:t xml:space="preserve">deringer foretages I </w:t>
      </w:r>
      <w:proofErr w:type="spellStart"/>
      <w:r>
        <w:t>DMIKontoIndbetalingÆndr</w:t>
      </w:r>
      <w:proofErr w:type="spellEnd"/>
    </w:p>
    <w:p w14:paraId="76D992AD" w14:textId="77777777" w:rsidR="00821A75" w:rsidRPr="00424EDE" w:rsidRDefault="00821A75" w:rsidP="00821A75"/>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821A75" w:rsidRPr="00B511F8" w14:paraId="76D992B1" w14:textId="77777777" w:rsidTr="00AC639B">
        <w:trPr>
          <w:cantSplit/>
          <w:tblHeader/>
        </w:trPr>
        <w:tc>
          <w:tcPr>
            <w:tcW w:w="4465" w:type="dxa"/>
            <w:shd w:val="pct20" w:color="000000" w:fill="FFFFFF"/>
          </w:tcPr>
          <w:p w14:paraId="76D992AE" w14:textId="77777777" w:rsidR="00821A75" w:rsidRPr="00385249" w:rsidRDefault="00821A75" w:rsidP="00AC639B">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2AF" w14:textId="77777777" w:rsidR="00821A75" w:rsidRDefault="00821A75" w:rsidP="00AC639B">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2B0" w14:textId="77777777" w:rsidR="00821A75" w:rsidRPr="00385249" w:rsidRDefault="00821A75" w:rsidP="00AC639B">
            <w:pPr>
              <w:widowControl w:val="0"/>
              <w:tabs>
                <w:tab w:val="right" w:leader="dot" w:pos="9355"/>
              </w:tabs>
              <w:spacing w:after="0" w:line="280" w:lineRule="exact"/>
              <w:rPr>
                <w:b/>
                <w:lang w:val="en-US"/>
              </w:rPr>
            </w:pPr>
            <w:proofErr w:type="spellStart"/>
            <w:r>
              <w:rPr>
                <w:b/>
                <w:lang w:val="en-US"/>
              </w:rPr>
              <w:t>Reaktion</w:t>
            </w:r>
            <w:proofErr w:type="spellEnd"/>
          </w:p>
        </w:tc>
      </w:tr>
      <w:tr w:rsidR="0085678D" w:rsidRPr="007F4C59" w14:paraId="76D992B5" w14:textId="77777777" w:rsidTr="00AC639B">
        <w:trPr>
          <w:cantSplit/>
        </w:trPr>
        <w:tc>
          <w:tcPr>
            <w:tcW w:w="4465" w:type="dxa"/>
          </w:tcPr>
          <w:p w14:paraId="76D992B2" w14:textId="77777777" w:rsidR="0085678D" w:rsidRDefault="0085678D" w:rsidP="00AC639B">
            <w:pPr>
              <w:spacing w:after="0"/>
              <w:rPr>
                <w:rFonts w:cs="Arial"/>
                <w:sz w:val="20"/>
                <w:szCs w:val="20"/>
              </w:rPr>
            </w:pPr>
            <w:r>
              <w:rPr>
                <w:rFonts w:cs="Arial"/>
                <w:sz w:val="20"/>
                <w:szCs w:val="20"/>
              </w:rPr>
              <w:t>Check på at Opkrævningsrente er med sammen med Inddrivelsesfordring i Indbetaling</w:t>
            </w:r>
          </w:p>
        </w:tc>
        <w:tc>
          <w:tcPr>
            <w:tcW w:w="792" w:type="dxa"/>
          </w:tcPr>
          <w:p w14:paraId="76D992B3" w14:textId="77777777" w:rsidR="0085678D" w:rsidRDefault="0085678D" w:rsidP="00AC639B">
            <w:pPr>
              <w:spacing w:after="0"/>
              <w:rPr>
                <w:rFonts w:cs="Arial"/>
                <w:sz w:val="20"/>
                <w:szCs w:val="20"/>
              </w:rPr>
            </w:pPr>
            <w:r>
              <w:rPr>
                <w:rFonts w:cs="Arial"/>
                <w:sz w:val="20"/>
                <w:szCs w:val="20"/>
              </w:rPr>
              <w:t>036</w:t>
            </w:r>
          </w:p>
        </w:tc>
        <w:tc>
          <w:tcPr>
            <w:tcW w:w="3888" w:type="dxa"/>
          </w:tcPr>
          <w:p w14:paraId="76D992B4" w14:textId="77777777" w:rsidR="0085678D" w:rsidRDefault="0085678D" w:rsidP="00AC639B">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821A75" w:rsidRPr="000D598E" w14:paraId="76D992B9" w14:textId="77777777" w:rsidTr="00AC639B">
        <w:trPr>
          <w:cantSplit/>
        </w:trPr>
        <w:tc>
          <w:tcPr>
            <w:tcW w:w="4465" w:type="dxa"/>
          </w:tcPr>
          <w:p w14:paraId="76D992B6" w14:textId="77777777" w:rsidR="00821A75" w:rsidRPr="00705B12" w:rsidRDefault="000D598E" w:rsidP="00AC639B">
            <w:pPr>
              <w:spacing w:after="0"/>
              <w:rPr>
                <w:rFonts w:cs="Arial"/>
                <w:sz w:val="20"/>
                <w:szCs w:val="20"/>
              </w:rPr>
            </w:pPr>
            <w:r w:rsidRPr="000D598E">
              <w:rPr>
                <w:rFonts w:cs="Arial"/>
                <w:sz w:val="20"/>
                <w:szCs w:val="20"/>
              </w:rPr>
              <w:t xml:space="preserve">Ved valg af Option 3 og 4, skal </w:t>
            </w:r>
            <w:proofErr w:type="spellStart"/>
            <w:r w:rsidRPr="000D598E">
              <w:rPr>
                <w:rFonts w:cs="Arial"/>
                <w:sz w:val="20"/>
                <w:szCs w:val="20"/>
              </w:rPr>
              <w:t>DMIIndbetalin</w:t>
            </w:r>
            <w:r w:rsidRPr="000D598E">
              <w:rPr>
                <w:rFonts w:cs="Arial"/>
                <w:sz w:val="20"/>
                <w:szCs w:val="20"/>
              </w:rPr>
              <w:t>g</w:t>
            </w:r>
            <w:r w:rsidRPr="000D598E">
              <w:rPr>
                <w:rFonts w:cs="Arial"/>
                <w:sz w:val="20"/>
                <w:szCs w:val="20"/>
              </w:rPr>
              <w:t>FordelÅrsagTekst</w:t>
            </w:r>
            <w:proofErr w:type="spellEnd"/>
            <w:r w:rsidRPr="000D598E">
              <w:rPr>
                <w:rFonts w:cs="Arial"/>
                <w:sz w:val="20"/>
                <w:szCs w:val="20"/>
              </w:rPr>
              <w:t xml:space="preserve"> udfyldes.</w:t>
            </w:r>
          </w:p>
        </w:tc>
        <w:tc>
          <w:tcPr>
            <w:tcW w:w="792" w:type="dxa"/>
          </w:tcPr>
          <w:p w14:paraId="76D992B7" w14:textId="77777777" w:rsidR="00821A75" w:rsidRPr="00491009" w:rsidRDefault="00821A75" w:rsidP="00AC639B">
            <w:pPr>
              <w:spacing w:after="0"/>
              <w:rPr>
                <w:rFonts w:cs="Arial"/>
                <w:sz w:val="20"/>
                <w:szCs w:val="20"/>
              </w:rPr>
            </w:pPr>
            <w:r>
              <w:rPr>
                <w:rFonts w:cs="Arial"/>
                <w:sz w:val="20"/>
                <w:szCs w:val="20"/>
              </w:rPr>
              <w:t>0</w:t>
            </w:r>
            <w:r w:rsidR="00680DC0">
              <w:rPr>
                <w:rFonts w:cs="Arial"/>
                <w:sz w:val="20"/>
                <w:szCs w:val="20"/>
              </w:rPr>
              <w:t>37</w:t>
            </w:r>
          </w:p>
        </w:tc>
        <w:tc>
          <w:tcPr>
            <w:tcW w:w="3888" w:type="dxa"/>
          </w:tcPr>
          <w:p w14:paraId="76D992B8" w14:textId="77777777" w:rsidR="00821A75" w:rsidRPr="00491009" w:rsidRDefault="00680DC0" w:rsidP="00AC639B">
            <w:pPr>
              <w:spacing w:after="0"/>
              <w:rPr>
                <w:rFonts w:cs="Arial"/>
                <w:sz w:val="20"/>
                <w:szCs w:val="20"/>
              </w:rPr>
            </w:pPr>
            <w:r w:rsidRPr="000D598E">
              <w:rPr>
                <w:rFonts w:cs="Arial"/>
                <w:sz w:val="20"/>
                <w:szCs w:val="20"/>
              </w:rPr>
              <w:t>Opdatering afvises</w:t>
            </w:r>
          </w:p>
        </w:tc>
      </w:tr>
      <w:tr w:rsidR="00350F05" w:rsidRPr="007F4C59" w14:paraId="76D992BD" w14:textId="77777777" w:rsidTr="00AC639B">
        <w:trPr>
          <w:cantSplit/>
        </w:trPr>
        <w:tc>
          <w:tcPr>
            <w:tcW w:w="4465" w:type="dxa"/>
          </w:tcPr>
          <w:p w14:paraId="76D992BA" w14:textId="77777777" w:rsidR="00350F05" w:rsidRPr="007F4C59" w:rsidRDefault="00350F05" w:rsidP="005C1545">
            <w:pPr>
              <w:spacing w:after="0"/>
              <w:rPr>
                <w:rFonts w:cs="Arial"/>
                <w:sz w:val="20"/>
                <w:szCs w:val="20"/>
              </w:rPr>
            </w:pPr>
            <w:r>
              <w:rPr>
                <w:rFonts w:cs="Arial"/>
                <w:sz w:val="20"/>
                <w:szCs w:val="20"/>
              </w:rPr>
              <w:t>Teknisk fejl ved opdatering</w:t>
            </w:r>
          </w:p>
        </w:tc>
        <w:tc>
          <w:tcPr>
            <w:tcW w:w="792" w:type="dxa"/>
          </w:tcPr>
          <w:p w14:paraId="76D992BB" w14:textId="77777777" w:rsidR="00350F05" w:rsidRPr="00491009" w:rsidRDefault="00350F05" w:rsidP="005C1545">
            <w:pPr>
              <w:spacing w:after="0"/>
              <w:rPr>
                <w:rFonts w:cs="Arial"/>
                <w:sz w:val="20"/>
                <w:szCs w:val="20"/>
              </w:rPr>
            </w:pPr>
            <w:r>
              <w:rPr>
                <w:rFonts w:cs="Arial"/>
                <w:sz w:val="20"/>
                <w:szCs w:val="20"/>
              </w:rPr>
              <w:t>905</w:t>
            </w:r>
          </w:p>
        </w:tc>
        <w:tc>
          <w:tcPr>
            <w:tcW w:w="3888" w:type="dxa"/>
          </w:tcPr>
          <w:p w14:paraId="76D992BC" w14:textId="77777777" w:rsidR="00350F05" w:rsidRPr="00491009" w:rsidRDefault="00350F05" w:rsidP="005C1545">
            <w:pPr>
              <w:spacing w:after="0"/>
              <w:rPr>
                <w:rFonts w:cs="Arial"/>
                <w:sz w:val="20"/>
                <w:szCs w:val="20"/>
              </w:rPr>
            </w:pPr>
            <w:r>
              <w:rPr>
                <w:rFonts w:eastAsia="Times New Roman" w:cs="Arial"/>
                <w:color w:val="000000"/>
                <w:sz w:val="20"/>
                <w:szCs w:val="20"/>
                <w:lang w:eastAsia="da-DK"/>
              </w:rPr>
              <w:t>Opdatering afvises</w:t>
            </w:r>
          </w:p>
        </w:tc>
      </w:tr>
    </w:tbl>
    <w:p w14:paraId="76D992BE" w14:textId="77777777" w:rsidR="00821A75" w:rsidRDefault="00821A75" w:rsidP="00821A75"/>
    <w:p w14:paraId="76D992BF" w14:textId="77777777" w:rsidR="00ED7413" w:rsidRPr="009B756A" w:rsidRDefault="00ED7413" w:rsidP="00ED7413">
      <w:pPr>
        <w:pStyle w:val="Overskrift2"/>
        <w:numPr>
          <w:ilvl w:val="1"/>
          <w:numId w:val="7"/>
        </w:numPr>
        <w:tabs>
          <w:tab w:val="clear" w:pos="964"/>
          <w:tab w:val="num" w:pos="0"/>
        </w:tabs>
        <w:ind w:left="0"/>
        <w:rPr>
          <w:lang w:val="en-US"/>
        </w:rPr>
      </w:pPr>
      <w:bookmarkStart w:id="103" w:name="_Toc314563914"/>
      <w:proofErr w:type="spellStart"/>
      <w:r w:rsidRPr="009B756A">
        <w:rPr>
          <w:lang w:val="en-US"/>
        </w:rPr>
        <w:t>DMIIndbetalingList</w:t>
      </w:r>
      <w:bookmarkEnd w:id="103"/>
      <w:proofErr w:type="spellEnd"/>
    </w:p>
    <w:p w14:paraId="76D992C0" w14:textId="77777777" w:rsidR="00ED7413" w:rsidRDefault="00ED7413" w:rsidP="00ED7413">
      <w:r w:rsidRPr="00E76AA4">
        <w:t>Følgende vali</w:t>
      </w:r>
      <w:r>
        <w:t xml:space="preserve">deringer foretages I </w:t>
      </w:r>
      <w:proofErr w:type="spellStart"/>
      <w:r>
        <w:t>DMIIndbetalingList</w:t>
      </w:r>
      <w:proofErr w:type="spellEnd"/>
    </w:p>
    <w:p w14:paraId="76D992C1" w14:textId="77777777" w:rsidR="00ED7413" w:rsidRPr="00424EDE" w:rsidRDefault="00ED7413" w:rsidP="00ED7413"/>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ED7413" w:rsidRPr="00B511F8" w14:paraId="76D992C5" w14:textId="77777777" w:rsidTr="006911D7">
        <w:trPr>
          <w:cantSplit/>
          <w:tblHeader/>
        </w:trPr>
        <w:tc>
          <w:tcPr>
            <w:tcW w:w="4465" w:type="dxa"/>
            <w:shd w:val="pct20" w:color="000000" w:fill="FFFFFF"/>
          </w:tcPr>
          <w:p w14:paraId="76D992C2" w14:textId="77777777" w:rsidR="00ED7413" w:rsidRPr="00385249" w:rsidRDefault="00ED7413" w:rsidP="006911D7">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2C3" w14:textId="77777777" w:rsidR="00ED7413" w:rsidRDefault="00ED7413" w:rsidP="006911D7">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2C4" w14:textId="77777777" w:rsidR="00ED7413" w:rsidRPr="00385249" w:rsidRDefault="00ED7413" w:rsidP="006911D7">
            <w:pPr>
              <w:widowControl w:val="0"/>
              <w:tabs>
                <w:tab w:val="right" w:leader="dot" w:pos="9355"/>
              </w:tabs>
              <w:spacing w:after="0" w:line="280" w:lineRule="exact"/>
              <w:rPr>
                <w:b/>
                <w:lang w:val="en-US"/>
              </w:rPr>
            </w:pPr>
            <w:proofErr w:type="spellStart"/>
            <w:r>
              <w:rPr>
                <w:b/>
                <w:lang w:val="en-US"/>
              </w:rPr>
              <w:t>Reaktion</w:t>
            </w:r>
            <w:proofErr w:type="spellEnd"/>
          </w:p>
        </w:tc>
      </w:tr>
      <w:tr w:rsidR="00ED7413" w:rsidRPr="007F4C59" w14:paraId="76D992C9" w14:textId="77777777" w:rsidTr="006911D7">
        <w:trPr>
          <w:cantSplit/>
        </w:trPr>
        <w:tc>
          <w:tcPr>
            <w:tcW w:w="4465" w:type="dxa"/>
          </w:tcPr>
          <w:p w14:paraId="76D992C6" w14:textId="77777777" w:rsidR="00ED7413" w:rsidRPr="00705B12" w:rsidRDefault="00ED7413" w:rsidP="006911D7">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14:paraId="76D992C7" w14:textId="77777777" w:rsidR="00ED7413" w:rsidRPr="00491009" w:rsidRDefault="00ED7413" w:rsidP="006911D7">
            <w:pPr>
              <w:spacing w:after="0"/>
              <w:rPr>
                <w:rFonts w:cs="Arial"/>
                <w:sz w:val="20"/>
                <w:szCs w:val="20"/>
              </w:rPr>
            </w:pPr>
            <w:r>
              <w:rPr>
                <w:rFonts w:cs="Arial"/>
                <w:sz w:val="20"/>
                <w:szCs w:val="20"/>
              </w:rPr>
              <w:t>005</w:t>
            </w:r>
          </w:p>
        </w:tc>
        <w:tc>
          <w:tcPr>
            <w:tcW w:w="3888" w:type="dxa"/>
          </w:tcPr>
          <w:p w14:paraId="76D992C8" w14:textId="77777777" w:rsidR="00ED7413" w:rsidRPr="00491009" w:rsidRDefault="00ED7413" w:rsidP="006911D7">
            <w:pPr>
              <w:spacing w:after="0"/>
              <w:rPr>
                <w:rFonts w:cs="Arial"/>
                <w:sz w:val="20"/>
                <w:szCs w:val="20"/>
              </w:rPr>
            </w:pPr>
            <w:r>
              <w:rPr>
                <w:rFonts w:eastAsia="Times New Roman" w:cs="Arial"/>
                <w:color w:val="000000"/>
                <w:sz w:val="20"/>
                <w:szCs w:val="20"/>
                <w:lang w:eastAsia="da-DK"/>
              </w:rPr>
              <w:t>Besked om at kunde ikke findes</w:t>
            </w:r>
          </w:p>
        </w:tc>
      </w:tr>
      <w:tr w:rsidR="00ED7413" w:rsidRPr="007F4C59" w14:paraId="76D992CD" w14:textId="77777777" w:rsidTr="006911D7">
        <w:trPr>
          <w:cantSplit/>
        </w:trPr>
        <w:tc>
          <w:tcPr>
            <w:tcW w:w="4465" w:type="dxa"/>
          </w:tcPr>
          <w:p w14:paraId="76D992CA" w14:textId="77777777" w:rsidR="00ED7413" w:rsidRPr="00705B12" w:rsidRDefault="00ED7413" w:rsidP="006911D7">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14:paraId="76D992CB" w14:textId="77777777" w:rsidR="00ED7413" w:rsidRPr="00491009" w:rsidRDefault="00ED7413" w:rsidP="006911D7">
            <w:pPr>
              <w:spacing w:after="0"/>
              <w:rPr>
                <w:rFonts w:cs="Arial"/>
                <w:sz w:val="20"/>
                <w:szCs w:val="20"/>
              </w:rPr>
            </w:pPr>
            <w:r>
              <w:rPr>
                <w:rFonts w:cs="Arial"/>
                <w:sz w:val="20"/>
                <w:szCs w:val="20"/>
              </w:rPr>
              <w:t>007</w:t>
            </w:r>
          </w:p>
        </w:tc>
        <w:tc>
          <w:tcPr>
            <w:tcW w:w="3888" w:type="dxa"/>
          </w:tcPr>
          <w:p w14:paraId="76D992CC" w14:textId="77777777" w:rsidR="00ED7413" w:rsidRPr="00491009" w:rsidRDefault="00ED7413" w:rsidP="006911D7">
            <w:pPr>
              <w:spacing w:after="0"/>
              <w:rPr>
                <w:rFonts w:cs="Arial"/>
                <w:sz w:val="20"/>
                <w:szCs w:val="20"/>
              </w:rPr>
            </w:pPr>
            <w:r>
              <w:rPr>
                <w:rFonts w:eastAsia="Times New Roman" w:cs="Arial"/>
                <w:color w:val="000000"/>
                <w:sz w:val="20"/>
                <w:szCs w:val="20"/>
                <w:lang w:eastAsia="da-DK"/>
              </w:rPr>
              <w:t>Besked om at fordring ikke findes</w:t>
            </w:r>
          </w:p>
        </w:tc>
      </w:tr>
      <w:tr w:rsidR="00ED7413" w:rsidRPr="007F4C59" w14:paraId="76D992D1" w14:textId="77777777" w:rsidTr="006911D7">
        <w:trPr>
          <w:cantSplit/>
        </w:trPr>
        <w:tc>
          <w:tcPr>
            <w:tcW w:w="4465" w:type="dxa"/>
          </w:tcPr>
          <w:p w14:paraId="76D992CE" w14:textId="77777777" w:rsidR="00ED7413" w:rsidRPr="007F4C59" w:rsidRDefault="00ED7413" w:rsidP="006911D7">
            <w:pPr>
              <w:spacing w:after="0"/>
              <w:rPr>
                <w:rFonts w:cs="Arial"/>
                <w:sz w:val="20"/>
                <w:szCs w:val="20"/>
              </w:rPr>
            </w:pPr>
            <w:r>
              <w:rPr>
                <w:rFonts w:cs="Arial"/>
                <w:sz w:val="20"/>
                <w:szCs w:val="20"/>
              </w:rPr>
              <w:t>Generel validering af fremsendte koder</w:t>
            </w:r>
          </w:p>
        </w:tc>
        <w:tc>
          <w:tcPr>
            <w:tcW w:w="792" w:type="dxa"/>
          </w:tcPr>
          <w:p w14:paraId="76D992CF" w14:textId="77777777" w:rsidR="00ED7413" w:rsidRPr="00491009" w:rsidRDefault="00ED7413" w:rsidP="006911D7">
            <w:pPr>
              <w:spacing w:after="0"/>
              <w:rPr>
                <w:rFonts w:cs="Arial"/>
                <w:sz w:val="20"/>
                <w:szCs w:val="20"/>
              </w:rPr>
            </w:pPr>
            <w:r>
              <w:rPr>
                <w:rFonts w:cs="Arial"/>
                <w:sz w:val="20"/>
                <w:szCs w:val="20"/>
              </w:rPr>
              <w:t>900</w:t>
            </w:r>
          </w:p>
        </w:tc>
        <w:tc>
          <w:tcPr>
            <w:tcW w:w="3888" w:type="dxa"/>
          </w:tcPr>
          <w:p w14:paraId="76D992D0" w14:textId="77777777" w:rsidR="00ED7413" w:rsidRPr="00491009" w:rsidRDefault="00ED7413" w:rsidP="006911D7">
            <w:pPr>
              <w:spacing w:after="0"/>
              <w:rPr>
                <w:rFonts w:cs="Arial"/>
                <w:sz w:val="20"/>
                <w:szCs w:val="20"/>
              </w:rPr>
            </w:pPr>
            <w:r>
              <w:rPr>
                <w:rFonts w:eastAsia="Times New Roman" w:cs="Arial"/>
                <w:color w:val="000000"/>
                <w:sz w:val="20"/>
                <w:szCs w:val="20"/>
                <w:lang w:eastAsia="da-DK"/>
              </w:rPr>
              <w:t>Besked om at der er fremsendt ugyldige koder</w:t>
            </w:r>
          </w:p>
        </w:tc>
      </w:tr>
    </w:tbl>
    <w:p w14:paraId="76D992D2" w14:textId="77777777" w:rsidR="00ED7413" w:rsidRDefault="00ED7413" w:rsidP="00ED7413"/>
    <w:p w14:paraId="76D992D3" w14:textId="77777777" w:rsidR="00A84724" w:rsidRPr="00DB6439" w:rsidRDefault="00A84724" w:rsidP="00A84724">
      <w:pPr>
        <w:pStyle w:val="Overskrift2"/>
        <w:numPr>
          <w:ilvl w:val="1"/>
          <w:numId w:val="7"/>
        </w:numPr>
        <w:tabs>
          <w:tab w:val="clear" w:pos="964"/>
          <w:tab w:val="num" w:pos="0"/>
        </w:tabs>
        <w:ind w:left="0"/>
        <w:rPr>
          <w:lang w:val="en-US"/>
        </w:rPr>
      </w:pPr>
      <w:bookmarkStart w:id="104" w:name="_Toc314563915"/>
      <w:proofErr w:type="spellStart"/>
      <w:r w:rsidRPr="00DB6439">
        <w:rPr>
          <w:lang w:val="en-US"/>
        </w:rPr>
        <w:t>DMIBetaling</w:t>
      </w:r>
      <w:r w:rsidR="008F2321" w:rsidRPr="00DB6439">
        <w:rPr>
          <w:lang w:val="en-US"/>
        </w:rPr>
        <w:t>EvneHentet</w:t>
      </w:r>
      <w:bookmarkEnd w:id="104"/>
      <w:proofErr w:type="spellEnd"/>
    </w:p>
    <w:p w14:paraId="76D992D4" w14:textId="77777777" w:rsidR="008F2321" w:rsidRDefault="008F2321" w:rsidP="00A84724">
      <w:r>
        <w:t xml:space="preserve">Servicen </w:t>
      </w:r>
      <w:proofErr w:type="spellStart"/>
      <w:r>
        <w:t>DMIBetalingEvneHentet</w:t>
      </w:r>
      <w:proofErr w:type="spellEnd"/>
      <w:r>
        <w:t xml:space="preserve"> er en asynkron service, og der vil derfor ikke komme et retursvar med resultatet af valideringerne, men valideringerne vil unde alle omstændigheder blive foretaget, og der skal så findes en procedure til kontrol af hvorvidt der er opstået fejl der kræver efterfølgende behandling.</w:t>
      </w:r>
    </w:p>
    <w:p w14:paraId="76D992D5" w14:textId="77777777" w:rsidR="00A84724" w:rsidRDefault="00A84724" w:rsidP="00A84724">
      <w:r w:rsidRPr="00E76AA4">
        <w:t>Følgende vali</w:t>
      </w:r>
      <w:r>
        <w:t>d</w:t>
      </w:r>
      <w:r w:rsidR="008F2321">
        <w:t xml:space="preserve">eringer foretages I </w:t>
      </w:r>
      <w:proofErr w:type="spellStart"/>
      <w:r w:rsidR="008F2321">
        <w:t>DMIBetalingEvneHentet</w:t>
      </w:r>
      <w:proofErr w:type="spellEnd"/>
    </w:p>
    <w:p w14:paraId="76D992D6" w14:textId="77777777" w:rsidR="00A84724" w:rsidRPr="00424EDE" w:rsidRDefault="00A84724" w:rsidP="00A84724"/>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A84724" w:rsidRPr="00B511F8" w14:paraId="76D992DA" w14:textId="77777777" w:rsidTr="00CA7BD8">
        <w:trPr>
          <w:cantSplit/>
          <w:tblHeader/>
        </w:trPr>
        <w:tc>
          <w:tcPr>
            <w:tcW w:w="4465" w:type="dxa"/>
            <w:shd w:val="pct20" w:color="000000" w:fill="FFFFFF"/>
          </w:tcPr>
          <w:p w14:paraId="76D992D7" w14:textId="77777777" w:rsidR="00A84724" w:rsidRPr="00385249" w:rsidRDefault="00A84724" w:rsidP="00CA7BD8">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2D8" w14:textId="77777777" w:rsidR="00A84724" w:rsidRDefault="00A84724" w:rsidP="00CA7BD8">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2D9" w14:textId="77777777" w:rsidR="00A84724" w:rsidRPr="00385249" w:rsidRDefault="00A84724" w:rsidP="00CA7BD8">
            <w:pPr>
              <w:widowControl w:val="0"/>
              <w:tabs>
                <w:tab w:val="right" w:leader="dot" w:pos="9355"/>
              </w:tabs>
              <w:spacing w:after="0" w:line="280" w:lineRule="exact"/>
              <w:rPr>
                <w:b/>
                <w:lang w:val="en-US"/>
              </w:rPr>
            </w:pPr>
            <w:proofErr w:type="spellStart"/>
            <w:r>
              <w:rPr>
                <w:b/>
                <w:lang w:val="en-US"/>
              </w:rPr>
              <w:t>Reaktion</w:t>
            </w:r>
            <w:proofErr w:type="spellEnd"/>
          </w:p>
        </w:tc>
      </w:tr>
      <w:tr w:rsidR="00A84724" w:rsidRPr="007F4C59" w14:paraId="76D992DE" w14:textId="77777777" w:rsidTr="00CA7BD8">
        <w:trPr>
          <w:cantSplit/>
        </w:trPr>
        <w:tc>
          <w:tcPr>
            <w:tcW w:w="4465" w:type="dxa"/>
          </w:tcPr>
          <w:p w14:paraId="76D992DB" w14:textId="77777777" w:rsidR="00A84724" w:rsidRPr="00705B12" w:rsidRDefault="00A84724" w:rsidP="00CA7BD8">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14:paraId="76D992DC" w14:textId="77777777" w:rsidR="00A84724" w:rsidRPr="00491009" w:rsidRDefault="00A84724" w:rsidP="00CA7BD8">
            <w:pPr>
              <w:spacing w:after="0"/>
              <w:rPr>
                <w:rFonts w:cs="Arial"/>
                <w:sz w:val="20"/>
                <w:szCs w:val="20"/>
              </w:rPr>
            </w:pPr>
            <w:r>
              <w:rPr>
                <w:rFonts w:cs="Arial"/>
                <w:sz w:val="20"/>
                <w:szCs w:val="20"/>
              </w:rPr>
              <w:t>005</w:t>
            </w:r>
          </w:p>
        </w:tc>
        <w:tc>
          <w:tcPr>
            <w:tcW w:w="3888" w:type="dxa"/>
          </w:tcPr>
          <w:p w14:paraId="76D992DD" w14:textId="77777777" w:rsidR="00A84724" w:rsidRPr="00491009" w:rsidRDefault="00A84724" w:rsidP="00CA7BD8">
            <w:pPr>
              <w:spacing w:after="0"/>
              <w:rPr>
                <w:rFonts w:cs="Arial"/>
                <w:sz w:val="20"/>
                <w:szCs w:val="20"/>
              </w:rPr>
            </w:pPr>
            <w:r>
              <w:rPr>
                <w:rFonts w:eastAsia="Times New Roman" w:cs="Arial"/>
                <w:color w:val="000000"/>
                <w:sz w:val="20"/>
                <w:szCs w:val="20"/>
                <w:lang w:eastAsia="da-DK"/>
              </w:rPr>
              <w:t>Besked om at kunde ikke findes</w:t>
            </w:r>
          </w:p>
        </w:tc>
      </w:tr>
      <w:tr w:rsidR="00A84724" w:rsidRPr="00057D31" w14:paraId="76D992E2" w14:textId="77777777" w:rsidTr="00CA7BD8">
        <w:trPr>
          <w:cantSplit/>
        </w:trPr>
        <w:tc>
          <w:tcPr>
            <w:tcW w:w="4465" w:type="dxa"/>
          </w:tcPr>
          <w:p w14:paraId="76D992DF" w14:textId="77777777" w:rsidR="00A84724" w:rsidRDefault="00A84724" w:rsidP="00CA7BD8">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r w:rsidR="002B1937" w:rsidRPr="00057D31">
              <w:rPr>
                <w:rFonts w:eastAsia="Times New Roman" w:cs="Arial"/>
                <w:color w:val="000000"/>
                <w:sz w:val="20"/>
                <w:szCs w:val="20"/>
                <w:lang w:eastAsia="da-DK"/>
              </w:rPr>
              <w:t xml:space="preserve">hvorvidt </w:t>
            </w:r>
            <w:proofErr w:type="spellStart"/>
            <w:r w:rsidR="002B1937" w:rsidRPr="00057D31">
              <w:rPr>
                <w:rFonts w:eastAsia="Times New Roman" w:cs="Arial"/>
                <w:color w:val="000000"/>
                <w:sz w:val="20"/>
                <w:szCs w:val="20"/>
                <w:lang w:eastAsia="da-DK"/>
              </w:rPr>
              <w:t>MyndighedUdbetalingTyp</w:t>
            </w:r>
            <w:r w:rsidR="002B1937" w:rsidRPr="00057D31">
              <w:rPr>
                <w:rFonts w:eastAsia="Times New Roman" w:cs="Arial"/>
                <w:color w:val="000000"/>
                <w:sz w:val="20"/>
                <w:szCs w:val="20"/>
                <w:lang w:eastAsia="da-DK"/>
              </w:rPr>
              <w:t>e</w:t>
            </w:r>
            <w:r w:rsidR="002B1937" w:rsidRPr="00057D31">
              <w:rPr>
                <w:rFonts w:eastAsia="Times New Roman" w:cs="Arial"/>
                <w:color w:val="000000"/>
                <w:sz w:val="20"/>
                <w:szCs w:val="20"/>
                <w:lang w:eastAsia="da-DK"/>
              </w:rPr>
              <w:t>Kode</w:t>
            </w:r>
            <w:proofErr w:type="spellEnd"/>
            <w:r w:rsidR="002B1937" w:rsidRPr="00057D31">
              <w:rPr>
                <w:rFonts w:eastAsia="Times New Roman" w:cs="Arial"/>
                <w:color w:val="000000"/>
                <w:sz w:val="20"/>
                <w:szCs w:val="20"/>
                <w:lang w:eastAsia="da-DK"/>
              </w:rPr>
              <w:t xml:space="preserve"> findes</w:t>
            </w:r>
          </w:p>
        </w:tc>
        <w:tc>
          <w:tcPr>
            <w:tcW w:w="792" w:type="dxa"/>
          </w:tcPr>
          <w:p w14:paraId="76D992E0" w14:textId="77777777" w:rsidR="00A84724" w:rsidRPr="00057D31" w:rsidRDefault="002B1937" w:rsidP="00CA7BD8">
            <w:pPr>
              <w:spacing w:after="0"/>
              <w:rPr>
                <w:rFonts w:eastAsia="Times New Roman" w:cs="Arial"/>
                <w:color w:val="000000"/>
                <w:sz w:val="20"/>
                <w:szCs w:val="20"/>
                <w:lang w:eastAsia="da-DK"/>
              </w:rPr>
            </w:pPr>
            <w:r w:rsidRPr="00057D31">
              <w:rPr>
                <w:rFonts w:eastAsia="Times New Roman" w:cs="Arial"/>
                <w:color w:val="000000"/>
                <w:sz w:val="20"/>
                <w:szCs w:val="20"/>
                <w:lang w:eastAsia="da-DK"/>
              </w:rPr>
              <w:t>034</w:t>
            </w:r>
          </w:p>
        </w:tc>
        <w:tc>
          <w:tcPr>
            <w:tcW w:w="3888" w:type="dxa"/>
          </w:tcPr>
          <w:p w14:paraId="76D992E1" w14:textId="77777777" w:rsidR="00A84724" w:rsidRDefault="00A84724" w:rsidP="00CA7BD8">
            <w:pPr>
              <w:spacing w:after="0"/>
              <w:rPr>
                <w:rFonts w:eastAsia="Times New Roman" w:cs="Arial"/>
                <w:color w:val="000000"/>
                <w:sz w:val="20"/>
                <w:szCs w:val="20"/>
                <w:lang w:eastAsia="da-DK"/>
              </w:rPr>
            </w:pPr>
            <w:r>
              <w:rPr>
                <w:rFonts w:eastAsia="Times New Roman" w:cs="Arial"/>
                <w:color w:val="000000"/>
                <w:sz w:val="20"/>
                <w:szCs w:val="20"/>
                <w:lang w:eastAsia="da-DK"/>
              </w:rPr>
              <w:t xml:space="preserve">Besked om at </w:t>
            </w:r>
            <w:proofErr w:type="spellStart"/>
            <w:r w:rsidR="002B1937" w:rsidRPr="00057D31">
              <w:rPr>
                <w:rFonts w:eastAsia="Times New Roman" w:cs="Arial"/>
                <w:color w:val="000000"/>
                <w:sz w:val="20"/>
                <w:szCs w:val="20"/>
                <w:lang w:eastAsia="da-DK"/>
              </w:rPr>
              <w:t>MyndighedUdbetalingT</w:t>
            </w:r>
            <w:r w:rsidR="002B1937" w:rsidRPr="00057D31">
              <w:rPr>
                <w:rFonts w:eastAsia="Times New Roman" w:cs="Arial"/>
                <w:color w:val="000000"/>
                <w:sz w:val="20"/>
                <w:szCs w:val="20"/>
                <w:lang w:eastAsia="da-DK"/>
              </w:rPr>
              <w:t>y</w:t>
            </w:r>
            <w:r w:rsidR="002B1937" w:rsidRPr="00057D31">
              <w:rPr>
                <w:rFonts w:eastAsia="Times New Roman" w:cs="Arial"/>
                <w:color w:val="000000"/>
                <w:sz w:val="20"/>
                <w:szCs w:val="20"/>
                <w:lang w:eastAsia="da-DK"/>
              </w:rPr>
              <w:t>peKode</w:t>
            </w:r>
            <w:proofErr w:type="spellEnd"/>
            <w:r w:rsidR="002B1937" w:rsidRPr="00057D31">
              <w:rPr>
                <w:rFonts w:eastAsia="Times New Roman" w:cs="Arial"/>
                <w:color w:val="000000"/>
                <w:sz w:val="20"/>
                <w:szCs w:val="20"/>
                <w:lang w:eastAsia="da-DK"/>
              </w:rPr>
              <w:t xml:space="preserve"> </w:t>
            </w:r>
            <w:r w:rsidRPr="00057D31">
              <w:rPr>
                <w:rFonts w:eastAsia="Times New Roman" w:cs="Arial"/>
                <w:color w:val="000000"/>
                <w:sz w:val="20"/>
                <w:szCs w:val="20"/>
                <w:lang w:eastAsia="da-DK"/>
              </w:rPr>
              <w:t>ikke findes</w:t>
            </w:r>
          </w:p>
        </w:tc>
      </w:tr>
      <w:tr w:rsidR="00DA5A00" w:rsidRPr="00057D31" w14:paraId="76D992E6" w14:textId="77777777" w:rsidTr="00CA7BD8">
        <w:trPr>
          <w:cantSplit/>
        </w:trPr>
        <w:tc>
          <w:tcPr>
            <w:tcW w:w="4465" w:type="dxa"/>
          </w:tcPr>
          <w:p w14:paraId="76D992E3" w14:textId="77777777" w:rsidR="00DA5A00" w:rsidRDefault="00DA5A00" w:rsidP="006F65C5">
            <w:pPr>
              <w:spacing w:after="0"/>
              <w:rPr>
                <w:rFonts w:eastAsia="Times New Roman" w:cs="Arial"/>
                <w:color w:val="000000"/>
                <w:sz w:val="20"/>
                <w:szCs w:val="20"/>
                <w:lang w:eastAsia="da-DK"/>
              </w:rPr>
            </w:pPr>
            <w:r w:rsidRPr="00057D31">
              <w:rPr>
                <w:rFonts w:eastAsia="Times New Roman" w:cs="Arial"/>
                <w:color w:val="000000"/>
                <w:sz w:val="20"/>
                <w:szCs w:val="20"/>
                <w:lang w:eastAsia="da-DK"/>
              </w:rPr>
              <w:t>Kundenumme</w:t>
            </w:r>
            <w:r w:rsidR="00057D31" w:rsidRPr="00057D31">
              <w:rPr>
                <w:rFonts w:eastAsia="Times New Roman" w:cs="Arial"/>
                <w:color w:val="000000"/>
                <w:sz w:val="20"/>
                <w:szCs w:val="20"/>
                <w:lang w:eastAsia="da-DK"/>
              </w:rPr>
              <w:t>r findes ikke</w:t>
            </w:r>
          </w:p>
        </w:tc>
        <w:tc>
          <w:tcPr>
            <w:tcW w:w="792" w:type="dxa"/>
          </w:tcPr>
          <w:p w14:paraId="76D992E4" w14:textId="77777777" w:rsidR="00DA5A00" w:rsidRPr="00057D31" w:rsidRDefault="00057D31" w:rsidP="006F65C5">
            <w:pPr>
              <w:spacing w:after="0"/>
              <w:rPr>
                <w:rFonts w:eastAsia="Times New Roman" w:cs="Arial"/>
                <w:color w:val="000000"/>
                <w:sz w:val="20"/>
                <w:szCs w:val="20"/>
                <w:lang w:eastAsia="da-DK"/>
              </w:rPr>
            </w:pPr>
            <w:r w:rsidRPr="00057D31">
              <w:rPr>
                <w:rFonts w:eastAsia="Times New Roman" w:cs="Arial"/>
                <w:color w:val="000000"/>
                <w:sz w:val="20"/>
                <w:szCs w:val="20"/>
                <w:lang w:eastAsia="da-DK"/>
              </w:rPr>
              <w:t>035</w:t>
            </w:r>
          </w:p>
        </w:tc>
        <w:tc>
          <w:tcPr>
            <w:tcW w:w="3888" w:type="dxa"/>
          </w:tcPr>
          <w:p w14:paraId="76D992E5" w14:textId="77777777" w:rsidR="00DA5A00" w:rsidRDefault="00057D31" w:rsidP="006F65C5">
            <w:pPr>
              <w:spacing w:after="0"/>
              <w:rPr>
                <w:rFonts w:eastAsia="Times New Roman" w:cs="Arial"/>
                <w:color w:val="000000"/>
                <w:sz w:val="20"/>
                <w:szCs w:val="20"/>
                <w:lang w:eastAsia="da-DK"/>
              </w:rPr>
            </w:pPr>
            <w:r w:rsidRPr="00057D31">
              <w:rPr>
                <w:rFonts w:eastAsia="Times New Roman" w:cs="Arial"/>
                <w:color w:val="000000"/>
                <w:sz w:val="20"/>
                <w:szCs w:val="20"/>
                <w:lang w:eastAsia="da-DK"/>
              </w:rPr>
              <w:t>Besked om at Betalingsevne ikke kan b</w:t>
            </w:r>
            <w:r w:rsidRPr="00057D31">
              <w:rPr>
                <w:rFonts w:eastAsia="Times New Roman" w:cs="Arial"/>
                <w:color w:val="000000"/>
                <w:sz w:val="20"/>
                <w:szCs w:val="20"/>
                <w:lang w:eastAsia="da-DK"/>
              </w:rPr>
              <w:t>e</w:t>
            </w:r>
            <w:r w:rsidRPr="00057D31">
              <w:rPr>
                <w:rFonts w:eastAsia="Times New Roman" w:cs="Arial"/>
                <w:color w:val="000000"/>
                <w:sz w:val="20"/>
                <w:szCs w:val="20"/>
                <w:lang w:eastAsia="da-DK"/>
              </w:rPr>
              <w:t>regnes</w:t>
            </w:r>
          </w:p>
        </w:tc>
      </w:tr>
    </w:tbl>
    <w:p w14:paraId="76D992E7" w14:textId="77777777" w:rsidR="00A84724" w:rsidRDefault="00A84724" w:rsidP="00AA2514">
      <w:pPr>
        <w:spacing w:after="0"/>
        <w:rPr>
          <w:rFonts w:eastAsia="Times New Roman" w:cs="Arial"/>
          <w:color w:val="000080"/>
          <w:sz w:val="20"/>
          <w:szCs w:val="20"/>
          <w:lang w:eastAsia="da-DK"/>
        </w:rPr>
      </w:pPr>
    </w:p>
    <w:p w14:paraId="76D992E8" w14:textId="77777777" w:rsidR="00FF2B70" w:rsidRPr="00855561" w:rsidRDefault="00FF2B70" w:rsidP="00FF2B70">
      <w:pPr>
        <w:pStyle w:val="Overskrift2"/>
        <w:numPr>
          <w:ilvl w:val="1"/>
          <w:numId w:val="7"/>
        </w:numPr>
        <w:tabs>
          <w:tab w:val="clear" w:pos="964"/>
          <w:tab w:val="num" w:pos="0"/>
        </w:tabs>
        <w:ind w:left="0"/>
        <w:rPr>
          <w:highlight w:val="green"/>
          <w:lang w:val="en-US"/>
        </w:rPr>
      </w:pPr>
      <w:bookmarkStart w:id="105" w:name="_Toc314563916"/>
      <w:proofErr w:type="spellStart"/>
      <w:r w:rsidRPr="00855561">
        <w:rPr>
          <w:highlight w:val="green"/>
          <w:lang w:val="en-US"/>
        </w:rPr>
        <w:t>DMIKundeList</w:t>
      </w:r>
      <w:bookmarkEnd w:id="105"/>
      <w:proofErr w:type="spellEnd"/>
    </w:p>
    <w:p w14:paraId="76D992E9" w14:textId="77777777" w:rsidR="00FF2B70" w:rsidRDefault="00FF2B70" w:rsidP="00FF2B70">
      <w:r w:rsidRPr="00E76AA4">
        <w:t>Følgende vali</w:t>
      </w:r>
      <w:r>
        <w:t xml:space="preserve">deringer foretages I </w:t>
      </w:r>
      <w:proofErr w:type="spellStart"/>
      <w:r>
        <w:t>DM</w:t>
      </w:r>
      <w:r w:rsidR="006B245B">
        <w:t>KundeList</w:t>
      </w:r>
      <w:proofErr w:type="spellEnd"/>
    </w:p>
    <w:p w14:paraId="76D992EA" w14:textId="77777777" w:rsidR="00FF2B70" w:rsidRPr="00813812" w:rsidRDefault="00FF2B70" w:rsidP="00FF2B70">
      <w:pPr>
        <w:rPr>
          <w:b/>
        </w:rPr>
      </w:pPr>
    </w:p>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FF2B70" w:rsidRPr="00B511F8" w14:paraId="76D992EE" w14:textId="77777777" w:rsidTr="005B5440">
        <w:trPr>
          <w:cantSplit/>
          <w:tblHeader/>
        </w:trPr>
        <w:tc>
          <w:tcPr>
            <w:tcW w:w="4465" w:type="dxa"/>
            <w:shd w:val="pct20" w:color="000000" w:fill="FFFFFF"/>
          </w:tcPr>
          <w:p w14:paraId="76D992EB" w14:textId="77777777" w:rsidR="00FF2B70" w:rsidRPr="00385249" w:rsidRDefault="00FF2B70" w:rsidP="005B5440">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2EC" w14:textId="77777777" w:rsidR="00FF2B70" w:rsidRDefault="00FF2B70" w:rsidP="005B5440">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2ED" w14:textId="77777777" w:rsidR="00FF2B70" w:rsidRPr="00385249" w:rsidRDefault="00FF2B70" w:rsidP="005B5440">
            <w:pPr>
              <w:widowControl w:val="0"/>
              <w:tabs>
                <w:tab w:val="right" w:leader="dot" w:pos="9355"/>
              </w:tabs>
              <w:spacing w:after="0" w:line="280" w:lineRule="exact"/>
              <w:rPr>
                <w:b/>
                <w:lang w:val="en-US"/>
              </w:rPr>
            </w:pPr>
            <w:proofErr w:type="spellStart"/>
            <w:r>
              <w:rPr>
                <w:b/>
                <w:lang w:val="en-US"/>
              </w:rPr>
              <w:t>Reaktion</w:t>
            </w:r>
            <w:proofErr w:type="spellEnd"/>
          </w:p>
        </w:tc>
      </w:tr>
      <w:tr w:rsidR="00D00A5D" w:rsidRPr="00855561" w14:paraId="76D992F2" w14:textId="77777777" w:rsidTr="005B5440">
        <w:trPr>
          <w:cantSplit/>
        </w:trPr>
        <w:tc>
          <w:tcPr>
            <w:tcW w:w="4465" w:type="dxa"/>
          </w:tcPr>
          <w:p w14:paraId="76D992EF" w14:textId="77777777" w:rsidR="00D00A5D" w:rsidRPr="00855561" w:rsidRDefault="00855561" w:rsidP="00D53971">
            <w:pPr>
              <w:spacing w:after="0"/>
              <w:rPr>
                <w:rFonts w:cs="Arial"/>
                <w:sz w:val="20"/>
                <w:szCs w:val="20"/>
              </w:rPr>
            </w:pPr>
            <w:r w:rsidRPr="00855561">
              <w:rPr>
                <w:rFonts w:cs="Arial"/>
                <w:sz w:val="20"/>
                <w:szCs w:val="20"/>
              </w:rPr>
              <w:lastRenderedPageBreak/>
              <w:t xml:space="preserve">Eksistenscheck på </w:t>
            </w:r>
            <w:proofErr w:type="spellStart"/>
            <w:r w:rsidRPr="00855561">
              <w:rPr>
                <w:rFonts w:cs="Arial"/>
                <w:sz w:val="20"/>
                <w:szCs w:val="20"/>
              </w:rPr>
              <w:t>Fordringhaver</w:t>
            </w:r>
            <w:proofErr w:type="spellEnd"/>
          </w:p>
        </w:tc>
        <w:tc>
          <w:tcPr>
            <w:tcW w:w="792" w:type="dxa"/>
          </w:tcPr>
          <w:p w14:paraId="76D992F0" w14:textId="77777777" w:rsidR="00D00A5D" w:rsidRDefault="00D53971" w:rsidP="005B5440">
            <w:pPr>
              <w:spacing w:after="0"/>
              <w:rPr>
                <w:rFonts w:cs="Arial"/>
                <w:sz w:val="20"/>
                <w:szCs w:val="20"/>
              </w:rPr>
            </w:pPr>
            <w:r>
              <w:rPr>
                <w:rFonts w:cs="Arial"/>
                <w:sz w:val="20"/>
                <w:szCs w:val="20"/>
              </w:rPr>
              <w:t>033</w:t>
            </w:r>
          </w:p>
        </w:tc>
        <w:tc>
          <w:tcPr>
            <w:tcW w:w="3888" w:type="dxa"/>
          </w:tcPr>
          <w:p w14:paraId="76D992F1" w14:textId="77777777" w:rsidR="00D00A5D" w:rsidRPr="00855561" w:rsidRDefault="00D00A5D" w:rsidP="005B5440">
            <w:pPr>
              <w:spacing w:after="0"/>
              <w:rPr>
                <w:rFonts w:cs="Arial"/>
                <w:sz w:val="20"/>
                <w:szCs w:val="20"/>
              </w:rPr>
            </w:pPr>
            <w:r w:rsidRPr="00855561">
              <w:rPr>
                <w:rFonts w:cs="Arial"/>
                <w:sz w:val="20"/>
                <w:szCs w:val="20"/>
              </w:rPr>
              <w:t xml:space="preserve">Besked om at </w:t>
            </w:r>
            <w:proofErr w:type="spellStart"/>
            <w:r w:rsidR="00D53971" w:rsidRPr="00855561">
              <w:rPr>
                <w:rFonts w:cs="Arial"/>
                <w:sz w:val="20"/>
                <w:szCs w:val="20"/>
              </w:rPr>
              <w:t>Fordringhaver</w:t>
            </w:r>
            <w:proofErr w:type="spellEnd"/>
            <w:r w:rsidR="00D53971" w:rsidRPr="00855561">
              <w:rPr>
                <w:rFonts w:cs="Arial"/>
                <w:sz w:val="20"/>
                <w:szCs w:val="20"/>
              </w:rPr>
              <w:t xml:space="preserve"> ikke findes</w:t>
            </w:r>
          </w:p>
        </w:tc>
      </w:tr>
      <w:tr w:rsidR="00D53971" w:rsidRPr="00855561" w14:paraId="76D992F6" w14:textId="77777777" w:rsidTr="005B5440">
        <w:trPr>
          <w:cantSplit/>
        </w:trPr>
        <w:tc>
          <w:tcPr>
            <w:tcW w:w="4465" w:type="dxa"/>
          </w:tcPr>
          <w:p w14:paraId="76D992F3" w14:textId="77777777" w:rsidR="00D53971" w:rsidRPr="00855561" w:rsidRDefault="00855561" w:rsidP="005B5440">
            <w:pPr>
              <w:spacing w:after="0"/>
              <w:rPr>
                <w:rFonts w:cs="Arial"/>
                <w:sz w:val="20"/>
                <w:szCs w:val="20"/>
              </w:rPr>
            </w:pPr>
            <w:r w:rsidRPr="00855561">
              <w:rPr>
                <w:rFonts w:cs="Arial"/>
                <w:sz w:val="20"/>
                <w:szCs w:val="20"/>
              </w:rPr>
              <w:t>Giver udvalgskriterier for stort svar?</w:t>
            </w:r>
          </w:p>
        </w:tc>
        <w:tc>
          <w:tcPr>
            <w:tcW w:w="792" w:type="dxa"/>
          </w:tcPr>
          <w:p w14:paraId="76D992F4" w14:textId="77777777" w:rsidR="00D53971" w:rsidRDefault="00D53971" w:rsidP="005B5440">
            <w:pPr>
              <w:spacing w:after="0"/>
              <w:rPr>
                <w:rFonts w:cs="Arial"/>
                <w:sz w:val="20"/>
                <w:szCs w:val="20"/>
              </w:rPr>
            </w:pPr>
            <w:r>
              <w:rPr>
                <w:rFonts w:cs="Arial"/>
                <w:sz w:val="20"/>
                <w:szCs w:val="20"/>
              </w:rPr>
              <w:t>048</w:t>
            </w:r>
          </w:p>
        </w:tc>
        <w:tc>
          <w:tcPr>
            <w:tcW w:w="3888" w:type="dxa"/>
          </w:tcPr>
          <w:p w14:paraId="76D992F5" w14:textId="77777777" w:rsidR="00D53971" w:rsidRPr="00855561" w:rsidRDefault="00855561" w:rsidP="00855561">
            <w:pPr>
              <w:spacing w:after="0"/>
              <w:rPr>
                <w:rFonts w:cs="Arial"/>
                <w:sz w:val="20"/>
                <w:szCs w:val="20"/>
              </w:rPr>
            </w:pPr>
            <w:r w:rsidRPr="00855561">
              <w:rPr>
                <w:rFonts w:cs="Arial"/>
                <w:sz w:val="20"/>
                <w:szCs w:val="20"/>
              </w:rPr>
              <w:t>Besked om at man bør begrænse udvalg yderligere</w:t>
            </w:r>
          </w:p>
        </w:tc>
      </w:tr>
    </w:tbl>
    <w:p w14:paraId="76D992F7" w14:textId="77777777" w:rsidR="00FF2B70" w:rsidRDefault="00FF2B70" w:rsidP="00FF2B70"/>
    <w:p w14:paraId="76D992F8" w14:textId="77777777" w:rsidR="00612F59" w:rsidRPr="00D64FBE" w:rsidRDefault="00612F59" w:rsidP="00612F59">
      <w:pPr>
        <w:pStyle w:val="Overskrift2"/>
        <w:numPr>
          <w:ilvl w:val="1"/>
          <w:numId w:val="7"/>
        </w:numPr>
        <w:tabs>
          <w:tab w:val="clear" w:pos="964"/>
          <w:tab w:val="num" w:pos="0"/>
        </w:tabs>
        <w:ind w:left="0"/>
        <w:rPr>
          <w:highlight w:val="green"/>
          <w:lang w:val="en-US"/>
        </w:rPr>
      </w:pPr>
      <w:bookmarkStart w:id="106" w:name="_Toc314563917"/>
      <w:proofErr w:type="spellStart"/>
      <w:r w:rsidRPr="00D64FBE">
        <w:rPr>
          <w:highlight w:val="green"/>
          <w:lang w:val="en-US"/>
        </w:rPr>
        <w:t>DMIKundeArkiver</w:t>
      </w:r>
      <w:bookmarkEnd w:id="106"/>
      <w:proofErr w:type="spellEnd"/>
    </w:p>
    <w:p w14:paraId="76D992F9" w14:textId="77777777" w:rsidR="00612F59" w:rsidRDefault="00612F59" w:rsidP="00612F59">
      <w:r w:rsidRPr="00E76AA4">
        <w:t>Følgende vali</w:t>
      </w:r>
      <w:r>
        <w:t xml:space="preserve">deringer foretages I </w:t>
      </w:r>
      <w:proofErr w:type="spellStart"/>
      <w:r>
        <w:t>DMKundeArkiver</w:t>
      </w:r>
      <w:proofErr w:type="spellEnd"/>
    </w:p>
    <w:p w14:paraId="76D992FA" w14:textId="77777777" w:rsidR="00612F59" w:rsidRPr="00424EDE" w:rsidRDefault="00612F59" w:rsidP="00612F59"/>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12F59" w:rsidRPr="00B511F8" w14:paraId="76D992FE" w14:textId="77777777" w:rsidTr="005B5440">
        <w:trPr>
          <w:cantSplit/>
          <w:tblHeader/>
        </w:trPr>
        <w:tc>
          <w:tcPr>
            <w:tcW w:w="4465" w:type="dxa"/>
            <w:shd w:val="pct20" w:color="000000" w:fill="FFFFFF"/>
          </w:tcPr>
          <w:p w14:paraId="76D992FB" w14:textId="77777777" w:rsidR="00612F59" w:rsidRPr="00385249" w:rsidRDefault="00612F59" w:rsidP="005B5440">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2FC" w14:textId="77777777" w:rsidR="00612F59" w:rsidRDefault="00612F59" w:rsidP="005B5440">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2FD" w14:textId="77777777" w:rsidR="00612F59" w:rsidRPr="00385249" w:rsidRDefault="00612F59" w:rsidP="005B5440">
            <w:pPr>
              <w:widowControl w:val="0"/>
              <w:tabs>
                <w:tab w:val="right" w:leader="dot" w:pos="9355"/>
              </w:tabs>
              <w:spacing w:after="0" w:line="280" w:lineRule="exact"/>
              <w:rPr>
                <w:b/>
                <w:lang w:val="en-US"/>
              </w:rPr>
            </w:pPr>
            <w:proofErr w:type="spellStart"/>
            <w:r>
              <w:rPr>
                <w:b/>
                <w:lang w:val="en-US"/>
              </w:rPr>
              <w:t>Reaktion</w:t>
            </w:r>
            <w:proofErr w:type="spellEnd"/>
          </w:p>
        </w:tc>
      </w:tr>
      <w:tr w:rsidR="00CE5BB1" w:rsidRPr="00491009" w14:paraId="76D99302" w14:textId="77777777" w:rsidTr="005B5440">
        <w:trPr>
          <w:cantSplit/>
        </w:trPr>
        <w:tc>
          <w:tcPr>
            <w:tcW w:w="4465" w:type="dxa"/>
          </w:tcPr>
          <w:p w14:paraId="76D992FF" w14:textId="77777777" w:rsidR="00CE5BB1" w:rsidRPr="00705B12" w:rsidRDefault="00CE5BB1" w:rsidP="005B5440">
            <w:pPr>
              <w:spacing w:after="0"/>
              <w:rPr>
                <w:rFonts w:cs="Arial"/>
                <w:sz w:val="20"/>
                <w:szCs w:val="20"/>
              </w:rPr>
            </w:pPr>
            <w:r>
              <w:rPr>
                <w:rFonts w:eastAsia="Times New Roman" w:cs="Arial"/>
                <w:color w:val="000000"/>
                <w:sz w:val="20"/>
                <w:szCs w:val="20"/>
                <w:lang w:eastAsia="da-DK"/>
              </w:rPr>
              <w:t>Kontrol af hvorvidt kundenummer findes</w:t>
            </w:r>
          </w:p>
        </w:tc>
        <w:tc>
          <w:tcPr>
            <w:tcW w:w="792" w:type="dxa"/>
          </w:tcPr>
          <w:p w14:paraId="76D99300" w14:textId="77777777" w:rsidR="00CE5BB1" w:rsidRPr="00491009" w:rsidRDefault="00CE5BB1" w:rsidP="005B5440">
            <w:pPr>
              <w:spacing w:after="0"/>
              <w:rPr>
                <w:rFonts w:cs="Arial"/>
                <w:sz w:val="20"/>
                <w:szCs w:val="20"/>
              </w:rPr>
            </w:pPr>
            <w:r>
              <w:rPr>
                <w:rFonts w:cs="Arial"/>
                <w:sz w:val="20"/>
                <w:szCs w:val="20"/>
              </w:rPr>
              <w:t>018</w:t>
            </w:r>
          </w:p>
        </w:tc>
        <w:tc>
          <w:tcPr>
            <w:tcW w:w="3888" w:type="dxa"/>
          </w:tcPr>
          <w:p w14:paraId="76D99301" w14:textId="77777777" w:rsidR="00CE5BB1" w:rsidRPr="00491009" w:rsidRDefault="00CE5BB1" w:rsidP="005B5440">
            <w:pPr>
              <w:spacing w:after="0"/>
              <w:rPr>
                <w:rFonts w:cs="Arial"/>
                <w:sz w:val="20"/>
                <w:szCs w:val="20"/>
              </w:rPr>
            </w:pPr>
            <w:r>
              <w:rPr>
                <w:rFonts w:eastAsia="Times New Roman" w:cs="Arial"/>
                <w:color w:val="000000"/>
                <w:sz w:val="20"/>
                <w:szCs w:val="20"/>
                <w:lang w:eastAsia="da-DK"/>
              </w:rPr>
              <w:t>Opdatering afvises</w:t>
            </w:r>
          </w:p>
        </w:tc>
      </w:tr>
    </w:tbl>
    <w:p w14:paraId="76D99303" w14:textId="77777777" w:rsidR="00612F59" w:rsidRDefault="00612F59" w:rsidP="00612F59"/>
    <w:p w14:paraId="76D99304" w14:textId="77777777" w:rsidR="000476C3" w:rsidRDefault="000476C3" w:rsidP="000476C3">
      <w:pPr>
        <w:pStyle w:val="Overskrift2"/>
        <w:numPr>
          <w:ilvl w:val="1"/>
          <w:numId w:val="7"/>
        </w:numPr>
        <w:tabs>
          <w:tab w:val="clear" w:pos="964"/>
          <w:tab w:val="num" w:pos="0"/>
        </w:tabs>
        <w:ind w:left="0"/>
        <w:rPr>
          <w:lang w:val="en-US"/>
        </w:rPr>
      </w:pPr>
      <w:bookmarkStart w:id="107" w:name="_Toc314563918"/>
      <w:proofErr w:type="spellStart"/>
      <w:r w:rsidRPr="000020D9">
        <w:rPr>
          <w:highlight w:val="green"/>
          <w:lang w:val="en-US"/>
        </w:rPr>
        <w:t>DMIRenteGodtgørelseBeregn</w:t>
      </w:r>
      <w:bookmarkEnd w:id="107"/>
      <w:proofErr w:type="spellEnd"/>
    </w:p>
    <w:p w14:paraId="76D99305" w14:textId="77777777" w:rsidR="000476C3" w:rsidRDefault="000476C3" w:rsidP="000476C3">
      <w:r w:rsidRPr="00E76AA4">
        <w:t>Følgende vali</w:t>
      </w:r>
      <w:r>
        <w:t xml:space="preserve">deringer foretages I </w:t>
      </w:r>
      <w:proofErr w:type="spellStart"/>
      <w:r>
        <w:t>DMIRenteGodtGørelseBeregn</w:t>
      </w:r>
      <w:proofErr w:type="spellEnd"/>
    </w:p>
    <w:p w14:paraId="76D99306" w14:textId="77777777" w:rsidR="000476C3" w:rsidRPr="00424EDE" w:rsidRDefault="000476C3" w:rsidP="000476C3"/>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0476C3" w:rsidRPr="00B511F8" w14:paraId="76D9930A" w14:textId="77777777" w:rsidTr="00FA4D91">
        <w:trPr>
          <w:cantSplit/>
          <w:tblHeader/>
        </w:trPr>
        <w:tc>
          <w:tcPr>
            <w:tcW w:w="4465" w:type="dxa"/>
            <w:shd w:val="pct20" w:color="000000" w:fill="FFFFFF"/>
          </w:tcPr>
          <w:p w14:paraId="76D99307" w14:textId="77777777" w:rsidR="000476C3" w:rsidRPr="00385249" w:rsidRDefault="000476C3" w:rsidP="00FA4D91">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308" w14:textId="77777777" w:rsidR="000476C3" w:rsidRDefault="000476C3" w:rsidP="00FA4D91">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309" w14:textId="77777777" w:rsidR="000476C3" w:rsidRPr="00385249" w:rsidRDefault="000476C3" w:rsidP="00FA4D91">
            <w:pPr>
              <w:widowControl w:val="0"/>
              <w:tabs>
                <w:tab w:val="right" w:leader="dot" w:pos="9355"/>
              </w:tabs>
              <w:spacing w:after="0" w:line="280" w:lineRule="exact"/>
              <w:rPr>
                <w:b/>
                <w:lang w:val="en-US"/>
              </w:rPr>
            </w:pPr>
            <w:proofErr w:type="spellStart"/>
            <w:r>
              <w:rPr>
                <w:b/>
                <w:lang w:val="en-US"/>
              </w:rPr>
              <w:t>Reaktion</w:t>
            </w:r>
            <w:proofErr w:type="spellEnd"/>
          </w:p>
        </w:tc>
      </w:tr>
      <w:tr w:rsidR="000476C3" w:rsidRPr="007F4C59" w14:paraId="76D9930E" w14:textId="77777777" w:rsidTr="00FA4D91">
        <w:trPr>
          <w:cantSplit/>
        </w:trPr>
        <w:tc>
          <w:tcPr>
            <w:tcW w:w="4465" w:type="dxa"/>
          </w:tcPr>
          <w:p w14:paraId="76D9930B" w14:textId="77777777" w:rsidR="000476C3" w:rsidRPr="00705B12" w:rsidRDefault="000476C3" w:rsidP="00FA4D91">
            <w:pPr>
              <w:spacing w:after="0"/>
              <w:rPr>
                <w:rFonts w:cs="Arial"/>
                <w:sz w:val="20"/>
                <w:szCs w:val="20"/>
              </w:rPr>
            </w:pPr>
            <w:r>
              <w:rPr>
                <w:rFonts w:eastAsia="Times New Roman" w:cs="Arial"/>
                <w:color w:val="000000"/>
                <w:sz w:val="20"/>
                <w:szCs w:val="20"/>
                <w:lang w:eastAsia="da-DK"/>
              </w:rPr>
              <w:t xml:space="preserve">Kontrol af hvorvidt </w:t>
            </w:r>
            <w:proofErr w:type="spellStart"/>
            <w:r>
              <w:rPr>
                <w:rFonts w:cs="Arial"/>
                <w:sz w:val="18"/>
              </w:rPr>
              <w:t>RenteGodtgørelseType</w:t>
            </w:r>
            <w:proofErr w:type="spellEnd"/>
            <w:r>
              <w:rPr>
                <w:rFonts w:eastAsia="Times New Roman" w:cs="Arial"/>
                <w:color w:val="000000"/>
                <w:sz w:val="20"/>
                <w:szCs w:val="20"/>
                <w:lang w:eastAsia="da-DK"/>
              </w:rPr>
              <w:t xml:space="preserve"> findes</w:t>
            </w:r>
          </w:p>
        </w:tc>
        <w:tc>
          <w:tcPr>
            <w:tcW w:w="792" w:type="dxa"/>
          </w:tcPr>
          <w:p w14:paraId="76D9930C" w14:textId="77777777" w:rsidR="000476C3" w:rsidRPr="00491009" w:rsidRDefault="000476C3" w:rsidP="00FA4D91">
            <w:pPr>
              <w:spacing w:after="0"/>
              <w:rPr>
                <w:rFonts w:cs="Arial"/>
                <w:sz w:val="20"/>
                <w:szCs w:val="20"/>
              </w:rPr>
            </w:pPr>
            <w:r>
              <w:rPr>
                <w:rFonts w:cs="Arial"/>
                <w:sz w:val="20"/>
                <w:szCs w:val="20"/>
              </w:rPr>
              <w:t>029</w:t>
            </w:r>
          </w:p>
        </w:tc>
        <w:tc>
          <w:tcPr>
            <w:tcW w:w="3888" w:type="dxa"/>
          </w:tcPr>
          <w:p w14:paraId="76D9930D" w14:textId="77777777" w:rsidR="000476C3" w:rsidRPr="00491009" w:rsidRDefault="000476C3" w:rsidP="00FA4D91">
            <w:pPr>
              <w:spacing w:after="0"/>
              <w:rPr>
                <w:rFonts w:cs="Arial"/>
                <w:sz w:val="20"/>
                <w:szCs w:val="20"/>
              </w:rPr>
            </w:pPr>
            <w:r>
              <w:rPr>
                <w:rFonts w:eastAsia="Times New Roman" w:cs="Arial"/>
                <w:color w:val="000000"/>
                <w:sz w:val="20"/>
                <w:szCs w:val="20"/>
                <w:lang w:eastAsia="da-DK"/>
              </w:rPr>
              <w:t xml:space="preserve">Besked om at </w:t>
            </w:r>
            <w:proofErr w:type="spellStart"/>
            <w:r>
              <w:rPr>
                <w:rFonts w:cs="Arial"/>
                <w:sz w:val="18"/>
              </w:rPr>
              <w:t>RenteGodtgørelseType</w:t>
            </w:r>
            <w:proofErr w:type="spellEnd"/>
            <w:r>
              <w:rPr>
                <w:rFonts w:eastAsia="Times New Roman" w:cs="Arial"/>
                <w:color w:val="000000"/>
                <w:sz w:val="20"/>
                <w:szCs w:val="20"/>
                <w:lang w:eastAsia="da-DK"/>
              </w:rPr>
              <w:t xml:space="preserve"> ikke findes</w:t>
            </w:r>
          </w:p>
        </w:tc>
      </w:tr>
    </w:tbl>
    <w:p w14:paraId="76D9930F" w14:textId="77777777" w:rsidR="000476C3" w:rsidRDefault="000476C3" w:rsidP="000476C3"/>
    <w:p w14:paraId="76D99310" w14:textId="77777777" w:rsidR="00B2430B" w:rsidRPr="00DB6439" w:rsidRDefault="00B2430B" w:rsidP="00B2430B">
      <w:pPr>
        <w:pStyle w:val="Overskrift2"/>
        <w:numPr>
          <w:ilvl w:val="1"/>
          <w:numId w:val="7"/>
        </w:numPr>
        <w:tabs>
          <w:tab w:val="clear" w:pos="964"/>
          <w:tab w:val="num" w:pos="0"/>
        </w:tabs>
        <w:ind w:left="0"/>
        <w:rPr>
          <w:lang w:val="en-US"/>
        </w:rPr>
      </w:pPr>
      <w:bookmarkStart w:id="108" w:name="_Toc314563919"/>
      <w:proofErr w:type="spellStart"/>
      <w:r w:rsidRPr="00DB6439">
        <w:rPr>
          <w:lang w:val="en-US"/>
        </w:rPr>
        <w:t>DMIRenteGodtgørelseTilskriv</w:t>
      </w:r>
      <w:bookmarkEnd w:id="108"/>
      <w:proofErr w:type="spellEnd"/>
    </w:p>
    <w:p w14:paraId="76D99311" w14:textId="77777777" w:rsidR="00B2430B" w:rsidRDefault="00B2430B" w:rsidP="00B2430B">
      <w:r w:rsidRPr="00E76AA4">
        <w:t>Følgende vali</w:t>
      </w:r>
      <w:r>
        <w:t xml:space="preserve">deringer foretages I </w:t>
      </w:r>
      <w:proofErr w:type="spellStart"/>
      <w:r>
        <w:t>DMIRenteGodtGørelseTilskriv</w:t>
      </w:r>
      <w:proofErr w:type="spellEnd"/>
    </w:p>
    <w:p w14:paraId="76D99312" w14:textId="77777777" w:rsidR="00B2430B" w:rsidRPr="00424EDE" w:rsidRDefault="00B2430B" w:rsidP="00B2430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B2430B" w:rsidRPr="00B511F8" w14:paraId="76D99316" w14:textId="77777777" w:rsidTr="00FA4D91">
        <w:trPr>
          <w:cantSplit/>
          <w:tblHeader/>
        </w:trPr>
        <w:tc>
          <w:tcPr>
            <w:tcW w:w="4465" w:type="dxa"/>
            <w:shd w:val="pct20" w:color="000000" w:fill="FFFFFF"/>
          </w:tcPr>
          <w:p w14:paraId="76D99313" w14:textId="77777777" w:rsidR="00B2430B" w:rsidRPr="00385249" w:rsidRDefault="00B2430B" w:rsidP="00FA4D91">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314" w14:textId="77777777" w:rsidR="00B2430B" w:rsidRDefault="00B2430B" w:rsidP="00FA4D91">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315" w14:textId="77777777" w:rsidR="00B2430B" w:rsidRPr="00385249" w:rsidRDefault="00B2430B" w:rsidP="00FA4D91">
            <w:pPr>
              <w:widowControl w:val="0"/>
              <w:tabs>
                <w:tab w:val="right" w:leader="dot" w:pos="9355"/>
              </w:tabs>
              <w:spacing w:after="0" w:line="280" w:lineRule="exact"/>
              <w:rPr>
                <w:b/>
                <w:lang w:val="en-US"/>
              </w:rPr>
            </w:pPr>
            <w:proofErr w:type="spellStart"/>
            <w:r>
              <w:rPr>
                <w:b/>
                <w:lang w:val="en-US"/>
              </w:rPr>
              <w:t>Reaktion</w:t>
            </w:r>
            <w:proofErr w:type="spellEnd"/>
          </w:p>
        </w:tc>
      </w:tr>
      <w:tr w:rsidR="00B2430B" w:rsidRPr="007F4C59" w14:paraId="76D9931A" w14:textId="77777777" w:rsidTr="00FA4D91">
        <w:trPr>
          <w:cantSplit/>
        </w:trPr>
        <w:tc>
          <w:tcPr>
            <w:tcW w:w="4465" w:type="dxa"/>
          </w:tcPr>
          <w:p w14:paraId="76D99317" w14:textId="77777777" w:rsidR="00B2430B" w:rsidRPr="00705B12" w:rsidRDefault="00B2430B" w:rsidP="00FA4D91">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14:paraId="76D99318" w14:textId="77777777" w:rsidR="00B2430B" w:rsidRPr="00491009" w:rsidRDefault="00B2430B" w:rsidP="00FA4D91">
            <w:pPr>
              <w:spacing w:after="0"/>
              <w:rPr>
                <w:rFonts w:cs="Arial"/>
                <w:sz w:val="20"/>
                <w:szCs w:val="20"/>
              </w:rPr>
            </w:pPr>
            <w:r>
              <w:rPr>
                <w:rFonts w:cs="Arial"/>
                <w:sz w:val="20"/>
                <w:szCs w:val="20"/>
              </w:rPr>
              <w:t>005</w:t>
            </w:r>
          </w:p>
        </w:tc>
        <w:tc>
          <w:tcPr>
            <w:tcW w:w="3888" w:type="dxa"/>
          </w:tcPr>
          <w:p w14:paraId="76D99319" w14:textId="77777777" w:rsidR="00B2430B" w:rsidRPr="00491009" w:rsidRDefault="002F3CBC" w:rsidP="00FA4D91">
            <w:pPr>
              <w:spacing w:after="0"/>
              <w:rPr>
                <w:rFonts w:cs="Arial"/>
                <w:sz w:val="20"/>
                <w:szCs w:val="20"/>
              </w:rPr>
            </w:pPr>
            <w:r>
              <w:rPr>
                <w:rFonts w:eastAsia="Times New Roman" w:cs="Arial"/>
                <w:color w:val="000000"/>
                <w:sz w:val="20"/>
                <w:szCs w:val="20"/>
                <w:lang w:eastAsia="da-DK"/>
              </w:rPr>
              <w:t>Opdatering afvises</w:t>
            </w:r>
          </w:p>
        </w:tc>
      </w:tr>
      <w:tr w:rsidR="002F3CBC" w:rsidRPr="007F4C59" w14:paraId="76D9931E" w14:textId="77777777" w:rsidTr="00FA4D91">
        <w:trPr>
          <w:cantSplit/>
        </w:trPr>
        <w:tc>
          <w:tcPr>
            <w:tcW w:w="4465" w:type="dxa"/>
          </w:tcPr>
          <w:p w14:paraId="76D9931B" w14:textId="77777777" w:rsidR="002F3CBC" w:rsidRPr="00705B12" w:rsidRDefault="002F3CBC" w:rsidP="00FA4D91">
            <w:pPr>
              <w:spacing w:after="0"/>
              <w:rPr>
                <w:rFonts w:cs="Arial"/>
                <w:sz w:val="20"/>
                <w:szCs w:val="20"/>
              </w:rPr>
            </w:pPr>
            <w:r>
              <w:rPr>
                <w:rFonts w:eastAsia="Times New Roman" w:cs="Arial"/>
                <w:color w:val="000000"/>
                <w:sz w:val="20"/>
                <w:szCs w:val="20"/>
                <w:lang w:eastAsia="da-DK"/>
              </w:rPr>
              <w:t xml:space="preserve">Kontrol af hvorvidt </w:t>
            </w:r>
            <w:proofErr w:type="spellStart"/>
            <w:r>
              <w:rPr>
                <w:rFonts w:cs="Arial"/>
                <w:sz w:val="18"/>
              </w:rPr>
              <w:t>RenteGodtgørelseType</w:t>
            </w:r>
            <w:proofErr w:type="spellEnd"/>
            <w:r>
              <w:rPr>
                <w:rFonts w:eastAsia="Times New Roman" w:cs="Arial"/>
                <w:color w:val="000000"/>
                <w:sz w:val="20"/>
                <w:szCs w:val="20"/>
                <w:lang w:eastAsia="da-DK"/>
              </w:rPr>
              <w:t xml:space="preserve"> findes</w:t>
            </w:r>
          </w:p>
        </w:tc>
        <w:tc>
          <w:tcPr>
            <w:tcW w:w="792" w:type="dxa"/>
          </w:tcPr>
          <w:p w14:paraId="76D9931C" w14:textId="77777777" w:rsidR="002F3CBC" w:rsidRPr="00491009" w:rsidRDefault="002F3CBC" w:rsidP="00FA4D91">
            <w:pPr>
              <w:spacing w:after="0"/>
              <w:rPr>
                <w:rFonts w:cs="Arial"/>
                <w:sz w:val="20"/>
                <w:szCs w:val="20"/>
              </w:rPr>
            </w:pPr>
            <w:r>
              <w:rPr>
                <w:rFonts w:cs="Arial"/>
                <w:sz w:val="20"/>
                <w:szCs w:val="20"/>
              </w:rPr>
              <w:t>029</w:t>
            </w:r>
          </w:p>
        </w:tc>
        <w:tc>
          <w:tcPr>
            <w:tcW w:w="3888" w:type="dxa"/>
          </w:tcPr>
          <w:p w14:paraId="76D9931D" w14:textId="77777777" w:rsidR="002F3CBC" w:rsidRPr="00491009" w:rsidRDefault="002F3CBC" w:rsidP="00FA4D91">
            <w:pPr>
              <w:spacing w:after="0"/>
              <w:rPr>
                <w:rFonts w:cs="Arial"/>
                <w:sz w:val="20"/>
                <w:szCs w:val="20"/>
              </w:rPr>
            </w:pPr>
            <w:r>
              <w:rPr>
                <w:rFonts w:eastAsia="Times New Roman" w:cs="Arial"/>
                <w:color w:val="000000"/>
                <w:sz w:val="20"/>
                <w:szCs w:val="20"/>
                <w:lang w:eastAsia="da-DK"/>
              </w:rPr>
              <w:t>Opdatering afvises</w:t>
            </w:r>
          </w:p>
        </w:tc>
      </w:tr>
      <w:tr w:rsidR="00F250B7" w:rsidRPr="007F4C59" w14:paraId="76D99322" w14:textId="77777777" w:rsidTr="00FA4D91">
        <w:trPr>
          <w:cantSplit/>
        </w:trPr>
        <w:tc>
          <w:tcPr>
            <w:tcW w:w="4465" w:type="dxa"/>
          </w:tcPr>
          <w:p w14:paraId="76D9931F" w14:textId="77777777" w:rsidR="00F250B7" w:rsidRDefault="00F250B7" w:rsidP="00FA4D91">
            <w:pPr>
              <w:spacing w:after="0"/>
              <w:rPr>
                <w:rFonts w:eastAsia="Times New Roman" w:cs="Arial"/>
                <w:color w:val="000000"/>
                <w:sz w:val="20"/>
                <w:szCs w:val="20"/>
                <w:lang w:eastAsia="da-DK"/>
              </w:rPr>
            </w:pPr>
            <w:r>
              <w:rPr>
                <w:rFonts w:cs="Arial"/>
                <w:sz w:val="18"/>
              </w:rPr>
              <w:t>Det må ikke være muligt at lave en identisk tilskrivning to gange på samme kunde. Vedr. Kunde, beløb, per</w:t>
            </w:r>
            <w:r>
              <w:rPr>
                <w:rFonts w:cs="Arial"/>
                <w:sz w:val="18"/>
              </w:rPr>
              <w:t>i</w:t>
            </w:r>
            <w:r>
              <w:rPr>
                <w:rFonts w:cs="Arial"/>
                <w:sz w:val="18"/>
              </w:rPr>
              <w:t xml:space="preserve">ode og </w:t>
            </w:r>
            <w:proofErr w:type="spellStart"/>
            <w:r>
              <w:rPr>
                <w:rFonts w:cs="Arial"/>
                <w:sz w:val="18"/>
              </w:rPr>
              <w:t>RenteGodtgørelseType</w:t>
            </w:r>
            <w:proofErr w:type="spellEnd"/>
          </w:p>
        </w:tc>
        <w:tc>
          <w:tcPr>
            <w:tcW w:w="792" w:type="dxa"/>
          </w:tcPr>
          <w:p w14:paraId="76D99320" w14:textId="77777777" w:rsidR="00F250B7" w:rsidRDefault="00F250B7" w:rsidP="00FA4D91">
            <w:pPr>
              <w:spacing w:after="0"/>
              <w:rPr>
                <w:rFonts w:cs="Arial"/>
                <w:sz w:val="20"/>
                <w:szCs w:val="20"/>
              </w:rPr>
            </w:pPr>
            <w:r>
              <w:rPr>
                <w:rFonts w:cs="Arial"/>
                <w:sz w:val="20"/>
                <w:szCs w:val="20"/>
              </w:rPr>
              <w:t>030</w:t>
            </w:r>
          </w:p>
        </w:tc>
        <w:tc>
          <w:tcPr>
            <w:tcW w:w="3888" w:type="dxa"/>
          </w:tcPr>
          <w:p w14:paraId="76D99321" w14:textId="77777777" w:rsidR="00F250B7" w:rsidRDefault="00174DB8" w:rsidP="00FA4D91">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bl>
    <w:p w14:paraId="76D99323" w14:textId="77777777" w:rsidR="00B2430B" w:rsidRDefault="00B2430B" w:rsidP="00B2430B"/>
    <w:p w14:paraId="76D99324" w14:textId="77777777" w:rsidR="00B70E0D" w:rsidRPr="000020D9" w:rsidRDefault="00B70E0D" w:rsidP="00B70E0D">
      <w:pPr>
        <w:pStyle w:val="Overskrift2"/>
        <w:numPr>
          <w:ilvl w:val="1"/>
          <w:numId w:val="7"/>
        </w:numPr>
        <w:tabs>
          <w:tab w:val="clear" w:pos="964"/>
          <w:tab w:val="num" w:pos="0"/>
        </w:tabs>
        <w:ind w:left="0"/>
        <w:rPr>
          <w:highlight w:val="green"/>
          <w:lang w:val="en-US"/>
        </w:rPr>
      </w:pPr>
      <w:bookmarkStart w:id="109" w:name="_Toc314563920"/>
      <w:proofErr w:type="spellStart"/>
      <w:r w:rsidRPr="000020D9">
        <w:rPr>
          <w:highlight w:val="green"/>
          <w:lang w:val="en-US"/>
        </w:rPr>
        <w:t>DMIValutakursBeregn</w:t>
      </w:r>
      <w:bookmarkEnd w:id="109"/>
      <w:proofErr w:type="spellEnd"/>
    </w:p>
    <w:p w14:paraId="76D99325" w14:textId="77777777" w:rsidR="00B70E0D" w:rsidRDefault="00B70E0D" w:rsidP="00B70E0D">
      <w:r w:rsidRPr="00E76AA4">
        <w:t>Følgende vali</w:t>
      </w:r>
      <w:r>
        <w:t xml:space="preserve">deringer foretages I </w:t>
      </w:r>
      <w:proofErr w:type="spellStart"/>
      <w:r>
        <w:t>DMIValutakursBeregn</w:t>
      </w:r>
      <w:proofErr w:type="spellEnd"/>
    </w:p>
    <w:p w14:paraId="76D99326" w14:textId="77777777" w:rsidR="00B70E0D" w:rsidRPr="00424EDE" w:rsidRDefault="00B70E0D" w:rsidP="00B70E0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B70E0D" w:rsidRPr="00B511F8" w14:paraId="76D9932A" w14:textId="77777777" w:rsidTr="00FA4D91">
        <w:trPr>
          <w:cantSplit/>
          <w:tblHeader/>
        </w:trPr>
        <w:tc>
          <w:tcPr>
            <w:tcW w:w="4465" w:type="dxa"/>
            <w:shd w:val="pct20" w:color="000000" w:fill="FFFFFF"/>
          </w:tcPr>
          <w:p w14:paraId="76D99327" w14:textId="77777777" w:rsidR="00B70E0D" w:rsidRPr="00385249" w:rsidRDefault="00B70E0D" w:rsidP="00FA4D91">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328" w14:textId="77777777" w:rsidR="00B70E0D" w:rsidRDefault="00B70E0D" w:rsidP="00FA4D91">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329" w14:textId="77777777" w:rsidR="00B70E0D" w:rsidRPr="00385249" w:rsidRDefault="00B70E0D" w:rsidP="00FA4D91">
            <w:pPr>
              <w:widowControl w:val="0"/>
              <w:tabs>
                <w:tab w:val="right" w:leader="dot" w:pos="9355"/>
              </w:tabs>
              <w:spacing w:after="0" w:line="280" w:lineRule="exact"/>
              <w:rPr>
                <w:b/>
                <w:lang w:val="en-US"/>
              </w:rPr>
            </w:pPr>
            <w:proofErr w:type="spellStart"/>
            <w:r>
              <w:rPr>
                <w:b/>
                <w:lang w:val="en-US"/>
              </w:rPr>
              <w:t>Reaktion</w:t>
            </w:r>
            <w:proofErr w:type="spellEnd"/>
          </w:p>
        </w:tc>
      </w:tr>
      <w:tr w:rsidR="00B70E0D" w:rsidRPr="007F4C59" w14:paraId="76D9932E" w14:textId="77777777" w:rsidTr="00FA4D91">
        <w:trPr>
          <w:cantSplit/>
        </w:trPr>
        <w:tc>
          <w:tcPr>
            <w:tcW w:w="4465" w:type="dxa"/>
          </w:tcPr>
          <w:p w14:paraId="76D9932B" w14:textId="77777777" w:rsidR="00B70E0D" w:rsidRPr="00705B12" w:rsidRDefault="00B70E0D" w:rsidP="00FA4D91">
            <w:pPr>
              <w:spacing w:after="0"/>
              <w:rPr>
                <w:rFonts w:cs="Arial"/>
                <w:sz w:val="20"/>
                <w:szCs w:val="20"/>
              </w:rPr>
            </w:pPr>
            <w:r>
              <w:rPr>
                <w:rFonts w:eastAsia="Times New Roman" w:cs="Arial"/>
                <w:color w:val="000000"/>
                <w:sz w:val="20"/>
                <w:szCs w:val="20"/>
                <w:lang w:eastAsia="da-DK"/>
              </w:rPr>
              <w:t xml:space="preserve">Kontrol af </w:t>
            </w:r>
            <w:r w:rsidR="004B0183">
              <w:rPr>
                <w:rFonts w:eastAsia="Times New Roman" w:cs="Arial"/>
                <w:color w:val="000000"/>
                <w:sz w:val="20"/>
                <w:szCs w:val="20"/>
                <w:lang w:eastAsia="da-DK"/>
              </w:rPr>
              <w:t>Valutakoder</w:t>
            </w:r>
          </w:p>
        </w:tc>
        <w:tc>
          <w:tcPr>
            <w:tcW w:w="792" w:type="dxa"/>
          </w:tcPr>
          <w:p w14:paraId="76D9932C" w14:textId="77777777" w:rsidR="00B70E0D" w:rsidRPr="00491009" w:rsidRDefault="004B0183" w:rsidP="00FA4D91">
            <w:pPr>
              <w:spacing w:after="0"/>
              <w:rPr>
                <w:rFonts w:cs="Arial"/>
                <w:sz w:val="20"/>
                <w:szCs w:val="20"/>
              </w:rPr>
            </w:pPr>
            <w:r>
              <w:rPr>
                <w:rFonts w:cs="Arial"/>
                <w:sz w:val="20"/>
                <w:szCs w:val="20"/>
              </w:rPr>
              <w:t>032</w:t>
            </w:r>
          </w:p>
        </w:tc>
        <w:tc>
          <w:tcPr>
            <w:tcW w:w="3888" w:type="dxa"/>
          </w:tcPr>
          <w:p w14:paraId="76D9932D" w14:textId="77777777" w:rsidR="00B70E0D" w:rsidRPr="00491009" w:rsidRDefault="00B70E0D" w:rsidP="00FA4D91">
            <w:pPr>
              <w:spacing w:after="0"/>
              <w:rPr>
                <w:rFonts w:cs="Arial"/>
                <w:sz w:val="20"/>
                <w:szCs w:val="20"/>
              </w:rPr>
            </w:pPr>
            <w:r>
              <w:rPr>
                <w:rFonts w:eastAsia="Times New Roman" w:cs="Arial"/>
                <w:color w:val="000000"/>
                <w:sz w:val="20"/>
                <w:szCs w:val="20"/>
                <w:lang w:eastAsia="da-DK"/>
              </w:rPr>
              <w:t xml:space="preserve">Besked om </w:t>
            </w:r>
            <w:r w:rsidR="004B0183">
              <w:rPr>
                <w:rFonts w:eastAsia="Times New Roman" w:cs="Arial"/>
                <w:color w:val="000000"/>
                <w:sz w:val="20"/>
                <w:szCs w:val="20"/>
                <w:lang w:eastAsia="da-DK"/>
              </w:rPr>
              <w:t>ugyldig/e valutakode/r</w:t>
            </w:r>
          </w:p>
        </w:tc>
      </w:tr>
    </w:tbl>
    <w:p w14:paraId="76D9932F" w14:textId="77777777" w:rsidR="00B70E0D" w:rsidRDefault="00B70E0D" w:rsidP="00A40CD2"/>
    <w:p w14:paraId="76D99330" w14:textId="77777777" w:rsidR="0030294C" w:rsidRPr="00855561" w:rsidRDefault="0030294C" w:rsidP="0030294C">
      <w:pPr>
        <w:pStyle w:val="Overskrift2"/>
        <w:numPr>
          <w:ilvl w:val="1"/>
          <w:numId w:val="7"/>
        </w:numPr>
        <w:tabs>
          <w:tab w:val="clear" w:pos="964"/>
          <w:tab w:val="num" w:pos="0"/>
        </w:tabs>
        <w:ind w:left="0"/>
        <w:rPr>
          <w:highlight w:val="green"/>
          <w:lang w:val="en-US"/>
        </w:rPr>
      </w:pPr>
      <w:bookmarkStart w:id="110" w:name="_Toc314563921"/>
      <w:proofErr w:type="spellStart"/>
      <w:r w:rsidRPr="00855561">
        <w:rPr>
          <w:highlight w:val="green"/>
          <w:lang w:val="en-US"/>
        </w:rPr>
        <w:lastRenderedPageBreak/>
        <w:t>MFFordringAsynkronOprettet</w:t>
      </w:r>
      <w:bookmarkEnd w:id="110"/>
      <w:proofErr w:type="spellEnd"/>
    </w:p>
    <w:p w14:paraId="76D99331" w14:textId="77777777" w:rsidR="0030294C" w:rsidRDefault="0030294C" w:rsidP="0030294C">
      <w:r>
        <w:t xml:space="preserve">Dette kald er et </w:t>
      </w:r>
      <w:proofErr w:type="spellStart"/>
      <w:r>
        <w:t>callback</w:t>
      </w:r>
      <w:proofErr w:type="spellEnd"/>
      <w:r>
        <w:t xml:space="preserve"> baseret på Modtag </w:t>
      </w:r>
      <w:proofErr w:type="spellStart"/>
      <w:r>
        <w:t>Fordring’s</w:t>
      </w:r>
      <w:proofErr w:type="spellEnd"/>
      <w:r>
        <w:t xml:space="preserve"> eget kald af </w:t>
      </w:r>
      <w:proofErr w:type="spellStart"/>
      <w:r>
        <w:t>DM</w:t>
      </w:r>
      <w:r>
        <w:t>I</w:t>
      </w:r>
      <w:r>
        <w:t>FordringAsynkronOpret</w:t>
      </w:r>
      <w:proofErr w:type="spellEnd"/>
      <w:r>
        <w:t>.</w:t>
      </w:r>
    </w:p>
    <w:p w14:paraId="76D99332" w14:textId="77777777" w:rsidR="000B70A0" w:rsidRDefault="000B70A0" w:rsidP="0030294C">
      <w:r>
        <w:t>Valideringen af hvorvidt et svar allerede er modtaget baseres på en kombination af Transaktion Løbenummer og Fordring ID da DMI kan have skabt en Inddrivelse</w:t>
      </w:r>
      <w:r>
        <w:t>s</w:t>
      </w:r>
      <w:r>
        <w:t>gebyrfordring med samme Transaktion Løbenummer som den fordring MF har fremsendt.</w:t>
      </w:r>
    </w:p>
    <w:p w14:paraId="76D99333" w14:textId="77777777" w:rsidR="0032470D" w:rsidRPr="00424EDE" w:rsidRDefault="0032470D" w:rsidP="0032470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32470D" w:rsidRPr="00B511F8" w14:paraId="76D99337" w14:textId="77777777" w:rsidTr="008F69D5">
        <w:trPr>
          <w:cantSplit/>
          <w:tblHeader/>
        </w:trPr>
        <w:tc>
          <w:tcPr>
            <w:tcW w:w="4105" w:type="dxa"/>
            <w:shd w:val="pct20" w:color="000000" w:fill="FFFFFF"/>
          </w:tcPr>
          <w:p w14:paraId="76D99334" w14:textId="77777777" w:rsidR="0032470D" w:rsidRPr="00385249" w:rsidRDefault="0032470D" w:rsidP="004B2A56">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14:paraId="76D99335" w14:textId="77777777" w:rsidR="0032470D" w:rsidRDefault="0032470D" w:rsidP="004B2A56">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14:paraId="76D99336" w14:textId="77777777" w:rsidR="0032470D" w:rsidRPr="00385249" w:rsidRDefault="0032470D" w:rsidP="004B2A56">
            <w:pPr>
              <w:widowControl w:val="0"/>
              <w:tabs>
                <w:tab w:val="right" w:leader="dot" w:pos="9355"/>
              </w:tabs>
              <w:spacing w:after="0" w:line="280" w:lineRule="exact"/>
              <w:rPr>
                <w:b/>
                <w:lang w:val="en-US"/>
              </w:rPr>
            </w:pPr>
            <w:proofErr w:type="spellStart"/>
            <w:r>
              <w:rPr>
                <w:b/>
                <w:lang w:val="en-US"/>
              </w:rPr>
              <w:t>Reaktion</w:t>
            </w:r>
            <w:proofErr w:type="spellEnd"/>
          </w:p>
        </w:tc>
      </w:tr>
      <w:tr w:rsidR="0032470D" w:rsidRPr="00855561" w14:paraId="76D9933B" w14:textId="77777777" w:rsidTr="008F69D5">
        <w:trPr>
          <w:cantSplit/>
        </w:trPr>
        <w:tc>
          <w:tcPr>
            <w:tcW w:w="4105" w:type="dxa"/>
          </w:tcPr>
          <w:p w14:paraId="76D99338" w14:textId="77777777" w:rsidR="0032470D" w:rsidRPr="008F69D5" w:rsidRDefault="0032470D" w:rsidP="004B2A56">
            <w:pPr>
              <w:spacing w:after="0"/>
              <w:rPr>
                <w:rFonts w:cs="Arial"/>
                <w:sz w:val="20"/>
                <w:szCs w:val="20"/>
              </w:rPr>
            </w:pPr>
            <w:r w:rsidRPr="008F69D5">
              <w:rPr>
                <w:rFonts w:cs="Arial"/>
                <w:sz w:val="20"/>
                <w:szCs w:val="20"/>
              </w:rPr>
              <w:t>Dubletkontrol på Transaktion</w:t>
            </w:r>
            <w:r w:rsidR="00F340AF">
              <w:rPr>
                <w:rFonts w:cs="Arial"/>
                <w:sz w:val="20"/>
                <w:szCs w:val="20"/>
              </w:rPr>
              <w:t xml:space="preserve"> </w:t>
            </w:r>
            <w:r w:rsidRPr="008F69D5">
              <w:rPr>
                <w:rFonts w:cs="Arial"/>
                <w:sz w:val="20"/>
                <w:szCs w:val="20"/>
              </w:rPr>
              <w:t>Løbenummer</w:t>
            </w:r>
            <w:r w:rsidR="00F340AF">
              <w:rPr>
                <w:rFonts w:cs="Arial"/>
                <w:sz w:val="20"/>
                <w:szCs w:val="20"/>
              </w:rPr>
              <w:t xml:space="preserve"> og Fordring ID</w:t>
            </w:r>
          </w:p>
        </w:tc>
        <w:tc>
          <w:tcPr>
            <w:tcW w:w="1152" w:type="dxa"/>
          </w:tcPr>
          <w:p w14:paraId="76D99339" w14:textId="77777777" w:rsidR="0032470D" w:rsidRPr="008F69D5" w:rsidRDefault="0032470D" w:rsidP="004B2A56">
            <w:pPr>
              <w:spacing w:after="0"/>
              <w:rPr>
                <w:rFonts w:cs="Arial"/>
                <w:sz w:val="20"/>
                <w:szCs w:val="20"/>
              </w:rPr>
            </w:pPr>
            <w:r w:rsidRPr="008F69D5">
              <w:rPr>
                <w:rFonts w:cs="Arial"/>
                <w:sz w:val="20"/>
                <w:szCs w:val="20"/>
              </w:rPr>
              <w:t>001</w:t>
            </w:r>
          </w:p>
        </w:tc>
        <w:tc>
          <w:tcPr>
            <w:tcW w:w="3888" w:type="dxa"/>
          </w:tcPr>
          <w:p w14:paraId="76D9933A" w14:textId="77777777" w:rsidR="0032470D" w:rsidRPr="008F69D5" w:rsidRDefault="00855561" w:rsidP="004B2A56">
            <w:pPr>
              <w:spacing w:after="0"/>
              <w:rPr>
                <w:rFonts w:cs="Arial"/>
                <w:sz w:val="20"/>
                <w:szCs w:val="20"/>
              </w:rPr>
            </w:pPr>
            <w:proofErr w:type="spellStart"/>
            <w:r w:rsidRPr="00855561">
              <w:rPr>
                <w:rFonts w:cs="Arial"/>
                <w:sz w:val="20"/>
                <w:szCs w:val="20"/>
              </w:rPr>
              <w:t>FordringSvar</w:t>
            </w:r>
            <w:proofErr w:type="spellEnd"/>
            <w:r w:rsidRPr="00855561">
              <w:rPr>
                <w:rFonts w:cs="Arial"/>
                <w:sz w:val="20"/>
                <w:szCs w:val="20"/>
              </w:rPr>
              <w:t xml:space="preserve"> med dette </w:t>
            </w:r>
            <w:proofErr w:type="spellStart"/>
            <w:r w:rsidRPr="00855561">
              <w:rPr>
                <w:rFonts w:cs="Arial"/>
                <w:sz w:val="20"/>
                <w:szCs w:val="20"/>
              </w:rPr>
              <w:t>transaktionsL</w:t>
            </w:r>
            <w:r w:rsidRPr="00855561">
              <w:rPr>
                <w:rFonts w:cs="Arial"/>
                <w:sz w:val="20"/>
                <w:szCs w:val="20"/>
              </w:rPr>
              <w:t>ø</w:t>
            </w:r>
            <w:r w:rsidRPr="00855561">
              <w:rPr>
                <w:rFonts w:cs="Arial"/>
                <w:sz w:val="20"/>
                <w:szCs w:val="20"/>
              </w:rPr>
              <w:t>benummer</w:t>
            </w:r>
            <w:proofErr w:type="spellEnd"/>
            <w:r w:rsidRPr="00855561">
              <w:rPr>
                <w:rFonts w:cs="Arial"/>
                <w:sz w:val="20"/>
                <w:szCs w:val="20"/>
              </w:rPr>
              <w:t xml:space="preserve"> er allerede modtaget. </w:t>
            </w:r>
            <w:proofErr w:type="spellStart"/>
            <w:r w:rsidRPr="00855561">
              <w:rPr>
                <w:rFonts w:cs="Arial"/>
                <w:sz w:val="20"/>
                <w:szCs w:val="20"/>
              </w:rPr>
              <w:t>Fo</w:t>
            </w:r>
            <w:r w:rsidRPr="00855561">
              <w:rPr>
                <w:rFonts w:cs="Arial"/>
                <w:sz w:val="20"/>
                <w:szCs w:val="20"/>
              </w:rPr>
              <w:t>r</w:t>
            </w:r>
            <w:r w:rsidRPr="00855561">
              <w:rPr>
                <w:rFonts w:cs="Arial"/>
                <w:sz w:val="20"/>
                <w:szCs w:val="20"/>
              </w:rPr>
              <w:t>dringSvar</w:t>
            </w:r>
            <w:proofErr w:type="spellEnd"/>
            <w:r w:rsidRPr="00855561">
              <w:rPr>
                <w:rFonts w:cs="Arial"/>
                <w:sz w:val="20"/>
                <w:szCs w:val="20"/>
              </w:rPr>
              <w:t xml:space="preserve"> ignoreres.</w:t>
            </w:r>
          </w:p>
        </w:tc>
      </w:tr>
    </w:tbl>
    <w:p w14:paraId="76D9933C" w14:textId="77777777" w:rsidR="0063149B" w:rsidRPr="00424EDE" w:rsidRDefault="0063149B" w:rsidP="0063149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3149B" w:rsidRPr="00B511F8" w14:paraId="76D99340" w14:textId="77777777" w:rsidTr="004B2A56">
        <w:trPr>
          <w:cantSplit/>
          <w:tblHeader/>
        </w:trPr>
        <w:tc>
          <w:tcPr>
            <w:tcW w:w="4465" w:type="dxa"/>
            <w:shd w:val="pct20" w:color="000000" w:fill="FFFFFF"/>
          </w:tcPr>
          <w:p w14:paraId="76D9933D" w14:textId="77777777" w:rsidR="0063149B" w:rsidRPr="00385249" w:rsidRDefault="0063149B" w:rsidP="004B2A56">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33E" w14:textId="77777777" w:rsidR="0063149B" w:rsidRDefault="0063149B" w:rsidP="004B2A56">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33F" w14:textId="77777777" w:rsidR="0063149B" w:rsidRPr="00385249" w:rsidRDefault="0063149B" w:rsidP="004B2A56">
            <w:pPr>
              <w:widowControl w:val="0"/>
              <w:tabs>
                <w:tab w:val="right" w:leader="dot" w:pos="9355"/>
              </w:tabs>
              <w:spacing w:after="0" w:line="280" w:lineRule="exact"/>
              <w:rPr>
                <w:b/>
                <w:lang w:val="en-US"/>
              </w:rPr>
            </w:pPr>
            <w:proofErr w:type="spellStart"/>
            <w:r>
              <w:rPr>
                <w:b/>
                <w:lang w:val="en-US"/>
              </w:rPr>
              <w:t>Reaktion</w:t>
            </w:r>
            <w:proofErr w:type="spellEnd"/>
          </w:p>
        </w:tc>
      </w:tr>
      <w:tr w:rsidR="0063149B" w:rsidRPr="007F4C59" w14:paraId="76D99344" w14:textId="77777777" w:rsidTr="004B2A56">
        <w:trPr>
          <w:cantSplit/>
        </w:trPr>
        <w:tc>
          <w:tcPr>
            <w:tcW w:w="4465" w:type="dxa"/>
          </w:tcPr>
          <w:p w14:paraId="76D99341" w14:textId="77777777" w:rsidR="0063149B" w:rsidRPr="0063149B" w:rsidRDefault="0063149B" w:rsidP="004B2A56">
            <w:pPr>
              <w:spacing w:after="0"/>
              <w:rPr>
                <w:rFonts w:cs="Arial"/>
                <w:sz w:val="20"/>
                <w:szCs w:val="20"/>
              </w:rPr>
            </w:pPr>
            <w:r w:rsidRPr="0063149B">
              <w:rPr>
                <w:rFonts w:cs="Arial"/>
                <w:sz w:val="20"/>
                <w:szCs w:val="20"/>
              </w:rPr>
              <w:t>Generel fejl der kræver analyse af Systemadm</w:t>
            </w:r>
            <w:r w:rsidRPr="0063149B">
              <w:rPr>
                <w:rFonts w:cs="Arial"/>
                <w:sz w:val="20"/>
                <w:szCs w:val="20"/>
              </w:rPr>
              <w:t>i</w:t>
            </w:r>
            <w:r w:rsidRPr="0063149B">
              <w:rPr>
                <w:rFonts w:cs="Arial"/>
                <w:sz w:val="20"/>
                <w:szCs w:val="20"/>
              </w:rPr>
              <w:t>nistrator</w:t>
            </w:r>
          </w:p>
        </w:tc>
        <w:tc>
          <w:tcPr>
            <w:tcW w:w="792" w:type="dxa"/>
          </w:tcPr>
          <w:p w14:paraId="76D99342" w14:textId="77777777" w:rsidR="0063149B" w:rsidRPr="0063149B" w:rsidRDefault="0063149B" w:rsidP="004B2A56">
            <w:pPr>
              <w:spacing w:after="0"/>
              <w:rPr>
                <w:rFonts w:cs="Arial"/>
                <w:sz w:val="20"/>
                <w:szCs w:val="20"/>
              </w:rPr>
            </w:pPr>
            <w:r w:rsidRPr="0063149B">
              <w:rPr>
                <w:rFonts w:cs="Arial"/>
                <w:sz w:val="20"/>
                <w:szCs w:val="20"/>
              </w:rPr>
              <w:t>900</w:t>
            </w:r>
          </w:p>
        </w:tc>
        <w:tc>
          <w:tcPr>
            <w:tcW w:w="3888" w:type="dxa"/>
          </w:tcPr>
          <w:p w14:paraId="76D99343" w14:textId="77777777" w:rsidR="0063149B" w:rsidRPr="0063149B" w:rsidRDefault="0063149B" w:rsidP="004B2A56">
            <w:pPr>
              <w:spacing w:after="0"/>
              <w:rPr>
                <w:rFonts w:cs="Arial"/>
                <w:sz w:val="20"/>
                <w:szCs w:val="20"/>
              </w:rPr>
            </w:pPr>
            <w:r w:rsidRPr="0063149B">
              <w:rPr>
                <w:rFonts w:cs="Arial"/>
                <w:sz w:val="20"/>
                <w:szCs w:val="20"/>
              </w:rPr>
              <w:t>Kald kan ikke behandles pga. uforudset teknisk fejl.</w:t>
            </w:r>
          </w:p>
        </w:tc>
      </w:tr>
      <w:tr w:rsidR="0063149B" w:rsidRPr="007F4C59" w14:paraId="76D99348" w14:textId="77777777" w:rsidTr="004B2A56">
        <w:trPr>
          <w:cantSplit/>
        </w:trPr>
        <w:tc>
          <w:tcPr>
            <w:tcW w:w="4465" w:type="dxa"/>
          </w:tcPr>
          <w:p w14:paraId="76D99345" w14:textId="77777777" w:rsidR="0063149B" w:rsidRPr="0063149B" w:rsidRDefault="0063149B" w:rsidP="004B2A56">
            <w:pPr>
              <w:spacing w:after="0"/>
              <w:rPr>
                <w:rFonts w:cs="Arial"/>
                <w:sz w:val="20"/>
                <w:szCs w:val="20"/>
              </w:rPr>
            </w:pPr>
            <w:r w:rsidRPr="0063149B">
              <w:rPr>
                <w:rFonts w:cs="Arial"/>
                <w:sz w:val="20"/>
                <w:szCs w:val="20"/>
              </w:rPr>
              <w:t>Generel fejl ved oprettelse af fordring der kræver analyse af Systemadministrator</w:t>
            </w:r>
          </w:p>
        </w:tc>
        <w:tc>
          <w:tcPr>
            <w:tcW w:w="792" w:type="dxa"/>
          </w:tcPr>
          <w:p w14:paraId="76D99346" w14:textId="77777777" w:rsidR="0063149B" w:rsidRPr="0063149B" w:rsidRDefault="0063149B" w:rsidP="004B2A56">
            <w:pPr>
              <w:spacing w:after="0"/>
              <w:rPr>
                <w:rFonts w:cs="Arial"/>
                <w:sz w:val="20"/>
                <w:szCs w:val="20"/>
              </w:rPr>
            </w:pPr>
            <w:r w:rsidRPr="0063149B">
              <w:rPr>
                <w:rFonts w:cs="Arial"/>
                <w:sz w:val="20"/>
                <w:szCs w:val="20"/>
              </w:rPr>
              <w:t>901</w:t>
            </w:r>
          </w:p>
        </w:tc>
        <w:tc>
          <w:tcPr>
            <w:tcW w:w="3888" w:type="dxa"/>
          </w:tcPr>
          <w:p w14:paraId="76D99347" w14:textId="77777777" w:rsidR="0063149B" w:rsidRPr="0063149B" w:rsidRDefault="0063149B" w:rsidP="004B2A56">
            <w:pPr>
              <w:spacing w:after="0"/>
              <w:rPr>
                <w:rFonts w:cs="Arial"/>
                <w:sz w:val="20"/>
                <w:szCs w:val="20"/>
              </w:rPr>
            </w:pPr>
            <w:proofErr w:type="spellStart"/>
            <w:r w:rsidRPr="0063149B">
              <w:rPr>
                <w:rFonts w:cs="Arial"/>
                <w:sz w:val="20"/>
                <w:szCs w:val="20"/>
              </w:rPr>
              <w:t>FordringSvar</w:t>
            </w:r>
            <w:proofErr w:type="spellEnd"/>
            <w:r w:rsidRPr="0063149B">
              <w:rPr>
                <w:rFonts w:cs="Arial"/>
                <w:sz w:val="20"/>
                <w:szCs w:val="20"/>
              </w:rPr>
              <w:t xml:space="preserve"> kan ikke modtages pga. ukendt </w:t>
            </w:r>
            <w:proofErr w:type="spellStart"/>
            <w:r w:rsidRPr="0063149B">
              <w:rPr>
                <w:rFonts w:cs="Arial"/>
                <w:sz w:val="20"/>
                <w:szCs w:val="20"/>
              </w:rPr>
              <w:t>transaktionsLøbenummer</w:t>
            </w:r>
            <w:proofErr w:type="spellEnd"/>
            <w:r w:rsidRPr="0063149B">
              <w:rPr>
                <w:rFonts w:cs="Arial"/>
                <w:sz w:val="20"/>
                <w:szCs w:val="20"/>
              </w:rPr>
              <w:t xml:space="preserve"> eller a</w:t>
            </w:r>
            <w:r w:rsidRPr="0063149B">
              <w:rPr>
                <w:rFonts w:cs="Arial"/>
                <w:sz w:val="20"/>
                <w:szCs w:val="20"/>
              </w:rPr>
              <w:t>n</w:t>
            </w:r>
            <w:r w:rsidRPr="0063149B">
              <w:rPr>
                <w:rFonts w:cs="Arial"/>
                <w:sz w:val="20"/>
                <w:szCs w:val="20"/>
              </w:rPr>
              <w:t>den inkonsistens.</w:t>
            </w:r>
          </w:p>
        </w:tc>
      </w:tr>
    </w:tbl>
    <w:p w14:paraId="76D99349" w14:textId="77777777" w:rsidR="0063149B" w:rsidRDefault="0063149B" w:rsidP="0063149B"/>
    <w:p w14:paraId="76D9934A" w14:textId="77777777" w:rsidR="0030294C" w:rsidRPr="00855561" w:rsidRDefault="0030294C" w:rsidP="0030294C">
      <w:pPr>
        <w:pStyle w:val="Overskrift2"/>
        <w:numPr>
          <w:ilvl w:val="1"/>
          <w:numId w:val="7"/>
        </w:numPr>
        <w:tabs>
          <w:tab w:val="clear" w:pos="964"/>
          <w:tab w:val="num" w:pos="0"/>
        </w:tabs>
        <w:ind w:left="0"/>
        <w:rPr>
          <w:highlight w:val="green"/>
          <w:lang w:val="en-US"/>
        </w:rPr>
      </w:pPr>
      <w:bookmarkStart w:id="111" w:name="_Toc314563922"/>
      <w:proofErr w:type="spellStart"/>
      <w:r w:rsidRPr="00855561">
        <w:rPr>
          <w:highlight w:val="green"/>
          <w:lang w:val="en-US"/>
        </w:rPr>
        <w:t>MFRenteTilskrivningUnderret</w:t>
      </w:r>
      <w:bookmarkEnd w:id="111"/>
      <w:proofErr w:type="spellEnd"/>
    </w:p>
    <w:p w14:paraId="76D9934B" w14:textId="77777777" w:rsidR="0030294C" w:rsidRPr="008377CE" w:rsidRDefault="0030294C" w:rsidP="0030294C">
      <w:r>
        <w:t xml:space="preserve">Af effektivitetshensyn vil Modtag Fordring ikke validere eksistensen af fordringer i underret meddelelser der formidles til fordringshaver på foranledning af DMI. Der rapporteres derfor kun på om </w:t>
      </w:r>
      <w:proofErr w:type="spellStart"/>
      <w:r>
        <w:t>fordringhaver</w:t>
      </w:r>
      <w:proofErr w:type="spellEnd"/>
      <w:r>
        <w:t xml:space="preserve"> er kendt, validerings fejl på felter samt uforudsete tekniske fejl.</w:t>
      </w:r>
    </w:p>
    <w:p w14:paraId="76D9934C" w14:textId="77777777" w:rsidR="006401F6" w:rsidRPr="00424EDE" w:rsidRDefault="006401F6" w:rsidP="006401F6"/>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401F6" w:rsidRPr="00B511F8" w14:paraId="76D99350" w14:textId="77777777" w:rsidTr="004B2A56">
        <w:trPr>
          <w:cantSplit/>
          <w:tblHeader/>
        </w:trPr>
        <w:tc>
          <w:tcPr>
            <w:tcW w:w="4465" w:type="dxa"/>
            <w:shd w:val="pct20" w:color="000000" w:fill="FFFFFF"/>
          </w:tcPr>
          <w:p w14:paraId="76D9934D" w14:textId="77777777" w:rsidR="006401F6" w:rsidRPr="00385249" w:rsidRDefault="006401F6" w:rsidP="004B2A56">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34E" w14:textId="77777777" w:rsidR="006401F6" w:rsidRDefault="006401F6" w:rsidP="004B2A56">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34F" w14:textId="77777777" w:rsidR="006401F6" w:rsidRPr="00385249" w:rsidRDefault="006401F6" w:rsidP="004B2A56">
            <w:pPr>
              <w:widowControl w:val="0"/>
              <w:tabs>
                <w:tab w:val="right" w:leader="dot" w:pos="9355"/>
              </w:tabs>
              <w:spacing w:after="0" w:line="280" w:lineRule="exact"/>
              <w:rPr>
                <w:b/>
                <w:lang w:val="en-US"/>
              </w:rPr>
            </w:pPr>
            <w:proofErr w:type="spellStart"/>
            <w:r>
              <w:rPr>
                <w:b/>
                <w:lang w:val="en-US"/>
              </w:rPr>
              <w:t>Reaktion</w:t>
            </w:r>
            <w:proofErr w:type="spellEnd"/>
          </w:p>
        </w:tc>
      </w:tr>
      <w:tr w:rsidR="006401F6" w:rsidRPr="007F4C59" w14:paraId="76D99354" w14:textId="77777777" w:rsidTr="004B2A56">
        <w:trPr>
          <w:cantSplit/>
        </w:trPr>
        <w:tc>
          <w:tcPr>
            <w:tcW w:w="4465" w:type="dxa"/>
          </w:tcPr>
          <w:p w14:paraId="76D99351" w14:textId="77777777" w:rsidR="006401F6" w:rsidRPr="006401F6" w:rsidRDefault="006401F6" w:rsidP="004B2A56">
            <w:pPr>
              <w:spacing w:after="0"/>
              <w:rPr>
                <w:rFonts w:cs="Arial"/>
                <w:sz w:val="20"/>
                <w:szCs w:val="20"/>
              </w:rPr>
            </w:pPr>
            <w:proofErr w:type="spellStart"/>
            <w:r w:rsidRPr="006401F6">
              <w:rPr>
                <w:rFonts w:cs="Arial"/>
                <w:sz w:val="20"/>
                <w:szCs w:val="20"/>
              </w:rPr>
              <w:t>Fordringhaver</w:t>
            </w:r>
            <w:proofErr w:type="spellEnd"/>
            <w:r w:rsidRPr="006401F6">
              <w:rPr>
                <w:rFonts w:cs="Arial"/>
                <w:sz w:val="20"/>
                <w:szCs w:val="20"/>
              </w:rPr>
              <w:t xml:space="preserve"> findes ikke </w:t>
            </w:r>
          </w:p>
        </w:tc>
        <w:tc>
          <w:tcPr>
            <w:tcW w:w="792" w:type="dxa"/>
          </w:tcPr>
          <w:p w14:paraId="76D99352" w14:textId="77777777" w:rsidR="006401F6" w:rsidRPr="006401F6" w:rsidRDefault="009908F4" w:rsidP="004B2A56">
            <w:pPr>
              <w:spacing w:after="0"/>
              <w:rPr>
                <w:rFonts w:cs="Arial"/>
                <w:sz w:val="20"/>
                <w:szCs w:val="20"/>
              </w:rPr>
            </w:pPr>
            <w:r>
              <w:rPr>
                <w:rFonts w:cs="Arial"/>
                <w:sz w:val="20"/>
                <w:szCs w:val="20"/>
              </w:rPr>
              <w:t>0</w:t>
            </w:r>
            <w:r w:rsidR="006401F6" w:rsidRPr="006401F6">
              <w:rPr>
                <w:rFonts w:cs="Arial"/>
                <w:sz w:val="20"/>
                <w:szCs w:val="20"/>
              </w:rPr>
              <w:t>02</w:t>
            </w:r>
          </w:p>
        </w:tc>
        <w:tc>
          <w:tcPr>
            <w:tcW w:w="3888" w:type="dxa"/>
          </w:tcPr>
          <w:p w14:paraId="76D99353" w14:textId="77777777" w:rsidR="006401F6" w:rsidRPr="006401F6" w:rsidRDefault="006401F6" w:rsidP="004B2A56">
            <w:pPr>
              <w:spacing w:after="0"/>
              <w:rPr>
                <w:rFonts w:cs="Arial"/>
                <w:sz w:val="20"/>
                <w:szCs w:val="20"/>
              </w:rPr>
            </w:pPr>
            <w:r w:rsidRPr="006401F6">
              <w:rPr>
                <w:rFonts w:cs="Arial"/>
                <w:sz w:val="20"/>
                <w:szCs w:val="20"/>
              </w:rPr>
              <w:t>Kald kan ikke behandles.</w:t>
            </w:r>
          </w:p>
        </w:tc>
      </w:tr>
      <w:tr w:rsidR="006401F6" w:rsidRPr="007F4C59" w14:paraId="76D99358" w14:textId="77777777" w:rsidTr="004B2A56">
        <w:trPr>
          <w:cantSplit/>
        </w:trPr>
        <w:tc>
          <w:tcPr>
            <w:tcW w:w="4465" w:type="dxa"/>
          </w:tcPr>
          <w:p w14:paraId="76D99355" w14:textId="77777777" w:rsidR="006401F6" w:rsidRPr="006401F6" w:rsidRDefault="006401F6" w:rsidP="004B2A56">
            <w:pPr>
              <w:spacing w:after="0"/>
              <w:rPr>
                <w:rFonts w:cs="Arial"/>
                <w:sz w:val="20"/>
                <w:szCs w:val="20"/>
              </w:rPr>
            </w:pPr>
            <w:r w:rsidRPr="006401F6">
              <w:rPr>
                <w:rFonts w:cs="Arial"/>
                <w:sz w:val="20"/>
                <w:szCs w:val="20"/>
              </w:rPr>
              <w:t>Validering af rentetilskrivning underret for fo</w:t>
            </w:r>
            <w:r w:rsidRPr="006401F6">
              <w:rPr>
                <w:rFonts w:cs="Arial"/>
                <w:sz w:val="20"/>
                <w:szCs w:val="20"/>
              </w:rPr>
              <w:t>r</w:t>
            </w:r>
            <w:r w:rsidRPr="006401F6">
              <w:rPr>
                <w:rFonts w:cs="Arial"/>
                <w:sz w:val="20"/>
                <w:szCs w:val="20"/>
              </w:rPr>
              <w:t>dring fejlet</w:t>
            </w:r>
          </w:p>
        </w:tc>
        <w:tc>
          <w:tcPr>
            <w:tcW w:w="792" w:type="dxa"/>
          </w:tcPr>
          <w:p w14:paraId="76D99356" w14:textId="77777777" w:rsidR="006401F6" w:rsidRPr="006401F6" w:rsidRDefault="006401F6" w:rsidP="004B2A56">
            <w:pPr>
              <w:spacing w:after="0"/>
              <w:rPr>
                <w:rFonts w:cs="Arial"/>
                <w:sz w:val="20"/>
                <w:szCs w:val="20"/>
              </w:rPr>
            </w:pPr>
            <w:r w:rsidRPr="006401F6">
              <w:rPr>
                <w:rFonts w:cs="Arial"/>
                <w:sz w:val="20"/>
                <w:szCs w:val="20"/>
              </w:rPr>
              <w:t>105</w:t>
            </w:r>
          </w:p>
        </w:tc>
        <w:tc>
          <w:tcPr>
            <w:tcW w:w="3888" w:type="dxa"/>
          </w:tcPr>
          <w:p w14:paraId="76D99357" w14:textId="77777777" w:rsidR="006401F6" w:rsidRPr="006401F6" w:rsidRDefault="006401F6" w:rsidP="004B2A56">
            <w:pPr>
              <w:spacing w:after="0"/>
              <w:rPr>
                <w:rFonts w:cs="Arial"/>
                <w:sz w:val="20"/>
                <w:szCs w:val="20"/>
              </w:rPr>
            </w:pPr>
            <w:r w:rsidRPr="006401F6">
              <w:rPr>
                <w:rFonts w:cs="Arial"/>
                <w:sz w:val="20"/>
                <w:szCs w:val="20"/>
              </w:rPr>
              <w:t>Kald kan ikke behandles</w:t>
            </w:r>
          </w:p>
        </w:tc>
      </w:tr>
      <w:tr w:rsidR="006401F6" w:rsidRPr="007F4C59" w14:paraId="76D9935C" w14:textId="77777777" w:rsidTr="004B2A56">
        <w:trPr>
          <w:cantSplit/>
        </w:trPr>
        <w:tc>
          <w:tcPr>
            <w:tcW w:w="4465" w:type="dxa"/>
          </w:tcPr>
          <w:p w14:paraId="76D99359" w14:textId="77777777" w:rsidR="006401F6" w:rsidRPr="006401F6" w:rsidRDefault="006401F6" w:rsidP="004B2A56">
            <w:pPr>
              <w:spacing w:after="0"/>
              <w:rPr>
                <w:rFonts w:cs="Arial"/>
                <w:sz w:val="20"/>
                <w:szCs w:val="20"/>
              </w:rPr>
            </w:pPr>
            <w:r w:rsidRPr="006401F6">
              <w:rPr>
                <w:rFonts w:cs="Arial"/>
                <w:sz w:val="20"/>
                <w:szCs w:val="20"/>
              </w:rPr>
              <w:t>Generel fejl der kræver analyse af Systemadm</w:t>
            </w:r>
            <w:r w:rsidRPr="006401F6">
              <w:rPr>
                <w:rFonts w:cs="Arial"/>
                <w:sz w:val="20"/>
                <w:szCs w:val="20"/>
              </w:rPr>
              <w:t>i</w:t>
            </w:r>
            <w:r w:rsidRPr="006401F6">
              <w:rPr>
                <w:rFonts w:cs="Arial"/>
                <w:sz w:val="20"/>
                <w:szCs w:val="20"/>
              </w:rPr>
              <w:t>nistrator</w:t>
            </w:r>
          </w:p>
        </w:tc>
        <w:tc>
          <w:tcPr>
            <w:tcW w:w="792" w:type="dxa"/>
          </w:tcPr>
          <w:p w14:paraId="76D9935A" w14:textId="77777777" w:rsidR="006401F6" w:rsidRPr="006401F6" w:rsidRDefault="006401F6" w:rsidP="004B2A56">
            <w:pPr>
              <w:spacing w:after="0"/>
              <w:rPr>
                <w:rFonts w:cs="Arial"/>
                <w:sz w:val="20"/>
                <w:szCs w:val="20"/>
              </w:rPr>
            </w:pPr>
            <w:r w:rsidRPr="006401F6">
              <w:rPr>
                <w:rFonts w:cs="Arial"/>
                <w:sz w:val="20"/>
                <w:szCs w:val="20"/>
              </w:rPr>
              <w:t>900</w:t>
            </w:r>
          </w:p>
        </w:tc>
        <w:tc>
          <w:tcPr>
            <w:tcW w:w="3888" w:type="dxa"/>
          </w:tcPr>
          <w:p w14:paraId="76D9935B" w14:textId="77777777" w:rsidR="006401F6" w:rsidRPr="006401F6" w:rsidRDefault="006401F6" w:rsidP="004B2A56">
            <w:pPr>
              <w:spacing w:after="0"/>
              <w:rPr>
                <w:rFonts w:cs="Arial"/>
                <w:sz w:val="20"/>
                <w:szCs w:val="20"/>
              </w:rPr>
            </w:pPr>
            <w:r w:rsidRPr="006401F6">
              <w:rPr>
                <w:rFonts w:cs="Arial"/>
                <w:sz w:val="20"/>
                <w:szCs w:val="20"/>
              </w:rPr>
              <w:t>Kald kan ikke behandles pga. uforudset teknisk fejl.</w:t>
            </w:r>
          </w:p>
        </w:tc>
      </w:tr>
    </w:tbl>
    <w:p w14:paraId="76D9935D" w14:textId="77777777" w:rsidR="006401F6" w:rsidRDefault="006401F6" w:rsidP="006401F6"/>
    <w:p w14:paraId="76D9935E" w14:textId="77777777" w:rsidR="00B50194" w:rsidRPr="005F2DB0" w:rsidRDefault="00B50194" w:rsidP="00B50194">
      <w:pPr>
        <w:pStyle w:val="Overskrift2"/>
        <w:numPr>
          <w:ilvl w:val="1"/>
          <w:numId w:val="7"/>
        </w:numPr>
        <w:tabs>
          <w:tab w:val="clear" w:pos="964"/>
          <w:tab w:val="num" w:pos="0"/>
        </w:tabs>
        <w:ind w:left="0"/>
        <w:rPr>
          <w:highlight w:val="green"/>
          <w:lang w:val="en-US"/>
        </w:rPr>
      </w:pPr>
      <w:bookmarkStart w:id="112" w:name="_Toc314563923"/>
      <w:proofErr w:type="spellStart"/>
      <w:r w:rsidRPr="005F2DB0">
        <w:rPr>
          <w:highlight w:val="green"/>
          <w:lang w:val="en-US"/>
        </w:rPr>
        <w:t>MF</w:t>
      </w:r>
      <w:r w:rsidR="0077239C" w:rsidRPr="005F2DB0">
        <w:rPr>
          <w:highlight w:val="green"/>
          <w:lang w:val="en-US"/>
        </w:rPr>
        <w:t>Fordring</w:t>
      </w:r>
      <w:r w:rsidRPr="005F2DB0">
        <w:rPr>
          <w:highlight w:val="green"/>
          <w:lang w:val="en-US"/>
        </w:rPr>
        <w:t>AfskrivUnderret</w:t>
      </w:r>
      <w:bookmarkEnd w:id="112"/>
      <w:proofErr w:type="spellEnd"/>
    </w:p>
    <w:p w14:paraId="76D9935F" w14:textId="77777777" w:rsidR="00B50194" w:rsidRPr="008377CE" w:rsidRDefault="00B50194" w:rsidP="00B50194">
      <w:r>
        <w:t xml:space="preserve">Af effektivitetshensyn vil Modtag Fordring ikke validere eksistensen af fordringer og kunder i underret meddelelser der formidles til fordringshaver på foranledning af DMI. Der rapporteres derfor kun på om </w:t>
      </w:r>
      <w:proofErr w:type="spellStart"/>
      <w:r>
        <w:t>fordringhaver</w:t>
      </w:r>
      <w:proofErr w:type="spellEnd"/>
      <w:r>
        <w:t xml:space="preserve"> er kendt, validerings fejl på felter samt uforudsete tekniske fejl.</w:t>
      </w:r>
    </w:p>
    <w:p w14:paraId="76D99360" w14:textId="77777777" w:rsidR="00B50194" w:rsidRPr="00424EDE" w:rsidRDefault="00B50194" w:rsidP="00B50194"/>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B50194" w:rsidRPr="00B511F8" w14:paraId="76D99364" w14:textId="77777777" w:rsidTr="006F65C5">
        <w:trPr>
          <w:cantSplit/>
          <w:tblHeader/>
        </w:trPr>
        <w:tc>
          <w:tcPr>
            <w:tcW w:w="4465" w:type="dxa"/>
            <w:shd w:val="pct20" w:color="000000" w:fill="FFFFFF"/>
          </w:tcPr>
          <w:p w14:paraId="76D99361" w14:textId="77777777" w:rsidR="00B50194" w:rsidRPr="00385249" w:rsidRDefault="00B50194"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362" w14:textId="77777777" w:rsidR="00B50194" w:rsidRDefault="00B50194"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363" w14:textId="77777777" w:rsidR="00B50194" w:rsidRPr="00385249" w:rsidRDefault="00B50194"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B50194" w:rsidRPr="007F4C59" w14:paraId="76D99368" w14:textId="77777777" w:rsidTr="006F65C5">
        <w:trPr>
          <w:cantSplit/>
        </w:trPr>
        <w:tc>
          <w:tcPr>
            <w:tcW w:w="4465" w:type="dxa"/>
          </w:tcPr>
          <w:p w14:paraId="76D99365" w14:textId="77777777" w:rsidR="00B50194" w:rsidRPr="00D83BD8" w:rsidRDefault="00B50194" w:rsidP="006F65C5">
            <w:pPr>
              <w:spacing w:after="0"/>
              <w:rPr>
                <w:rFonts w:cs="Arial"/>
                <w:sz w:val="20"/>
                <w:szCs w:val="20"/>
              </w:rPr>
            </w:pPr>
            <w:proofErr w:type="spellStart"/>
            <w:r w:rsidRPr="00D83BD8">
              <w:rPr>
                <w:rFonts w:cs="Arial"/>
                <w:sz w:val="20"/>
                <w:szCs w:val="20"/>
              </w:rPr>
              <w:t>Fordringhaver</w:t>
            </w:r>
            <w:proofErr w:type="spellEnd"/>
            <w:r w:rsidRPr="00D83BD8">
              <w:rPr>
                <w:rFonts w:cs="Arial"/>
                <w:sz w:val="20"/>
                <w:szCs w:val="20"/>
              </w:rPr>
              <w:t xml:space="preserve"> findes ikke </w:t>
            </w:r>
          </w:p>
        </w:tc>
        <w:tc>
          <w:tcPr>
            <w:tcW w:w="792" w:type="dxa"/>
          </w:tcPr>
          <w:p w14:paraId="76D99366" w14:textId="77777777" w:rsidR="00B50194" w:rsidRPr="00D83BD8" w:rsidRDefault="00A7537C" w:rsidP="006F65C5">
            <w:pPr>
              <w:spacing w:after="0"/>
              <w:rPr>
                <w:rFonts w:cs="Arial"/>
                <w:sz w:val="20"/>
                <w:szCs w:val="20"/>
              </w:rPr>
            </w:pPr>
            <w:r>
              <w:rPr>
                <w:rFonts w:cs="Arial"/>
                <w:sz w:val="20"/>
                <w:szCs w:val="20"/>
              </w:rPr>
              <w:t>1</w:t>
            </w:r>
            <w:r w:rsidR="00B50194" w:rsidRPr="00D83BD8">
              <w:rPr>
                <w:rFonts w:cs="Arial"/>
                <w:sz w:val="20"/>
                <w:szCs w:val="20"/>
              </w:rPr>
              <w:t>02</w:t>
            </w:r>
          </w:p>
        </w:tc>
        <w:tc>
          <w:tcPr>
            <w:tcW w:w="3888" w:type="dxa"/>
          </w:tcPr>
          <w:p w14:paraId="76D99367" w14:textId="77777777" w:rsidR="00B50194" w:rsidRPr="00D83BD8" w:rsidRDefault="00B50194" w:rsidP="006F65C5">
            <w:pPr>
              <w:spacing w:after="0"/>
              <w:rPr>
                <w:rFonts w:cs="Arial"/>
                <w:sz w:val="20"/>
                <w:szCs w:val="20"/>
              </w:rPr>
            </w:pPr>
            <w:r w:rsidRPr="00D83BD8">
              <w:rPr>
                <w:rFonts w:cs="Arial"/>
                <w:sz w:val="20"/>
                <w:szCs w:val="20"/>
              </w:rPr>
              <w:t>Kald kan ikke behandles.</w:t>
            </w:r>
          </w:p>
        </w:tc>
      </w:tr>
      <w:tr w:rsidR="00B50194" w:rsidRPr="007F4C59" w14:paraId="76D9936C" w14:textId="77777777" w:rsidTr="006F65C5">
        <w:trPr>
          <w:cantSplit/>
        </w:trPr>
        <w:tc>
          <w:tcPr>
            <w:tcW w:w="4465" w:type="dxa"/>
          </w:tcPr>
          <w:p w14:paraId="76D99369" w14:textId="77777777" w:rsidR="00B50194" w:rsidRPr="00D83BD8" w:rsidRDefault="005F2DB0" w:rsidP="006F65C5">
            <w:pPr>
              <w:spacing w:after="0"/>
              <w:rPr>
                <w:rFonts w:cs="Arial"/>
                <w:sz w:val="20"/>
                <w:szCs w:val="20"/>
              </w:rPr>
            </w:pPr>
            <w:r w:rsidRPr="005F2DB0">
              <w:rPr>
                <w:rFonts w:cs="Arial"/>
                <w:sz w:val="20"/>
                <w:szCs w:val="20"/>
              </w:rPr>
              <w:lastRenderedPageBreak/>
              <w:t>Validering fejlet, f.eks. ugyldig periode eller dato</w:t>
            </w:r>
          </w:p>
        </w:tc>
        <w:tc>
          <w:tcPr>
            <w:tcW w:w="792" w:type="dxa"/>
          </w:tcPr>
          <w:p w14:paraId="76D9936A" w14:textId="77777777" w:rsidR="00B50194" w:rsidRPr="00D83BD8" w:rsidRDefault="00B50194" w:rsidP="006F65C5">
            <w:pPr>
              <w:spacing w:after="0"/>
              <w:rPr>
                <w:rFonts w:cs="Arial"/>
                <w:sz w:val="20"/>
                <w:szCs w:val="20"/>
              </w:rPr>
            </w:pPr>
            <w:r w:rsidRPr="00D83BD8">
              <w:rPr>
                <w:rFonts w:cs="Arial"/>
                <w:sz w:val="20"/>
                <w:szCs w:val="20"/>
              </w:rPr>
              <w:t>103</w:t>
            </w:r>
          </w:p>
        </w:tc>
        <w:tc>
          <w:tcPr>
            <w:tcW w:w="3888" w:type="dxa"/>
          </w:tcPr>
          <w:p w14:paraId="76D9936B" w14:textId="77777777" w:rsidR="00B50194" w:rsidRPr="00D83BD8" w:rsidRDefault="00B50194" w:rsidP="006F65C5">
            <w:pPr>
              <w:spacing w:after="0"/>
              <w:rPr>
                <w:rFonts w:cs="Arial"/>
                <w:sz w:val="20"/>
                <w:szCs w:val="20"/>
              </w:rPr>
            </w:pPr>
            <w:r w:rsidRPr="00D83BD8">
              <w:rPr>
                <w:rFonts w:cs="Arial"/>
                <w:sz w:val="20"/>
                <w:szCs w:val="20"/>
              </w:rPr>
              <w:t>Kald kan ikke behandles.</w:t>
            </w:r>
          </w:p>
        </w:tc>
      </w:tr>
      <w:tr w:rsidR="00B50194" w:rsidRPr="007F4C59" w14:paraId="76D99370" w14:textId="77777777" w:rsidTr="006F65C5">
        <w:trPr>
          <w:cantSplit/>
        </w:trPr>
        <w:tc>
          <w:tcPr>
            <w:tcW w:w="4465" w:type="dxa"/>
          </w:tcPr>
          <w:p w14:paraId="76D9936D" w14:textId="77777777" w:rsidR="00B50194" w:rsidRPr="00D83BD8" w:rsidRDefault="005F2DB0" w:rsidP="006F65C5">
            <w:pPr>
              <w:spacing w:after="0"/>
              <w:rPr>
                <w:rFonts w:cs="Arial"/>
                <w:sz w:val="20"/>
                <w:szCs w:val="20"/>
              </w:rPr>
            </w:pPr>
            <w:r w:rsidRPr="005F2DB0">
              <w:rPr>
                <w:rFonts w:cs="Arial"/>
                <w:sz w:val="20"/>
                <w:szCs w:val="20"/>
              </w:rPr>
              <w:t>Validering af for fordring fejlet</w:t>
            </w:r>
          </w:p>
        </w:tc>
        <w:tc>
          <w:tcPr>
            <w:tcW w:w="792" w:type="dxa"/>
          </w:tcPr>
          <w:p w14:paraId="76D9936E" w14:textId="77777777" w:rsidR="00B50194" w:rsidRPr="00D83BD8" w:rsidRDefault="00B50194" w:rsidP="006F65C5">
            <w:pPr>
              <w:spacing w:after="0"/>
              <w:rPr>
                <w:rFonts w:cs="Arial"/>
                <w:sz w:val="20"/>
                <w:szCs w:val="20"/>
              </w:rPr>
            </w:pPr>
            <w:r w:rsidRPr="00D83BD8">
              <w:rPr>
                <w:rFonts w:cs="Arial"/>
                <w:sz w:val="20"/>
                <w:szCs w:val="20"/>
              </w:rPr>
              <w:t>104</w:t>
            </w:r>
          </w:p>
        </w:tc>
        <w:tc>
          <w:tcPr>
            <w:tcW w:w="3888" w:type="dxa"/>
          </w:tcPr>
          <w:p w14:paraId="76D9936F" w14:textId="77777777" w:rsidR="00B50194" w:rsidRPr="00D83BD8" w:rsidRDefault="00B50194" w:rsidP="006F65C5">
            <w:pPr>
              <w:spacing w:after="0"/>
              <w:rPr>
                <w:rFonts w:cs="Arial"/>
                <w:sz w:val="20"/>
                <w:szCs w:val="20"/>
              </w:rPr>
            </w:pPr>
            <w:r w:rsidRPr="00D83BD8">
              <w:rPr>
                <w:rFonts w:cs="Arial"/>
                <w:sz w:val="20"/>
                <w:szCs w:val="20"/>
              </w:rPr>
              <w:t>Kald kan ikke behandles</w:t>
            </w:r>
          </w:p>
        </w:tc>
      </w:tr>
      <w:tr w:rsidR="00B50194" w:rsidRPr="007F4C59" w14:paraId="76D99374" w14:textId="77777777" w:rsidTr="006F65C5">
        <w:trPr>
          <w:cantSplit/>
        </w:trPr>
        <w:tc>
          <w:tcPr>
            <w:tcW w:w="4465" w:type="dxa"/>
          </w:tcPr>
          <w:p w14:paraId="76D99371" w14:textId="77777777" w:rsidR="00B50194" w:rsidRPr="00D83BD8" w:rsidRDefault="00B50194" w:rsidP="006F65C5">
            <w:pPr>
              <w:spacing w:after="0"/>
              <w:rPr>
                <w:rFonts w:cs="Arial"/>
                <w:sz w:val="20"/>
                <w:szCs w:val="20"/>
              </w:rPr>
            </w:pPr>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p>
        </w:tc>
        <w:tc>
          <w:tcPr>
            <w:tcW w:w="792" w:type="dxa"/>
          </w:tcPr>
          <w:p w14:paraId="76D99372" w14:textId="77777777" w:rsidR="00B50194" w:rsidRPr="00D83BD8" w:rsidRDefault="00B50194" w:rsidP="006F65C5">
            <w:pPr>
              <w:spacing w:after="0"/>
              <w:rPr>
                <w:rFonts w:cs="Arial"/>
                <w:sz w:val="20"/>
                <w:szCs w:val="20"/>
              </w:rPr>
            </w:pPr>
            <w:r w:rsidRPr="00D83BD8">
              <w:rPr>
                <w:rFonts w:cs="Arial"/>
                <w:sz w:val="20"/>
                <w:szCs w:val="20"/>
              </w:rPr>
              <w:t>900</w:t>
            </w:r>
          </w:p>
        </w:tc>
        <w:tc>
          <w:tcPr>
            <w:tcW w:w="3888" w:type="dxa"/>
          </w:tcPr>
          <w:p w14:paraId="76D99373" w14:textId="77777777" w:rsidR="00B50194" w:rsidRPr="00D83BD8" w:rsidRDefault="00B50194" w:rsidP="006F65C5">
            <w:pPr>
              <w:spacing w:after="0"/>
              <w:rPr>
                <w:rFonts w:cs="Arial"/>
                <w:sz w:val="20"/>
                <w:szCs w:val="20"/>
              </w:rPr>
            </w:pPr>
            <w:r w:rsidRPr="00D83BD8">
              <w:rPr>
                <w:rFonts w:cs="Arial"/>
                <w:sz w:val="20"/>
                <w:szCs w:val="20"/>
              </w:rPr>
              <w:t>Kald kan ikke behandles pga. uforudset teknisk fejl.</w:t>
            </w:r>
          </w:p>
        </w:tc>
      </w:tr>
    </w:tbl>
    <w:p w14:paraId="76D99375" w14:textId="77777777" w:rsidR="00B50194" w:rsidRDefault="00B50194" w:rsidP="00B50194"/>
    <w:p w14:paraId="76D99376" w14:textId="77777777" w:rsidR="0030294C" w:rsidRPr="005F2DB0" w:rsidRDefault="0030294C" w:rsidP="0030294C">
      <w:pPr>
        <w:pStyle w:val="Overskrift2"/>
        <w:numPr>
          <w:ilvl w:val="1"/>
          <w:numId w:val="7"/>
        </w:numPr>
        <w:tabs>
          <w:tab w:val="clear" w:pos="964"/>
          <w:tab w:val="num" w:pos="0"/>
        </w:tabs>
        <w:ind w:left="0"/>
        <w:rPr>
          <w:highlight w:val="green"/>
          <w:lang w:val="en-US"/>
        </w:rPr>
      </w:pPr>
      <w:bookmarkStart w:id="113" w:name="_Toc314563924"/>
      <w:proofErr w:type="spellStart"/>
      <w:r w:rsidRPr="005F2DB0">
        <w:rPr>
          <w:highlight w:val="green"/>
          <w:lang w:val="en-US"/>
        </w:rPr>
        <w:t>MFUdligningAfregningUnderret</w:t>
      </w:r>
      <w:bookmarkEnd w:id="113"/>
      <w:proofErr w:type="spellEnd"/>
    </w:p>
    <w:p w14:paraId="76D99377" w14:textId="77777777" w:rsidR="0030294C" w:rsidRPr="008377CE" w:rsidRDefault="0030294C" w:rsidP="0030294C">
      <w:r>
        <w:t xml:space="preserve">Af effektivitetshensyn vil Modtag Fordring ikke validere eksistensen af fordringer og kunder i underret meddelelser der formidles til fordringshaver på foranledning af DMI. Der rapporteres derfor kun på om </w:t>
      </w:r>
      <w:proofErr w:type="spellStart"/>
      <w:r>
        <w:t>fordringhaver</w:t>
      </w:r>
      <w:proofErr w:type="spellEnd"/>
      <w:r>
        <w:t xml:space="preserve"> er kendt, validerings fejl på felter samt uforudsete tekniske fejl.</w:t>
      </w:r>
    </w:p>
    <w:p w14:paraId="76D99378" w14:textId="77777777" w:rsidR="00D83BD8" w:rsidRPr="00424EDE" w:rsidRDefault="00D83BD8" w:rsidP="00D83BD8"/>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D83BD8" w:rsidRPr="00B511F8" w14:paraId="76D9937C" w14:textId="77777777" w:rsidTr="004B2A56">
        <w:trPr>
          <w:cantSplit/>
          <w:tblHeader/>
        </w:trPr>
        <w:tc>
          <w:tcPr>
            <w:tcW w:w="4465" w:type="dxa"/>
            <w:shd w:val="pct20" w:color="000000" w:fill="FFFFFF"/>
          </w:tcPr>
          <w:p w14:paraId="76D99379" w14:textId="77777777" w:rsidR="00D83BD8" w:rsidRPr="00385249" w:rsidRDefault="00D83BD8" w:rsidP="004B2A56">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37A" w14:textId="77777777" w:rsidR="00D83BD8" w:rsidRDefault="00D83BD8" w:rsidP="004B2A56">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37B" w14:textId="77777777" w:rsidR="00D83BD8" w:rsidRPr="00385249" w:rsidRDefault="00D83BD8" w:rsidP="004B2A56">
            <w:pPr>
              <w:widowControl w:val="0"/>
              <w:tabs>
                <w:tab w:val="right" w:leader="dot" w:pos="9355"/>
              </w:tabs>
              <w:spacing w:after="0" w:line="280" w:lineRule="exact"/>
              <w:rPr>
                <w:b/>
                <w:lang w:val="en-US"/>
              </w:rPr>
            </w:pPr>
            <w:proofErr w:type="spellStart"/>
            <w:r>
              <w:rPr>
                <w:b/>
                <w:lang w:val="en-US"/>
              </w:rPr>
              <w:t>Reaktion</w:t>
            </w:r>
            <w:proofErr w:type="spellEnd"/>
          </w:p>
        </w:tc>
      </w:tr>
      <w:tr w:rsidR="00D83BD8" w:rsidRPr="007F4C59" w14:paraId="76D99380" w14:textId="77777777" w:rsidTr="004B2A56">
        <w:trPr>
          <w:cantSplit/>
        </w:trPr>
        <w:tc>
          <w:tcPr>
            <w:tcW w:w="4465" w:type="dxa"/>
          </w:tcPr>
          <w:p w14:paraId="76D9937D" w14:textId="77777777" w:rsidR="00D83BD8" w:rsidRPr="00D83BD8" w:rsidRDefault="00D83BD8" w:rsidP="004B2A56">
            <w:pPr>
              <w:spacing w:after="0"/>
              <w:rPr>
                <w:rFonts w:cs="Arial"/>
                <w:sz w:val="20"/>
                <w:szCs w:val="20"/>
              </w:rPr>
            </w:pPr>
            <w:proofErr w:type="spellStart"/>
            <w:r w:rsidRPr="00D83BD8">
              <w:rPr>
                <w:rFonts w:cs="Arial"/>
                <w:sz w:val="20"/>
                <w:szCs w:val="20"/>
              </w:rPr>
              <w:t>Fordringhaver</w:t>
            </w:r>
            <w:proofErr w:type="spellEnd"/>
            <w:r w:rsidRPr="00D83BD8">
              <w:rPr>
                <w:rFonts w:cs="Arial"/>
                <w:sz w:val="20"/>
                <w:szCs w:val="20"/>
              </w:rPr>
              <w:t xml:space="preserve"> findes ikke </w:t>
            </w:r>
          </w:p>
        </w:tc>
        <w:tc>
          <w:tcPr>
            <w:tcW w:w="792" w:type="dxa"/>
          </w:tcPr>
          <w:p w14:paraId="76D9937E" w14:textId="77777777" w:rsidR="00D83BD8" w:rsidRPr="00D83BD8" w:rsidRDefault="00EF648E" w:rsidP="004B2A56">
            <w:pPr>
              <w:spacing w:after="0"/>
              <w:rPr>
                <w:rFonts w:cs="Arial"/>
                <w:sz w:val="20"/>
                <w:szCs w:val="20"/>
              </w:rPr>
            </w:pPr>
            <w:r>
              <w:rPr>
                <w:rFonts w:cs="Arial"/>
                <w:sz w:val="20"/>
                <w:szCs w:val="20"/>
              </w:rPr>
              <w:t>0</w:t>
            </w:r>
            <w:r w:rsidR="00D83BD8" w:rsidRPr="00D83BD8">
              <w:rPr>
                <w:rFonts w:cs="Arial"/>
                <w:sz w:val="20"/>
                <w:szCs w:val="20"/>
              </w:rPr>
              <w:t>02</w:t>
            </w:r>
          </w:p>
        </w:tc>
        <w:tc>
          <w:tcPr>
            <w:tcW w:w="3888" w:type="dxa"/>
          </w:tcPr>
          <w:p w14:paraId="76D9937F" w14:textId="77777777" w:rsidR="00D83BD8" w:rsidRPr="00D83BD8" w:rsidRDefault="00D83BD8" w:rsidP="004B2A56">
            <w:pPr>
              <w:spacing w:after="0"/>
              <w:rPr>
                <w:rFonts w:cs="Arial"/>
                <w:sz w:val="20"/>
                <w:szCs w:val="20"/>
              </w:rPr>
            </w:pPr>
            <w:r w:rsidRPr="00D83BD8">
              <w:rPr>
                <w:rFonts w:cs="Arial"/>
                <w:sz w:val="20"/>
                <w:szCs w:val="20"/>
              </w:rPr>
              <w:t>Kald kan ikke behandles.</w:t>
            </w:r>
          </w:p>
        </w:tc>
      </w:tr>
      <w:tr w:rsidR="00D83BD8" w:rsidRPr="007F4C59" w14:paraId="76D99384" w14:textId="77777777" w:rsidTr="004B2A56">
        <w:trPr>
          <w:cantSplit/>
        </w:trPr>
        <w:tc>
          <w:tcPr>
            <w:tcW w:w="4465" w:type="dxa"/>
          </w:tcPr>
          <w:p w14:paraId="76D99381" w14:textId="77777777" w:rsidR="00D83BD8" w:rsidRPr="00D83BD8" w:rsidRDefault="00D83BD8" w:rsidP="004B2A56">
            <w:pPr>
              <w:spacing w:after="0"/>
              <w:rPr>
                <w:rFonts w:cs="Arial"/>
                <w:sz w:val="20"/>
                <w:szCs w:val="20"/>
              </w:rPr>
            </w:pPr>
            <w:r w:rsidRPr="00D83BD8">
              <w:rPr>
                <w:rFonts w:cs="Arial"/>
                <w:sz w:val="20"/>
                <w:szCs w:val="20"/>
              </w:rPr>
              <w:t xml:space="preserve">Validering af </w:t>
            </w:r>
            <w:proofErr w:type="spellStart"/>
            <w:r w:rsidRPr="00D83BD8">
              <w:rPr>
                <w:rFonts w:cs="Arial"/>
                <w:sz w:val="20"/>
                <w:szCs w:val="20"/>
              </w:rPr>
              <w:t>UdligningAfregning</w:t>
            </w:r>
            <w:proofErr w:type="spellEnd"/>
            <w:r w:rsidRPr="00D83BD8">
              <w:rPr>
                <w:rFonts w:cs="Arial"/>
                <w:sz w:val="20"/>
                <w:szCs w:val="20"/>
              </w:rPr>
              <w:t xml:space="preserve"> fejlet, f.eks. ugyldig periode eller dato</w:t>
            </w:r>
          </w:p>
        </w:tc>
        <w:tc>
          <w:tcPr>
            <w:tcW w:w="792" w:type="dxa"/>
          </w:tcPr>
          <w:p w14:paraId="76D99382" w14:textId="77777777" w:rsidR="00D83BD8" w:rsidRPr="00D83BD8" w:rsidRDefault="00D83BD8" w:rsidP="004B2A56">
            <w:pPr>
              <w:spacing w:after="0"/>
              <w:rPr>
                <w:rFonts w:cs="Arial"/>
                <w:sz w:val="20"/>
                <w:szCs w:val="20"/>
              </w:rPr>
            </w:pPr>
            <w:r w:rsidRPr="00D83BD8">
              <w:rPr>
                <w:rFonts w:cs="Arial"/>
                <w:sz w:val="20"/>
                <w:szCs w:val="20"/>
              </w:rPr>
              <w:t>103</w:t>
            </w:r>
          </w:p>
        </w:tc>
        <w:tc>
          <w:tcPr>
            <w:tcW w:w="3888" w:type="dxa"/>
          </w:tcPr>
          <w:p w14:paraId="76D99383" w14:textId="77777777" w:rsidR="00D83BD8" w:rsidRPr="00D83BD8" w:rsidRDefault="00D83BD8" w:rsidP="004B2A56">
            <w:pPr>
              <w:spacing w:after="0"/>
              <w:rPr>
                <w:rFonts w:cs="Arial"/>
                <w:sz w:val="20"/>
                <w:szCs w:val="20"/>
              </w:rPr>
            </w:pPr>
            <w:r w:rsidRPr="00D83BD8">
              <w:rPr>
                <w:rFonts w:cs="Arial"/>
                <w:sz w:val="20"/>
                <w:szCs w:val="20"/>
              </w:rPr>
              <w:t>Kald kan ikke behandles.</w:t>
            </w:r>
          </w:p>
        </w:tc>
      </w:tr>
      <w:tr w:rsidR="00D83BD8" w:rsidRPr="007F4C59" w14:paraId="76D99388" w14:textId="77777777" w:rsidTr="004B2A56">
        <w:trPr>
          <w:cantSplit/>
        </w:trPr>
        <w:tc>
          <w:tcPr>
            <w:tcW w:w="4465" w:type="dxa"/>
          </w:tcPr>
          <w:p w14:paraId="76D99385" w14:textId="77777777" w:rsidR="00D83BD8" w:rsidRPr="00D83BD8" w:rsidRDefault="00D83BD8" w:rsidP="004B2A56">
            <w:pPr>
              <w:spacing w:after="0"/>
              <w:rPr>
                <w:rFonts w:cs="Arial"/>
                <w:sz w:val="20"/>
                <w:szCs w:val="20"/>
              </w:rPr>
            </w:pPr>
            <w:r w:rsidRPr="00D83BD8">
              <w:rPr>
                <w:rFonts w:cs="Arial"/>
                <w:sz w:val="20"/>
                <w:szCs w:val="20"/>
              </w:rPr>
              <w:t xml:space="preserve">Validering af </w:t>
            </w:r>
            <w:proofErr w:type="spellStart"/>
            <w:r w:rsidRPr="00D83BD8">
              <w:rPr>
                <w:rFonts w:cs="Arial"/>
                <w:sz w:val="20"/>
                <w:szCs w:val="20"/>
              </w:rPr>
              <w:t>UdligningAfregning</w:t>
            </w:r>
            <w:proofErr w:type="spellEnd"/>
            <w:r w:rsidRPr="00D83BD8">
              <w:rPr>
                <w:rFonts w:cs="Arial"/>
                <w:sz w:val="20"/>
                <w:szCs w:val="20"/>
              </w:rPr>
              <w:t xml:space="preserve"> for fordring fe</w:t>
            </w:r>
            <w:r w:rsidRPr="00D83BD8">
              <w:rPr>
                <w:rFonts w:cs="Arial"/>
                <w:sz w:val="20"/>
                <w:szCs w:val="20"/>
              </w:rPr>
              <w:t>j</w:t>
            </w:r>
            <w:r w:rsidRPr="00D83BD8">
              <w:rPr>
                <w:rFonts w:cs="Arial"/>
                <w:sz w:val="20"/>
                <w:szCs w:val="20"/>
              </w:rPr>
              <w:t>let</w:t>
            </w:r>
          </w:p>
        </w:tc>
        <w:tc>
          <w:tcPr>
            <w:tcW w:w="792" w:type="dxa"/>
          </w:tcPr>
          <w:p w14:paraId="76D99386" w14:textId="77777777" w:rsidR="00D83BD8" w:rsidRPr="00D83BD8" w:rsidRDefault="00D83BD8" w:rsidP="004B2A56">
            <w:pPr>
              <w:spacing w:after="0"/>
              <w:rPr>
                <w:rFonts w:cs="Arial"/>
                <w:sz w:val="20"/>
                <w:szCs w:val="20"/>
              </w:rPr>
            </w:pPr>
            <w:r w:rsidRPr="00D83BD8">
              <w:rPr>
                <w:rFonts w:cs="Arial"/>
                <w:sz w:val="20"/>
                <w:szCs w:val="20"/>
              </w:rPr>
              <w:t>104</w:t>
            </w:r>
          </w:p>
        </w:tc>
        <w:tc>
          <w:tcPr>
            <w:tcW w:w="3888" w:type="dxa"/>
          </w:tcPr>
          <w:p w14:paraId="76D99387" w14:textId="77777777" w:rsidR="00D83BD8" w:rsidRPr="00D83BD8" w:rsidRDefault="00D83BD8" w:rsidP="004B2A56">
            <w:pPr>
              <w:spacing w:after="0"/>
              <w:rPr>
                <w:rFonts w:cs="Arial"/>
                <w:sz w:val="20"/>
                <w:szCs w:val="20"/>
              </w:rPr>
            </w:pPr>
            <w:r w:rsidRPr="00D83BD8">
              <w:rPr>
                <w:rFonts w:cs="Arial"/>
                <w:sz w:val="20"/>
                <w:szCs w:val="20"/>
              </w:rPr>
              <w:t>Kald kan ikke behandles</w:t>
            </w:r>
          </w:p>
        </w:tc>
      </w:tr>
      <w:tr w:rsidR="00D83BD8" w:rsidRPr="007F4C59" w14:paraId="76D9938C" w14:textId="77777777" w:rsidTr="004B2A56">
        <w:trPr>
          <w:cantSplit/>
        </w:trPr>
        <w:tc>
          <w:tcPr>
            <w:tcW w:w="4465" w:type="dxa"/>
          </w:tcPr>
          <w:p w14:paraId="76D99389" w14:textId="77777777" w:rsidR="00D83BD8" w:rsidRPr="00D83BD8" w:rsidRDefault="00D83BD8" w:rsidP="004B2A56">
            <w:pPr>
              <w:spacing w:after="0"/>
              <w:rPr>
                <w:rFonts w:cs="Arial"/>
                <w:sz w:val="20"/>
                <w:szCs w:val="20"/>
              </w:rPr>
            </w:pPr>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p>
        </w:tc>
        <w:tc>
          <w:tcPr>
            <w:tcW w:w="792" w:type="dxa"/>
          </w:tcPr>
          <w:p w14:paraId="76D9938A" w14:textId="77777777" w:rsidR="00D83BD8" w:rsidRPr="00D83BD8" w:rsidRDefault="00D83BD8" w:rsidP="004B2A56">
            <w:pPr>
              <w:spacing w:after="0"/>
              <w:rPr>
                <w:rFonts w:cs="Arial"/>
                <w:sz w:val="20"/>
                <w:szCs w:val="20"/>
              </w:rPr>
            </w:pPr>
            <w:r w:rsidRPr="00D83BD8">
              <w:rPr>
                <w:rFonts w:cs="Arial"/>
                <w:sz w:val="20"/>
                <w:szCs w:val="20"/>
              </w:rPr>
              <w:t>900</w:t>
            </w:r>
          </w:p>
        </w:tc>
        <w:tc>
          <w:tcPr>
            <w:tcW w:w="3888" w:type="dxa"/>
          </w:tcPr>
          <w:p w14:paraId="76D9938B" w14:textId="77777777" w:rsidR="00D83BD8" w:rsidRPr="00D83BD8" w:rsidRDefault="00D83BD8" w:rsidP="004B2A56">
            <w:pPr>
              <w:spacing w:after="0"/>
              <w:rPr>
                <w:rFonts w:cs="Arial"/>
                <w:sz w:val="20"/>
                <w:szCs w:val="20"/>
              </w:rPr>
            </w:pPr>
            <w:r w:rsidRPr="00D83BD8">
              <w:rPr>
                <w:rFonts w:cs="Arial"/>
                <w:sz w:val="20"/>
                <w:szCs w:val="20"/>
              </w:rPr>
              <w:t>Kald kan ikke behandles pga. uforudset teknisk fejl.</w:t>
            </w:r>
          </w:p>
        </w:tc>
      </w:tr>
    </w:tbl>
    <w:p w14:paraId="76D9938D" w14:textId="77777777" w:rsidR="0030294C" w:rsidRDefault="0030294C" w:rsidP="0030294C"/>
    <w:p w14:paraId="76D9938E" w14:textId="77777777" w:rsidR="0030294C" w:rsidRPr="005F2DB0" w:rsidRDefault="0030294C" w:rsidP="0030294C">
      <w:pPr>
        <w:pStyle w:val="Overskrift2"/>
        <w:numPr>
          <w:ilvl w:val="1"/>
          <w:numId w:val="7"/>
        </w:numPr>
        <w:tabs>
          <w:tab w:val="clear" w:pos="964"/>
          <w:tab w:val="num" w:pos="0"/>
        </w:tabs>
        <w:ind w:left="0"/>
        <w:rPr>
          <w:highlight w:val="green"/>
          <w:lang w:val="en-US"/>
        </w:rPr>
      </w:pPr>
      <w:bookmarkStart w:id="114" w:name="_Toc314563925"/>
      <w:proofErr w:type="spellStart"/>
      <w:r w:rsidRPr="005F2DB0">
        <w:rPr>
          <w:highlight w:val="green"/>
          <w:lang w:val="en-US"/>
        </w:rPr>
        <w:t>MFModregningKundemeddelelseUnderret</w:t>
      </w:r>
      <w:bookmarkEnd w:id="114"/>
      <w:proofErr w:type="spellEnd"/>
    </w:p>
    <w:p w14:paraId="76D9938F" w14:textId="77777777" w:rsidR="00D83BD8" w:rsidRDefault="00206DA8" w:rsidP="00D83BD8">
      <w:r w:rsidRPr="00206DA8">
        <w:t xml:space="preserve">Følgende valideringer foretages I </w:t>
      </w:r>
      <w:proofErr w:type="spellStart"/>
      <w:r w:rsidRPr="00206DA8">
        <w:t>MFModregningKundemeddelelseUnderret</w:t>
      </w:r>
      <w:proofErr w:type="spellEnd"/>
      <w:r w:rsidR="00FE6D8C">
        <w:t>:</w:t>
      </w:r>
    </w:p>
    <w:p w14:paraId="76D99390" w14:textId="77777777" w:rsidR="00206DA8" w:rsidRPr="00424EDE" w:rsidRDefault="00206DA8" w:rsidP="00D83BD8"/>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D83BD8" w:rsidRPr="00B511F8" w14:paraId="76D99394" w14:textId="77777777" w:rsidTr="004B2A56">
        <w:trPr>
          <w:cantSplit/>
          <w:tblHeader/>
        </w:trPr>
        <w:tc>
          <w:tcPr>
            <w:tcW w:w="4465" w:type="dxa"/>
            <w:shd w:val="pct20" w:color="000000" w:fill="FFFFFF"/>
          </w:tcPr>
          <w:p w14:paraId="76D99391" w14:textId="77777777" w:rsidR="00D83BD8" w:rsidRPr="00385249" w:rsidRDefault="00D83BD8" w:rsidP="004B2A56">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392" w14:textId="77777777" w:rsidR="00D83BD8" w:rsidRDefault="00D83BD8" w:rsidP="004B2A56">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393" w14:textId="77777777" w:rsidR="00D83BD8" w:rsidRPr="00385249" w:rsidRDefault="00D83BD8" w:rsidP="004B2A56">
            <w:pPr>
              <w:widowControl w:val="0"/>
              <w:tabs>
                <w:tab w:val="right" w:leader="dot" w:pos="9355"/>
              </w:tabs>
              <w:spacing w:after="0" w:line="280" w:lineRule="exact"/>
              <w:rPr>
                <w:b/>
                <w:lang w:val="en-US"/>
              </w:rPr>
            </w:pPr>
            <w:proofErr w:type="spellStart"/>
            <w:r>
              <w:rPr>
                <w:b/>
                <w:lang w:val="en-US"/>
              </w:rPr>
              <w:t>Reaktion</w:t>
            </w:r>
            <w:proofErr w:type="spellEnd"/>
          </w:p>
        </w:tc>
      </w:tr>
      <w:tr w:rsidR="00D83BD8" w:rsidRPr="007F4C59" w14:paraId="76D99398" w14:textId="77777777" w:rsidTr="004B2A56">
        <w:trPr>
          <w:cantSplit/>
        </w:trPr>
        <w:tc>
          <w:tcPr>
            <w:tcW w:w="4465" w:type="dxa"/>
          </w:tcPr>
          <w:p w14:paraId="76D99395" w14:textId="77777777" w:rsidR="00D83BD8" w:rsidRPr="00D83BD8" w:rsidRDefault="00D83BD8" w:rsidP="004B2A56">
            <w:pPr>
              <w:spacing w:after="0"/>
              <w:rPr>
                <w:rFonts w:cs="Arial"/>
                <w:sz w:val="20"/>
                <w:szCs w:val="20"/>
              </w:rPr>
            </w:pPr>
            <w:proofErr w:type="spellStart"/>
            <w:r w:rsidRPr="00D83BD8">
              <w:rPr>
                <w:rFonts w:cs="Arial"/>
                <w:sz w:val="20"/>
                <w:szCs w:val="20"/>
              </w:rPr>
              <w:t>Fordringhaver</w:t>
            </w:r>
            <w:proofErr w:type="spellEnd"/>
            <w:r w:rsidRPr="00D83BD8">
              <w:rPr>
                <w:rFonts w:cs="Arial"/>
                <w:sz w:val="20"/>
                <w:szCs w:val="20"/>
              </w:rPr>
              <w:t xml:space="preserve"> findes ikke </w:t>
            </w:r>
          </w:p>
        </w:tc>
        <w:tc>
          <w:tcPr>
            <w:tcW w:w="792" w:type="dxa"/>
          </w:tcPr>
          <w:p w14:paraId="76D99396" w14:textId="77777777" w:rsidR="00D83BD8" w:rsidRPr="00D83BD8" w:rsidRDefault="00206DA8" w:rsidP="004B2A56">
            <w:pPr>
              <w:spacing w:after="0"/>
              <w:rPr>
                <w:rFonts w:cs="Arial"/>
                <w:sz w:val="20"/>
                <w:szCs w:val="20"/>
              </w:rPr>
            </w:pPr>
            <w:r>
              <w:rPr>
                <w:rFonts w:cs="Arial"/>
                <w:sz w:val="20"/>
                <w:szCs w:val="20"/>
              </w:rPr>
              <w:t>1</w:t>
            </w:r>
            <w:r w:rsidR="00D83BD8" w:rsidRPr="00D83BD8">
              <w:rPr>
                <w:rFonts w:cs="Arial"/>
                <w:sz w:val="20"/>
                <w:szCs w:val="20"/>
              </w:rPr>
              <w:t>02</w:t>
            </w:r>
          </w:p>
        </w:tc>
        <w:tc>
          <w:tcPr>
            <w:tcW w:w="3888" w:type="dxa"/>
          </w:tcPr>
          <w:p w14:paraId="76D99397" w14:textId="77777777" w:rsidR="00D83BD8" w:rsidRPr="00D83BD8" w:rsidRDefault="00D83BD8" w:rsidP="004B2A56">
            <w:pPr>
              <w:spacing w:after="0"/>
              <w:rPr>
                <w:rFonts w:cs="Arial"/>
                <w:sz w:val="20"/>
                <w:szCs w:val="20"/>
              </w:rPr>
            </w:pPr>
            <w:r w:rsidRPr="00D83BD8">
              <w:rPr>
                <w:rFonts w:cs="Arial"/>
                <w:sz w:val="20"/>
                <w:szCs w:val="20"/>
              </w:rPr>
              <w:t>Kald kan ikke behandles.</w:t>
            </w:r>
          </w:p>
        </w:tc>
      </w:tr>
      <w:tr w:rsidR="00D83BD8" w:rsidRPr="007F4C59" w14:paraId="76D9939C" w14:textId="77777777" w:rsidTr="004B2A56">
        <w:trPr>
          <w:cantSplit/>
        </w:trPr>
        <w:tc>
          <w:tcPr>
            <w:tcW w:w="4465" w:type="dxa"/>
          </w:tcPr>
          <w:p w14:paraId="76D99399" w14:textId="77777777" w:rsidR="00D83BD8" w:rsidRPr="00D83BD8" w:rsidRDefault="00D83BD8" w:rsidP="004B2A56">
            <w:pPr>
              <w:spacing w:after="0"/>
              <w:rPr>
                <w:rFonts w:cs="Arial"/>
                <w:sz w:val="20"/>
                <w:szCs w:val="20"/>
              </w:rPr>
            </w:pPr>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p>
        </w:tc>
        <w:tc>
          <w:tcPr>
            <w:tcW w:w="792" w:type="dxa"/>
          </w:tcPr>
          <w:p w14:paraId="76D9939A" w14:textId="77777777" w:rsidR="00D83BD8" w:rsidRPr="00D83BD8" w:rsidRDefault="00D83BD8" w:rsidP="004B2A56">
            <w:pPr>
              <w:spacing w:after="0"/>
              <w:rPr>
                <w:rFonts w:cs="Arial"/>
                <w:sz w:val="20"/>
                <w:szCs w:val="20"/>
              </w:rPr>
            </w:pPr>
            <w:r w:rsidRPr="00D83BD8">
              <w:rPr>
                <w:rFonts w:cs="Arial"/>
                <w:sz w:val="20"/>
                <w:szCs w:val="20"/>
              </w:rPr>
              <w:t>900</w:t>
            </w:r>
          </w:p>
        </w:tc>
        <w:tc>
          <w:tcPr>
            <w:tcW w:w="3888" w:type="dxa"/>
          </w:tcPr>
          <w:p w14:paraId="76D9939B" w14:textId="77777777" w:rsidR="00D83BD8" w:rsidRPr="00D83BD8" w:rsidRDefault="00D83BD8" w:rsidP="004B2A56">
            <w:pPr>
              <w:spacing w:after="0"/>
              <w:rPr>
                <w:rFonts w:cs="Arial"/>
                <w:sz w:val="20"/>
                <w:szCs w:val="20"/>
              </w:rPr>
            </w:pPr>
            <w:r w:rsidRPr="00D83BD8">
              <w:rPr>
                <w:rFonts w:cs="Arial"/>
                <w:sz w:val="20"/>
                <w:szCs w:val="20"/>
              </w:rPr>
              <w:t>Kald kan ikke behandles pga. uforudset teknisk fejl.</w:t>
            </w:r>
          </w:p>
        </w:tc>
      </w:tr>
    </w:tbl>
    <w:p w14:paraId="76D9939D" w14:textId="77777777" w:rsidR="00D83BD8" w:rsidRDefault="00D83BD8" w:rsidP="0030294C"/>
    <w:p w14:paraId="76D9939E" w14:textId="77777777" w:rsidR="00984ACB" w:rsidRPr="005F2DB0" w:rsidRDefault="00984ACB" w:rsidP="00984ACB">
      <w:pPr>
        <w:pStyle w:val="Overskrift2"/>
        <w:numPr>
          <w:ilvl w:val="1"/>
          <w:numId w:val="7"/>
        </w:numPr>
        <w:tabs>
          <w:tab w:val="clear" w:pos="964"/>
          <w:tab w:val="num" w:pos="0"/>
        </w:tabs>
        <w:ind w:left="0"/>
        <w:rPr>
          <w:highlight w:val="green"/>
          <w:lang w:val="en-US"/>
        </w:rPr>
      </w:pPr>
      <w:bookmarkStart w:id="115" w:name="_Toc314563926"/>
      <w:proofErr w:type="spellStart"/>
      <w:r w:rsidRPr="005F2DB0">
        <w:rPr>
          <w:highlight w:val="green"/>
          <w:lang w:val="en-US"/>
        </w:rPr>
        <w:t>EFIBetalingEvneAsynkronHent</w:t>
      </w:r>
      <w:bookmarkEnd w:id="115"/>
      <w:proofErr w:type="spellEnd"/>
    </w:p>
    <w:p w14:paraId="76D9939F" w14:textId="77777777" w:rsidR="00984ACB" w:rsidRDefault="00984ACB" w:rsidP="00984ACB">
      <w:r w:rsidRPr="00206DA8">
        <w:t xml:space="preserve">Følgende valideringer foretages I </w:t>
      </w:r>
      <w:proofErr w:type="spellStart"/>
      <w:r>
        <w:t>EFIBetalingEvneAsynkronHent</w:t>
      </w:r>
      <w:proofErr w:type="spellEnd"/>
      <w:r>
        <w:t>:</w:t>
      </w:r>
    </w:p>
    <w:p w14:paraId="76D993A0" w14:textId="77777777" w:rsidR="00984ACB" w:rsidRPr="00424EDE" w:rsidRDefault="00984ACB" w:rsidP="00984AC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984ACB" w:rsidRPr="00B511F8" w14:paraId="76D993A4" w14:textId="77777777" w:rsidTr="006F65C5">
        <w:trPr>
          <w:cantSplit/>
          <w:tblHeader/>
        </w:trPr>
        <w:tc>
          <w:tcPr>
            <w:tcW w:w="4465" w:type="dxa"/>
            <w:shd w:val="pct20" w:color="000000" w:fill="FFFFFF"/>
          </w:tcPr>
          <w:p w14:paraId="76D993A1" w14:textId="77777777" w:rsidR="00984ACB" w:rsidRPr="00385249" w:rsidRDefault="00984ACB"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3A2" w14:textId="77777777" w:rsidR="00984ACB" w:rsidRDefault="00984ACB"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3A3" w14:textId="77777777" w:rsidR="00984ACB" w:rsidRPr="00385249" w:rsidRDefault="00984ACB"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984ACB" w:rsidRPr="007F4C59" w14:paraId="76D993A8" w14:textId="77777777" w:rsidTr="006F65C5">
        <w:trPr>
          <w:cantSplit/>
        </w:trPr>
        <w:tc>
          <w:tcPr>
            <w:tcW w:w="4465" w:type="dxa"/>
          </w:tcPr>
          <w:p w14:paraId="76D993A5" w14:textId="77777777" w:rsidR="00984ACB" w:rsidRPr="00D83BD8" w:rsidRDefault="00984ACB" w:rsidP="006F65C5">
            <w:pPr>
              <w:spacing w:after="0"/>
              <w:rPr>
                <w:rFonts w:cs="Arial"/>
                <w:sz w:val="20"/>
                <w:szCs w:val="20"/>
              </w:rPr>
            </w:pPr>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p>
        </w:tc>
        <w:tc>
          <w:tcPr>
            <w:tcW w:w="792" w:type="dxa"/>
          </w:tcPr>
          <w:p w14:paraId="76D993A6" w14:textId="77777777" w:rsidR="00984ACB" w:rsidRPr="00D83BD8" w:rsidRDefault="00984ACB" w:rsidP="006F65C5">
            <w:pPr>
              <w:spacing w:after="0"/>
              <w:rPr>
                <w:rFonts w:cs="Arial"/>
                <w:sz w:val="20"/>
                <w:szCs w:val="20"/>
              </w:rPr>
            </w:pPr>
            <w:r w:rsidRPr="00D83BD8">
              <w:rPr>
                <w:rFonts w:cs="Arial"/>
                <w:sz w:val="20"/>
                <w:szCs w:val="20"/>
              </w:rPr>
              <w:t>900</w:t>
            </w:r>
          </w:p>
        </w:tc>
        <w:tc>
          <w:tcPr>
            <w:tcW w:w="3888" w:type="dxa"/>
          </w:tcPr>
          <w:p w14:paraId="76D993A7" w14:textId="77777777" w:rsidR="00984ACB" w:rsidRPr="00D83BD8" w:rsidRDefault="00984ACB" w:rsidP="006F65C5">
            <w:pPr>
              <w:spacing w:after="0"/>
              <w:rPr>
                <w:rFonts w:cs="Arial"/>
                <w:sz w:val="20"/>
                <w:szCs w:val="20"/>
              </w:rPr>
            </w:pPr>
            <w:r w:rsidRPr="00D83BD8">
              <w:rPr>
                <w:rFonts w:cs="Arial"/>
                <w:sz w:val="20"/>
                <w:szCs w:val="20"/>
              </w:rPr>
              <w:t>Kald kan ikke behandles pga. uforudset teknisk fejl.</w:t>
            </w:r>
          </w:p>
        </w:tc>
      </w:tr>
    </w:tbl>
    <w:p w14:paraId="76D993A9" w14:textId="77777777" w:rsidR="00984ACB" w:rsidRDefault="00984ACB" w:rsidP="0030294C"/>
    <w:p w14:paraId="76D993AA" w14:textId="77777777" w:rsidR="000A7171" w:rsidRPr="0006376C" w:rsidRDefault="000A7171" w:rsidP="000A7171">
      <w:pPr>
        <w:pStyle w:val="Overskrift2"/>
        <w:numPr>
          <w:ilvl w:val="1"/>
          <w:numId w:val="7"/>
        </w:numPr>
        <w:tabs>
          <w:tab w:val="clear" w:pos="964"/>
          <w:tab w:val="num" w:pos="0"/>
        </w:tabs>
        <w:ind w:left="0"/>
        <w:rPr>
          <w:lang w:val="en-US"/>
        </w:rPr>
      </w:pPr>
      <w:bookmarkStart w:id="116" w:name="_Toc314563927"/>
      <w:proofErr w:type="spellStart"/>
      <w:r w:rsidRPr="0006376C">
        <w:rPr>
          <w:lang w:val="en-US"/>
        </w:rPr>
        <w:lastRenderedPageBreak/>
        <w:t>EFIBetalingEvneHent</w:t>
      </w:r>
      <w:bookmarkEnd w:id="116"/>
      <w:proofErr w:type="spellEnd"/>
    </w:p>
    <w:p w14:paraId="76D993AB" w14:textId="77777777" w:rsidR="000A7171" w:rsidRDefault="000A7171" w:rsidP="000A7171">
      <w:r w:rsidRPr="00206DA8">
        <w:t xml:space="preserve">Følgende valideringer foretages I </w:t>
      </w:r>
      <w:proofErr w:type="spellStart"/>
      <w:r>
        <w:t>EFIBetalingEvneHent</w:t>
      </w:r>
      <w:proofErr w:type="spellEnd"/>
      <w:r>
        <w:t>:</w:t>
      </w:r>
    </w:p>
    <w:p w14:paraId="76D993AC" w14:textId="77777777" w:rsidR="000A7171" w:rsidRPr="00424EDE" w:rsidRDefault="000A7171" w:rsidP="000A7171"/>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0A7171" w:rsidRPr="00B511F8" w14:paraId="76D993B0" w14:textId="77777777" w:rsidTr="006F65C5">
        <w:trPr>
          <w:cantSplit/>
          <w:tblHeader/>
        </w:trPr>
        <w:tc>
          <w:tcPr>
            <w:tcW w:w="4465" w:type="dxa"/>
            <w:shd w:val="pct20" w:color="000000" w:fill="FFFFFF"/>
          </w:tcPr>
          <w:p w14:paraId="76D993AD" w14:textId="77777777" w:rsidR="000A7171" w:rsidRPr="00385249" w:rsidRDefault="000A7171"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3AE" w14:textId="77777777" w:rsidR="000A7171" w:rsidRDefault="000A7171"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3AF" w14:textId="77777777" w:rsidR="000A7171" w:rsidRPr="00385249" w:rsidRDefault="000A7171"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803EFE" w:rsidRPr="00491009" w14:paraId="76D993B4" w14:textId="77777777" w:rsidTr="006F65C5">
        <w:trPr>
          <w:cantSplit/>
        </w:trPr>
        <w:tc>
          <w:tcPr>
            <w:tcW w:w="4465" w:type="dxa"/>
          </w:tcPr>
          <w:p w14:paraId="76D993B1" w14:textId="77777777" w:rsidR="00803EFE" w:rsidRPr="00705B12" w:rsidRDefault="00803EFE" w:rsidP="006F65C5">
            <w:pPr>
              <w:spacing w:after="0"/>
              <w:rPr>
                <w:rFonts w:cs="Arial"/>
                <w:sz w:val="20"/>
                <w:szCs w:val="20"/>
              </w:rPr>
            </w:pPr>
            <w:r w:rsidRPr="005F2DB0">
              <w:rPr>
                <w:rFonts w:cs="Arial"/>
                <w:sz w:val="20"/>
                <w:szCs w:val="20"/>
              </w:rPr>
              <w:t>Kontrol af hvorvidt kunde findes</w:t>
            </w:r>
          </w:p>
        </w:tc>
        <w:tc>
          <w:tcPr>
            <w:tcW w:w="792" w:type="dxa"/>
          </w:tcPr>
          <w:p w14:paraId="76D993B2" w14:textId="77777777" w:rsidR="00803EFE" w:rsidRPr="00491009" w:rsidRDefault="00803EFE" w:rsidP="006F65C5">
            <w:pPr>
              <w:spacing w:after="0"/>
              <w:rPr>
                <w:rFonts w:cs="Arial"/>
                <w:sz w:val="20"/>
                <w:szCs w:val="20"/>
              </w:rPr>
            </w:pPr>
            <w:r>
              <w:rPr>
                <w:rFonts w:cs="Arial"/>
                <w:sz w:val="20"/>
                <w:szCs w:val="20"/>
              </w:rPr>
              <w:t>005</w:t>
            </w:r>
          </w:p>
        </w:tc>
        <w:tc>
          <w:tcPr>
            <w:tcW w:w="3888" w:type="dxa"/>
          </w:tcPr>
          <w:p w14:paraId="76D993B3" w14:textId="77777777" w:rsidR="00803EFE" w:rsidRPr="00491009" w:rsidRDefault="00803EFE" w:rsidP="006F65C5">
            <w:pPr>
              <w:spacing w:after="0"/>
              <w:rPr>
                <w:rFonts w:cs="Arial"/>
                <w:sz w:val="20"/>
                <w:szCs w:val="20"/>
              </w:rPr>
            </w:pPr>
            <w:r w:rsidRPr="005F2DB0">
              <w:rPr>
                <w:rFonts w:cs="Arial"/>
                <w:sz w:val="20"/>
                <w:szCs w:val="20"/>
              </w:rPr>
              <w:t>Besked om at kunde ikke findes</w:t>
            </w:r>
          </w:p>
        </w:tc>
      </w:tr>
      <w:tr w:rsidR="00803EFE" w14:paraId="76D993B8" w14:textId="77777777" w:rsidTr="006F65C5">
        <w:trPr>
          <w:cantSplit/>
        </w:trPr>
        <w:tc>
          <w:tcPr>
            <w:tcW w:w="4465" w:type="dxa"/>
          </w:tcPr>
          <w:p w14:paraId="76D993B5" w14:textId="77777777" w:rsidR="00803EFE" w:rsidRPr="005F2DB0" w:rsidRDefault="00803EFE" w:rsidP="006F65C5">
            <w:pPr>
              <w:spacing w:after="0"/>
              <w:rPr>
                <w:rFonts w:cs="Arial"/>
                <w:sz w:val="20"/>
                <w:szCs w:val="20"/>
              </w:rPr>
            </w:pPr>
            <w:r w:rsidRPr="005F2DB0">
              <w:rPr>
                <w:rFonts w:cs="Arial"/>
                <w:sz w:val="20"/>
                <w:szCs w:val="20"/>
              </w:rPr>
              <w:t xml:space="preserve">Kontrol af hvorvidt </w:t>
            </w:r>
            <w:proofErr w:type="spellStart"/>
            <w:r w:rsidRPr="005F2DB0">
              <w:rPr>
                <w:rFonts w:cs="Arial"/>
                <w:sz w:val="20"/>
                <w:szCs w:val="20"/>
              </w:rPr>
              <w:t>MyndighedUdbetalingTyp</w:t>
            </w:r>
            <w:r w:rsidRPr="005F2DB0">
              <w:rPr>
                <w:rFonts w:cs="Arial"/>
                <w:sz w:val="20"/>
                <w:szCs w:val="20"/>
              </w:rPr>
              <w:t>e</w:t>
            </w:r>
            <w:r w:rsidRPr="005F2DB0">
              <w:rPr>
                <w:rFonts w:cs="Arial"/>
                <w:sz w:val="20"/>
                <w:szCs w:val="20"/>
              </w:rPr>
              <w:t>Kode</w:t>
            </w:r>
            <w:proofErr w:type="spellEnd"/>
            <w:r w:rsidRPr="005F2DB0">
              <w:rPr>
                <w:rFonts w:cs="Arial"/>
                <w:sz w:val="20"/>
                <w:szCs w:val="20"/>
              </w:rPr>
              <w:t xml:space="preserve"> findes</w:t>
            </w:r>
          </w:p>
        </w:tc>
        <w:tc>
          <w:tcPr>
            <w:tcW w:w="792" w:type="dxa"/>
          </w:tcPr>
          <w:p w14:paraId="76D993B6" w14:textId="77777777" w:rsidR="00803EFE" w:rsidRDefault="00803EFE" w:rsidP="006F65C5">
            <w:pPr>
              <w:spacing w:after="0"/>
              <w:rPr>
                <w:rFonts w:cs="Arial"/>
                <w:sz w:val="20"/>
                <w:szCs w:val="20"/>
              </w:rPr>
            </w:pPr>
            <w:r>
              <w:rPr>
                <w:rFonts w:cs="Arial"/>
                <w:sz w:val="20"/>
                <w:szCs w:val="20"/>
              </w:rPr>
              <w:t>034</w:t>
            </w:r>
          </w:p>
        </w:tc>
        <w:tc>
          <w:tcPr>
            <w:tcW w:w="3888" w:type="dxa"/>
          </w:tcPr>
          <w:p w14:paraId="76D993B7" w14:textId="77777777" w:rsidR="00803EFE" w:rsidRPr="005F2DB0" w:rsidRDefault="00803EFE" w:rsidP="006F65C5">
            <w:pPr>
              <w:spacing w:after="0"/>
              <w:rPr>
                <w:rFonts w:cs="Arial"/>
                <w:sz w:val="20"/>
                <w:szCs w:val="20"/>
              </w:rPr>
            </w:pPr>
            <w:r w:rsidRPr="005F2DB0">
              <w:rPr>
                <w:rFonts w:cs="Arial"/>
                <w:sz w:val="20"/>
                <w:szCs w:val="20"/>
              </w:rPr>
              <w:t xml:space="preserve">Besked om at </w:t>
            </w:r>
            <w:proofErr w:type="spellStart"/>
            <w:r w:rsidRPr="005F2DB0">
              <w:rPr>
                <w:rFonts w:cs="Arial"/>
                <w:sz w:val="20"/>
                <w:szCs w:val="20"/>
              </w:rPr>
              <w:t>MyndighedUdbetalingT</w:t>
            </w:r>
            <w:r w:rsidRPr="005F2DB0">
              <w:rPr>
                <w:rFonts w:cs="Arial"/>
                <w:sz w:val="20"/>
                <w:szCs w:val="20"/>
              </w:rPr>
              <w:t>y</w:t>
            </w:r>
            <w:r w:rsidRPr="005F2DB0">
              <w:rPr>
                <w:rFonts w:cs="Arial"/>
                <w:sz w:val="20"/>
                <w:szCs w:val="20"/>
              </w:rPr>
              <w:t>peKode</w:t>
            </w:r>
            <w:proofErr w:type="spellEnd"/>
            <w:r w:rsidRPr="005F2DB0">
              <w:rPr>
                <w:rFonts w:cs="Arial"/>
                <w:sz w:val="20"/>
                <w:szCs w:val="20"/>
              </w:rPr>
              <w:t xml:space="preserve"> ikke findes</w:t>
            </w:r>
          </w:p>
        </w:tc>
      </w:tr>
      <w:tr w:rsidR="000A7171" w:rsidRPr="007F4C59" w14:paraId="76D993BC" w14:textId="77777777" w:rsidTr="006F65C5">
        <w:trPr>
          <w:cantSplit/>
        </w:trPr>
        <w:tc>
          <w:tcPr>
            <w:tcW w:w="4465" w:type="dxa"/>
          </w:tcPr>
          <w:p w14:paraId="76D993B9" w14:textId="77777777" w:rsidR="000A7171" w:rsidRPr="00D83BD8" w:rsidRDefault="000A7171" w:rsidP="006F65C5">
            <w:pPr>
              <w:spacing w:after="0"/>
              <w:rPr>
                <w:rFonts w:cs="Arial"/>
                <w:sz w:val="20"/>
                <w:szCs w:val="20"/>
              </w:rPr>
            </w:pPr>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p>
        </w:tc>
        <w:tc>
          <w:tcPr>
            <w:tcW w:w="792" w:type="dxa"/>
          </w:tcPr>
          <w:p w14:paraId="76D993BA" w14:textId="77777777" w:rsidR="000A7171" w:rsidRPr="00D83BD8" w:rsidRDefault="000A7171" w:rsidP="006F65C5">
            <w:pPr>
              <w:spacing w:after="0"/>
              <w:rPr>
                <w:rFonts w:cs="Arial"/>
                <w:sz w:val="20"/>
                <w:szCs w:val="20"/>
              </w:rPr>
            </w:pPr>
            <w:r w:rsidRPr="00D83BD8">
              <w:rPr>
                <w:rFonts w:cs="Arial"/>
                <w:sz w:val="20"/>
                <w:szCs w:val="20"/>
              </w:rPr>
              <w:t>900</w:t>
            </w:r>
          </w:p>
        </w:tc>
        <w:tc>
          <w:tcPr>
            <w:tcW w:w="3888" w:type="dxa"/>
          </w:tcPr>
          <w:p w14:paraId="76D993BB" w14:textId="77777777" w:rsidR="000A7171" w:rsidRPr="00D83BD8" w:rsidRDefault="000A7171" w:rsidP="006F65C5">
            <w:pPr>
              <w:spacing w:after="0"/>
              <w:rPr>
                <w:rFonts w:cs="Arial"/>
                <w:sz w:val="20"/>
                <w:szCs w:val="20"/>
              </w:rPr>
            </w:pPr>
            <w:r w:rsidRPr="00D83BD8">
              <w:rPr>
                <w:rFonts w:cs="Arial"/>
                <w:sz w:val="20"/>
                <w:szCs w:val="20"/>
              </w:rPr>
              <w:t>Kald kan ikke behandles pga. uforudset teknisk fejl.</w:t>
            </w:r>
          </w:p>
        </w:tc>
      </w:tr>
    </w:tbl>
    <w:p w14:paraId="76D993BD" w14:textId="77777777" w:rsidR="000A7171" w:rsidRDefault="000A7171" w:rsidP="000A7171"/>
    <w:p w14:paraId="76D993BE" w14:textId="2B402F50" w:rsidR="0060179A" w:rsidRPr="0006376C" w:rsidRDefault="00D40663" w:rsidP="0060179A">
      <w:pPr>
        <w:pStyle w:val="Overskrift2"/>
        <w:numPr>
          <w:ilvl w:val="1"/>
          <w:numId w:val="7"/>
        </w:numPr>
        <w:tabs>
          <w:tab w:val="clear" w:pos="964"/>
          <w:tab w:val="num" w:pos="0"/>
        </w:tabs>
        <w:ind w:left="0"/>
        <w:rPr>
          <w:lang w:val="en-US"/>
        </w:rPr>
      </w:pPr>
      <w:r w:rsidRPr="0006376C">
        <w:t xml:space="preserve"> </w:t>
      </w:r>
      <w:bookmarkStart w:id="117" w:name="_Toc314563928"/>
      <w:proofErr w:type="spellStart"/>
      <w:r w:rsidR="0060179A" w:rsidRPr="0006376C">
        <w:rPr>
          <w:lang w:val="en-US"/>
        </w:rPr>
        <w:t>EFIBetalingEvneÆndr</w:t>
      </w:r>
      <w:bookmarkEnd w:id="117"/>
      <w:proofErr w:type="spellEnd"/>
    </w:p>
    <w:p w14:paraId="76D993BF" w14:textId="77777777" w:rsidR="0060179A" w:rsidRDefault="0060179A" w:rsidP="0060179A">
      <w:r w:rsidRPr="00206DA8">
        <w:t xml:space="preserve">Følgende valideringer foretages I </w:t>
      </w:r>
      <w:proofErr w:type="spellStart"/>
      <w:r>
        <w:t>EFIBetalingEvneÆndr</w:t>
      </w:r>
      <w:proofErr w:type="spellEnd"/>
      <w:r>
        <w:t>:</w:t>
      </w:r>
    </w:p>
    <w:p w14:paraId="76D993C0" w14:textId="77777777" w:rsidR="0060179A" w:rsidRPr="00424EDE" w:rsidRDefault="0060179A" w:rsidP="0060179A"/>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0179A" w:rsidRPr="00B511F8" w14:paraId="76D993C4" w14:textId="77777777" w:rsidTr="006F65C5">
        <w:trPr>
          <w:cantSplit/>
          <w:tblHeader/>
        </w:trPr>
        <w:tc>
          <w:tcPr>
            <w:tcW w:w="4465" w:type="dxa"/>
            <w:shd w:val="pct20" w:color="000000" w:fill="FFFFFF"/>
          </w:tcPr>
          <w:p w14:paraId="76D993C1" w14:textId="77777777" w:rsidR="0060179A" w:rsidRPr="00385249" w:rsidRDefault="0060179A"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3C2" w14:textId="77777777" w:rsidR="0060179A" w:rsidRDefault="0060179A"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3C3" w14:textId="77777777" w:rsidR="0060179A" w:rsidRPr="00385249" w:rsidRDefault="0060179A"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06376C" w:rsidRPr="00491009" w14:paraId="76D993C8" w14:textId="77777777" w:rsidTr="006F65C5">
        <w:trPr>
          <w:cantSplit/>
        </w:trPr>
        <w:tc>
          <w:tcPr>
            <w:tcW w:w="4465" w:type="dxa"/>
          </w:tcPr>
          <w:p w14:paraId="76D993C5" w14:textId="7E4D052D" w:rsidR="0006376C" w:rsidRPr="000F6370" w:rsidRDefault="0006376C" w:rsidP="006F65C5">
            <w:pPr>
              <w:spacing w:after="0"/>
              <w:jc w:val="both"/>
              <w:rPr>
                <w:rFonts w:cs="Arial"/>
                <w:sz w:val="20"/>
                <w:szCs w:val="20"/>
              </w:rPr>
            </w:pPr>
            <w:ins w:id="118" w:author="Lasse Steven Levarett Buck" w:date="2012-01-17T16:54:00Z">
              <w:r w:rsidRPr="005F2DB0">
                <w:rPr>
                  <w:rFonts w:cs="Arial"/>
                  <w:sz w:val="20"/>
                  <w:szCs w:val="20"/>
                </w:rPr>
                <w:t>Kontrol af hvorvidt kunde findes</w:t>
              </w:r>
            </w:ins>
          </w:p>
        </w:tc>
        <w:tc>
          <w:tcPr>
            <w:tcW w:w="792" w:type="dxa"/>
          </w:tcPr>
          <w:p w14:paraId="76D993C6" w14:textId="6BCC7DCA" w:rsidR="0006376C" w:rsidRPr="00491009" w:rsidRDefault="0006376C" w:rsidP="006F65C5">
            <w:pPr>
              <w:spacing w:after="0"/>
              <w:rPr>
                <w:rFonts w:cs="Arial"/>
                <w:sz w:val="20"/>
                <w:szCs w:val="20"/>
              </w:rPr>
            </w:pPr>
            <w:ins w:id="119" w:author="Lasse Steven Levarett Buck" w:date="2012-01-17T16:54:00Z">
              <w:r>
                <w:rPr>
                  <w:rFonts w:cs="Arial"/>
                  <w:sz w:val="20"/>
                  <w:szCs w:val="20"/>
                </w:rPr>
                <w:t>005</w:t>
              </w:r>
            </w:ins>
          </w:p>
        </w:tc>
        <w:tc>
          <w:tcPr>
            <w:tcW w:w="3888" w:type="dxa"/>
          </w:tcPr>
          <w:p w14:paraId="76D993C7" w14:textId="436F5392" w:rsidR="0006376C" w:rsidRPr="00491009" w:rsidRDefault="0006376C" w:rsidP="006F65C5">
            <w:pPr>
              <w:spacing w:after="0"/>
              <w:rPr>
                <w:rFonts w:cs="Arial"/>
                <w:sz w:val="20"/>
                <w:szCs w:val="20"/>
              </w:rPr>
            </w:pPr>
            <w:ins w:id="120" w:author="Lasse Steven Levarett Buck" w:date="2012-01-17T16:54:00Z">
              <w:r w:rsidRPr="005F2DB0">
                <w:rPr>
                  <w:rFonts w:cs="Arial"/>
                  <w:sz w:val="20"/>
                  <w:szCs w:val="20"/>
                </w:rPr>
                <w:t>Besked om at kunde ikke findes</w:t>
              </w:r>
            </w:ins>
          </w:p>
        </w:tc>
      </w:tr>
      <w:tr w:rsidR="0006376C" w:rsidRPr="00491009" w14:paraId="10C6E7E8" w14:textId="77777777" w:rsidTr="006F65C5">
        <w:trPr>
          <w:cantSplit/>
          <w:ins w:id="121" w:author="Lasse Steven Levarett Buck" w:date="2012-01-17T16:54:00Z"/>
        </w:trPr>
        <w:tc>
          <w:tcPr>
            <w:tcW w:w="4465" w:type="dxa"/>
          </w:tcPr>
          <w:p w14:paraId="3AE9062B" w14:textId="39BB69BA" w:rsidR="0006376C" w:rsidRPr="005F2DB0" w:rsidRDefault="0006376C" w:rsidP="006F65C5">
            <w:pPr>
              <w:spacing w:after="0"/>
              <w:jc w:val="both"/>
              <w:rPr>
                <w:ins w:id="122" w:author="Lasse Steven Levarett Buck" w:date="2012-01-17T16:54:00Z"/>
                <w:rFonts w:cs="Arial"/>
                <w:sz w:val="20"/>
                <w:szCs w:val="20"/>
              </w:rPr>
            </w:pPr>
            <w:ins w:id="123" w:author="Lasse Steven Levarett Buck" w:date="2012-01-17T16:54:00Z">
              <w:r w:rsidRPr="005F2DB0">
                <w:rPr>
                  <w:rFonts w:cs="Arial"/>
                  <w:sz w:val="20"/>
                  <w:szCs w:val="20"/>
                </w:rPr>
                <w:t xml:space="preserve">Kontrol af hvorvidt </w:t>
              </w:r>
              <w:proofErr w:type="spellStart"/>
              <w:r w:rsidRPr="005F2DB0">
                <w:rPr>
                  <w:rFonts w:cs="Arial"/>
                  <w:sz w:val="20"/>
                  <w:szCs w:val="20"/>
                </w:rPr>
                <w:t>MyndighedUdbetalingTyp</w:t>
              </w:r>
              <w:r w:rsidRPr="005F2DB0">
                <w:rPr>
                  <w:rFonts w:cs="Arial"/>
                  <w:sz w:val="20"/>
                  <w:szCs w:val="20"/>
                </w:rPr>
                <w:t>e</w:t>
              </w:r>
              <w:r w:rsidRPr="005F2DB0">
                <w:rPr>
                  <w:rFonts w:cs="Arial"/>
                  <w:sz w:val="20"/>
                  <w:szCs w:val="20"/>
                </w:rPr>
                <w:t>Kode</w:t>
              </w:r>
              <w:proofErr w:type="spellEnd"/>
              <w:r w:rsidRPr="005F2DB0">
                <w:rPr>
                  <w:rFonts w:cs="Arial"/>
                  <w:sz w:val="20"/>
                  <w:szCs w:val="20"/>
                </w:rPr>
                <w:t xml:space="preserve"> findes</w:t>
              </w:r>
            </w:ins>
          </w:p>
        </w:tc>
        <w:tc>
          <w:tcPr>
            <w:tcW w:w="792" w:type="dxa"/>
          </w:tcPr>
          <w:p w14:paraId="189E84DA" w14:textId="65D3D21E" w:rsidR="0006376C" w:rsidRDefault="0006376C" w:rsidP="006F65C5">
            <w:pPr>
              <w:spacing w:after="0"/>
              <w:rPr>
                <w:ins w:id="124" w:author="Lasse Steven Levarett Buck" w:date="2012-01-17T16:54:00Z"/>
                <w:rFonts w:cs="Arial"/>
                <w:sz w:val="20"/>
                <w:szCs w:val="20"/>
              </w:rPr>
            </w:pPr>
            <w:ins w:id="125" w:author="Lasse Steven Levarett Buck" w:date="2012-01-17T16:54:00Z">
              <w:r>
                <w:rPr>
                  <w:rFonts w:cs="Arial"/>
                  <w:sz w:val="20"/>
                  <w:szCs w:val="20"/>
                </w:rPr>
                <w:t>034</w:t>
              </w:r>
            </w:ins>
          </w:p>
        </w:tc>
        <w:tc>
          <w:tcPr>
            <w:tcW w:w="3888" w:type="dxa"/>
          </w:tcPr>
          <w:p w14:paraId="145B61E2" w14:textId="0A30C908" w:rsidR="0006376C" w:rsidRPr="005F2DB0" w:rsidRDefault="0006376C" w:rsidP="006F65C5">
            <w:pPr>
              <w:spacing w:after="0"/>
              <w:rPr>
                <w:ins w:id="126" w:author="Lasse Steven Levarett Buck" w:date="2012-01-17T16:54:00Z"/>
                <w:rFonts w:cs="Arial"/>
                <w:sz w:val="20"/>
                <w:szCs w:val="20"/>
              </w:rPr>
            </w:pPr>
            <w:ins w:id="127" w:author="Lasse Steven Levarett Buck" w:date="2012-01-17T16:54:00Z">
              <w:r w:rsidRPr="005F2DB0">
                <w:rPr>
                  <w:rFonts w:cs="Arial"/>
                  <w:sz w:val="20"/>
                  <w:szCs w:val="20"/>
                </w:rPr>
                <w:t xml:space="preserve">Besked om at </w:t>
              </w:r>
              <w:proofErr w:type="spellStart"/>
              <w:r w:rsidRPr="005F2DB0">
                <w:rPr>
                  <w:rFonts w:cs="Arial"/>
                  <w:sz w:val="20"/>
                  <w:szCs w:val="20"/>
                </w:rPr>
                <w:t>MyndighedUdbetalingT</w:t>
              </w:r>
              <w:r w:rsidRPr="005F2DB0">
                <w:rPr>
                  <w:rFonts w:cs="Arial"/>
                  <w:sz w:val="20"/>
                  <w:szCs w:val="20"/>
                </w:rPr>
                <w:t>y</w:t>
              </w:r>
              <w:r w:rsidRPr="005F2DB0">
                <w:rPr>
                  <w:rFonts w:cs="Arial"/>
                  <w:sz w:val="20"/>
                  <w:szCs w:val="20"/>
                </w:rPr>
                <w:t>peKode</w:t>
              </w:r>
              <w:proofErr w:type="spellEnd"/>
              <w:r w:rsidRPr="005F2DB0">
                <w:rPr>
                  <w:rFonts w:cs="Arial"/>
                  <w:sz w:val="20"/>
                  <w:szCs w:val="20"/>
                </w:rPr>
                <w:t xml:space="preserve"> ikke findes</w:t>
              </w:r>
            </w:ins>
          </w:p>
        </w:tc>
      </w:tr>
      <w:tr w:rsidR="0006376C" w:rsidRPr="00491009" w14:paraId="05806CCE" w14:textId="77777777" w:rsidTr="006F65C5">
        <w:trPr>
          <w:cantSplit/>
          <w:ins w:id="128" w:author="Lasse Steven Levarett Buck" w:date="2012-01-17T16:54:00Z"/>
        </w:trPr>
        <w:tc>
          <w:tcPr>
            <w:tcW w:w="4465" w:type="dxa"/>
          </w:tcPr>
          <w:p w14:paraId="73AF7585" w14:textId="2ADADBA7" w:rsidR="0006376C" w:rsidRPr="005F2DB0" w:rsidRDefault="0006376C" w:rsidP="006F65C5">
            <w:pPr>
              <w:spacing w:after="0"/>
              <w:jc w:val="both"/>
              <w:rPr>
                <w:ins w:id="129" w:author="Lasse Steven Levarett Buck" w:date="2012-01-17T16:54:00Z"/>
                <w:rFonts w:cs="Arial"/>
                <w:sz w:val="20"/>
                <w:szCs w:val="20"/>
              </w:rPr>
            </w:pPr>
            <w:ins w:id="130" w:author="Lasse Steven Levarett Buck" w:date="2012-01-17T16:54:00Z">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ins>
          </w:p>
        </w:tc>
        <w:tc>
          <w:tcPr>
            <w:tcW w:w="792" w:type="dxa"/>
          </w:tcPr>
          <w:p w14:paraId="2D3C55D2" w14:textId="29294DB7" w:rsidR="0006376C" w:rsidRDefault="0006376C" w:rsidP="006F65C5">
            <w:pPr>
              <w:spacing w:after="0"/>
              <w:rPr>
                <w:ins w:id="131" w:author="Lasse Steven Levarett Buck" w:date="2012-01-17T16:54:00Z"/>
                <w:rFonts w:cs="Arial"/>
                <w:sz w:val="20"/>
                <w:szCs w:val="20"/>
              </w:rPr>
            </w:pPr>
            <w:ins w:id="132" w:author="Lasse Steven Levarett Buck" w:date="2012-01-17T16:54:00Z">
              <w:r w:rsidRPr="00D83BD8">
                <w:rPr>
                  <w:rFonts w:cs="Arial"/>
                  <w:sz w:val="20"/>
                  <w:szCs w:val="20"/>
                </w:rPr>
                <w:t>900</w:t>
              </w:r>
            </w:ins>
          </w:p>
        </w:tc>
        <w:tc>
          <w:tcPr>
            <w:tcW w:w="3888" w:type="dxa"/>
          </w:tcPr>
          <w:p w14:paraId="7EB51F58" w14:textId="30973A3A" w:rsidR="0006376C" w:rsidRPr="005F2DB0" w:rsidRDefault="0006376C" w:rsidP="006F65C5">
            <w:pPr>
              <w:spacing w:after="0"/>
              <w:rPr>
                <w:ins w:id="133" w:author="Lasse Steven Levarett Buck" w:date="2012-01-17T16:54:00Z"/>
                <w:rFonts w:cs="Arial"/>
                <w:sz w:val="20"/>
                <w:szCs w:val="20"/>
              </w:rPr>
            </w:pPr>
            <w:ins w:id="134" w:author="Lasse Steven Levarett Buck" w:date="2012-01-17T16:54:00Z">
              <w:r w:rsidRPr="00D83BD8">
                <w:rPr>
                  <w:rFonts w:cs="Arial"/>
                  <w:sz w:val="20"/>
                  <w:szCs w:val="20"/>
                </w:rPr>
                <w:t>Kald kan ikke behandles pga. uforudset teknisk fejl.</w:t>
              </w:r>
            </w:ins>
          </w:p>
        </w:tc>
      </w:tr>
    </w:tbl>
    <w:p w14:paraId="76D993C9" w14:textId="77777777" w:rsidR="0060179A" w:rsidRDefault="0060179A" w:rsidP="0060179A"/>
    <w:p w14:paraId="76D993CA" w14:textId="77777777" w:rsidR="009D55B7" w:rsidRPr="005F2DB0" w:rsidRDefault="009D55B7" w:rsidP="009D55B7">
      <w:pPr>
        <w:pStyle w:val="Overskrift2"/>
        <w:numPr>
          <w:ilvl w:val="1"/>
          <w:numId w:val="7"/>
        </w:numPr>
        <w:tabs>
          <w:tab w:val="clear" w:pos="964"/>
          <w:tab w:val="num" w:pos="0"/>
        </w:tabs>
        <w:ind w:left="0"/>
        <w:rPr>
          <w:highlight w:val="green"/>
          <w:lang w:val="en-US"/>
        </w:rPr>
      </w:pPr>
      <w:bookmarkStart w:id="135" w:name="_Toc314563929"/>
      <w:proofErr w:type="spellStart"/>
      <w:r w:rsidRPr="005F2DB0">
        <w:rPr>
          <w:highlight w:val="green"/>
          <w:lang w:val="en-US"/>
        </w:rPr>
        <w:t>EFIBetalingOrdningMisligholdt</w:t>
      </w:r>
      <w:bookmarkEnd w:id="135"/>
      <w:proofErr w:type="spellEnd"/>
    </w:p>
    <w:p w14:paraId="76D993CB" w14:textId="77777777" w:rsidR="009D55B7" w:rsidRDefault="009D55B7" w:rsidP="009D55B7">
      <w:r w:rsidRPr="007352AE">
        <w:t>A</w:t>
      </w:r>
      <w:r>
        <w:t>synkron hændelse fra DMI når det fastslås at en betalingsordning er misligholdt.</w:t>
      </w:r>
    </w:p>
    <w:p w14:paraId="76D993CC" w14:textId="77777777" w:rsidR="009D55B7" w:rsidRDefault="009D55B7" w:rsidP="009D55B7">
      <w:r>
        <w:t>Da servicen er asynkron vil valideringerne ikke medføre retursvar i servicen.</w:t>
      </w:r>
    </w:p>
    <w:p w14:paraId="76D993CD" w14:textId="77777777" w:rsidR="009D55B7" w:rsidRPr="00424EDE" w:rsidRDefault="009D55B7" w:rsidP="009D55B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9D55B7" w:rsidRPr="00B511F8" w14:paraId="76D993D1" w14:textId="77777777" w:rsidTr="006F65C5">
        <w:trPr>
          <w:cantSplit/>
          <w:tblHeader/>
        </w:trPr>
        <w:tc>
          <w:tcPr>
            <w:tcW w:w="4465" w:type="dxa"/>
            <w:shd w:val="pct20" w:color="000000" w:fill="FFFFFF"/>
          </w:tcPr>
          <w:p w14:paraId="76D993CE" w14:textId="77777777" w:rsidR="009D55B7" w:rsidRPr="00385249" w:rsidRDefault="009D55B7"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3CF" w14:textId="77777777" w:rsidR="009D55B7" w:rsidRDefault="009D55B7"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3D0" w14:textId="77777777" w:rsidR="009D55B7" w:rsidRPr="00385249" w:rsidRDefault="009D55B7"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9D55B7" w:rsidRPr="007F4C59" w14:paraId="76D993D5" w14:textId="77777777" w:rsidTr="006F65C5">
        <w:trPr>
          <w:cantSplit/>
        </w:trPr>
        <w:tc>
          <w:tcPr>
            <w:tcW w:w="4465" w:type="dxa"/>
          </w:tcPr>
          <w:p w14:paraId="76D993D2" w14:textId="77777777" w:rsidR="009D55B7" w:rsidRPr="000F6370" w:rsidRDefault="009D55B7" w:rsidP="006F65C5">
            <w:pPr>
              <w:spacing w:after="0"/>
              <w:jc w:val="both"/>
              <w:rPr>
                <w:rFonts w:cs="Arial"/>
                <w:sz w:val="20"/>
                <w:szCs w:val="20"/>
              </w:rPr>
            </w:pPr>
            <w:r w:rsidRPr="000F6370">
              <w:rPr>
                <w:rFonts w:cs="Arial"/>
                <w:sz w:val="20"/>
                <w:szCs w:val="20"/>
              </w:rPr>
              <w:t>Kombinationen Kundenummer og kundetype er ikke korrekt</w:t>
            </w:r>
          </w:p>
        </w:tc>
        <w:tc>
          <w:tcPr>
            <w:tcW w:w="792" w:type="dxa"/>
          </w:tcPr>
          <w:p w14:paraId="76D993D3" w14:textId="77777777" w:rsidR="009D55B7" w:rsidRPr="000F6370" w:rsidRDefault="009D55B7" w:rsidP="006F65C5">
            <w:pPr>
              <w:spacing w:after="0"/>
              <w:jc w:val="both"/>
              <w:rPr>
                <w:rFonts w:cs="Arial"/>
                <w:sz w:val="20"/>
                <w:szCs w:val="20"/>
              </w:rPr>
            </w:pPr>
            <w:r w:rsidRPr="000F6370">
              <w:rPr>
                <w:rFonts w:cs="Arial"/>
                <w:sz w:val="20"/>
                <w:szCs w:val="20"/>
              </w:rPr>
              <w:t>109</w:t>
            </w:r>
          </w:p>
        </w:tc>
        <w:tc>
          <w:tcPr>
            <w:tcW w:w="3888" w:type="dxa"/>
          </w:tcPr>
          <w:p w14:paraId="76D993D4" w14:textId="77777777" w:rsidR="009D55B7" w:rsidRPr="000F6370" w:rsidRDefault="009D55B7" w:rsidP="006F65C5">
            <w:pPr>
              <w:spacing w:after="0"/>
              <w:jc w:val="both"/>
              <w:rPr>
                <w:rFonts w:cs="Arial"/>
                <w:sz w:val="20"/>
                <w:szCs w:val="20"/>
              </w:rPr>
            </w:pPr>
            <w:r w:rsidRPr="000F6370">
              <w:rPr>
                <w:rFonts w:cs="Arial"/>
                <w:sz w:val="20"/>
                <w:szCs w:val="20"/>
              </w:rPr>
              <w:t>Denne del af kaldet kan ikke behandles, da den anførte kombination af kund</w:t>
            </w:r>
            <w:r w:rsidRPr="000F6370">
              <w:rPr>
                <w:rFonts w:cs="Arial"/>
                <w:sz w:val="20"/>
                <w:szCs w:val="20"/>
              </w:rPr>
              <w:t>e</w:t>
            </w:r>
            <w:r w:rsidRPr="000F6370">
              <w:rPr>
                <w:rFonts w:cs="Arial"/>
                <w:sz w:val="20"/>
                <w:szCs w:val="20"/>
              </w:rPr>
              <w:t>nummer og kundetype ikke er korrekt for en eksisterende kunde</w:t>
            </w:r>
          </w:p>
        </w:tc>
      </w:tr>
      <w:tr w:rsidR="009D55B7" w:rsidRPr="007F4C59" w14:paraId="76D993DA" w14:textId="77777777" w:rsidTr="006F65C5">
        <w:trPr>
          <w:cantSplit/>
        </w:trPr>
        <w:tc>
          <w:tcPr>
            <w:tcW w:w="4465" w:type="dxa"/>
          </w:tcPr>
          <w:p w14:paraId="76D993D6" w14:textId="77777777" w:rsidR="009D55B7" w:rsidRPr="000F6370" w:rsidRDefault="009D55B7" w:rsidP="006F65C5">
            <w:pPr>
              <w:spacing w:after="0"/>
              <w:jc w:val="both"/>
              <w:rPr>
                <w:rFonts w:cs="Arial"/>
                <w:sz w:val="20"/>
                <w:szCs w:val="20"/>
              </w:rPr>
            </w:pPr>
            <w:proofErr w:type="spellStart"/>
            <w:r>
              <w:rPr>
                <w:rFonts w:cs="Arial"/>
                <w:sz w:val="20"/>
                <w:szCs w:val="20"/>
              </w:rPr>
              <w:t>BetalingOrdningID</w:t>
            </w:r>
            <w:proofErr w:type="spellEnd"/>
            <w:r w:rsidRPr="000F6370">
              <w:rPr>
                <w:rFonts w:cs="Arial"/>
                <w:sz w:val="20"/>
                <w:szCs w:val="20"/>
              </w:rPr>
              <w:t xml:space="preserve"> findes ikke</w:t>
            </w:r>
          </w:p>
        </w:tc>
        <w:tc>
          <w:tcPr>
            <w:tcW w:w="792" w:type="dxa"/>
          </w:tcPr>
          <w:p w14:paraId="76D993D7" w14:textId="77777777" w:rsidR="009D55B7" w:rsidRPr="000F6370" w:rsidRDefault="009D55B7" w:rsidP="006F65C5">
            <w:pPr>
              <w:spacing w:after="0"/>
              <w:jc w:val="both"/>
              <w:rPr>
                <w:rFonts w:cs="Arial"/>
                <w:sz w:val="20"/>
                <w:szCs w:val="20"/>
              </w:rPr>
            </w:pPr>
            <w:r>
              <w:rPr>
                <w:rFonts w:cs="Arial"/>
                <w:sz w:val="20"/>
                <w:szCs w:val="20"/>
              </w:rPr>
              <w:t>023</w:t>
            </w:r>
          </w:p>
        </w:tc>
        <w:tc>
          <w:tcPr>
            <w:tcW w:w="3888" w:type="dxa"/>
          </w:tcPr>
          <w:p w14:paraId="76D993D8" w14:textId="77777777" w:rsidR="009D55B7" w:rsidRPr="000F6370" w:rsidRDefault="009D55B7" w:rsidP="006F65C5">
            <w:pPr>
              <w:spacing w:after="0"/>
              <w:jc w:val="both"/>
              <w:rPr>
                <w:rFonts w:cs="Arial"/>
                <w:sz w:val="20"/>
                <w:szCs w:val="20"/>
              </w:rPr>
            </w:pPr>
            <w:r w:rsidRPr="000F6370">
              <w:rPr>
                <w:rFonts w:cs="Arial"/>
                <w:sz w:val="20"/>
                <w:szCs w:val="20"/>
              </w:rPr>
              <w:t xml:space="preserve">Denne del af kaldet kan ikke behandles, da anførte </w:t>
            </w:r>
            <w:proofErr w:type="spellStart"/>
            <w:r>
              <w:rPr>
                <w:rFonts w:cs="Arial"/>
                <w:sz w:val="20"/>
                <w:szCs w:val="20"/>
              </w:rPr>
              <w:t>BetalingOrdningID</w:t>
            </w:r>
            <w:proofErr w:type="spellEnd"/>
            <w:r w:rsidRPr="000F6370">
              <w:rPr>
                <w:rFonts w:cs="Arial"/>
                <w:sz w:val="20"/>
                <w:szCs w:val="20"/>
              </w:rPr>
              <w:t xml:space="preserve"> ikke findes</w:t>
            </w:r>
          </w:p>
          <w:p w14:paraId="76D993D9" w14:textId="77777777" w:rsidR="009D55B7" w:rsidRPr="000F6370" w:rsidRDefault="009D55B7" w:rsidP="006F65C5">
            <w:pPr>
              <w:spacing w:after="0"/>
              <w:jc w:val="both"/>
              <w:rPr>
                <w:rFonts w:cs="Arial"/>
                <w:sz w:val="20"/>
                <w:szCs w:val="20"/>
              </w:rPr>
            </w:pPr>
          </w:p>
        </w:tc>
      </w:tr>
      <w:tr w:rsidR="009D55B7" w:rsidRPr="007F4C59" w14:paraId="76D993DF" w14:textId="77777777" w:rsidTr="006F65C5">
        <w:trPr>
          <w:cantSplit/>
        </w:trPr>
        <w:tc>
          <w:tcPr>
            <w:tcW w:w="4465" w:type="dxa"/>
          </w:tcPr>
          <w:p w14:paraId="76D993DB" w14:textId="77777777" w:rsidR="009D55B7" w:rsidRPr="000F6370" w:rsidRDefault="009D55B7" w:rsidP="006F65C5">
            <w:pPr>
              <w:spacing w:after="0"/>
              <w:jc w:val="both"/>
              <w:rPr>
                <w:rFonts w:cs="Arial"/>
                <w:sz w:val="20"/>
                <w:szCs w:val="20"/>
              </w:rPr>
            </w:pPr>
            <w:proofErr w:type="spellStart"/>
            <w:r>
              <w:rPr>
                <w:rFonts w:cs="Arial"/>
                <w:sz w:val="18"/>
              </w:rPr>
              <w:t>BetalingOrdningEFIIndsatsID</w:t>
            </w:r>
            <w:proofErr w:type="spellEnd"/>
            <w:r w:rsidRPr="000F6370">
              <w:rPr>
                <w:rFonts w:cs="Arial"/>
                <w:sz w:val="20"/>
                <w:szCs w:val="20"/>
              </w:rPr>
              <w:t xml:space="preserve"> findes ikke</w:t>
            </w:r>
          </w:p>
        </w:tc>
        <w:tc>
          <w:tcPr>
            <w:tcW w:w="792" w:type="dxa"/>
          </w:tcPr>
          <w:p w14:paraId="76D993DC" w14:textId="77777777" w:rsidR="009D55B7" w:rsidRPr="000F6370" w:rsidRDefault="009D55B7" w:rsidP="006F65C5">
            <w:pPr>
              <w:spacing w:after="0"/>
              <w:jc w:val="both"/>
              <w:rPr>
                <w:rFonts w:cs="Arial"/>
                <w:sz w:val="20"/>
                <w:szCs w:val="20"/>
              </w:rPr>
            </w:pPr>
            <w:r>
              <w:rPr>
                <w:rFonts w:cs="Arial"/>
                <w:sz w:val="20"/>
                <w:szCs w:val="20"/>
              </w:rPr>
              <w:t>024</w:t>
            </w:r>
          </w:p>
        </w:tc>
        <w:tc>
          <w:tcPr>
            <w:tcW w:w="3888" w:type="dxa"/>
          </w:tcPr>
          <w:p w14:paraId="76D993DD" w14:textId="77777777" w:rsidR="009D55B7" w:rsidRPr="000F6370" w:rsidRDefault="009D55B7" w:rsidP="006F65C5">
            <w:pPr>
              <w:spacing w:after="0"/>
              <w:jc w:val="both"/>
              <w:rPr>
                <w:rFonts w:cs="Arial"/>
                <w:sz w:val="20"/>
                <w:szCs w:val="20"/>
              </w:rPr>
            </w:pPr>
            <w:r w:rsidRPr="000F6370">
              <w:rPr>
                <w:rFonts w:cs="Arial"/>
                <w:sz w:val="20"/>
                <w:szCs w:val="20"/>
              </w:rPr>
              <w:t xml:space="preserve">Denne del af kaldet kan ikke behandles, da anførte </w:t>
            </w:r>
            <w:proofErr w:type="spellStart"/>
            <w:r>
              <w:rPr>
                <w:rFonts w:cs="Arial"/>
                <w:sz w:val="18"/>
              </w:rPr>
              <w:t>BetalingOrdningEFIIndsatsID</w:t>
            </w:r>
            <w:proofErr w:type="spellEnd"/>
            <w:r w:rsidRPr="000F6370">
              <w:rPr>
                <w:rFonts w:cs="Arial"/>
                <w:sz w:val="20"/>
                <w:szCs w:val="20"/>
              </w:rPr>
              <w:t xml:space="preserve"> ikke findes</w:t>
            </w:r>
          </w:p>
          <w:p w14:paraId="76D993DE" w14:textId="77777777" w:rsidR="009D55B7" w:rsidRPr="000F6370" w:rsidRDefault="009D55B7" w:rsidP="006F65C5">
            <w:pPr>
              <w:spacing w:after="0"/>
              <w:jc w:val="both"/>
              <w:rPr>
                <w:rFonts w:cs="Arial"/>
                <w:sz w:val="20"/>
                <w:szCs w:val="20"/>
              </w:rPr>
            </w:pPr>
          </w:p>
        </w:tc>
      </w:tr>
      <w:tr w:rsidR="009D55B7" w:rsidRPr="007F4C59" w14:paraId="76D993E3" w14:textId="77777777" w:rsidTr="006F65C5">
        <w:trPr>
          <w:cantSplit/>
        </w:trPr>
        <w:tc>
          <w:tcPr>
            <w:tcW w:w="4465" w:type="dxa"/>
          </w:tcPr>
          <w:p w14:paraId="76D993E0" w14:textId="77777777" w:rsidR="009D55B7" w:rsidRPr="00B80159" w:rsidRDefault="009D55B7" w:rsidP="006F65C5">
            <w:pPr>
              <w:spacing w:after="0"/>
              <w:jc w:val="both"/>
              <w:rPr>
                <w:rFonts w:cs="Arial"/>
                <w:sz w:val="20"/>
                <w:szCs w:val="20"/>
              </w:rPr>
            </w:pPr>
            <w:r w:rsidRPr="00B80159">
              <w:rPr>
                <w:rFonts w:cs="Arial"/>
                <w:sz w:val="20"/>
                <w:szCs w:val="20"/>
              </w:rPr>
              <w:t>Generel fejl der kræver analyse af Systemadm</w:t>
            </w:r>
            <w:r w:rsidRPr="00B80159">
              <w:rPr>
                <w:rFonts w:cs="Arial"/>
                <w:sz w:val="20"/>
                <w:szCs w:val="20"/>
              </w:rPr>
              <w:t>i</w:t>
            </w:r>
            <w:r w:rsidRPr="00B80159">
              <w:rPr>
                <w:rFonts w:cs="Arial"/>
                <w:sz w:val="20"/>
                <w:szCs w:val="20"/>
              </w:rPr>
              <w:t>nistrator</w:t>
            </w:r>
          </w:p>
        </w:tc>
        <w:tc>
          <w:tcPr>
            <w:tcW w:w="792" w:type="dxa"/>
          </w:tcPr>
          <w:p w14:paraId="76D993E1" w14:textId="77777777" w:rsidR="009D55B7" w:rsidRPr="00B80159" w:rsidRDefault="009D55B7" w:rsidP="006F65C5">
            <w:pPr>
              <w:spacing w:after="0"/>
              <w:jc w:val="both"/>
              <w:rPr>
                <w:rFonts w:cs="Arial"/>
                <w:sz w:val="20"/>
                <w:szCs w:val="20"/>
              </w:rPr>
            </w:pPr>
            <w:r w:rsidRPr="00B80159">
              <w:rPr>
                <w:rFonts w:cs="Arial"/>
                <w:sz w:val="20"/>
                <w:szCs w:val="20"/>
              </w:rPr>
              <w:t>900</w:t>
            </w:r>
          </w:p>
        </w:tc>
        <w:tc>
          <w:tcPr>
            <w:tcW w:w="3888" w:type="dxa"/>
          </w:tcPr>
          <w:p w14:paraId="76D993E2" w14:textId="77777777" w:rsidR="009D55B7" w:rsidRPr="00B80159" w:rsidRDefault="009D55B7" w:rsidP="006F65C5">
            <w:pPr>
              <w:spacing w:after="0"/>
              <w:jc w:val="both"/>
              <w:rPr>
                <w:rFonts w:cs="Arial"/>
                <w:sz w:val="20"/>
                <w:szCs w:val="20"/>
              </w:rPr>
            </w:pPr>
            <w:r w:rsidRPr="00B80159">
              <w:rPr>
                <w:rFonts w:cs="Arial"/>
                <w:sz w:val="20"/>
                <w:szCs w:val="20"/>
              </w:rPr>
              <w:t>Kald kan ikke behandles pga. uforudset teknisk fejl.</w:t>
            </w:r>
          </w:p>
        </w:tc>
      </w:tr>
    </w:tbl>
    <w:p w14:paraId="76D993E4" w14:textId="77777777" w:rsidR="009D55B7" w:rsidRDefault="009D55B7" w:rsidP="0030294C"/>
    <w:p w14:paraId="76D993E5" w14:textId="77777777" w:rsidR="0030294C" w:rsidRPr="0006376C" w:rsidRDefault="0030294C" w:rsidP="0030294C">
      <w:pPr>
        <w:pStyle w:val="Overskrift2"/>
        <w:numPr>
          <w:ilvl w:val="1"/>
          <w:numId w:val="7"/>
        </w:numPr>
        <w:tabs>
          <w:tab w:val="clear" w:pos="964"/>
          <w:tab w:val="num" w:pos="0"/>
        </w:tabs>
        <w:ind w:left="0"/>
        <w:rPr>
          <w:lang w:val="en-US"/>
        </w:rPr>
      </w:pPr>
      <w:bookmarkStart w:id="136" w:name="_Toc314563930"/>
      <w:proofErr w:type="spellStart"/>
      <w:r w:rsidRPr="0006376C">
        <w:rPr>
          <w:lang w:val="en-US"/>
        </w:rPr>
        <w:lastRenderedPageBreak/>
        <w:t>EFIFordringOprettet</w:t>
      </w:r>
      <w:bookmarkEnd w:id="136"/>
      <w:proofErr w:type="spellEnd"/>
    </w:p>
    <w:p w14:paraId="76D993E6" w14:textId="77777777" w:rsidR="0030294C" w:rsidRDefault="0030294C" w:rsidP="0030294C">
      <w:r>
        <w:t>Asynkron hændelse som DMI sender til EFI, når DMI har oprettet en gebyrfordring eller fordringsartet er ændret. (Der er uafklaret forhold vedr. ændring i hæftelse</w:t>
      </w:r>
      <w:r>
        <w:t>s</w:t>
      </w:r>
      <w:r>
        <w:t xml:space="preserve">forhold for denne service. Ret teksten, når afklaret) </w:t>
      </w:r>
    </w:p>
    <w:p w14:paraId="76D993E7" w14:textId="77777777" w:rsidR="00B80159" w:rsidRPr="00424EDE" w:rsidRDefault="00B80159" w:rsidP="00B80159"/>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B80159" w:rsidRPr="00B511F8" w14:paraId="76D993EB" w14:textId="77777777" w:rsidTr="004B2A56">
        <w:trPr>
          <w:cantSplit/>
          <w:tblHeader/>
        </w:trPr>
        <w:tc>
          <w:tcPr>
            <w:tcW w:w="4465" w:type="dxa"/>
            <w:shd w:val="pct20" w:color="000000" w:fill="FFFFFF"/>
          </w:tcPr>
          <w:p w14:paraId="76D993E8" w14:textId="77777777" w:rsidR="00B80159" w:rsidRPr="00385249" w:rsidRDefault="00B80159" w:rsidP="004B2A56">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3E9" w14:textId="77777777" w:rsidR="00B80159" w:rsidRDefault="00B80159" w:rsidP="004B2A56">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3EA" w14:textId="77777777" w:rsidR="00B80159" w:rsidRPr="00385249" w:rsidRDefault="00B80159" w:rsidP="004B2A56">
            <w:pPr>
              <w:widowControl w:val="0"/>
              <w:tabs>
                <w:tab w:val="right" w:leader="dot" w:pos="9355"/>
              </w:tabs>
              <w:spacing w:after="0" w:line="280" w:lineRule="exact"/>
              <w:rPr>
                <w:b/>
                <w:lang w:val="en-US"/>
              </w:rPr>
            </w:pPr>
            <w:proofErr w:type="spellStart"/>
            <w:r>
              <w:rPr>
                <w:b/>
                <w:lang w:val="en-US"/>
              </w:rPr>
              <w:t>Reaktion</w:t>
            </w:r>
            <w:proofErr w:type="spellEnd"/>
          </w:p>
        </w:tc>
      </w:tr>
      <w:tr w:rsidR="00B80159" w:rsidRPr="007F4C59" w14:paraId="76D993EF" w14:textId="77777777" w:rsidTr="00B80159">
        <w:trPr>
          <w:cantSplit/>
        </w:trPr>
        <w:tc>
          <w:tcPr>
            <w:tcW w:w="4465" w:type="dxa"/>
          </w:tcPr>
          <w:p w14:paraId="76D993EC" w14:textId="0284F3F3" w:rsidR="00B80159" w:rsidRPr="00B80159" w:rsidRDefault="00B80159" w:rsidP="00B80159">
            <w:pPr>
              <w:spacing w:after="0"/>
              <w:jc w:val="both"/>
              <w:rPr>
                <w:rFonts w:cs="Arial"/>
                <w:sz w:val="20"/>
                <w:szCs w:val="20"/>
              </w:rPr>
            </w:pPr>
            <w:del w:id="137" w:author="Merete Kibøl Andersen" w:date="2012-01-17T10:55:00Z">
              <w:r w:rsidRPr="00B80159" w:rsidDel="008D4500">
                <w:rPr>
                  <w:rFonts w:cs="Arial"/>
                  <w:sz w:val="20"/>
                  <w:szCs w:val="20"/>
                </w:rPr>
                <w:delText xml:space="preserve">EFIFordringID findes </w:delText>
              </w:r>
              <w:r w:rsidR="00D024D6" w:rsidDel="008D4500">
                <w:rPr>
                  <w:rFonts w:cs="Arial"/>
                  <w:sz w:val="20"/>
                  <w:szCs w:val="20"/>
                </w:rPr>
                <w:delText>ikke i EFI</w:delText>
              </w:r>
            </w:del>
            <w:ins w:id="138" w:author="Merete Kibøl Andersen" w:date="2012-01-17T10:55:00Z">
              <w:r w:rsidR="008D4500" w:rsidRPr="008D4500">
                <w:rPr>
                  <w:rFonts w:cs="Arial"/>
                  <w:sz w:val="20"/>
                  <w:szCs w:val="20"/>
                </w:rPr>
                <w:t xml:space="preserve">Fordring findes ikke (ved skift af fordringsart, dvs. </w:t>
              </w:r>
              <w:proofErr w:type="spellStart"/>
              <w:proofErr w:type="gramStart"/>
              <w:r w:rsidR="008D4500" w:rsidRPr="008D4500">
                <w:rPr>
                  <w:rFonts w:cs="Arial"/>
                  <w:sz w:val="20"/>
                  <w:szCs w:val="20"/>
                </w:rPr>
                <w:t>OprettelseMarkering</w:t>
              </w:r>
              <w:proofErr w:type="spellEnd"/>
              <w:r w:rsidR="008D4500" w:rsidRPr="008D4500">
                <w:rPr>
                  <w:rFonts w:cs="Arial"/>
                  <w:sz w:val="20"/>
                  <w:szCs w:val="20"/>
                </w:rPr>
                <w:t xml:space="preserve">  er</w:t>
              </w:r>
              <w:proofErr w:type="gramEnd"/>
              <w:r w:rsidR="008D4500" w:rsidRPr="008D4500">
                <w:rPr>
                  <w:rFonts w:cs="Arial"/>
                  <w:sz w:val="20"/>
                  <w:szCs w:val="20"/>
                </w:rPr>
                <w:t xml:space="preserve"> falsk)</w:t>
              </w:r>
            </w:ins>
          </w:p>
        </w:tc>
        <w:tc>
          <w:tcPr>
            <w:tcW w:w="792" w:type="dxa"/>
          </w:tcPr>
          <w:p w14:paraId="76D993ED" w14:textId="77777777" w:rsidR="00B80159" w:rsidRPr="00B80159" w:rsidRDefault="00D024D6" w:rsidP="00B80159">
            <w:pPr>
              <w:spacing w:after="0"/>
              <w:jc w:val="both"/>
              <w:rPr>
                <w:rFonts w:cs="Arial"/>
                <w:sz w:val="20"/>
                <w:szCs w:val="20"/>
              </w:rPr>
            </w:pPr>
            <w:r>
              <w:rPr>
                <w:rFonts w:cs="Arial"/>
                <w:sz w:val="20"/>
                <w:szCs w:val="20"/>
              </w:rPr>
              <w:t>007</w:t>
            </w:r>
          </w:p>
        </w:tc>
        <w:tc>
          <w:tcPr>
            <w:tcW w:w="3888" w:type="dxa"/>
          </w:tcPr>
          <w:p w14:paraId="76D993EE" w14:textId="34BD0768" w:rsidR="00B80159" w:rsidRPr="00B80159" w:rsidRDefault="00B80159" w:rsidP="00D024D6">
            <w:pPr>
              <w:spacing w:after="0"/>
              <w:jc w:val="both"/>
              <w:rPr>
                <w:rFonts w:cs="Arial"/>
                <w:sz w:val="20"/>
                <w:szCs w:val="20"/>
              </w:rPr>
            </w:pPr>
            <w:del w:id="139" w:author="Merete Kibøl Andersen" w:date="2012-01-17T10:56:00Z">
              <w:r w:rsidRPr="00B80159" w:rsidDel="008D4500">
                <w:rPr>
                  <w:rFonts w:cs="Arial"/>
                  <w:sz w:val="20"/>
                  <w:szCs w:val="20"/>
                </w:rPr>
                <w:delText xml:space="preserve">Denne del af kaldet kan ikke behandles, da </w:delText>
              </w:r>
              <w:r w:rsidR="00D024D6" w:rsidDel="008D4500">
                <w:rPr>
                  <w:rFonts w:cs="Arial"/>
                  <w:sz w:val="20"/>
                  <w:szCs w:val="20"/>
                </w:rPr>
                <w:delText>den anførte fordring ikke findes</w:delText>
              </w:r>
            </w:del>
            <w:ins w:id="140" w:author="Merete Kibøl Andersen" w:date="2012-01-17T10:56:00Z">
              <w:r w:rsidR="008D4500">
                <w:rPr>
                  <w:rFonts w:cs="Arial"/>
                  <w:sz w:val="20"/>
                  <w:szCs w:val="20"/>
                </w:rPr>
                <w:t xml:space="preserve"> </w:t>
              </w:r>
              <w:r w:rsidR="008D4500" w:rsidRPr="008D4500">
                <w:rPr>
                  <w:rFonts w:cs="Arial"/>
                  <w:sz w:val="20"/>
                  <w:szCs w:val="20"/>
                </w:rPr>
                <w:t>Fordring kan ikke blive opdateret, da den ikke findes i EFI databasen</w:t>
              </w:r>
            </w:ins>
          </w:p>
        </w:tc>
      </w:tr>
      <w:tr w:rsidR="00B80159" w:rsidRPr="007F4C59" w14:paraId="76D993F3" w14:textId="77777777" w:rsidTr="00B80159">
        <w:trPr>
          <w:cantSplit/>
        </w:trPr>
        <w:tc>
          <w:tcPr>
            <w:tcW w:w="4465" w:type="dxa"/>
          </w:tcPr>
          <w:p w14:paraId="76D993F0" w14:textId="77777777" w:rsidR="00B80159" w:rsidRPr="00B80159" w:rsidRDefault="00B80159" w:rsidP="00B80159">
            <w:pPr>
              <w:spacing w:after="0"/>
              <w:jc w:val="both"/>
              <w:rPr>
                <w:rFonts w:cs="Arial"/>
                <w:sz w:val="20"/>
                <w:szCs w:val="20"/>
              </w:rPr>
            </w:pPr>
            <w:proofErr w:type="spellStart"/>
            <w:r w:rsidRPr="00B80159">
              <w:rPr>
                <w:rFonts w:cs="Arial"/>
                <w:sz w:val="20"/>
                <w:szCs w:val="20"/>
              </w:rPr>
              <w:t>HovedfordringID</w:t>
            </w:r>
            <w:proofErr w:type="spellEnd"/>
            <w:r w:rsidRPr="00B80159">
              <w:rPr>
                <w:rFonts w:cs="Arial"/>
                <w:sz w:val="20"/>
                <w:szCs w:val="20"/>
              </w:rPr>
              <w:t xml:space="preserve"> findes ikke</w:t>
            </w:r>
          </w:p>
        </w:tc>
        <w:tc>
          <w:tcPr>
            <w:tcW w:w="792" w:type="dxa"/>
          </w:tcPr>
          <w:p w14:paraId="76D993F1" w14:textId="77777777" w:rsidR="00B80159" w:rsidRPr="00B80159" w:rsidRDefault="00B80159" w:rsidP="00B80159">
            <w:pPr>
              <w:spacing w:after="0"/>
              <w:jc w:val="both"/>
              <w:rPr>
                <w:rFonts w:cs="Arial"/>
                <w:sz w:val="20"/>
                <w:szCs w:val="20"/>
              </w:rPr>
            </w:pPr>
            <w:r w:rsidRPr="00B80159">
              <w:rPr>
                <w:rFonts w:cs="Arial"/>
                <w:sz w:val="20"/>
                <w:szCs w:val="20"/>
              </w:rPr>
              <w:t>107</w:t>
            </w:r>
          </w:p>
        </w:tc>
        <w:tc>
          <w:tcPr>
            <w:tcW w:w="3888" w:type="dxa"/>
          </w:tcPr>
          <w:p w14:paraId="76D993F2" w14:textId="77777777" w:rsidR="00B80159" w:rsidRPr="00B80159" w:rsidRDefault="00B80159" w:rsidP="00B80159">
            <w:pPr>
              <w:spacing w:after="0"/>
              <w:jc w:val="both"/>
              <w:rPr>
                <w:rFonts w:cs="Arial"/>
                <w:sz w:val="20"/>
                <w:szCs w:val="20"/>
              </w:rPr>
            </w:pPr>
            <w:r w:rsidRPr="00B80159">
              <w:rPr>
                <w:rFonts w:cs="Arial"/>
                <w:sz w:val="20"/>
                <w:szCs w:val="20"/>
              </w:rPr>
              <w:t xml:space="preserve">Denne del af kaldet kan ikke behandles, da der ikke findes en hovedfordring med det anførte </w:t>
            </w:r>
            <w:proofErr w:type="spellStart"/>
            <w:r w:rsidRPr="00B80159">
              <w:rPr>
                <w:rFonts w:cs="Arial"/>
                <w:sz w:val="20"/>
                <w:szCs w:val="20"/>
              </w:rPr>
              <w:t>fordringID</w:t>
            </w:r>
            <w:proofErr w:type="spellEnd"/>
          </w:p>
        </w:tc>
      </w:tr>
      <w:tr w:rsidR="00B80159" w:rsidRPr="00D03A55" w14:paraId="76D993F7" w14:textId="77777777" w:rsidTr="00B80159">
        <w:trPr>
          <w:cantSplit/>
        </w:trPr>
        <w:tc>
          <w:tcPr>
            <w:tcW w:w="4465" w:type="dxa"/>
          </w:tcPr>
          <w:p w14:paraId="76D993F4" w14:textId="77777777" w:rsidR="00B80159" w:rsidRPr="00B80159" w:rsidRDefault="00D03A55" w:rsidP="00D03A55">
            <w:pPr>
              <w:spacing w:after="0"/>
              <w:rPr>
                <w:rFonts w:cs="Arial"/>
                <w:sz w:val="20"/>
                <w:szCs w:val="20"/>
              </w:rPr>
            </w:pPr>
            <w:r w:rsidRPr="00D03A55">
              <w:rPr>
                <w:rFonts w:cs="Arial"/>
                <w:sz w:val="20"/>
                <w:szCs w:val="20"/>
              </w:rPr>
              <w:t>Fordringstype findes ikke</w:t>
            </w:r>
            <w:r w:rsidRPr="00D03A55">
              <w:rPr>
                <w:rFonts w:cs="Arial"/>
                <w:sz w:val="20"/>
                <w:szCs w:val="20"/>
              </w:rPr>
              <w:br/>
            </w:r>
          </w:p>
        </w:tc>
        <w:tc>
          <w:tcPr>
            <w:tcW w:w="792" w:type="dxa"/>
          </w:tcPr>
          <w:p w14:paraId="76D993F5" w14:textId="77777777" w:rsidR="00B80159" w:rsidRPr="00B80159" w:rsidRDefault="001A25A9" w:rsidP="00D03A55">
            <w:pPr>
              <w:spacing w:after="0"/>
              <w:rPr>
                <w:rFonts w:cs="Arial"/>
                <w:sz w:val="20"/>
                <w:szCs w:val="20"/>
              </w:rPr>
            </w:pPr>
            <w:r>
              <w:rPr>
                <w:rFonts w:cs="Arial"/>
                <w:sz w:val="20"/>
                <w:szCs w:val="20"/>
              </w:rPr>
              <w:t>211</w:t>
            </w:r>
          </w:p>
        </w:tc>
        <w:tc>
          <w:tcPr>
            <w:tcW w:w="3888" w:type="dxa"/>
          </w:tcPr>
          <w:p w14:paraId="76D993F6" w14:textId="77777777" w:rsidR="00B80159" w:rsidRPr="00B80159" w:rsidRDefault="00D03A55" w:rsidP="00D03A55">
            <w:pPr>
              <w:spacing w:after="0"/>
              <w:rPr>
                <w:rFonts w:cs="Arial"/>
                <w:sz w:val="20"/>
                <w:szCs w:val="20"/>
              </w:rPr>
            </w:pPr>
            <w:r w:rsidRPr="00D03A55">
              <w:rPr>
                <w:rFonts w:cs="Arial"/>
                <w:sz w:val="20"/>
                <w:szCs w:val="20"/>
              </w:rPr>
              <w:t>Fordringstype findes ikke i EFI</w:t>
            </w:r>
          </w:p>
        </w:tc>
      </w:tr>
      <w:tr w:rsidR="00B80159" w:rsidRPr="007F4C59" w14:paraId="76D993FB" w14:textId="77777777" w:rsidTr="00B80159">
        <w:trPr>
          <w:cantSplit/>
        </w:trPr>
        <w:tc>
          <w:tcPr>
            <w:tcW w:w="4465" w:type="dxa"/>
          </w:tcPr>
          <w:p w14:paraId="76D993F8" w14:textId="77777777" w:rsidR="00B80159" w:rsidRPr="00B80159" w:rsidRDefault="00B80159" w:rsidP="00B80159">
            <w:pPr>
              <w:spacing w:after="0"/>
              <w:jc w:val="both"/>
              <w:rPr>
                <w:rFonts w:cs="Arial"/>
                <w:sz w:val="20"/>
                <w:szCs w:val="20"/>
              </w:rPr>
            </w:pPr>
            <w:r w:rsidRPr="00B80159">
              <w:rPr>
                <w:rFonts w:cs="Arial"/>
                <w:sz w:val="20"/>
                <w:szCs w:val="20"/>
              </w:rPr>
              <w:t>Generel fejl der kræver analyse af Systemadm</w:t>
            </w:r>
            <w:r w:rsidRPr="00B80159">
              <w:rPr>
                <w:rFonts w:cs="Arial"/>
                <w:sz w:val="20"/>
                <w:szCs w:val="20"/>
              </w:rPr>
              <w:t>i</w:t>
            </w:r>
            <w:r w:rsidRPr="00B80159">
              <w:rPr>
                <w:rFonts w:cs="Arial"/>
                <w:sz w:val="20"/>
                <w:szCs w:val="20"/>
              </w:rPr>
              <w:t>nistrator</w:t>
            </w:r>
          </w:p>
        </w:tc>
        <w:tc>
          <w:tcPr>
            <w:tcW w:w="792" w:type="dxa"/>
          </w:tcPr>
          <w:p w14:paraId="76D993F9" w14:textId="77777777" w:rsidR="00B80159" w:rsidRPr="00B80159" w:rsidRDefault="00B80159" w:rsidP="00B80159">
            <w:pPr>
              <w:spacing w:after="0"/>
              <w:jc w:val="both"/>
              <w:rPr>
                <w:rFonts w:cs="Arial"/>
                <w:sz w:val="20"/>
                <w:szCs w:val="20"/>
              </w:rPr>
            </w:pPr>
            <w:r w:rsidRPr="00B80159">
              <w:rPr>
                <w:rFonts w:cs="Arial"/>
                <w:sz w:val="20"/>
                <w:szCs w:val="20"/>
              </w:rPr>
              <w:t>900</w:t>
            </w:r>
          </w:p>
        </w:tc>
        <w:tc>
          <w:tcPr>
            <w:tcW w:w="3888" w:type="dxa"/>
          </w:tcPr>
          <w:p w14:paraId="76D993FA" w14:textId="77777777" w:rsidR="00B80159" w:rsidRPr="00B80159" w:rsidRDefault="00B80159" w:rsidP="00B80159">
            <w:pPr>
              <w:spacing w:after="0"/>
              <w:jc w:val="both"/>
              <w:rPr>
                <w:rFonts w:cs="Arial"/>
                <w:sz w:val="20"/>
                <w:szCs w:val="20"/>
              </w:rPr>
            </w:pPr>
            <w:r w:rsidRPr="00B80159">
              <w:rPr>
                <w:rFonts w:cs="Arial"/>
                <w:sz w:val="20"/>
                <w:szCs w:val="20"/>
              </w:rPr>
              <w:t>Kald kan ikke behandles pga. uforudset teknisk fejl.</w:t>
            </w:r>
          </w:p>
        </w:tc>
      </w:tr>
    </w:tbl>
    <w:p w14:paraId="76D993FC" w14:textId="77777777" w:rsidR="00B80159" w:rsidRDefault="00B80159" w:rsidP="00B80159"/>
    <w:p w14:paraId="76D993FD" w14:textId="77777777" w:rsidR="0030294C" w:rsidRPr="00D03A55" w:rsidRDefault="0030294C" w:rsidP="0030294C">
      <w:pPr>
        <w:pStyle w:val="Overskrift2"/>
        <w:numPr>
          <w:ilvl w:val="1"/>
          <w:numId w:val="7"/>
        </w:numPr>
        <w:tabs>
          <w:tab w:val="clear" w:pos="964"/>
          <w:tab w:val="num" w:pos="0"/>
        </w:tabs>
        <w:ind w:left="0"/>
        <w:rPr>
          <w:highlight w:val="green"/>
          <w:lang w:val="en-US"/>
        </w:rPr>
      </w:pPr>
      <w:bookmarkStart w:id="141" w:name="_Toc314563931"/>
      <w:proofErr w:type="spellStart"/>
      <w:r w:rsidRPr="00D03A55">
        <w:rPr>
          <w:highlight w:val="green"/>
          <w:lang w:val="en-US"/>
        </w:rPr>
        <w:t>EFIFordringSaldoÆndret</w:t>
      </w:r>
      <w:bookmarkEnd w:id="141"/>
      <w:proofErr w:type="spellEnd"/>
    </w:p>
    <w:p w14:paraId="76D993FE" w14:textId="77777777" w:rsidR="0030294C" w:rsidRDefault="0030294C" w:rsidP="0030294C">
      <w:r>
        <w:t>Asynkron hændelse fra DMI når fordringens saldo ændres på grund af ind eller u</w:t>
      </w:r>
      <w:r>
        <w:t>d</w:t>
      </w:r>
      <w:r>
        <w:t>betalinger</w:t>
      </w:r>
    </w:p>
    <w:p w14:paraId="76D993FF" w14:textId="77777777" w:rsidR="000F6370" w:rsidRPr="00424EDE" w:rsidRDefault="000F6370" w:rsidP="000F6370"/>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0F6370" w:rsidRPr="00B511F8" w14:paraId="76D99403" w14:textId="77777777" w:rsidTr="004B2A56">
        <w:trPr>
          <w:cantSplit/>
          <w:tblHeader/>
        </w:trPr>
        <w:tc>
          <w:tcPr>
            <w:tcW w:w="4465" w:type="dxa"/>
            <w:shd w:val="pct20" w:color="000000" w:fill="FFFFFF"/>
          </w:tcPr>
          <w:p w14:paraId="76D99400" w14:textId="77777777" w:rsidR="000F6370" w:rsidRPr="00385249" w:rsidRDefault="000F6370" w:rsidP="004B2A56">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401" w14:textId="77777777" w:rsidR="000F6370" w:rsidRDefault="000F6370" w:rsidP="004B2A56">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402" w14:textId="77777777" w:rsidR="000F6370" w:rsidRPr="00385249" w:rsidRDefault="000F6370" w:rsidP="004B2A56">
            <w:pPr>
              <w:widowControl w:val="0"/>
              <w:tabs>
                <w:tab w:val="right" w:leader="dot" w:pos="9355"/>
              </w:tabs>
              <w:spacing w:after="0" w:line="280" w:lineRule="exact"/>
              <w:rPr>
                <w:b/>
                <w:lang w:val="en-US"/>
              </w:rPr>
            </w:pPr>
            <w:proofErr w:type="spellStart"/>
            <w:r>
              <w:rPr>
                <w:b/>
                <w:lang w:val="en-US"/>
              </w:rPr>
              <w:t>Reaktion</w:t>
            </w:r>
            <w:proofErr w:type="spellEnd"/>
          </w:p>
        </w:tc>
      </w:tr>
      <w:tr w:rsidR="000F6370" w:rsidRPr="007F4C59" w14:paraId="76D99407" w14:textId="77777777" w:rsidTr="000F6370">
        <w:trPr>
          <w:cantSplit/>
        </w:trPr>
        <w:tc>
          <w:tcPr>
            <w:tcW w:w="4465" w:type="dxa"/>
          </w:tcPr>
          <w:p w14:paraId="76D99404" w14:textId="77777777" w:rsidR="000F6370" w:rsidRPr="000F6370" w:rsidRDefault="000F6370" w:rsidP="000F6370">
            <w:pPr>
              <w:spacing w:after="0"/>
              <w:jc w:val="both"/>
              <w:rPr>
                <w:rFonts w:cs="Arial"/>
                <w:sz w:val="20"/>
                <w:szCs w:val="20"/>
              </w:rPr>
            </w:pPr>
            <w:r w:rsidRPr="000F6370">
              <w:rPr>
                <w:rFonts w:cs="Arial"/>
                <w:sz w:val="20"/>
                <w:szCs w:val="20"/>
              </w:rPr>
              <w:t>Kombinationen Kundenummer og kundetype er ikke korrekt</w:t>
            </w:r>
          </w:p>
        </w:tc>
        <w:tc>
          <w:tcPr>
            <w:tcW w:w="792" w:type="dxa"/>
          </w:tcPr>
          <w:p w14:paraId="76D99405" w14:textId="77777777" w:rsidR="000F6370" w:rsidRPr="000F6370" w:rsidRDefault="000F6370" w:rsidP="000F6370">
            <w:pPr>
              <w:spacing w:after="0"/>
              <w:jc w:val="both"/>
              <w:rPr>
                <w:rFonts w:cs="Arial"/>
                <w:sz w:val="20"/>
                <w:szCs w:val="20"/>
              </w:rPr>
            </w:pPr>
            <w:r w:rsidRPr="000F6370">
              <w:rPr>
                <w:rFonts w:cs="Arial"/>
                <w:sz w:val="20"/>
                <w:szCs w:val="20"/>
              </w:rPr>
              <w:t>109</w:t>
            </w:r>
          </w:p>
        </w:tc>
        <w:tc>
          <w:tcPr>
            <w:tcW w:w="3888" w:type="dxa"/>
          </w:tcPr>
          <w:p w14:paraId="76D99406" w14:textId="77777777" w:rsidR="000F6370" w:rsidRPr="000F6370" w:rsidRDefault="000F6370" w:rsidP="000F6370">
            <w:pPr>
              <w:spacing w:after="0"/>
              <w:jc w:val="both"/>
              <w:rPr>
                <w:rFonts w:cs="Arial"/>
                <w:sz w:val="20"/>
                <w:szCs w:val="20"/>
              </w:rPr>
            </w:pPr>
            <w:r w:rsidRPr="000F6370">
              <w:rPr>
                <w:rFonts w:cs="Arial"/>
                <w:sz w:val="20"/>
                <w:szCs w:val="20"/>
              </w:rPr>
              <w:t>Denne del af kaldet kan ikke behandles, da den anførte kombination af kund</w:t>
            </w:r>
            <w:r w:rsidRPr="000F6370">
              <w:rPr>
                <w:rFonts w:cs="Arial"/>
                <w:sz w:val="20"/>
                <w:szCs w:val="20"/>
              </w:rPr>
              <w:t>e</w:t>
            </w:r>
            <w:r w:rsidRPr="000F6370">
              <w:rPr>
                <w:rFonts w:cs="Arial"/>
                <w:sz w:val="20"/>
                <w:szCs w:val="20"/>
              </w:rPr>
              <w:t>nummer og kundetype ikke er korrekt for en eksisterende kunde</w:t>
            </w:r>
          </w:p>
        </w:tc>
      </w:tr>
      <w:tr w:rsidR="000F6370" w:rsidRPr="007F4C59" w14:paraId="76D9940C" w14:textId="77777777" w:rsidTr="000F6370">
        <w:trPr>
          <w:cantSplit/>
        </w:trPr>
        <w:tc>
          <w:tcPr>
            <w:tcW w:w="4465" w:type="dxa"/>
          </w:tcPr>
          <w:p w14:paraId="76D99408" w14:textId="77777777" w:rsidR="000F6370" w:rsidRPr="000F6370" w:rsidRDefault="007908D4" w:rsidP="000F6370">
            <w:pPr>
              <w:spacing w:after="0"/>
              <w:jc w:val="both"/>
              <w:rPr>
                <w:rFonts w:cs="Arial"/>
                <w:sz w:val="20"/>
                <w:szCs w:val="20"/>
              </w:rPr>
            </w:pPr>
            <w:proofErr w:type="spellStart"/>
            <w:r>
              <w:rPr>
                <w:rFonts w:cs="Arial"/>
                <w:sz w:val="20"/>
                <w:szCs w:val="20"/>
              </w:rPr>
              <w:t>EFIF</w:t>
            </w:r>
            <w:r w:rsidR="000F6370" w:rsidRPr="000F6370">
              <w:rPr>
                <w:rFonts w:cs="Arial"/>
                <w:sz w:val="20"/>
                <w:szCs w:val="20"/>
              </w:rPr>
              <w:t>ordringID</w:t>
            </w:r>
            <w:proofErr w:type="spellEnd"/>
            <w:r w:rsidR="000F6370" w:rsidRPr="000F6370">
              <w:rPr>
                <w:rFonts w:cs="Arial"/>
                <w:sz w:val="20"/>
                <w:szCs w:val="20"/>
              </w:rPr>
              <w:t xml:space="preserve"> findes ikke</w:t>
            </w:r>
          </w:p>
        </w:tc>
        <w:tc>
          <w:tcPr>
            <w:tcW w:w="792" w:type="dxa"/>
          </w:tcPr>
          <w:p w14:paraId="76D99409" w14:textId="77777777" w:rsidR="000F6370" w:rsidRPr="000F6370" w:rsidRDefault="000F6370" w:rsidP="000F6370">
            <w:pPr>
              <w:spacing w:after="0"/>
              <w:jc w:val="both"/>
              <w:rPr>
                <w:rFonts w:cs="Arial"/>
                <w:sz w:val="20"/>
                <w:szCs w:val="20"/>
              </w:rPr>
            </w:pPr>
            <w:r w:rsidRPr="000F6370">
              <w:rPr>
                <w:rFonts w:cs="Arial"/>
                <w:sz w:val="20"/>
                <w:szCs w:val="20"/>
              </w:rPr>
              <w:t>007</w:t>
            </w:r>
          </w:p>
        </w:tc>
        <w:tc>
          <w:tcPr>
            <w:tcW w:w="3888" w:type="dxa"/>
          </w:tcPr>
          <w:p w14:paraId="76D9940A" w14:textId="77777777" w:rsidR="000F6370" w:rsidRPr="000F6370" w:rsidRDefault="000F6370" w:rsidP="000F6370">
            <w:pPr>
              <w:spacing w:after="0"/>
              <w:jc w:val="both"/>
              <w:rPr>
                <w:rFonts w:cs="Arial"/>
                <w:sz w:val="20"/>
                <w:szCs w:val="20"/>
              </w:rPr>
            </w:pPr>
            <w:r w:rsidRPr="000F6370">
              <w:rPr>
                <w:rFonts w:cs="Arial"/>
                <w:sz w:val="20"/>
                <w:szCs w:val="20"/>
              </w:rPr>
              <w:t xml:space="preserve">Denne del af kaldet kan ikke behandles, da anførte </w:t>
            </w:r>
            <w:proofErr w:type="spellStart"/>
            <w:r w:rsidRPr="000F6370">
              <w:rPr>
                <w:rFonts w:cs="Arial"/>
                <w:sz w:val="20"/>
                <w:szCs w:val="20"/>
              </w:rPr>
              <w:t>EFIFordringID</w:t>
            </w:r>
            <w:proofErr w:type="spellEnd"/>
            <w:r w:rsidRPr="000F6370">
              <w:rPr>
                <w:rFonts w:cs="Arial"/>
                <w:sz w:val="20"/>
                <w:szCs w:val="20"/>
              </w:rPr>
              <w:t xml:space="preserve"> ikke findes</w:t>
            </w:r>
          </w:p>
          <w:p w14:paraId="76D9940B" w14:textId="77777777" w:rsidR="000F6370" w:rsidRPr="000F6370" w:rsidRDefault="000F6370" w:rsidP="000F6370">
            <w:pPr>
              <w:spacing w:after="0"/>
              <w:jc w:val="both"/>
              <w:rPr>
                <w:rFonts w:cs="Arial"/>
                <w:sz w:val="20"/>
                <w:szCs w:val="20"/>
              </w:rPr>
            </w:pPr>
          </w:p>
        </w:tc>
      </w:tr>
      <w:tr w:rsidR="000F6370" w:rsidRPr="007F4C59" w14:paraId="76D99410" w14:textId="77777777" w:rsidTr="004B2A56">
        <w:trPr>
          <w:cantSplit/>
        </w:trPr>
        <w:tc>
          <w:tcPr>
            <w:tcW w:w="4465" w:type="dxa"/>
          </w:tcPr>
          <w:p w14:paraId="76D9940D" w14:textId="77777777" w:rsidR="000F6370" w:rsidRPr="00B80159" w:rsidRDefault="000F6370" w:rsidP="004B2A56">
            <w:pPr>
              <w:spacing w:after="0"/>
              <w:jc w:val="both"/>
              <w:rPr>
                <w:rFonts w:cs="Arial"/>
                <w:sz w:val="20"/>
                <w:szCs w:val="20"/>
              </w:rPr>
            </w:pPr>
            <w:r w:rsidRPr="00B80159">
              <w:rPr>
                <w:rFonts w:cs="Arial"/>
                <w:sz w:val="20"/>
                <w:szCs w:val="20"/>
              </w:rPr>
              <w:t>Generel fejl der kræver analyse af Systemadm</w:t>
            </w:r>
            <w:r w:rsidRPr="00B80159">
              <w:rPr>
                <w:rFonts w:cs="Arial"/>
                <w:sz w:val="20"/>
                <w:szCs w:val="20"/>
              </w:rPr>
              <w:t>i</w:t>
            </w:r>
            <w:r w:rsidRPr="00B80159">
              <w:rPr>
                <w:rFonts w:cs="Arial"/>
                <w:sz w:val="20"/>
                <w:szCs w:val="20"/>
              </w:rPr>
              <w:t>nistrator</w:t>
            </w:r>
          </w:p>
        </w:tc>
        <w:tc>
          <w:tcPr>
            <w:tcW w:w="792" w:type="dxa"/>
          </w:tcPr>
          <w:p w14:paraId="76D9940E" w14:textId="77777777" w:rsidR="000F6370" w:rsidRPr="00B80159" w:rsidRDefault="000F6370" w:rsidP="004B2A56">
            <w:pPr>
              <w:spacing w:after="0"/>
              <w:jc w:val="both"/>
              <w:rPr>
                <w:rFonts w:cs="Arial"/>
                <w:sz w:val="20"/>
                <w:szCs w:val="20"/>
              </w:rPr>
            </w:pPr>
            <w:r w:rsidRPr="00B80159">
              <w:rPr>
                <w:rFonts w:cs="Arial"/>
                <w:sz w:val="20"/>
                <w:szCs w:val="20"/>
              </w:rPr>
              <w:t>900</w:t>
            </w:r>
          </w:p>
        </w:tc>
        <w:tc>
          <w:tcPr>
            <w:tcW w:w="3888" w:type="dxa"/>
          </w:tcPr>
          <w:p w14:paraId="76D9940F" w14:textId="77777777" w:rsidR="000F6370" w:rsidRPr="00B80159" w:rsidRDefault="000F6370" w:rsidP="004B2A56">
            <w:pPr>
              <w:spacing w:after="0"/>
              <w:jc w:val="both"/>
              <w:rPr>
                <w:rFonts w:cs="Arial"/>
                <w:sz w:val="20"/>
                <w:szCs w:val="20"/>
              </w:rPr>
            </w:pPr>
            <w:r w:rsidRPr="00B80159">
              <w:rPr>
                <w:rFonts w:cs="Arial"/>
                <w:sz w:val="20"/>
                <w:szCs w:val="20"/>
              </w:rPr>
              <w:t>Kald kan ikke behandles pga. uforudset teknisk fejl.</w:t>
            </w:r>
          </w:p>
        </w:tc>
      </w:tr>
    </w:tbl>
    <w:p w14:paraId="76D99411" w14:textId="77777777" w:rsidR="000F6370" w:rsidRDefault="000F6370" w:rsidP="000F6370"/>
    <w:p w14:paraId="76D99412" w14:textId="77777777" w:rsidR="009D55B7" w:rsidRPr="00D03A55" w:rsidRDefault="009D55B7" w:rsidP="009D55B7">
      <w:pPr>
        <w:pStyle w:val="Overskrift2"/>
        <w:numPr>
          <w:ilvl w:val="1"/>
          <w:numId w:val="7"/>
        </w:numPr>
        <w:tabs>
          <w:tab w:val="clear" w:pos="964"/>
          <w:tab w:val="num" w:pos="0"/>
        </w:tabs>
        <w:ind w:left="0"/>
        <w:rPr>
          <w:highlight w:val="green"/>
          <w:lang w:val="en-US"/>
        </w:rPr>
      </w:pPr>
      <w:bookmarkStart w:id="142" w:name="_Toc314563932"/>
      <w:proofErr w:type="spellStart"/>
      <w:r w:rsidRPr="00D03A55">
        <w:rPr>
          <w:highlight w:val="green"/>
          <w:lang w:val="en-US"/>
        </w:rPr>
        <w:t>EFIHæftelseForældelseModtag</w:t>
      </w:r>
      <w:bookmarkEnd w:id="142"/>
      <w:proofErr w:type="spellEnd"/>
    </w:p>
    <w:p w14:paraId="76D99413" w14:textId="77777777" w:rsidR="009D55B7" w:rsidRDefault="009D55B7" w:rsidP="009D55B7">
      <w:r w:rsidRPr="007352AE">
        <w:t>S</w:t>
      </w:r>
      <w:r>
        <w:t xml:space="preserve">ynkron hændelse fra DMI </w:t>
      </w:r>
      <w:proofErr w:type="spellStart"/>
      <w:r>
        <w:t>DMI</w:t>
      </w:r>
      <w:proofErr w:type="spellEnd"/>
      <w:r>
        <w:t xml:space="preserve"> når det fastslås at et hæftelsesforhold er ved at forælde</w:t>
      </w:r>
    </w:p>
    <w:p w14:paraId="76D99414" w14:textId="77777777" w:rsidR="009D55B7" w:rsidRPr="00424EDE" w:rsidRDefault="009D55B7" w:rsidP="009D55B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9D55B7" w:rsidRPr="00B511F8" w14:paraId="76D99418" w14:textId="77777777" w:rsidTr="006F65C5">
        <w:trPr>
          <w:cantSplit/>
          <w:tblHeader/>
        </w:trPr>
        <w:tc>
          <w:tcPr>
            <w:tcW w:w="4465" w:type="dxa"/>
            <w:shd w:val="pct20" w:color="000000" w:fill="FFFFFF"/>
          </w:tcPr>
          <w:p w14:paraId="76D99415" w14:textId="77777777" w:rsidR="009D55B7" w:rsidRPr="00385249" w:rsidRDefault="009D55B7"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416" w14:textId="77777777" w:rsidR="009D55B7" w:rsidRDefault="009D55B7"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417" w14:textId="77777777" w:rsidR="009D55B7" w:rsidRPr="00385249" w:rsidRDefault="009D55B7"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9D55B7" w:rsidRPr="00D03A55" w14:paraId="76D9941C" w14:textId="77777777" w:rsidTr="006F65C5">
        <w:trPr>
          <w:cantSplit/>
        </w:trPr>
        <w:tc>
          <w:tcPr>
            <w:tcW w:w="4465" w:type="dxa"/>
          </w:tcPr>
          <w:p w14:paraId="76D99419" w14:textId="77777777" w:rsidR="009D55B7" w:rsidRPr="007F4C59" w:rsidRDefault="00D03A55" w:rsidP="006F65C5">
            <w:pPr>
              <w:spacing w:after="0"/>
              <w:rPr>
                <w:rFonts w:cs="Arial"/>
                <w:sz w:val="20"/>
                <w:szCs w:val="20"/>
              </w:rPr>
            </w:pPr>
            <w:r w:rsidRPr="00D03A55">
              <w:rPr>
                <w:rFonts w:cs="Arial"/>
                <w:sz w:val="20"/>
                <w:szCs w:val="20"/>
              </w:rPr>
              <w:t>Teknisk fejl ved opdatering</w:t>
            </w:r>
          </w:p>
        </w:tc>
        <w:tc>
          <w:tcPr>
            <w:tcW w:w="792" w:type="dxa"/>
          </w:tcPr>
          <w:p w14:paraId="76D9941A" w14:textId="77777777" w:rsidR="009D55B7" w:rsidRPr="00491009" w:rsidRDefault="009D55B7" w:rsidP="006F65C5">
            <w:pPr>
              <w:spacing w:after="0"/>
              <w:rPr>
                <w:rFonts w:cs="Arial"/>
                <w:sz w:val="20"/>
                <w:szCs w:val="20"/>
              </w:rPr>
            </w:pPr>
            <w:r>
              <w:rPr>
                <w:rFonts w:cs="Arial"/>
                <w:sz w:val="20"/>
                <w:szCs w:val="20"/>
              </w:rPr>
              <w:t>903</w:t>
            </w:r>
          </w:p>
        </w:tc>
        <w:tc>
          <w:tcPr>
            <w:tcW w:w="3888" w:type="dxa"/>
          </w:tcPr>
          <w:p w14:paraId="76D9941B" w14:textId="77777777" w:rsidR="009D55B7" w:rsidRPr="00491009" w:rsidRDefault="00D03A55" w:rsidP="006F65C5">
            <w:pPr>
              <w:spacing w:after="0"/>
              <w:rPr>
                <w:rFonts w:cs="Arial"/>
                <w:sz w:val="20"/>
                <w:szCs w:val="20"/>
              </w:rPr>
            </w:pPr>
            <w:r w:rsidRPr="00D03A55">
              <w:rPr>
                <w:rFonts w:cs="Arial"/>
                <w:sz w:val="20"/>
                <w:szCs w:val="20"/>
              </w:rPr>
              <w:t>Opdatering afvises</w:t>
            </w:r>
          </w:p>
        </w:tc>
      </w:tr>
    </w:tbl>
    <w:p w14:paraId="76D9941D" w14:textId="77777777" w:rsidR="009D55B7" w:rsidRDefault="009D55B7" w:rsidP="009D55B7"/>
    <w:p w14:paraId="76D9941E" w14:textId="77777777" w:rsidR="009D55B7" w:rsidRPr="00D03A55" w:rsidRDefault="009D55B7" w:rsidP="009D55B7">
      <w:pPr>
        <w:pStyle w:val="Overskrift2"/>
        <w:numPr>
          <w:ilvl w:val="1"/>
          <w:numId w:val="7"/>
        </w:numPr>
        <w:tabs>
          <w:tab w:val="clear" w:pos="964"/>
          <w:tab w:val="num" w:pos="0"/>
        </w:tabs>
        <w:ind w:left="0"/>
        <w:rPr>
          <w:highlight w:val="green"/>
          <w:lang w:val="en-US"/>
        </w:rPr>
      </w:pPr>
      <w:bookmarkStart w:id="143" w:name="_Toc314563933"/>
      <w:proofErr w:type="spellStart"/>
      <w:r w:rsidRPr="00D03A55">
        <w:rPr>
          <w:highlight w:val="green"/>
          <w:lang w:val="en-US"/>
        </w:rPr>
        <w:t>EFIIndbetalingModtaget</w:t>
      </w:r>
      <w:bookmarkEnd w:id="143"/>
      <w:proofErr w:type="spellEnd"/>
    </w:p>
    <w:p w14:paraId="76D9941F" w14:textId="77777777" w:rsidR="009D55B7" w:rsidRDefault="009D55B7" w:rsidP="009D55B7">
      <w:r>
        <w:t>Asynkron hændelse fra DMI når en indbetaling er modtaget</w:t>
      </w:r>
    </w:p>
    <w:p w14:paraId="76D99420" w14:textId="77777777" w:rsidR="009D55B7" w:rsidRPr="00424EDE" w:rsidRDefault="009D55B7" w:rsidP="009D55B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9D55B7" w:rsidRPr="00B511F8" w14:paraId="76D99424" w14:textId="77777777" w:rsidTr="006F65C5">
        <w:trPr>
          <w:cantSplit/>
          <w:tblHeader/>
        </w:trPr>
        <w:tc>
          <w:tcPr>
            <w:tcW w:w="4465" w:type="dxa"/>
            <w:shd w:val="pct20" w:color="000000" w:fill="FFFFFF"/>
          </w:tcPr>
          <w:p w14:paraId="76D99421" w14:textId="77777777" w:rsidR="009D55B7" w:rsidRPr="00385249" w:rsidRDefault="009D55B7"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422" w14:textId="77777777" w:rsidR="009D55B7" w:rsidRDefault="009D55B7"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423" w14:textId="77777777" w:rsidR="009D55B7" w:rsidRPr="00385249" w:rsidRDefault="009D55B7"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9D55B7" w:rsidRPr="007F4C59" w14:paraId="76D99428" w14:textId="77777777" w:rsidTr="006F65C5">
        <w:trPr>
          <w:cantSplit/>
        </w:trPr>
        <w:tc>
          <w:tcPr>
            <w:tcW w:w="4465" w:type="dxa"/>
          </w:tcPr>
          <w:p w14:paraId="76D99425" w14:textId="77777777" w:rsidR="009D55B7" w:rsidRPr="000F6370" w:rsidRDefault="009D55B7" w:rsidP="006F65C5">
            <w:pPr>
              <w:spacing w:after="0"/>
              <w:jc w:val="both"/>
              <w:rPr>
                <w:rFonts w:cs="Arial"/>
                <w:sz w:val="20"/>
                <w:szCs w:val="20"/>
              </w:rPr>
            </w:pPr>
            <w:r>
              <w:rPr>
                <w:rFonts w:cs="Arial"/>
                <w:sz w:val="20"/>
                <w:szCs w:val="20"/>
              </w:rPr>
              <w:t>Der er ikke defineret nogen valideringer for se</w:t>
            </w:r>
            <w:r>
              <w:rPr>
                <w:rFonts w:cs="Arial"/>
                <w:sz w:val="20"/>
                <w:szCs w:val="20"/>
              </w:rPr>
              <w:t>r</w:t>
            </w:r>
            <w:r>
              <w:rPr>
                <w:rFonts w:cs="Arial"/>
                <w:sz w:val="20"/>
                <w:szCs w:val="20"/>
              </w:rPr>
              <w:t>vicen</w:t>
            </w:r>
          </w:p>
        </w:tc>
        <w:tc>
          <w:tcPr>
            <w:tcW w:w="792" w:type="dxa"/>
          </w:tcPr>
          <w:p w14:paraId="76D99426" w14:textId="77777777" w:rsidR="009D55B7" w:rsidRPr="000F6370" w:rsidRDefault="009D55B7" w:rsidP="006F65C5">
            <w:pPr>
              <w:spacing w:after="0"/>
              <w:jc w:val="both"/>
              <w:rPr>
                <w:rFonts w:cs="Arial"/>
                <w:sz w:val="20"/>
                <w:szCs w:val="20"/>
              </w:rPr>
            </w:pPr>
          </w:p>
        </w:tc>
        <w:tc>
          <w:tcPr>
            <w:tcW w:w="3888" w:type="dxa"/>
          </w:tcPr>
          <w:p w14:paraId="76D99427" w14:textId="77777777" w:rsidR="009D55B7" w:rsidRPr="000F6370" w:rsidRDefault="009D55B7" w:rsidP="006F65C5">
            <w:pPr>
              <w:spacing w:after="0"/>
              <w:jc w:val="both"/>
              <w:rPr>
                <w:rFonts w:cs="Arial"/>
                <w:sz w:val="20"/>
                <w:szCs w:val="20"/>
              </w:rPr>
            </w:pPr>
          </w:p>
        </w:tc>
      </w:tr>
    </w:tbl>
    <w:p w14:paraId="76D99429" w14:textId="77777777" w:rsidR="009D55B7" w:rsidRDefault="009D55B7" w:rsidP="009D55B7"/>
    <w:p w14:paraId="76D9942A" w14:textId="77777777" w:rsidR="00BB5ADD" w:rsidRPr="00D03A55" w:rsidRDefault="00BB5ADD" w:rsidP="00BB5ADD">
      <w:pPr>
        <w:pStyle w:val="Overskrift2"/>
        <w:numPr>
          <w:ilvl w:val="1"/>
          <w:numId w:val="7"/>
        </w:numPr>
        <w:tabs>
          <w:tab w:val="clear" w:pos="964"/>
          <w:tab w:val="num" w:pos="0"/>
        </w:tabs>
        <w:ind w:left="0"/>
        <w:rPr>
          <w:highlight w:val="green"/>
          <w:lang w:val="en-US"/>
        </w:rPr>
      </w:pPr>
      <w:bookmarkStart w:id="144" w:name="_Toc314563934"/>
      <w:proofErr w:type="spellStart"/>
      <w:r w:rsidRPr="00D03A55">
        <w:rPr>
          <w:highlight w:val="green"/>
          <w:lang w:val="en-US"/>
        </w:rPr>
        <w:t>RSOpgaveAsynkronBook</w:t>
      </w:r>
      <w:bookmarkEnd w:id="144"/>
      <w:proofErr w:type="spellEnd"/>
    </w:p>
    <w:p w14:paraId="76D9942B" w14:textId="77777777" w:rsidR="00BB5ADD" w:rsidRDefault="00BB5ADD" w:rsidP="00BB5ADD">
      <w:r>
        <w:t xml:space="preserve">Asynkron hændelse fra DMI </w:t>
      </w:r>
    </w:p>
    <w:p w14:paraId="76D9942C" w14:textId="77777777" w:rsidR="00BB5ADD" w:rsidRPr="00424EDE" w:rsidRDefault="00BB5ADD" w:rsidP="00BB5AD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BB5ADD" w:rsidRPr="00B511F8" w14:paraId="76D99430" w14:textId="77777777" w:rsidTr="006F65C5">
        <w:trPr>
          <w:cantSplit/>
          <w:tblHeader/>
        </w:trPr>
        <w:tc>
          <w:tcPr>
            <w:tcW w:w="4465" w:type="dxa"/>
            <w:shd w:val="pct20" w:color="000000" w:fill="FFFFFF"/>
          </w:tcPr>
          <w:p w14:paraId="76D9942D" w14:textId="77777777" w:rsidR="00BB5ADD" w:rsidRPr="00385249" w:rsidRDefault="00BB5ADD"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42E" w14:textId="77777777" w:rsidR="00BB5ADD" w:rsidRDefault="00BB5ADD"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42F" w14:textId="77777777" w:rsidR="00BB5ADD" w:rsidRPr="00385249" w:rsidRDefault="00BB5ADD"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BB5ADD" w:rsidRPr="007F4C59" w14:paraId="76D99434" w14:textId="77777777" w:rsidTr="006F65C5">
        <w:trPr>
          <w:cantSplit/>
        </w:trPr>
        <w:tc>
          <w:tcPr>
            <w:tcW w:w="4465" w:type="dxa"/>
          </w:tcPr>
          <w:p w14:paraId="76D99431" w14:textId="77777777" w:rsidR="00BB5ADD" w:rsidRPr="000F6370" w:rsidRDefault="00BB5ADD" w:rsidP="006F65C5">
            <w:pPr>
              <w:spacing w:after="0"/>
              <w:jc w:val="both"/>
              <w:rPr>
                <w:rFonts w:cs="Arial"/>
                <w:sz w:val="20"/>
                <w:szCs w:val="20"/>
              </w:rPr>
            </w:pPr>
            <w:r>
              <w:rPr>
                <w:rFonts w:cs="Arial"/>
                <w:sz w:val="20"/>
                <w:szCs w:val="20"/>
              </w:rPr>
              <w:t>Der er ikke defineret nogen valideringer for se</w:t>
            </w:r>
            <w:r>
              <w:rPr>
                <w:rFonts w:cs="Arial"/>
                <w:sz w:val="20"/>
                <w:szCs w:val="20"/>
              </w:rPr>
              <w:t>r</w:t>
            </w:r>
            <w:r>
              <w:rPr>
                <w:rFonts w:cs="Arial"/>
                <w:sz w:val="20"/>
                <w:szCs w:val="20"/>
              </w:rPr>
              <w:t>vicen</w:t>
            </w:r>
          </w:p>
        </w:tc>
        <w:tc>
          <w:tcPr>
            <w:tcW w:w="792" w:type="dxa"/>
          </w:tcPr>
          <w:p w14:paraId="76D99432" w14:textId="77777777" w:rsidR="00BB5ADD" w:rsidRPr="000F6370" w:rsidRDefault="00BB5ADD" w:rsidP="006F65C5">
            <w:pPr>
              <w:spacing w:after="0"/>
              <w:jc w:val="both"/>
              <w:rPr>
                <w:rFonts w:cs="Arial"/>
                <w:sz w:val="20"/>
                <w:szCs w:val="20"/>
              </w:rPr>
            </w:pPr>
          </w:p>
        </w:tc>
        <w:tc>
          <w:tcPr>
            <w:tcW w:w="3888" w:type="dxa"/>
          </w:tcPr>
          <w:p w14:paraId="76D99433" w14:textId="77777777" w:rsidR="00BB5ADD" w:rsidRPr="000F6370" w:rsidRDefault="00BB5ADD" w:rsidP="006F65C5">
            <w:pPr>
              <w:spacing w:after="0"/>
              <w:jc w:val="both"/>
              <w:rPr>
                <w:rFonts w:cs="Arial"/>
                <w:sz w:val="20"/>
                <w:szCs w:val="20"/>
              </w:rPr>
            </w:pPr>
          </w:p>
        </w:tc>
      </w:tr>
    </w:tbl>
    <w:p w14:paraId="76D99435" w14:textId="77777777" w:rsidR="00BB5ADD" w:rsidRDefault="00BB5ADD" w:rsidP="00BB5ADD"/>
    <w:p w14:paraId="76D99436" w14:textId="77777777" w:rsidR="002B7C43" w:rsidRPr="00D03A55" w:rsidRDefault="002B7C43" w:rsidP="002B7C43">
      <w:pPr>
        <w:pStyle w:val="Overskrift2"/>
        <w:numPr>
          <w:ilvl w:val="1"/>
          <w:numId w:val="7"/>
        </w:numPr>
        <w:tabs>
          <w:tab w:val="clear" w:pos="964"/>
          <w:tab w:val="num" w:pos="0"/>
        </w:tabs>
        <w:ind w:left="0"/>
        <w:rPr>
          <w:highlight w:val="green"/>
          <w:lang w:val="en-US"/>
        </w:rPr>
      </w:pPr>
      <w:bookmarkStart w:id="145" w:name="_Toc314563935"/>
      <w:proofErr w:type="spellStart"/>
      <w:r w:rsidRPr="00D03A55">
        <w:rPr>
          <w:highlight w:val="green"/>
          <w:lang w:val="en-US"/>
        </w:rPr>
        <w:t>DPDokumentOpret</w:t>
      </w:r>
      <w:bookmarkEnd w:id="145"/>
      <w:proofErr w:type="spellEnd"/>
    </w:p>
    <w:p w14:paraId="76D99437" w14:textId="77777777" w:rsidR="002B7C43" w:rsidRDefault="002B7C43" w:rsidP="002B7C43">
      <w:r w:rsidRPr="00206DA8">
        <w:t xml:space="preserve">Følgende valideringer foretages I </w:t>
      </w:r>
      <w:proofErr w:type="spellStart"/>
      <w:r>
        <w:t>DPDokumentOpret</w:t>
      </w:r>
      <w:proofErr w:type="spellEnd"/>
      <w:r>
        <w:t>:</w:t>
      </w:r>
      <w:r w:rsidR="00963F1C">
        <w:t xml:space="preserve"> </w:t>
      </w:r>
    </w:p>
    <w:p w14:paraId="76D99438" w14:textId="77777777" w:rsidR="00963F1C" w:rsidRPr="00424EDE" w:rsidRDefault="00963F1C" w:rsidP="002B7C43"/>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2B7C43" w:rsidRPr="00B511F8" w14:paraId="76D9943C" w14:textId="77777777" w:rsidTr="006F65C5">
        <w:trPr>
          <w:cantSplit/>
          <w:tblHeader/>
        </w:trPr>
        <w:tc>
          <w:tcPr>
            <w:tcW w:w="4465" w:type="dxa"/>
            <w:shd w:val="pct20" w:color="000000" w:fill="FFFFFF"/>
          </w:tcPr>
          <w:p w14:paraId="76D99439" w14:textId="77777777" w:rsidR="002B7C43" w:rsidRPr="00385249" w:rsidRDefault="002B7C43"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43A" w14:textId="77777777" w:rsidR="002B7C43" w:rsidRDefault="002B7C43"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43B" w14:textId="77777777" w:rsidR="002B7C43" w:rsidRPr="00385249" w:rsidRDefault="002B7C43"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2B7C43" w:rsidRPr="007F4C59" w14:paraId="76D99440" w14:textId="77777777" w:rsidTr="006F65C5">
        <w:trPr>
          <w:cantSplit/>
        </w:trPr>
        <w:tc>
          <w:tcPr>
            <w:tcW w:w="4465" w:type="dxa"/>
          </w:tcPr>
          <w:p w14:paraId="76D9943D" w14:textId="77777777" w:rsidR="002B7C43" w:rsidRPr="00D83BD8" w:rsidRDefault="002B7C43" w:rsidP="006F65C5">
            <w:pPr>
              <w:spacing w:after="0"/>
              <w:rPr>
                <w:rFonts w:cs="Arial"/>
                <w:sz w:val="20"/>
                <w:szCs w:val="20"/>
              </w:rPr>
            </w:pPr>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p>
        </w:tc>
        <w:tc>
          <w:tcPr>
            <w:tcW w:w="792" w:type="dxa"/>
          </w:tcPr>
          <w:p w14:paraId="76D9943E" w14:textId="77777777" w:rsidR="002B7C43" w:rsidRPr="00D83BD8" w:rsidRDefault="002B7C43" w:rsidP="006F65C5">
            <w:pPr>
              <w:spacing w:after="0"/>
              <w:rPr>
                <w:rFonts w:cs="Arial"/>
                <w:sz w:val="20"/>
                <w:szCs w:val="20"/>
              </w:rPr>
            </w:pPr>
            <w:r w:rsidRPr="00D83BD8">
              <w:rPr>
                <w:rFonts w:cs="Arial"/>
                <w:sz w:val="20"/>
                <w:szCs w:val="20"/>
              </w:rPr>
              <w:t>900</w:t>
            </w:r>
          </w:p>
        </w:tc>
        <w:tc>
          <w:tcPr>
            <w:tcW w:w="3888" w:type="dxa"/>
          </w:tcPr>
          <w:p w14:paraId="76D9943F" w14:textId="77777777" w:rsidR="002B7C43" w:rsidRPr="00D83BD8" w:rsidRDefault="002B7C43" w:rsidP="006F65C5">
            <w:pPr>
              <w:spacing w:after="0"/>
              <w:rPr>
                <w:rFonts w:cs="Arial"/>
                <w:sz w:val="20"/>
                <w:szCs w:val="20"/>
              </w:rPr>
            </w:pPr>
            <w:r w:rsidRPr="00D83BD8">
              <w:rPr>
                <w:rFonts w:cs="Arial"/>
                <w:sz w:val="20"/>
                <w:szCs w:val="20"/>
              </w:rPr>
              <w:t>Kald kan ikke behandles pga. uforudset teknisk fejl.</w:t>
            </w:r>
          </w:p>
        </w:tc>
      </w:tr>
    </w:tbl>
    <w:p w14:paraId="76D99441" w14:textId="77777777" w:rsidR="002B7C43" w:rsidRDefault="002B7C43" w:rsidP="002B7C43"/>
    <w:p w14:paraId="76D99442" w14:textId="77777777" w:rsidR="00963F1C" w:rsidRPr="00D03A55" w:rsidRDefault="00963F1C" w:rsidP="00963F1C">
      <w:pPr>
        <w:pStyle w:val="Overskrift2"/>
        <w:numPr>
          <w:ilvl w:val="1"/>
          <w:numId w:val="7"/>
        </w:numPr>
        <w:tabs>
          <w:tab w:val="clear" w:pos="964"/>
          <w:tab w:val="num" w:pos="0"/>
        </w:tabs>
        <w:ind w:left="0"/>
        <w:rPr>
          <w:highlight w:val="green"/>
          <w:lang w:val="en-US"/>
        </w:rPr>
      </w:pPr>
      <w:bookmarkStart w:id="146" w:name="_Toc314563936"/>
      <w:proofErr w:type="spellStart"/>
      <w:r w:rsidRPr="00D03A55">
        <w:rPr>
          <w:highlight w:val="green"/>
          <w:lang w:val="en-US"/>
        </w:rPr>
        <w:t>DP</w:t>
      </w:r>
      <w:r w:rsidR="00440A3F" w:rsidRPr="00D03A55">
        <w:rPr>
          <w:highlight w:val="green"/>
          <w:lang w:val="en-US"/>
        </w:rPr>
        <w:t>MeddelelseSendAkter</w:t>
      </w:r>
      <w:bookmarkEnd w:id="146"/>
      <w:proofErr w:type="spellEnd"/>
    </w:p>
    <w:p w14:paraId="76D99443" w14:textId="77777777" w:rsidR="00963F1C" w:rsidRDefault="00963F1C" w:rsidP="00963F1C">
      <w:r w:rsidRPr="00206DA8">
        <w:t xml:space="preserve">Følgende valideringer foretages I </w:t>
      </w:r>
      <w:proofErr w:type="spellStart"/>
      <w:r w:rsidR="00241131">
        <w:t>DPMeddelelseSendAkter</w:t>
      </w:r>
      <w:proofErr w:type="spellEnd"/>
      <w:r>
        <w:t xml:space="preserve">: </w:t>
      </w:r>
    </w:p>
    <w:p w14:paraId="76D99444" w14:textId="77777777" w:rsidR="00963F1C" w:rsidRPr="00424EDE" w:rsidRDefault="00963F1C" w:rsidP="00963F1C"/>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963F1C" w:rsidRPr="00B511F8" w14:paraId="76D99448" w14:textId="77777777" w:rsidTr="006F65C5">
        <w:trPr>
          <w:cantSplit/>
          <w:tblHeader/>
        </w:trPr>
        <w:tc>
          <w:tcPr>
            <w:tcW w:w="4465" w:type="dxa"/>
            <w:shd w:val="pct20" w:color="000000" w:fill="FFFFFF"/>
          </w:tcPr>
          <w:p w14:paraId="76D99445" w14:textId="77777777" w:rsidR="00963F1C" w:rsidRPr="00385249" w:rsidRDefault="00963F1C"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446" w14:textId="77777777" w:rsidR="00963F1C" w:rsidRDefault="00963F1C"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447" w14:textId="77777777" w:rsidR="00963F1C" w:rsidRPr="00385249" w:rsidRDefault="00963F1C"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963F1C" w:rsidRPr="007F4C59" w14:paraId="76D9944C" w14:textId="77777777" w:rsidTr="006F65C5">
        <w:trPr>
          <w:cantSplit/>
        </w:trPr>
        <w:tc>
          <w:tcPr>
            <w:tcW w:w="4465" w:type="dxa"/>
          </w:tcPr>
          <w:p w14:paraId="76D99449" w14:textId="77777777" w:rsidR="00963F1C" w:rsidRPr="00963F1C" w:rsidRDefault="00963F1C" w:rsidP="00963F1C">
            <w:pPr>
              <w:spacing w:after="0"/>
            </w:pPr>
            <w:r w:rsidRPr="00963F1C">
              <w:rPr>
                <w:rFonts w:cs="Arial"/>
                <w:sz w:val="20"/>
                <w:szCs w:val="20"/>
              </w:rPr>
              <w:t>Antal meddelelser overstiger det maksimalt ti</w:t>
            </w:r>
            <w:r w:rsidRPr="00963F1C">
              <w:rPr>
                <w:rFonts w:cs="Arial"/>
                <w:sz w:val="20"/>
                <w:szCs w:val="20"/>
              </w:rPr>
              <w:t>l</w:t>
            </w:r>
            <w:r w:rsidRPr="00963F1C">
              <w:rPr>
                <w:rFonts w:cs="Arial"/>
                <w:sz w:val="20"/>
                <w:szCs w:val="20"/>
              </w:rPr>
              <w:t>ladte antal</w:t>
            </w:r>
          </w:p>
        </w:tc>
        <w:tc>
          <w:tcPr>
            <w:tcW w:w="792" w:type="dxa"/>
          </w:tcPr>
          <w:p w14:paraId="76D9944A" w14:textId="77777777" w:rsidR="00963F1C" w:rsidRPr="00D83BD8" w:rsidRDefault="00963F1C" w:rsidP="006F65C5">
            <w:pPr>
              <w:spacing w:after="0"/>
              <w:rPr>
                <w:rFonts w:cs="Arial"/>
                <w:sz w:val="20"/>
                <w:szCs w:val="20"/>
              </w:rPr>
            </w:pPr>
            <w:r>
              <w:rPr>
                <w:rFonts w:cs="Arial"/>
                <w:sz w:val="20"/>
                <w:szCs w:val="20"/>
              </w:rPr>
              <w:t>252</w:t>
            </w:r>
          </w:p>
        </w:tc>
        <w:tc>
          <w:tcPr>
            <w:tcW w:w="3888" w:type="dxa"/>
          </w:tcPr>
          <w:p w14:paraId="76D9944B" w14:textId="77777777" w:rsidR="00963F1C" w:rsidRPr="00D83BD8" w:rsidRDefault="00963F1C" w:rsidP="006F65C5">
            <w:pPr>
              <w:spacing w:after="0"/>
              <w:rPr>
                <w:rFonts w:cs="Arial"/>
                <w:sz w:val="20"/>
                <w:szCs w:val="20"/>
              </w:rPr>
            </w:pPr>
            <w:r>
              <w:rPr>
                <w:rFonts w:cs="Arial"/>
                <w:sz w:val="20"/>
                <w:szCs w:val="20"/>
              </w:rPr>
              <w:t>Kald afvises</w:t>
            </w:r>
          </w:p>
        </w:tc>
      </w:tr>
      <w:tr w:rsidR="00963F1C" w:rsidRPr="007F4C59" w14:paraId="76D99450" w14:textId="77777777" w:rsidTr="006F65C5">
        <w:trPr>
          <w:cantSplit/>
        </w:trPr>
        <w:tc>
          <w:tcPr>
            <w:tcW w:w="4465" w:type="dxa"/>
          </w:tcPr>
          <w:p w14:paraId="76D9944D" w14:textId="77777777" w:rsidR="00963F1C" w:rsidRPr="00D83BD8" w:rsidRDefault="00963F1C" w:rsidP="006F65C5">
            <w:pPr>
              <w:spacing w:after="0"/>
              <w:rPr>
                <w:rFonts w:cs="Arial"/>
                <w:sz w:val="20"/>
                <w:szCs w:val="20"/>
              </w:rPr>
            </w:pPr>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p>
        </w:tc>
        <w:tc>
          <w:tcPr>
            <w:tcW w:w="792" w:type="dxa"/>
          </w:tcPr>
          <w:p w14:paraId="76D9944E" w14:textId="77777777" w:rsidR="00963F1C" w:rsidRPr="00D83BD8" w:rsidRDefault="00963F1C" w:rsidP="006F65C5">
            <w:pPr>
              <w:spacing w:after="0"/>
              <w:rPr>
                <w:rFonts w:cs="Arial"/>
                <w:sz w:val="20"/>
                <w:szCs w:val="20"/>
              </w:rPr>
            </w:pPr>
            <w:r w:rsidRPr="00D83BD8">
              <w:rPr>
                <w:rFonts w:cs="Arial"/>
                <w:sz w:val="20"/>
                <w:szCs w:val="20"/>
              </w:rPr>
              <w:t>900</w:t>
            </w:r>
          </w:p>
        </w:tc>
        <w:tc>
          <w:tcPr>
            <w:tcW w:w="3888" w:type="dxa"/>
          </w:tcPr>
          <w:p w14:paraId="76D9944F" w14:textId="77777777" w:rsidR="00963F1C" w:rsidRPr="00D83BD8" w:rsidRDefault="00963F1C" w:rsidP="006F65C5">
            <w:pPr>
              <w:spacing w:after="0"/>
              <w:rPr>
                <w:rFonts w:cs="Arial"/>
                <w:sz w:val="20"/>
                <w:szCs w:val="20"/>
              </w:rPr>
            </w:pPr>
            <w:r w:rsidRPr="00D83BD8">
              <w:rPr>
                <w:rFonts w:cs="Arial"/>
                <w:sz w:val="20"/>
                <w:szCs w:val="20"/>
              </w:rPr>
              <w:t>Kald kan ikke behandles pga. uforudset teknisk fejl.</w:t>
            </w:r>
          </w:p>
        </w:tc>
      </w:tr>
    </w:tbl>
    <w:p w14:paraId="76D99451" w14:textId="77777777" w:rsidR="00963F1C" w:rsidRDefault="00963F1C" w:rsidP="00963F1C"/>
    <w:p w14:paraId="76D99452" w14:textId="77777777" w:rsidR="00BB5ADD" w:rsidRDefault="00BB5ADD" w:rsidP="009D55B7"/>
    <w:p w14:paraId="76D99453" w14:textId="77777777" w:rsidR="0030294C" w:rsidRDefault="0030294C" w:rsidP="00A40CD2"/>
    <w:p w14:paraId="76D99454" w14:textId="77777777" w:rsidR="00A40CD2" w:rsidRDefault="00A40CD2" w:rsidP="00681DEB"/>
    <w:p w14:paraId="76D99455" w14:textId="77777777" w:rsidR="00681DEB" w:rsidRDefault="00681DEB" w:rsidP="000560DB"/>
    <w:p w14:paraId="76D99456" w14:textId="77777777" w:rsidR="000560DB" w:rsidRDefault="000560DB" w:rsidP="00F63ED8"/>
    <w:p w14:paraId="76D99457" w14:textId="77777777" w:rsidR="00F63ED8" w:rsidRDefault="00F63ED8" w:rsidP="00D8452E"/>
    <w:p w14:paraId="76D99458" w14:textId="77777777" w:rsidR="00317FFA" w:rsidRPr="00E76AA4" w:rsidRDefault="00317FFA" w:rsidP="00371181"/>
    <w:bookmarkEnd w:id="42"/>
    <w:bookmarkEnd w:id="43"/>
    <w:p w14:paraId="76D99459" w14:textId="77777777" w:rsidR="00A9772A" w:rsidRPr="00317FFA" w:rsidRDefault="00A9772A" w:rsidP="00F51B5D"/>
    <w:p w14:paraId="76D9945A" w14:textId="77777777" w:rsidR="00A9772A" w:rsidRPr="00D66BDC" w:rsidRDefault="00A9772A" w:rsidP="00530560">
      <w:pPr>
        <w:pStyle w:val="Overskrift1"/>
        <w:numPr>
          <w:ilvl w:val="0"/>
          <w:numId w:val="7"/>
        </w:numPr>
        <w:rPr>
          <w:lang w:val="en-US"/>
        </w:rPr>
      </w:pPr>
      <w:bookmarkStart w:id="147" w:name="_Toc314563937"/>
      <w:r w:rsidRPr="00D66BDC">
        <w:rPr>
          <w:lang w:val="en-US"/>
        </w:rPr>
        <w:lastRenderedPageBreak/>
        <w:t>Version</w:t>
      </w:r>
      <w:r w:rsidR="00BE61B1" w:rsidRPr="00D66BDC">
        <w:rPr>
          <w:lang w:val="en-US"/>
        </w:rPr>
        <w:t xml:space="preserve"> </w:t>
      </w:r>
      <w:r w:rsidR="00EC1F86">
        <w:rPr>
          <w:lang w:val="en-US"/>
        </w:rPr>
        <w:t>L</w:t>
      </w:r>
      <w:r w:rsidRPr="00D66BDC">
        <w:rPr>
          <w:lang w:val="en-US"/>
        </w:rPr>
        <w:t>og</w:t>
      </w:r>
      <w:bookmarkEnd w:id="147"/>
    </w:p>
    <w:p w14:paraId="76D9945B" w14:textId="77777777" w:rsidR="00A9772A" w:rsidRDefault="00A9772A" w:rsidP="00F51B5D">
      <w:pPr>
        <w:rPr>
          <w:lang w:val="en-US"/>
        </w:rPr>
      </w:pPr>
    </w:p>
    <w:tbl>
      <w:tblPr>
        <w:tblW w:w="902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509"/>
        <w:gridCol w:w="1134"/>
        <w:gridCol w:w="2552"/>
        <w:gridCol w:w="3827"/>
      </w:tblGrid>
      <w:tr w:rsidR="00CE0579" w:rsidRPr="00B511F8" w14:paraId="76D99460" w14:textId="77777777" w:rsidTr="00CE0579">
        <w:trPr>
          <w:cantSplit/>
          <w:tblHeader/>
        </w:trPr>
        <w:tc>
          <w:tcPr>
            <w:tcW w:w="1509" w:type="dxa"/>
            <w:shd w:val="pct20" w:color="000000" w:fill="FFFFFF"/>
          </w:tcPr>
          <w:p w14:paraId="76D9945C" w14:textId="77777777" w:rsidR="00CE0579" w:rsidRPr="00385249" w:rsidRDefault="0083743E" w:rsidP="006830A7">
            <w:pPr>
              <w:widowControl w:val="0"/>
              <w:tabs>
                <w:tab w:val="right" w:leader="dot" w:pos="9355"/>
              </w:tabs>
              <w:spacing w:before="10" w:line="280" w:lineRule="exact"/>
              <w:rPr>
                <w:b/>
                <w:lang w:val="en-US"/>
              </w:rPr>
            </w:pPr>
            <w:proofErr w:type="spellStart"/>
            <w:r>
              <w:rPr>
                <w:b/>
                <w:lang w:val="en-US"/>
              </w:rPr>
              <w:t>Dato</w:t>
            </w:r>
            <w:proofErr w:type="spellEnd"/>
          </w:p>
        </w:tc>
        <w:tc>
          <w:tcPr>
            <w:tcW w:w="1134" w:type="dxa"/>
            <w:shd w:val="pct20" w:color="000000" w:fill="FFFFFF"/>
          </w:tcPr>
          <w:p w14:paraId="76D9945D" w14:textId="77777777" w:rsidR="00CE0579" w:rsidRPr="00385249" w:rsidRDefault="00CE0579" w:rsidP="006830A7">
            <w:pPr>
              <w:widowControl w:val="0"/>
              <w:tabs>
                <w:tab w:val="right" w:leader="dot" w:pos="9355"/>
              </w:tabs>
              <w:spacing w:before="10" w:line="280" w:lineRule="exact"/>
              <w:rPr>
                <w:b/>
                <w:lang w:val="en-US"/>
              </w:rPr>
            </w:pPr>
            <w:r>
              <w:rPr>
                <w:b/>
                <w:lang w:val="en-US"/>
              </w:rPr>
              <w:t>Version</w:t>
            </w:r>
          </w:p>
        </w:tc>
        <w:tc>
          <w:tcPr>
            <w:tcW w:w="2552" w:type="dxa"/>
            <w:shd w:val="pct20" w:color="000000" w:fill="FFFFFF"/>
          </w:tcPr>
          <w:p w14:paraId="76D9945E" w14:textId="77777777" w:rsidR="00CE0579" w:rsidRPr="00385249" w:rsidRDefault="0083743E" w:rsidP="006830A7">
            <w:pPr>
              <w:widowControl w:val="0"/>
              <w:tabs>
                <w:tab w:val="right" w:leader="dot" w:pos="9355"/>
              </w:tabs>
              <w:spacing w:before="10" w:line="280" w:lineRule="exact"/>
              <w:rPr>
                <w:b/>
                <w:lang w:val="en-US"/>
              </w:rPr>
            </w:pPr>
            <w:proofErr w:type="spellStart"/>
            <w:r>
              <w:rPr>
                <w:b/>
                <w:lang w:val="en-US"/>
              </w:rPr>
              <w:t>Forfatter</w:t>
            </w:r>
            <w:proofErr w:type="spellEnd"/>
          </w:p>
        </w:tc>
        <w:tc>
          <w:tcPr>
            <w:tcW w:w="3827" w:type="dxa"/>
            <w:shd w:val="pct20" w:color="000000" w:fill="FFFFFF"/>
          </w:tcPr>
          <w:p w14:paraId="76D9945F" w14:textId="77777777" w:rsidR="00CE0579" w:rsidRDefault="0083743E" w:rsidP="006830A7">
            <w:pPr>
              <w:widowControl w:val="0"/>
              <w:tabs>
                <w:tab w:val="right" w:leader="dot" w:pos="9355"/>
              </w:tabs>
              <w:spacing w:before="10" w:line="280" w:lineRule="exact"/>
              <w:rPr>
                <w:b/>
                <w:lang w:val="en-US"/>
              </w:rPr>
            </w:pPr>
            <w:proofErr w:type="spellStart"/>
            <w:r>
              <w:rPr>
                <w:b/>
                <w:lang w:val="en-US"/>
              </w:rPr>
              <w:t>Ændringer</w:t>
            </w:r>
            <w:proofErr w:type="spellEnd"/>
          </w:p>
        </w:tc>
      </w:tr>
      <w:tr w:rsidR="00CE0579" w:rsidRPr="00B511F8" w14:paraId="76D99465" w14:textId="77777777" w:rsidTr="00CE0579">
        <w:trPr>
          <w:cantSplit/>
        </w:trPr>
        <w:tc>
          <w:tcPr>
            <w:tcW w:w="1509" w:type="dxa"/>
            <w:vAlign w:val="bottom"/>
          </w:tcPr>
          <w:p w14:paraId="76D99461" w14:textId="77777777" w:rsidR="00CE0579" w:rsidRPr="00B511F8" w:rsidRDefault="00A82EE5" w:rsidP="006830A7">
            <w:pPr>
              <w:rPr>
                <w:lang w:val="en-US"/>
              </w:rPr>
            </w:pPr>
            <w:r>
              <w:rPr>
                <w:lang w:val="en-US"/>
              </w:rPr>
              <w:t>19</w:t>
            </w:r>
            <w:r w:rsidR="00941402">
              <w:rPr>
                <w:lang w:val="en-US"/>
              </w:rPr>
              <w:t>.1</w:t>
            </w:r>
            <w:r w:rsidR="00FF7442">
              <w:rPr>
                <w:lang w:val="en-US"/>
              </w:rPr>
              <w:t>2</w:t>
            </w:r>
            <w:r w:rsidR="00232465">
              <w:rPr>
                <w:lang w:val="en-US"/>
              </w:rPr>
              <w:t>.2010</w:t>
            </w:r>
          </w:p>
        </w:tc>
        <w:tc>
          <w:tcPr>
            <w:tcW w:w="1134" w:type="dxa"/>
            <w:vAlign w:val="bottom"/>
          </w:tcPr>
          <w:p w14:paraId="76D99462" w14:textId="77777777" w:rsidR="00CE0579" w:rsidRPr="00B511F8" w:rsidRDefault="00FF7442" w:rsidP="006830A7">
            <w:pPr>
              <w:widowControl w:val="0"/>
              <w:tabs>
                <w:tab w:val="right" w:leader="dot" w:pos="9355"/>
              </w:tabs>
              <w:spacing w:before="10" w:line="280" w:lineRule="exact"/>
              <w:rPr>
                <w:lang w:val="en-US"/>
              </w:rPr>
            </w:pPr>
            <w:r>
              <w:rPr>
                <w:lang w:val="en-US"/>
              </w:rPr>
              <w:t>0.9</w:t>
            </w:r>
            <w:r w:rsidR="00A82EE5">
              <w:rPr>
                <w:lang w:val="en-US"/>
              </w:rPr>
              <w:t>3</w:t>
            </w:r>
          </w:p>
        </w:tc>
        <w:tc>
          <w:tcPr>
            <w:tcW w:w="2552" w:type="dxa"/>
            <w:vAlign w:val="bottom"/>
          </w:tcPr>
          <w:p w14:paraId="76D99463" w14:textId="77777777" w:rsidR="00CE0579" w:rsidRPr="00B511F8" w:rsidRDefault="00232465" w:rsidP="006830A7">
            <w:pPr>
              <w:widowControl w:val="0"/>
              <w:tabs>
                <w:tab w:val="right" w:leader="dot" w:pos="9355"/>
              </w:tabs>
              <w:spacing w:before="10" w:line="280" w:lineRule="exact"/>
              <w:rPr>
                <w:lang w:val="en-US"/>
              </w:rPr>
            </w:pPr>
            <w:r>
              <w:rPr>
                <w:lang w:val="en-US"/>
              </w:rPr>
              <w:t>Finn E. Jensen</w:t>
            </w:r>
          </w:p>
        </w:tc>
        <w:tc>
          <w:tcPr>
            <w:tcW w:w="3827" w:type="dxa"/>
          </w:tcPr>
          <w:p w14:paraId="76D99464" w14:textId="77777777" w:rsidR="00CE0579" w:rsidRPr="00B511F8" w:rsidRDefault="00CE0579" w:rsidP="00CE0579">
            <w:pPr>
              <w:widowControl w:val="0"/>
              <w:tabs>
                <w:tab w:val="right" w:leader="dot" w:pos="9355"/>
              </w:tabs>
              <w:spacing w:before="10" w:line="280" w:lineRule="exact"/>
              <w:rPr>
                <w:lang w:val="en-US"/>
              </w:rPr>
            </w:pPr>
          </w:p>
        </w:tc>
      </w:tr>
      <w:tr w:rsidR="00CE0579" w:rsidRPr="00B511F8" w14:paraId="76D9946A" w14:textId="77777777" w:rsidTr="00CE0579">
        <w:trPr>
          <w:cantSplit/>
        </w:trPr>
        <w:tc>
          <w:tcPr>
            <w:tcW w:w="1509" w:type="dxa"/>
            <w:vAlign w:val="bottom"/>
          </w:tcPr>
          <w:p w14:paraId="76D99466" w14:textId="77777777" w:rsidR="00CE0579" w:rsidRPr="00B511F8" w:rsidRDefault="00535B42" w:rsidP="006830A7">
            <w:pPr>
              <w:widowControl w:val="0"/>
              <w:tabs>
                <w:tab w:val="right" w:leader="dot" w:pos="9355"/>
              </w:tabs>
              <w:spacing w:before="10" w:line="280" w:lineRule="exact"/>
              <w:rPr>
                <w:lang w:val="en-US"/>
              </w:rPr>
            </w:pPr>
            <w:r>
              <w:rPr>
                <w:lang w:val="en-US"/>
              </w:rPr>
              <w:t>03.05.2011</w:t>
            </w:r>
          </w:p>
        </w:tc>
        <w:tc>
          <w:tcPr>
            <w:tcW w:w="1134" w:type="dxa"/>
            <w:vAlign w:val="bottom"/>
          </w:tcPr>
          <w:p w14:paraId="76D99467" w14:textId="77777777" w:rsidR="00CE0579" w:rsidRPr="00B511F8" w:rsidRDefault="00535B42" w:rsidP="006830A7">
            <w:pPr>
              <w:widowControl w:val="0"/>
              <w:tabs>
                <w:tab w:val="right" w:leader="dot" w:pos="9355"/>
              </w:tabs>
              <w:spacing w:before="10" w:line="280" w:lineRule="exact"/>
              <w:rPr>
                <w:lang w:val="en-US"/>
              </w:rPr>
            </w:pPr>
            <w:r>
              <w:rPr>
                <w:lang w:val="en-US"/>
              </w:rPr>
              <w:t>0.99</w:t>
            </w:r>
          </w:p>
        </w:tc>
        <w:tc>
          <w:tcPr>
            <w:tcW w:w="2552" w:type="dxa"/>
            <w:vAlign w:val="bottom"/>
          </w:tcPr>
          <w:p w14:paraId="76D99468" w14:textId="77777777" w:rsidR="00CE0579" w:rsidRPr="00B511F8" w:rsidRDefault="00535B42" w:rsidP="006830A7">
            <w:pPr>
              <w:widowControl w:val="0"/>
              <w:tabs>
                <w:tab w:val="right" w:leader="dot" w:pos="9355"/>
              </w:tabs>
              <w:spacing w:before="10" w:line="280" w:lineRule="exact"/>
              <w:rPr>
                <w:lang w:val="en-US"/>
              </w:rPr>
            </w:pPr>
            <w:r>
              <w:rPr>
                <w:lang w:val="en-US"/>
              </w:rPr>
              <w:t>Finn E. Jensen</w:t>
            </w:r>
          </w:p>
        </w:tc>
        <w:tc>
          <w:tcPr>
            <w:tcW w:w="3827" w:type="dxa"/>
          </w:tcPr>
          <w:p w14:paraId="76D99469" w14:textId="77777777" w:rsidR="00CE0579" w:rsidRPr="00B511F8" w:rsidRDefault="00CE0579" w:rsidP="00CE0579">
            <w:pPr>
              <w:widowControl w:val="0"/>
              <w:tabs>
                <w:tab w:val="right" w:leader="dot" w:pos="9355"/>
              </w:tabs>
              <w:spacing w:before="10" w:line="280" w:lineRule="exact"/>
              <w:rPr>
                <w:lang w:val="en-US"/>
              </w:rPr>
            </w:pPr>
          </w:p>
        </w:tc>
      </w:tr>
      <w:tr w:rsidR="00923C03" w:rsidRPr="00B511F8" w14:paraId="76D9946F" w14:textId="77777777" w:rsidTr="00CE0579">
        <w:trPr>
          <w:cantSplit/>
        </w:trPr>
        <w:tc>
          <w:tcPr>
            <w:tcW w:w="1509" w:type="dxa"/>
            <w:vAlign w:val="bottom"/>
          </w:tcPr>
          <w:p w14:paraId="76D9946B" w14:textId="77777777" w:rsidR="00923C03" w:rsidRDefault="005E402C" w:rsidP="006830A7">
            <w:pPr>
              <w:widowControl w:val="0"/>
              <w:tabs>
                <w:tab w:val="right" w:leader="dot" w:pos="9355"/>
              </w:tabs>
              <w:spacing w:before="10" w:line="280" w:lineRule="exact"/>
              <w:rPr>
                <w:lang w:val="en-US"/>
              </w:rPr>
            </w:pPr>
            <w:r>
              <w:rPr>
                <w:lang w:val="en-US"/>
              </w:rPr>
              <w:t>12</w:t>
            </w:r>
            <w:r w:rsidR="00923C03">
              <w:rPr>
                <w:lang w:val="en-US"/>
              </w:rPr>
              <w:t>.07.2011</w:t>
            </w:r>
          </w:p>
        </w:tc>
        <w:tc>
          <w:tcPr>
            <w:tcW w:w="1134" w:type="dxa"/>
            <w:vAlign w:val="bottom"/>
          </w:tcPr>
          <w:p w14:paraId="76D9946C" w14:textId="77777777" w:rsidR="00923C03" w:rsidRDefault="00923C03" w:rsidP="006830A7">
            <w:pPr>
              <w:widowControl w:val="0"/>
              <w:tabs>
                <w:tab w:val="right" w:leader="dot" w:pos="9355"/>
              </w:tabs>
              <w:spacing w:before="10" w:line="280" w:lineRule="exact"/>
              <w:rPr>
                <w:lang w:val="en-US"/>
              </w:rPr>
            </w:pPr>
            <w:r>
              <w:rPr>
                <w:lang w:val="en-US"/>
              </w:rPr>
              <w:t>0.100</w:t>
            </w:r>
          </w:p>
        </w:tc>
        <w:tc>
          <w:tcPr>
            <w:tcW w:w="2552" w:type="dxa"/>
            <w:vAlign w:val="bottom"/>
          </w:tcPr>
          <w:p w14:paraId="76D9946D" w14:textId="77777777" w:rsidR="00923C03" w:rsidRDefault="00923C03" w:rsidP="006830A7">
            <w:pPr>
              <w:widowControl w:val="0"/>
              <w:tabs>
                <w:tab w:val="right" w:leader="dot" w:pos="9355"/>
              </w:tabs>
              <w:spacing w:before="10" w:line="280" w:lineRule="exact"/>
              <w:rPr>
                <w:lang w:val="en-US"/>
              </w:rPr>
            </w:pPr>
            <w:r>
              <w:rPr>
                <w:lang w:val="en-US"/>
              </w:rPr>
              <w:t>Lasse S.L. Buck</w:t>
            </w:r>
          </w:p>
        </w:tc>
        <w:tc>
          <w:tcPr>
            <w:tcW w:w="3827" w:type="dxa"/>
          </w:tcPr>
          <w:p w14:paraId="76D9946E" w14:textId="77777777" w:rsidR="00923C03" w:rsidRPr="00B511F8" w:rsidRDefault="00923C03" w:rsidP="00CE0579">
            <w:pPr>
              <w:widowControl w:val="0"/>
              <w:tabs>
                <w:tab w:val="right" w:leader="dot" w:pos="9355"/>
              </w:tabs>
              <w:spacing w:before="10" w:line="280" w:lineRule="exact"/>
              <w:rPr>
                <w:lang w:val="en-US"/>
              </w:rPr>
            </w:pPr>
          </w:p>
        </w:tc>
      </w:tr>
      <w:tr w:rsidR="00E767FC" w:rsidRPr="00B511F8" w14:paraId="76D99474" w14:textId="77777777" w:rsidTr="00CE0579">
        <w:trPr>
          <w:cantSplit/>
        </w:trPr>
        <w:tc>
          <w:tcPr>
            <w:tcW w:w="1509" w:type="dxa"/>
            <w:vAlign w:val="bottom"/>
          </w:tcPr>
          <w:p w14:paraId="76D99470" w14:textId="77777777" w:rsidR="00E767FC" w:rsidRDefault="00E767FC" w:rsidP="006830A7">
            <w:pPr>
              <w:widowControl w:val="0"/>
              <w:tabs>
                <w:tab w:val="right" w:leader="dot" w:pos="9355"/>
              </w:tabs>
              <w:spacing w:before="10" w:line="280" w:lineRule="exact"/>
              <w:rPr>
                <w:lang w:val="en-US"/>
              </w:rPr>
            </w:pPr>
            <w:r>
              <w:rPr>
                <w:lang w:val="en-US"/>
              </w:rPr>
              <w:t>08.12.2011</w:t>
            </w:r>
          </w:p>
        </w:tc>
        <w:tc>
          <w:tcPr>
            <w:tcW w:w="1134" w:type="dxa"/>
            <w:vAlign w:val="bottom"/>
          </w:tcPr>
          <w:p w14:paraId="76D99471" w14:textId="77777777" w:rsidR="00E767FC" w:rsidRDefault="00E767FC" w:rsidP="006830A7">
            <w:pPr>
              <w:widowControl w:val="0"/>
              <w:tabs>
                <w:tab w:val="right" w:leader="dot" w:pos="9355"/>
              </w:tabs>
              <w:spacing w:before="10" w:line="280" w:lineRule="exact"/>
              <w:rPr>
                <w:lang w:val="en-US"/>
              </w:rPr>
            </w:pPr>
            <w:r>
              <w:rPr>
                <w:lang w:val="en-US"/>
              </w:rPr>
              <w:t>0.101</w:t>
            </w:r>
          </w:p>
        </w:tc>
        <w:tc>
          <w:tcPr>
            <w:tcW w:w="2552" w:type="dxa"/>
            <w:vAlign w:val="bottom"/>
          </w:tcPr>
          <w:p w14:paraId="76D99472" w14:textId="77777777" w:rsidR="00E767FC" w:rsidRDefault="00E767FC" w:rsidP="006830A7">
            <w:pPr>
              <w:widowControl w:val="0"/>
              <w:tabs>
                <w:tab w:val="right" w:leader="dot" w:pos="9355"/>
              </w:tabs>
              <w:spacing w:before="10" w:line="280" w:lineRule="exact"/>
              <w:rPr>
                <w:lang w:val="en-US"/>
              </w:rPr>
            </w:pPr>
            <w:r>
              <w:rPr>
                <w:lang w:val="en-US"/>
              </w:rPr>
              <w:t>Merete K. Andersen</w:t>
            </w:r>
          </w:p>
        </w:tc>
        <w:tc>
          <w:tcPr>
            <w:tcW w:w="3827" w:type="dxa"/>
          </w:tcPr>
          <w:p w14:paraId="76D99473" w14:textId="77777777" w:rsidR="00E767FC" w:rsidRPr="00E767FC" w:rsidRDefault="00E767FC" w:rsidP="00CE0579">
            <w:pPr>
              <w:widowControl w:val="0"/>
              <w:tabs>
                <w:tab w:val="right" w:leader="dot" w:pos="9355"/>
              </w:tabs>
              <w:spacing w:before="10" w:line="280" w:lineRule="exact"/>
            </w:pPr>
            <w:r w:rsidRPr="00E767FC">
              <w:t>Ny</w:t>
            </w:r>
            <w:r>
              <w:t>e</w:t>
            </w:r>
            <w:r w:rsidRPr="00E767FC">
              <w:t xml:space="preserve"> valideringer. Der er i</w:t>
            </w:r>
            <w:r>
              <w:t>ndsat ko</w:t>
            </w:r>
            <w:r>
              <w:t>m</w:t>
            </w:r>
            <w:r>
              <w:t xml:space="preserve">mentar med ref. til </w:t>
            </w:r>
            <w:proofErr w:type="spellStart"/>
            <w:r>
              <w:t>kwok</w:t>
            </w:r>
            <w:proofErr w:type="spellEnd"/>
            <w:r>
              <w:t xml:space="preserve"> </w:t>
            </w:r>
            <w:proofErr w:type="spellStart"/>
            <w:r>
              <w:t>issues</w:t>
            </w:r>
            <w:proofErr w:type="spellEnd"/>
            <w:r>
              <w:t>.</w:t>
            </w:r>
          </w:p>
        </w:tc>
      </w:tr>
      <w:tr w:rsidR="005F5CD9" w:rsidRPr="00B511F8" w14:paraId="76D9947A" w14:textId="77777777" w:rsidTr="00CE0579">
        <w:trPr>
          <w:cantSplit/>
        </w:trPr>
        <w:tc>
          <w:tcPr>
            <w:tcW w:w="1509" w:type="dxa"/>
            <w:vAlign w:val="bottom"/>
          </w:tcPr>
          <w:p w14:paraId="76D99475" w14:textId="77777777" w:rsidR="005F5CD9" w:rsidRDefault="007E175A" w:rsidP="006830A7">
            <w:pPr>
              <w:widowControl w:val="0"/>
              <w:tabs>
                <w:tab w:val="right" w:leader="dot" w:pos="9355"/>
              </w:tabs>
              <w:spacing w:before="10" w:line="280" w:lineRule="exact"/>
              <w:rPr>
                <w:lang w:val="en-US"/>
              </w:rPr>
            </w:pPr>
            <w:r>
              <w:rPr>
                <w:lang w:val="en-US"/>
              </w:rPr>
              <w:t>11.01.2011</w:t>
            </w:r>
          </w:p>
        </w:tc>
        <w:tc>
          <w:tcPr>
            <w:tcW w:w="1134" w:type="dxa"/>
            <w:vAlign w:val="bottom"/>
          </w:tcPr>
          <w:p w14:paraId="76D99476" w14:textId="77777777" w:rsidR="005F5CD9" w:rsidRDefault="007E175A" w:rsidP="006830A7">
            <w:pPr>
              <w:widowControl w:val="0"/>
              <w:tabs>
                <w:tab w:val="right" w:leader="dot" w:pos="9355"/>
              </w:tabs>
              <w:spacing w:before="10" w:line="280" w:lineRule="exact"/>
              <w:rPr>
                <w:lang w:val="en-US"/>
              </w:rPr>
            </w:pPr>
            <w:r>
              <w:rPr>
                <w:lang w:val="en-US"/>
              </w:rPr>
              <w:t>0.102</w:t>
            </w:r>
          </w:p>
        </w:tc>
        <w:tc>
          <w:tcPr>
            <w:tcW w:w="2552" w:type="dxa"/>
            <w:vAlign w:val="bottom"/>
          </w:tcPr>
          <w:p w14:paraId="76D99477" w14:textId="77777777" w:rsidR="005F5CD9" w:rsidRDefault="007E175A" w:rsidP="006830A7">
            <w:pPr>
              <w:widowControl w:val="0"/>
              <w:tabs>
                <w:tab w:val="right" w:leader="dot" w:pos="9355"/>
              </w:tabs>
              <w:spacing w:before="10" w:line="280" w:lineRule="exact"/>
              <w:rPr>
                <w:lang w:val="en-US"/>
              </w:rPr>
            </w:pPr>
            <w:r>
              <w:rPr>
                <w:lang w:val="en-US"/>
              </w:rPr>
              <w:t>Merete K. Andersen</w:t>
            </w:r>
          </w:p>
        </w:tc>
        <w:tc>
          <w:tcPr>
            <w:tcW w:w="3827" w:type="dxa"/>
          </w:tcPr>
          <w:p w14:paraId="76D99478" w14:textId="77777777" w:rsidR="005F5CD9" w:rsidRDefault="007E175A" w:rsidP="00CE0579">
            <w:pPr>
              <w:widowControl w:val="0"/>
              <w:tabs>
                <w:tab w:val="right" w:leader="dot" w:pos="9355"/>
              </w:tabs>
              <w:spacing w:before="10" w:line="280" w:lineRule="exact"/>
            </w:pPr>
            <w:r>
              <w:t xml:space="preserve">Konsistenstjekket mod services og har identificeret ændringer for at komme i </w:t>
            </w:r>
            <w:proofErr w:type="spellStart"/>
            <w:r>
              <w:t>sync</w:t>
            </w:r>
            <w:proofErr w:type="spellEnd"/>
            <w:r>
              <w:t>.</w:t>
            </w:r>
          </w:p>
          <w:p w14:paraId="76D99479" w14:textId="77777777" w:rsidR="007E175A" w:rsidRPr="00E767FC" w:rsidRDefault="007E175A" w:rsidP="00CE0579">
            <w:pPr>
              <w:widowControl w:val="0"/>
              <w:tabs>
                <w:tab w:val="right" w:leader="dot" w:pos="9355"/>
              </w:tabs>
              <w:spacing w:before="10" w:line="280" w:lineRule="exact"/>
            </w:pPr>
            <w:r>
              <w:t>Baseline ændringer indført.</w:t>
            </w:r>
          </w:p>
        </w:tc>
      </w:tr>
      <w:tr w:rsidR="007D7176" w:rsidRPr="00B511F8" w14:paraId="390A05E1" w14:textId="77777777" w:rsidTr="00CE0579">
        <w:trPr>
          <w:cantSplit/>
        </w:trPr>
        <w:tc>
          <w:tcPr>
            <w:tcW w:w="1509" w:type="dxa"/>
            <w:vAlign w:val="bottom"/>
          </w:tcPr>
          <w:p w14:paraId="07FC8394" w14:textId="6CCEA78B" w:rsidR="007D7176" w:rsidRDefault="007D7176" w:rsidP="006830A7">
            <w:pPr>
              <w:widowControl w:val="0"/>
              <w:tabs>
                <w:tab w:val="right" w:leader="dot" w:pos="9355"/>
              </w:tabs>
              <w:spacing w:before="10" w:line="280" w:lineRule="exact"/>
              <w:rPr>
                <w:lang w:val="en-US"/>
              </w:rPr>
            </w:pPr>
            <w:r>
              <w:rPr>
                <w:lang w:val="en-US"/>
              </w:rPr>
              <w:t>12.01.2011</w:t>
            </w:r>
          </w:p>
        </w:tc>
        <w:tc>
          <w:tcPr>
            <w:tcW w:w="1134" w:type="dxa"/>
            <w:vAlign w:val="bottom"/>
          </w:tcPr>
          <w:p w14:paraId="7D5072C5" w14:textId="4103899E" w:rsidR="007D7176" w:rsidRDefault="007D7176" w:rsidP="006830A7">
            <w:pPr>
              <w:widowControl w:val="0"/>
              <w:tabs>
                <w:tab w:val="right" w:leader="dot" w:pos="9355"/>
              </w:tabs>
              <w:spacing w:before="10" w:line="280" w:lineRule="exact"/>
              <w:rPr>
                <w:lang w:val="en-US"/>
              </w:rPr>
            </w:pPr>
            <w:r>
              <w:rPr>
                <w:lang w:val="en-US"/>
              </w:rPr>
              <w:t>0.103</w:t>
            </w:r>
          </w:p>
        </w:tc>
        <w:tc>
          <w:tcPr>
            <w:tcW w:w="2552" w:type="dxa"/>
            <w:vAlign w:val="bottom"/>
          </w:tcPr>
          <w:p w14:paraId="124FDDA4" w14:textId="32A47961" w:rsidR="007D7176" w:rsidRDefault="007D7176" w:rsidP="006830A7">
            <w:pPr>
              <w:widowControl w:val="0"/>
              <w:tabs>
                <w:tab w:val="right" w:leader="dot" w:pos="9355"/>
              </w:tabs>
              <w:spacing w:before="10" w:line="280" w:lineRule="exact"/>
              <w:rPr>
                <w:lang w:val="en-US"/>
              </w:rPr>
            </w:pPr>
            <w:r>
              <w:rPr>
                <w:lang w:val="en-US"/>
              </w:rPr>
              <w:t>Merete K. Andersen</w:t>
            </w:r>
          </w:p>
        </w:tc>
        <w:tc>
          <w:tcPr>
            <w:tcW w:w="3827" w:type="dxa"/>
          </w:tcPr>
          <w:p w14:paraId="1CF6899D" w14:textId="78C2E63B" w:rsidR="007D7176" w:rsidRDefault="007D7176" w:rsidP="007D7176">
            <w:r>
              <w:t xml:space="preserve">Lasse B har vurderet at vi bør ændre på reaktioner på </w:t>
            </w:r>
            <w:proofErr w:type="spellStart"/>
            <w:r w:rsidRPr="007D7176">
              <w:t>DMIBetalingOr</w:t>
            </w:r>
            <w:r w:rsidRPr="007D7176">
              <w:t>d</w:t>
            </w:r>
            <w:r w:rsidRPr="007D7176">
              <w:t>ningOpret</w:t>
            </w:r>
            <w:proofErr w:type="spellEnd"/>
            <w:r>
              <w:t xml:space="preserve"> og </w:t>
            </w:r>
            <w:proofErr w:type="spellStart"/>
            <w:r w:rsidRPr="007D7176">
              <w:t>DMIBetalingOrdnin</w:t>
            </w:r>
            <w:r w:rsidRPr="007D7176">
              <w:t>g</w:t>
            </w:r>
            <w:r w:rsidRPr="007D7176">
              <w:t>Ændr</w:t>
            </w:r>
            <w:proofErr w:type="spellEnd"/>
          </w:p>
        </w:tc>
      </w:tr>
    </w:tbl>
    <w:p w14:paraId="76D9947B" w14:textId="77777777" w:rsidR="00A9772A" w:rsidRPr="00E767FC" w:rsidRDefault="00A9772A" w:rsidP="001723F3">
      <w:pPr>
        <w:tabs>
          <w:tab w:val="left" w:pos="5340"/>
        </w:tabs>
      </w:pPr>
    </w:p>
    <w:sectPr w:rsidR="00A9772A" w:rsidRPr="00E767FC" w:rsidSect="00737634">
      <w:headerReference w:type="default" r:id="rId18"/>
      <w:footerReference w:type="default" r:id="rId19"/>
      <w:pgSz w:w="11906" w:h="16838" w:code="9"/>
      <w:pgMar w:top="1418" w:right="851" w:bottom="1440" w:left="2948" w:header="624" w:footer="581"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1" w:author="Merete Kibøl Andersen" w:date="2012-01-17T11:01:00Z" w:initials="MKA">
    <w:p w14:paraId="76D9947F" w14:textId="77777777" w:rsidR="00181E44" w:rsidRDefault="00181E44">
      <w:pPr>
        <w:pStyle w:val="Kommentartekst"/>
      </w:pPr>
      <w:r>
        <w:rPr>
          <w:rStyle w:val="Kommentarhenvisning"/>
        </w:rPr>
        <w:annotationRef/>
      </w:r>
    </w:p>
    <w:p w14:paraId="76D99480" w14:textId="77777777" w:rsidR="00181E44" w:rsidRDefault="00181E44">
      <w:pPr>
        <w:pStyle w:val="Kommentartekst"/>
      </w:pPr>
      <w:r>
        <w:t>Mangler i service – skal lægges ind</w:t>
      </w:r>
    </w:p>
  </w:comment>
  <w:comment w:id="32" w:author="CTXMIS069$" w:date="2012-01-17T11:01:00Z" w:initials="MKA">
    <w:p w14:paraId="76D99481" w14:textId="77777777" w:rsidR="00181E44" w:rsidRDefault="00181E44">
      <w:pPr>
        <w:pStyle w:val="Kommentartekst"/>
      </w:pPr>
      <w:r>
        <w:rPr>
          <w:rStyle w:val="Kommentarhenvisning"/>
        </w:rPr>
        <w:annotationRef/>
      </w:r>
    </w:p>
    <w:p w14:paraId="76D99482" w14:textId="77777777" w:rsidR="00181E44" w:rsidRDefault="00181E44" w:rsidP="005F2DB0">
      <w:pPr>
        <w:pStyle w:val="Kommentartekst"/>
      </w:pPr>
      <w:r>
        <w:t>Mangler i services – skal lægges ind</w:t>
      </w:r>
    </w:p>
  </w:comment>
  <w:comment w:id="35" w:author="CTXMIS069$" w:date="2012-01-17T11:01:00Z" w:initials="MKA">
    <w:p w14:paraId="76D99483" w14:textId="77777777" w:rsidR="00181E44" w:rsidRDefault="00181E44">
      <w:pPr>
        <w:pStyle w:val="Kommentartekst"/>
      </w:pPr>
      <w:r>
        <w:rPr>
          <w:rStyle w:val="Kommentarhenvisning"/>
        </w:rPr>
        <w:annotationRef/>
      </w:r>
    </w:p>
    <w:p w14:paraId="76D99484" w14:textId="77777777" w:rsidR="00181E44" w:rsidRDefault="00181E44">
      <w:pPr>
        <w:pStyle w:val="Kommentartekst"/>
      </w:pPr>
      <w:r>
        <w:t xml:space="preserve">Denne slettes. Den er ikke i en service </w:t>
      </w:r>
      <w:proofErr w:type="spellStart"/>
      <w:r>
        <w:t>DMIBetalingEvneHentet</w:t>
      </w:r>
      <w:proofErr w:type="spellEnd"/>
      <w:r>
        <w:t>. Fej mener at den indirekte er omfattet af 005.</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D994D0" w14:textId="77777777" w:rsidR="00181E44" w:rsidRDefault="00181E44" w:rsidP="001779FF">
      <w:r>
        <w:separator/>
      </w:r>
    </w:p>
  </w:endnote>
  <w:endnote w:type="continuationSeparator" w:id="0">
    <w:p w14:paraId="76D994D1" w14:textId="77777777" w:rsidR="00181E44" w:rsidRDefault="00181E44" w:rsidP="00177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Gill Alt One MT">
    <w:altName w:val="Century Gothic"/>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D994D3" w14:textId="77777777" w:rsidR="00181E44" w:rsidRPr="00C273A9" w:rsidRDefault="00181E44" w:rsidP="00C273A9">
    <w:pPr>
      <w:autoSpaceDE w:val="0"/>
      <w:autoSpaceDN w:val="0"/>
      <w:adjustRightInd w:val="0"/>
      <w:spacing w:after="0"/>
      <w:ind w:left="-1985"/>
      <w:jc w:val="center"/>
      <w:rPr>
        <w:rFonts w:ascii="Helv" w:hAnsi="Helv" w:cs="Helv"/>
        <w:i/>
        <w:sz w:val="16"/>
        <w:szCs w:val="16"/>
        <w:lang w:val="en-US" w:eastAsia="da-DK"/>
      </w:rPr>
    </w:pPr>
    <w:r>
      <w:rPr>
        <w:rFonts w:ascii="Helv" w:hAnsi="Helv" w:cs="Helv"/>
        <w:i/>
        <w:noProof/>
        <w:sz w:val="16"/>
        <w:szCs w:val="16"/>
        <w:lang w:eastAsia="da-DK"/>
      </w:rPr>
      <w:pict w14:anchorId="76D994DF">
        <v:shapetype id="_x0000_t32" coordsize="21600,21600" o:spt="32" o:oned="t" path="m,l21600,21600e" filled="f">
          <v:path arrowok="t" fillok="f" o:connecttype="none"/>
          <o:lock v:ext="edit" shapetype="t"/>
        </v:shapetype>
        <v:shape id="AutoShape 13" o:spid="_x0000_s16391" type="#_x0000_t32" style="position:absolute;left:0;text-align:left;margin-left:-89.65pt;margin-top:-.55pt;width:487.6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QiHwIAADw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"/>
      </w:pict>
    </w:r>
  </w:p>
  <w:p w14:paraId="76D994D4" w14:textId="77777777" w:rsidR="00181E44" w:rsidRDefault="00181E44" w:rsidP="00C273A9">
    <w:pPr>
      <w:autoSpaceDE w:val="0"/>
      <w:autoSpaceDN w:val="0"/>
      <w:adjustRightInd w:val="0"/>
      <w:spacing w:after="0"/>
      <w:ind w:left="-1985"/>
      <w:jc w:val="center"/>
      <w:rPr>
        <w:rFonts w:ascii="Helv" w:hAnsi="Helv" w:cs="Helv"/>
        <w:i/>
        <w:sz w:val="16"/>
        <w:szCs w:val="16"/>
        <w:lang w:val="en-US" w:eastAsia="da-DK"/>
      </w:rPr>
    </w:pPr>
    <w:r w:rsidRPr="00613F39">
      <w:rPr>
        <w:rFonts w:ascii="Helv" w:hAnsi="Helv" w:cs="Helv"/>
        <w:i/>
        <w:sz w:val="16"/>
        <w:szCs w:val="16"/>
        <w:lang w:val="en-US" w:eastAsia="da-DK"/>
      </w:rPr>
      <w:t xml:space="preserve">This document has been developed for SKAT by CSC </w:t>
    </w:r>
    <w:proofErr w:type="spellStart"/>
    <w:r w:rsidRPr="00613F39">
      <w:rPr>
        <w:rFonts w:ascii="Helv" w:hAnsi="Helv" w:cs="Helv"/>
        <w:i/>
        <w:sz w:val="16"/>
        <w:szCs w:val="16"/>
        <w:lang w:val="en-US" w:eastAsia="da-DK"/>
      </w:rPr>
      <w:t>Danmark</w:t>
    </w:r>
    <w:proofErr w:type="spellEnd"/>
    <w:r w:rsidRPr="00613F39">
      <w:rPr>
        <w:rFonts w:ascii="Helv" w:hAnsi="Helv" w:cs="Helv"/>
        <w:i/>
        <w:sz w:val="16"/>
        <w:szCs w:val="16"/>
        <w:lang w:val="en-US" w:eastAsia="da-DK"/>
      </w:rPr>
      <w:t xml:space="preserve"> A/S. </w:t>
    </w:r>
  </w:p>
  <w:p w14:paraId="76D994D5" w14:textId="77777777" w:rsidR="00181E44" w:rsidRPr="001723F3" w:rsidRDefault="00181E44" w:rsidP="001723F3">
    <w:pPr>
      <w:autoSpaceDE w:val="0"/>
      <w:autoSpaceDN w:val="0"/>
      <w:adjustRightInd w:val="0"/>
      <w:spacing w:after="0"/>
      <w:ind w:left="-1985"/>
      <w:jc w:val="center"/>
      <w:rPr>
        <w:rFonts w:ascii="Helv" w:hAnsi="Helv" w:cs="Helv"/>
        <w:i/>
        <w:sz w:val="16"/>
        <w:szCs w:val="16"/>
        <w:lang w:val="en-US" w:eastAsia="da-DK"/>
      </w:rPr>
    </w:pPr>
    <w:r w:rsidRPr="00613F39">
      <w:rPr>
        <w:rFonts w:ascii="Helv" w:hAnsi="Helv" w:cs="Helv"/>
        <w:i/>
        <w:sz w:val="16"/>
        <w:szCs w:val="16"/>
        <w:lang w:val="en-US" w:eastAsia="da-DK"/>
      </w:rPr>
      <w:t xml:space="preserve">The document must be used by SKAT, SKAT advisors and vendors on SKAT </w:t>
    </w:r>
    <w:r>
      <w:rPr>
        <w:rFonts w:ascii="Helv" w:hAnsi="Helv" w:cs="Helv"/>
        <w:i/>
        <w:sz w:val="16"/>
        <w:szCs w:val="16"/>
        <w:lang w:val="en-US" w:eastAsia="da-DK"/>
      </w:rPr>
      <w:t>development portfolio in their work for SKAT</w:t>
    </w:r>
  </w:p>
  <w:p w14:paraId="76D994D6" w14:textId="77777777" w:rsidR="00181E44" w:rsidRPr="00C273A9" w:rsidRDefault="00181E44" w:rsidP="00737634">
    <w:pPr>
      <w:pStyle w:val="Sidefod"/>
      <w:rPr>
        <w:lang w:val="en-US"/>
      </w:rPr>
    </w:pPr>
  </w:p>
  <w:p w14:paraId="76D994D7" w14:textId="77777777" w:rsidR="00181E44" w:rsidRPr="00C273A9" w:rsidRDefault="00181E44">
    <w:pPr>
      <w:pStyle w:val="Sidefod"/>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D994D9" w14:textId="77777777" w:rsidR="00181E44" w:rsidRPr="001723F3" w:rsidRDefault="00181E44" w:rsidP="007B44BB">
    <w:pPr>
      <w:autoSpaceDE w:val="0"/>
      <w:autoSpaceDN w:val="0"/>
      <w:adjustRightInd w:val="0"/>
      <w:spacing w:after="0"/>
      <w:ind w:left="-1985"/>
      <w:jc w:val="center"/>
      <w:rPr>
        <w:rFonts w:ascii="Helv" w:hAnsi="Helv" w:cs="Helv"/>
        <w:i/>
        <w:sz w:val="16"/>
        <w:szCs w:val="16"/>
        <w:lang w:val="en-US" w:eastAsia="da-DK"/>
      </w:rPr>
    </w:pPr>
    <w:r>
      <w:rPr>
        <w:rFonts w:ascii="Helv" w:hAnsi="Helv" w:cs="Helv"/>
        <w:i/>
        <w:noProof/>
        <w:sz w:val="16"/>
        <w:szCs w:val="16"/>
        <w:lang w:eastAsia="da-DK"/>
      </w:rPr>
      <w:pict w14:anchorId="76D994E3">
        <v:shapetype id="_x0000_t32" coordsize="21600,21600" o:spt="32" o:oned="t" path="m,l21600,21600e" filled="f">
          <v:path arrowok="t" fillok="f" o:connecttype="none"/>
          <o:lock v:ext="edit" shapetype="t"/>
        </v:shapetype>
        <v:shape id="AutoShape 21" o:spid="_x0000_s16389" type="#_x0000_t32" style="position:absolute;left:0;text-align:left;margin-left:-89.65pt;margin-top:-.55pt;width:487.6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"/>
      </w:pict>
    </w:r>
  </w:p>
  <w:p w14:paraId="76D994DA" w14:textId="77777777" w:rsidR="00181E44" w:rsidRDefault="00181E44">
    <w:pPr>
      <w:pStyle w:val="Sidefod"/>
    </w:pPr>
    <w:r>
      <w:rPr>
        <w:noProof/>
        <w:lang w:eastAsia="da-DK"/>
      </w:rPr>
      <w:pict w14:anchorId="76D994E4">
        <v:shapetype id="_x0000_t202" coordsize="21600,21600" o:spt="202" path="m,l,21600r21600,l21600,xe">
          <v:stroke joinstyle="miter"/>
          <v:path gradientshapeok="t" o:connecttype="rect"/>
        </v:shapetype>
        <v:shape id="Text Box 19" o:spid="_x0000_s16388" type="#_x0000_t202" style="position:absolute;left:0;text-align:left;margin-left:-116.65pt;margin-top:1.5pt;width:554.4pt;height:1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" stroked="f">
          <v:textbox style="mso-next-textbox:#Text Box 19">
            <w:txbxContent>
              <w:p w14:paraId="76D99501" w14:textId="77777777" w:rsidR="00181E44" w:rsidRPr="007B44BB" w:rsidRDefault="00181E44" w:rsidP="0070589A">
                <w:pPr>
                  <w:tabs>
                    <w:tab w:val="right" w:pos="10206"/>
                  </w:tabs>
                  <w:rPr>
                    <w:sz w:val="18"/>
                    <w:szCs w:val="18"/>
                  </w:rPr>
                </w:pPr>
                <w:fldSimple w:instr=" FILENAME   \* MERGEFORMAT ">
                  <w:r>
                    <w:rPr>
                      <w:noProof/>
                      <w:sz w:val="18"/>
                      <w:szCs w:val="18"/>
                    </w:rPr>
                    <w:t xml:space="preserve">DMI-Valideringer-Fejlkoder </w:t>
                  </w:r>
                </w:fldSimple>
                <w:r>
                  <w:rPr>
                    <w:sz w:val="18"/>
                    <w:szCs w:val="18"/>
                  </w:rPr>
                  <w:tab/>
                </w:r>
                <w:r w:rsidRPr="007B44BB">
                  <w:rPr>
                    <w:sz w:val="18"/>
                    <w:szCs w:val="18"/>
                  </w:rPr>
                  <w:t xml:space="preserve">Side </w:t>
                </w:r>
                <w:r w:rsidRPr="007B44BB">
                  <w:rPr>
                    <w:sz w:val="18"/>
                    <w:szCs w:val="18"/>
                  </w:rPr>
                  <w:fldChar w:fldCharType="begin"/>
                </w:r>
                <w:r w:rsidRPr="007B44BB">
                  <w:rPr>
                    <w:sz w:val="18"/>
                    <w:szCs w:val="18"/>
                  </w:rPr>
                  <w:instrText xml:space="preserve"> PAGE </w:instrText>
                </w:r>
                <w:r w:rsidRPr="007B44BB">
                  <w:rPr>
                    <w:sz w:val="18"/>
                    <w:szCs w:val="18"/>
                  </w:rPr>
                  <w:fldChar w:fldCharType="separate"/>
                </w:r>
                <w:r w:rsidR="002C57EC">
                  <w:rPr>
                    <w:noProof/>
                    <w:sz w:val="18"/>
                    <w:szCs w:val="18"/>
                  </w:rPr>
                  <w:t>2</w:t>
                </w:r>
                <w:r w:rsidRPr="007B44BB">
                  <w:rPr>
                    <w:sz w:val="18"/>
                    <w:szCs w:val="18"/>
                  </w:rPr>
                  <w:fldChar w:fldCharType="end"/>
                </w:r>
                <w:r w:rsidRPr="007B44BB">
                  <w:rPr>
                    <w:sz w:val="18"/>
                    <w:szCs w:val="18"/>
                  </w:rPr>
                  <w:t xml:space="preserve"> af </w:t>
                </w:r>
                <w:r w:rsidRPr="007B44BB">
                  <w:rPr>
                    <w:sz w:val="18"/>
                    <w:szCs w:val="18"/>
                  </w:rPr>
                  <w:fldChar w:fldCharType="begin"/>
                </w:r>
                <w:r w:rsidRPr="007B44BB">
                  <w:rPr>
                    <w:sz w:val="18"/>
                    <w:szCs w:val="18"/>
                  </w:rPr>
                  <w:instrText xml:space="preserve"> NUMPAGES  </w:instrText>
                </w:r>
                <w:r w:rsidRPr="007B44BB">
                  <w:rPr>
                    <w:sz w:val="18"/>
                    <w:szCs w:val="18"/>
                  </w:rPr>
                  <w:fldChar w:fldCharType="separate"/>
                </w:r>
                <w:r w:rsidR="002C57EC">
                  <w:rPr>
                    <w:noProof/>
                    <w:sz w:val="18"/>
                    <w:szCs w:val="18"/>
                  </w:rPr>
                  <w:t>35</w:t>
                </w:r>
                <w:r w:rsidRPr="007B44BB">
                  <w:rPr>
                    <w:sz w:val="18"/>
                    <w:szCs w:val="18"/>
                  </w:rPr>
                  <w:fldChar w:fldCharType="end"/>
                </w:r>
              </w:p>
              <w:p w14:paraId="76D99502" w14:textId="77777777" w:rsidR="00181E44" w:rsidRPr="00AB1934" w:rsidRDefault="00181E44" w:rsidP="00341381">
                <w:pPr>
                  <w:rPr>
                    <w:sz w:val="18"/>
                    <w:szCs w:val="18"/>
                  </w:rPr>
                </w:pP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D994DC" w14:textId="77777777" w:rsidR="00181E44" w:rsidRPr="001723F3" w:rsidRDefault="00181E44" w:rsidP="007B44BB">
    <w:pPr>
      <w:autoSpaceDE w:val="0"/>
      <w:autoSpaceDN w:val="0"/>
      <w:adjustRightInd w:val="0"/>
      <w:spacing w:after="0"/>
      <w:ind w:left="-1985"/>
      <w:jc w:val="center"/>
      <w:rPr>
        <w:rFonts w:ascii="Helv" w:hAnsi="Helv" w:cs="Helv"/>
        <w:i/>
        <w:sz w:val="16"/>
        <w:szCs w:val="16"/>
        <w:lang w:val="en-US" w:eastAsia="da-DK"/>
      </w:rPr>
    </w:pPr>
    <w:r>
      <w:rPr>
        <w:rFonts w:ascii="Helv" w:hAnsi="Helv" w:cs="Helv"/>
        <w:i/>
        <w:noProof/>
        <w:sz w:val="16"/>
        <w:szCs w:val="16"/>
        <w:lang w:eastAsia="da-DK"/>
      </w:rPr>
      <w:pict w14:anchorId="76D994E8">
        <v:shapetype id="_x0000_t32" coordsize="21600,21600" o:spt="32" o:oned="t" path="m,l21600,21600e" filled="f">
          <v:path arrowok="t" fillok="f" o:connecttype="none"/>
          <o:lock v:ext="edit" shapetype="t"/>
        </v:shapetype>
        <v:shape id="AutoShape 12" o:spid="_x0000_s16386" type="#_x0000_t32" style="position:absolute;left:0;text-align:left;margin-left:-89.65pt;margin-top:-.55pt;width:487.6pt;height:0;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"/>
      </w:pict>
    </w:r>
  </w:p>
  <w:p w14:paraId="76D994DD" w14:textId="77777777" w:rsidR="00181E44" w:rsidRDefault="00181E44">
    <w:pPr>
      <w:pStyle w:val="Sidefod"/>
    </w:pPr>
    <w:r>
      <w:rPr>
        <w:noProof/>
        <w:lang w:eastAsia="da-DK"/>
      </w:rPr>
      <w:pict w14:anchorId="76D994E9">
        <v:shapetype id="_x0000_t202" coordsize="21600,21600" o:spt="202" path="m,l,21600r21600,l21600,xe">
          <v:stroke joinstyle="miter"/>
          <v:path gradientshapeok="t" o:connecttype="rect"/>
        </v:shapetype>
        <v:shape id="Text Box 4" o:spid="_x0000_s16385" type="#_x0000_t202" style="position:absolute;left:0;text-align:left;margin-left:-116.65pt;margin-top:1.5pt;width:554.4pt;height:18.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" stroked="f">
          <v:textbox>
            <w:txbxContent>
              <w:p w14:paraId="76D99504" w14:textId="77777777" w:rsidR="00181E44" w:rsidRPr="007B44BB" w:rsidRDefault="00181E44" w:rsidP="0070589A">
                <w:pPr>
                  <w:tabs>
                    <w:tab w:val="right" w:pos="10206"/>
                  </w:tabs>
                  <w:rPr>
                    <w:sz w:val="18"/>
                    <w:szCs w:val="18"/>
                  </w:rPr>
                </w:pPr>
                <w:fldSimple w:instr=" FILENAME   \* MERGEFORMAT ">
                  <w:r>
                    <w:rPr>
                      <w:noProof/>
                      <w:sz w:val="18"/>
                      <w:szCs w:val="18"/>
                    </w:rPr>
                    <w:t xml:space="preserve">DMI-Valideringer-Fejlkoder </w:t>
                  </w:r>
                </w:fldSimple>
                <w:r>
                  <w:rPr>
                    <w:sz w:val="18"/>
                    <w:szCs w:val="18"/>
                  </w:rPr>
                  <w:tab/>
                </w:r>
                <w:r w:rsidRPr="007B44BB">
                  <w:rPr>
                    <w:sz w:val="18"/>
                    <w:szCs w:val="18"/>
                  </w:rPr>
                  <w:t xml:space="preserve">Side </w:t>
                </w:r>
                <w:r w:rsidRPr="007B44BB">
                  <w:rPr>
                    <w:sz w:val="18"/>
                    <w:szCs w:val="18"/>
                  </w:rPr>
                  <w:fldChar w:fldCharType="begin"/>
                </w:r>
                <w:r w:rsidRPr="007B44BB">
                  <w:rPr>
                    <w:sz w:val="18"/>
                    <w:szCs w:val="18"/>
                  </w:rPr>
                  <w:instrText xml:space="preserve"> PAGE </w:instrText>
                </w:r>
                <w:r w:rsidRPr="007B44BB">
                  <w:rPr>
                    <w:sz w:val="18"/>
                    <w:szCs w:val="18"/>
                  </w:rPr>
                  <w:fldChar w:fldCharType="separate"/>
                </w:r>
                <w:r>
                  <w:rPr>
                    <w:noProof/>
                    <w:sz w:val="18"/>
                    <w:szCs w:val="18"/>
                  </w:rPr>
                  <w:t>35</w:t>
                </w:r>
                <w:r w:rsidRPr="007B44BB">
                  <w:rPr>
                    <w:sz w:val="18"/>
                    <w:szCs w:val="18"/>
                  </w:rPr>
                  <w:fldChar w:fldCharType="end"/>
                </w:r>
                <w:r w:rsidRPr="007B44BB">
                  <w:rPr>
                    <w:sz w:val="18"/>
                    <w:szCs w:val="18"/>
                  </w:rPr>
                  <w:t xml:space="preserve"> af </w:t>
                </w:r>
                <w:r w:rsidRPr="007B44BB">
                  <w:rPr>
                    <w:sz w:val="18"/>
                    <w:szCs w:val="18"/>
                  </w:rPr>
                  <w:fldChar w:fldCharType="begin"/>
                </w:r>
                <w:r w:rsidRPr="007B44BB">
                  <w:rPr>
                    <w:sz w:val="18"/>
                    <w:szCs w:val="18"/>
                  </w:rPr>
                  <w:instrText xml:space="preserve"> NUMPAGES  </w:instrText>
                </w:r>
                <w:r w:rsidRPr="007B44BB">
                  <w:rPr>
                    <w:sz w:val="18"/>
                    <w:szCs w:val="18"/>
                  </w:rPr>
                  <w:fldChar w:fldCharType="separate"/>
                </w:r>
                <w:r>
                  <w:rPr>
                    <w:noProof/>
                    <w:sz w:val="18"/>
                    <w:szCs w:val="18"/>
                  </w:rPr>
                  <w:t>35</w:t>
                </w:r>
                <w:r w:rsidRPr="007B44BB">
                  <w:rPr>
                    <w:sz w:val="18"/>
                    <w:szCs w:val="18"/>
                  </w:rPr>
                  <w:fldChar w:fldCharType="end"/>
                </w:r>
              </w:p>
              <w:p w14:paraId="76D99505" w14:textId="77777777" w:rsidR="00181E44" w:rsidRPr="00AB1934" w:rsidRDefault="00181E44" w:rsidP="00341381">
                <w:pPr>
                  <w:rPr>
                    <w:sz w:val="18"/>
                    <w:szCs w:val="18"/>
                  </w:rPr>
                </w:pP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D994CE" w14:textId="77777777" w:rsidR="00181E44" w:rsidRDefault="00181E44" w:rsidP="001779FF">
      <w:r>
        <w:separator/>
      </w:r>
    </w:p>
  </w:footnote>
  <w:footnote w:type="continuationSeparator" w:id="0">
    <w:p w14:paraId="76D994CF" w14:textId="77777777" w:rsidR="00181E44" w:rsidRDefault="00181E44" w:rsidP="001779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D994D2" w14:textId="77777777" w:rsidR="00181E44" w:rsidRDefault="00181E44" w:rsidP="0053793C">
    <w:r>
      <w:rPr>
        <w:noProof/>
        <w:lang w:eastAsia="da-DK"/>
      </w:rPr>
      <w:pict w14:anchorId="76D994DE">
        <v:shapetype id="_x0000_t202" coordsize="21600,21600" o:spt="202" path="m,l,21600r21600,l21600,xe">
          <v:stroke joinstyle="miter"/>
          <v:path gradientshapeok="t" o:connecttype="rect"/>
        </v:shapetype>
        <v:shape id="Text Box 1" o:spid="_x0000_s16392" type="#_x0000_t202" style="position:absolute;margin-left:.05pt;margin-top:-3.2pt;width:397.9pt;height:2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" strokecolor="white">
          <v:textbox>
            <w:txbxContent>
              <w:p w14:paraId="76D994FF" w14:textId="77777777" w:rsidR="00181E44" w:rsidRPr="0053793C" w:rsidRDefault="00181E44" w:rsidP="0053793C">
                <w:pPr>
                  <w:pStyle w:val="Sidehoved"/>
                  <w:rPr>
                    <w:rStyle w:val="SidehovedTegn"/>
                    <w:sz w:val="20"/>
                  </w:rPr>
                </w:pP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D994D8" w14:textId="77777777" w:rsidR="00181E44" w:rsidRPr="007B44BB" w:rsidRDefault="00181E44" w:rsidP="0053793C">
    <w:pPr>
      <w:rPr>
        <w:i/>
      </w:rPr>
    </w:pPr>
    <w:r>
      <w:rPr>
        <w:i/>
        <w:noProof/>
        <w:lang w:eastAsia="da-DK"/>
      </w:rPr>
      <w:drawing>
        <wp:anchor distT="0" distB="0" distL="114300" distR="114300" simplePos="0" relativeHeight="251661312" behindDoc="1" locked="0" layoutInCell="1" allowOverlap="1" wp14:anchorId="76D994E0" wp14:editId="76D994E1">
          <wp:simplePos x="0" y="0"/>
          <wp:positionH relativeFrom="column">
            <wp:posOffset>-1595755</wp:posOffset>
          </wp:positionH>
          <wp:positionV relativeFrom="paragraph">
            <wp:posOffset>-102235</wp:posOffset>
          </wp:positionV>
          <wp:extent cx="685800" cy="452120"/>
          <wp:effectExtent l="19050" t="0" r="0" b="0"/>
          <wp:wrapNone/>
          <wp:docPr id="1" name="Picture 31" descr="INT_csc_cmyk_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T_csc_cmyk_150"/>
                  <pic:cNvPicPr>
                    <a:picLocks noChangeAspect="1" noChangeArrowheads="1"/>
                  </pic:cNvPicPr>
                </pic:nvPicPr>
                <pic:blipFill>
                  <a:blip r:embed="rId1"/>
                  <a:srcRect/>
                  <a:stretch>
                    <a:fillRect/>
                  </a:stretch>
                </pic:blipFill>
                <pic:spPr bwMode="auto">
                  <a:xfrm>
                    <a:off x="0" y="0"/>
                    <a:ext cx="685800" cy="452120"/>
                  </a:xfrm>
                  <a:prstGeom prst="rect">
                    <a:avLst/>
                  </a:prstGeom>
                  <a:noFill/>
                  <a:ln w="9525">
                    <a:noFill/>
                    <a:miter lim="800000"/>
                    <a:headEnd/>
                    <a:tailEnd/>
                  </a:ln>
                </pic:spPr>
              </pic:pic>
            </a:graphicData>
          </a:graphic>
        </wp:anchor>
      </w:drawing>
    </w:r>
    <w:r>
      <w:rPr>
        <w:i/>
        <w:noProof/>
        <w:lang w:eastAsia="da-DK"/>
      </w:rPr>
      <w:pict w14:anchorId="76D994E2">
        <v:shapetype id="_x0000_t202" coordsize="21600,21600" o:spt="202" path="m,l,21600r21600,l21600,xe">
          <v:stroke joinstyle="miter"/>
          <v:path gradientshapeok="t" o:connecttype="rect"/>
        </v:shapetype>
        <v:shape id="Text Box 18" o:spid="_x0000_s16390" type="#_x0000_t202" style="position:absolute;margin-left:-46.85pt;margin-top:-3.2pt;width:444.8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" strokecolor="white">
          <v:textbox style="mso-next-textbox:#Text Box 18">
            <w:txbxContent>
              <w:p w14:paraId="76D99500" w14:textId="77777777" w:rsidR="00181E44" w:rsidRPr="00C36BA5" w:rsidRDefault="00181E44" w:rsidP="00803057">
                <w:pPr>
                  <w:jc w:val="center"/>
                  <w:rPr>
                    <w:rStyle w:val="SidehovedTegn"/>
                    <w:color w:val="7F7F7F"/>
                    <w:sz w:val="24"/>
                    <w:szCs w:val="24"/>
                    <w:lang w:val="en-GB"/>
                  </w:rPr>
                </w:pPr>
                <w:r>
                  <w:rPr>
                    <w:b/>
                    <w:color w:val="7F7F7F"/>
                    <w:sz w:val="28"/>
                    <w:szCs w:val="24"/>
                    <w:lang w:val="en-GB"/>
                  </w:rPr>
                  <w:t>DMI</w:t>
                </w:r>
                <w:r w:rsidRPr="00C36BA5">
                  <w:rPr>
                    <w:b/>
                    <w:color w:val="7F7F7F"/>
                    <w:sz w:val="28"/>
                    <w:szCs w:val="24"/>
                    <w:lang w:val="en-GB"/>
                  </w:rPr>
                  <w:t xml:space="preserve"> </w:t>
                </w:r>
                <w:proofErr w:type="spellStart"/>
                <w:r>
                  <w:rPr>
                    <w:b/>
                    <w:color w:val="7F7F7F"/>
                    <w:sz w:val="28"/>
                    <w:szCs w:val="24"/>
                    <w:lang w:val="en-GB"/>
                  </w:rPr>
                  <w:t>Valideringer</w:t>
                </w:r>
                <w:proofErr w:type="spellEnd"/>
                <w:r>
                  <w:rPr>
                    <w:b/>
                    <w:color w:val="7F7F7F"/>
                    <w:sz w:val="28"/>
                    <w:szCs w:val="24"/>
                    <w:lang w:val="en-GB"/>
                  </w:rPr>
                  <w:t xml:space="preserve"> </w:t>
                </w:r>
                <w:proofErr w:type="spellStart"/>
                <w:proofErr w:type="gramStart"/>
                <w:r>
                  <w:rPr>
                    <w:b/>
                    <w:color w:val="7F7F7F"/>
                    <w:sz w:val="28"/>
                    <w:szCs w:val="24"/>
                    <w:lang w:val="en-GB"/>
                  </w:rPr>
                  <w:t>og</w:t>
                </w:r>
                <w:proofErr w:type="spellEnd"/>
                <w:proofErr w:type="gramEnd"/>
                <w:r>
                  <w:rPr>
                    <w:b/>
                    <w:color w:val="7F7F7F"/>
                    <w:sz w:val="28"/>
                    <w:szCs w:val="24"/>
                    <w:lang w:val="en-GB"/>
                  </w:rPr>
                  <w:t xml:space="preserve"> </w:t>
                </w:r>
                <w:proofErr w:type="spellStart"/>
                <w:r>
                  <w:rPr>
                    <w:b/>
                    <w:color w:val="7F7F7F"/>
                    <w:sz w:val="28"/>
                    <w:szCs w:val="24"/>
                    <w:lang w:val="en-GB"/>
                  </w:rPr>
                  <w:t>Fejlkoder</w:t>
                </w:r>
                <w:proofErr w:type="spellEnd"/>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D994DB" w14:textId="77777777" w:rsidR="00181E44" w:rsidRPr="007B44BB" w:rsidRDefault="00181E44" w:rsidP="0053793C">
    <w:pPr>
      <w:rPr>
        <w:i/>
      </w:rPr>
    </w:pPr>
    <w:r>
      <w:rPr>
        <w:i/>
        <w:noProof/>
        <w:lang w:eastAsia="da-DK"/>
      </w:rPr>
      <w:drawing>
        <wp:anchor distT="0" distB="0" distL="114300" distR="114300" simplePos="0" relativeHeight="251656192" behindDoc="1" locked="0" layoutInCell="1" allowOverlap="1" wp14:anchorId="76D994E5" wp14:editId="76D994E6">
          <wp:simplePos x="0" y="0"/>
          <wp:positionH relativeFrom="column">
            <wp:posOffset>-1595755</wp:posOffset>
          </wp:positionH>
          <wp:positionV relativeFrom="paragraph">
            <wp:posOffset>-102235</wp:posOffset>
          </wp:positionV>
          <wp:extent cx="685800" cy="452120"/>
          <wp:effectExtent l="19050" t="0" r="0" b="0"/>
          <wp:wrapNone/>
          <wp:docPr id="9" name="Picture 31" descr="INT_csc_cmyk_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T_csc_cmyk_150"/>
                  <pic:cNvPicPr>
                    <a:picLocks noChangeAspect="1" noChangeArrowheads="1"/>
                  </pic:cNvPicPr>
                </pic:nvPicPr>
                <pic:blipFill>
                  <a:blip r:embed="rId1"/>
                  <a:srcRect/>
                  <a:stretch>
                    <a:fillRect/>
                  </a:stretch>
                </pic:blipFill>
                <pic:spPr bwMode="auto">
                  <a:xfrm>
                    <a:off x="0" y="0"/>
                    <a:ext cx="685800" cy="452120"/>
                  </a:xfrm>
                  <a:prstGeom prst="rect">
                    <a:avLst/>
                  </a:prstGeom>
                  <a:noFill/>
                  <a:ln w="9525">
                    <a:noFill/>
                    <a:miter lim="800000"/>
                    <a:headEnd/>
                    <a:tailEnd/>
                  </a:ln>
                </pic:spPr>
              </pic:pic>
            </a:graphicData>
          </a:graphic>
        </wp:anchor>
      </w:drawing>
    </w:r>
    <w:r>
      <w:rPr>
        <w:i/>
        <w:noProof/>
        <w:lang w:eastAsia="da-DK"/>
      </w:rPr>
      <w:pict w14:anchorId="76D994E7">
        <v:shapetype id="_x0000_t202" coordsize="21600,21600" o:spt="202" path="m,l,21600r21600,l21600,xe">
          <v:stroke joinstyle="miter"/>
          <v:path gradientshapeok="t" o:connecttype="rect"/>
        </v:shapetype>
        <v:shape id="Text Box 2" o:spid="_x0000_s16387" type="#_x0000_t202" style="position:absolute;margin-left:-46.85pt;margin-top:-3.2pt;width:444.8pt;height:2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" strokecolor="white">
          <v:textbox>
            <w:txbxContent>
              <w:p w14:paraId="76D99503" w14:textId="77777777" w:rsidR="00181E44" w:rsidRPr="00C36BA5" w:rsidRDefault="00181E44" w:rsidP="00803057">
                <w:pPr>
                  <w:jc w:val="center"/>
                  <w:rPr>
                    <w:rStyle w:val="SidehovedTegn"/>
                    <w:color w:val="7F7F7F"/>
                    <w:sz w:val="24"/>
                    <w:szCs w:val="24"/>
                    <w:lang w:val="en-GB"/>
                  </w:rPr>
                </w:pPr>
                <w:r>
                  <w:rPr>
                    <w:b/>
                    <w:color w:val="7F7F7F"/>
                    <w:sz w:val="28"/>
                    <w:szCs w:val="24"/>
                    <w:lang w:val="en-GB"/>
                  </w:rPr>
                  <w:t xml:space="preserve">DMI </w:t>
                </w:r>
                <w:proofErr w:type="spellStart"/>
                <w:r>
                  <w:rPr>
                    <w:b/>
                    <w:color w:val="7F7F7F"/>
                    <w:sz w:val="28"/>
                    <w:szCs w:val="24"/>
                    <w:lang w:val="en-GB"/>
                  </w:rPr>
                  <w:t>Valideringer</w:t>
                </w:r>
                <w:proofErr w:type="spellEnd"/>
                <w:r>
                  <w:rPr>
                    <w:b/>
                    <w:color w:val="7F7F7F"/>
                    <w:sz w:val="28"/>
                    <w:szCs w:val="24"/>
                    <w:lang w:val="en-GB"/>
                  </w:rPr>
                  <w:t xml:space="preserve"> </w:t>
                </w:r>
                <w:proofErr w:type="spellStart"/>
                <w:proofErr w:type="gramStart"/>
                <w:r>
                  <w:rPr>
                    <w:b/>
                    <w:color w:val="7F7F7F"/>
                    <w:sz w:val="28"/>
                    <w:szCs w:val="24"/>
                    <w:lang w:val="en-GB"/>
                  </w:rPr>
                  <w:t>og</w:t>
                </w:r>
                <w:proofErr w:type="spellEnd"/>
                <w:proofErr w:type="gramEnd"/>
                <w:r>
                  <w:rPr>
                    <w:b/>
                    <w:color w:val="7F7F7F"/>
                    <w:sz w:val="28"/>
                    <w:szCs w:val="24"/>
                    <w:lang w:val="en-GB"/>
                  </w:rPr>
                  <w:t xml:space="preserve"> </w:t>
                </w:r>
                <w:proofErr w:type="spellStart"/>
                <w:r>
                  <w:rPr>
                    <w:b/>
                    <w:color w:val="7F7F7F"/>
                    <w:sz w:val="28"/>
                    <w:szCs w:val="24"/>
                    <w:lang w:val="en-GB"/>
                  </w:rPr>
                  <w:t>Fejlkoder</w:t>
                </w:r>
                <w:proofErr w:type="spellEnd"/>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3EB7E2"/>
    <w:lvl w:ilvl="0">
      <w:start w:val="1"/>
      <w:numFmt w:val="decimal"/>
      <w:lvlText w:val="%1."/>
      <w:lvlJc w:val="left"/>
      <w:pPr>
        <w:tabs>
          <w:tab w:val="num" w:pos="1492"/>
        </w:tabs>
        <w:ind w:left="1492" w:hanging="360"/>
      </w:pPr>
    </w:lvl>
  </w:abstractNum>
  <w:abstractNum w:abstractNumId="1">
    <w:nsid w:val="FFFFFF7D"/>
    <w:multiLevelType w:val="singleLevel"/>
    <w:tmpl w:val="7706BA4E"/>
    <w:lvl w:ilvl="0">
      <w:start w:val="1"/>
      <w:numFmt w:val="decimal"/>
      <w:lvlText w:val="%1."/>
      <w:lvlJc w:val="left"/>
      <w:pPr>
        <w:tabs>
          <w:tab w:val="num" w:pos="1209"/>
        </w:tabs>
        <w:ind w:left="1209" w:hanging="360"/>
      </w:pPr>
    </w:lvl>
  </w:abstractNum>
  <w:abstractNum w:abstractNumId="2">
    <w:nsid w:val="FFFFFF7E"/>
    <w:multiLevelType w:val="singleLevel"/>
    <w:tmpl w:val="995019FE"/>
    <w:lvl w:ilvl="0">
      <w:start w:val="1"/>
      <w:numFmt w:val="decimal"/>
      <w:lvlText w:val="%1."/>
      <w:lvlJc w:val="left"/>
      <w:pPr>
        <w:tabs>
          <w:tab w:val="num" w:pos="926"/>
        </w:tabs>
        <w:ind w:left="926" w:hanging="360"/>
      </w:pPr>
    </w:lvl>
  </w:abstractNum>
  <w:abstractNum w:abstractNumId="3">
    <w:nsid w:val="FFFFFF7F"/>
    <w:multiLevelType w:val="singleLevel"/>
    <w:tmpl w:val="8FC60D32"/>
    <w:lvl w:ilvl="0">
      <w:start w:val="1"/>
      <w:numFmt w:val="decimal"/>
      <w:lvlText w:val="%1."/>
      <w:lvlJc w:val="left"/>
      <w:pPr>
        <w:tabs>
          <w:tab w:val="num" w:pos="643"/>
        </w:tabs>
        <w:ind w:left="643" w:hanging="360"/>
      </w:pPr>
    </w:lvl>
  </w:abstractNum>
  <w:abstractNum w:abstractNumId="4">
    <w:nsid w:val="FFFFFF80"/>
    <w:multiLevelType w:val="singleLevel"/>
    <w:tmpl w:val="DF4E546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760CF3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A84FCE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6563BE2"/>
    <w:lvl w:ilvl="0">
      <w:start w:val="1"/>
      <w:numFmt w:val="bullet"/>
      <w:lvlText w:val=""/>
      <w:lvlJc w:val="left"/>
      <w:pPr>
        <w:tabs>
          <w:tab w:val="num" w:pos="643"/>
        </w:tabs>
        <w:ind w:left="643" w:hanging="360"/>
      </w:pPr>
      <w:rPr>
        <w:rFonts w:ascii="Symbol" w:hAnsi="Symbol" w:hint="default"/>
      </w:rPr>
    </w:lvl>
  </w:abstractNum>
  <w:abstractNum w:abstractNumId="8">
    <w:nsid w:val="01024888"/>
    <w:multiLevelType w:val="hybridMultilevel"/>
    <w:tmpl w:val="A5D6967E"/>
    <w:lvl w:ilvl="0" w:tplc="BFB2C73A">
      <w:numFmt w:val="bullet"/>
      <w:lvlText w:val=""/>
      <w:lvlJc w:val="left"/>
      <w:pPr>
        <w:tabs>
          <w:tab w:val="num" w:pos="720"/>
        </w:tabs>
        <w:ind w:left="720" w:hanging="360"/>
      </w:pPr>
      <w:rPr>
        <w:rFonts w:ascii="Symbol" w:eastAsia="Times New Roman" w:hAnsi="Symbol" w:cs="Aria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9">
    <w:nsid w:val="0127695E"/>
    <w:multiLevelType w:val="multilevel"/>
    <w:tmpl w:val="65FAB050"/>
    <w:lvl w:ilvl="0">
      <w:start w:val="1"/>
      <w:numFmt w:val="decimal"/>
      <w:lvlText w:val="%1"/>
      <w:lvlJc w:val="left"/>
      <w:pPr>
        <w:tabs>
          <w:tab w:val="num" w:pos="0"/>
        </w:tabs>
        <w:ind w:hanging="964"/>
      </w:pPr>
      <w:rPr>
        <w:rFonts w:cs="Times New Roman" w:hint="default"/>
      </w:rPr>
    </w:lvl>
    <w:lvl w:ilvl="1">
      <w:start w:val="1"/>
      <w:numFmt w:val="decimal"/>
      <w:pStyle w:val="Overskrift3"/>
      <w:lvlText w:val="%1.%2"/>
      <w:lvlJc w:val="left"/>
      <w:pPr>
        <w:tabs>
          <w:tab w:val="num" w:pos="964"/>
        </w:tabs>
        <w:ind w:left="964" w:hanging="964"/>
      </w:pPr>
      <w:rPr>
        <w:rFonts w:cs="Times New Roman" w:hint="default"/>
      </w:rPr>
    </w:lvl>
    <w:lvl w:ilvl="2">
      <w:start w:val="1"/>
      <w:numFmt w:val="decimal"/>
      <w:lvlText w:val="%1.%2.%3."/>
      <w:lvlJc w:val="left"/>
      <w:pPr>
        <w:tabs>
          <w:tab w:val="num" w:pos="964"/>
        </w:tabs>
        <w:ind w:hanging="964"/>
      </w:pPr>
      <w:rPr>
        <w:rFonts w:ascii="Arial" w:hAnsi="Arial" w:cs="Arial" w:hint="default"/>
        <w:b/>
        <w:bCs w:val="0"/>
        <w:i w:val="0"/>
        <w:iCs w:val="0"/>
        <w:caps w:val="0"/>
        <w:smallCaps w:val="0"/>
        <w:strike w:val="0"/>
        <w:dstrike w:val="0"/>
        <w:snapToGrid w:val="0"/>
        <w:vanish w:val="0"/>
        <w:color w:val="005172"/>
        <w:spacing w:val="0"/>
        <w:w w:val="0"/>
        <w:kern w:val="0"/>
        <w:position w:val="0"/>
        <w:sz w:val="28"/>
        <w:szCs w:val="28"/>
        <w:u w:val="none"/>
        <w:vertAlign w:val="baseline"/>
      </w:rPr>
    </w:lvl>
    <w:lvl w:ilvl="3">
      <w:start w:val="1"/>
      <w:numFmt w:val="decimal"/>
      <w:lvlText w:val="%1.%2.%3.%4."/>
      <w:lvlJc w:val="left"/>
      <w:pPr>
        <w:tabs>
          <w:tab w:val="num" w:pos="0"/>
        </w:tabs>
        <w:ind w:hanging="964"/>
      </w:pPr>
      <w:rPr>
        <w:rFonts w:cs="Times New Roman" w:hint="default"/>
      </w:rPr>
    </w:lvl>
    <w:lvl w:ilvl="4">
      <w:start w:val="1"/>
      <w:numFmt w:val="decimal"/>
      <w:lvlText w:val="%1.%2.%3.%4.%5."/>
      <w:lvlJc w:val="left"/>
      <w:pPr>
        <w:tabs>
          <w:tab w:val="num" w:pos="0"/>
        </w:tabs>
        <w:ind w:hanging="964"/>
      </w:pPr>
      <w:rPr>
        <w:rFonts w:cs="Times New Roman" w:hint="default"/>
      </w:rPr>
    </w:lvl>
    <w:lvl w:ilvl="5">
      <w:start w:val="1"/>
      <w:numFmt w:val="decimal"/>
      <w:lvlText w:val="%1.%2.%3.%4.%5.%6."/>
      <w:lvlJc w:val="left"/>
      <w:pPr>
        <w:tabs>
          <w:tab w:val="num" w:pos="0"/>
        </w:tabs>
        <w:ind w:hanging="964"/>
      </w:pPr>
      <w:rPr>
        <w:rFonts w:cs="Times New Roman" w:hint="default"/>
      </w:rPr>
    </w:lvl>
    <w:lvl w:ilvl="6">
      <w:start w:val="1"/>
      <w:numFmt w:val="decimal"/>
      <w:lvlText w:val="%1.%2.%3.%4.%5.%6.%7."/>
      <w:lvlJc w:val="left"/>
      <w:pPr>
        <w:tabs>
          <w:tab w:val="num" w:pos="0"/>
        </w:tabs>
        <w:ind w:hanging="964"/>
      </w:pPr>
      <w:rPr>
        <w:rFonts w:cs="Times New Roman" w:hint="default"/>
      </w:rPr>
    </w:lvl>
    <w:lvl w:ilvl="7">
      <w:start w:val="1"/>
      <w:numFmt w:val="decimal"/>
      <w:lvlText w:val="%1.%2.%3.%4.%5.%6.%7.%8."/>
      <w:lvlJc w:val="left"/>
      <w:pPr>
        <w:tabs>
          <w:tab w:val="num" w:pos="0"/>
        </w:tabs>
        <w:ind w:hanging="964"/>
      </w:pPr>
      <w:rPr>
        <w:rFonts w:cs="Times New Roman" w:hint="default"/>
      </w:rPr>
    </w:lvl>
    <w:lvl w:ilvl="8">
      <w:start w:val="1"/>
      <w:numFmt w:val="decimal"/>
      <w:lvlText w:val="%1.%2.%3.%4.%5.%6.%7.%8.%9."/>
      <w:lvlJc w:val="left"/>
      <w:pPr>
        <w:tabs>
          <w:tab w:val="num" w:pos="0"/>
        </w:tabs>
        <w:ind w:hanging="964"/>
      </w:pPr>
      <w:rPr>
        <w:rFonts w:cs="Times New Roman" w:hint="default"/>
      </w:rPr>
    </w:lvl>
  </w:abstractNum>
  <w:abstractNum w:abstractNumId="10">
    <w:nsid w:val="014A2D2F"/>
    <w:multiLevelType w:val="hybridMultilevel"/>
    <w:tmpl w:val="086EC84C"/>
    <w:lvl w:ilvl="0" w:tplc="ABEE5304">
      <w:start w:val="1"/>
      <w:numFmt w:val="decimal"/>
      <w:pStyle w:val="NumberBullet"/>
      <w:lvlText w:val="%1"/>
      <w:lvlJc w:val="left"/>
      <w:pPr>
        <w:ind w:left="360" w:hanging="360"/>
      </w:pPr>
      <w:rPr>
        <w:rFonts w:cs="Times New Roman" w:hint="default"/>
        <w:color w:val="EE2525"/>
      </w:rPr>
    </w:lvl>
    <w:lvl w:ilvl="1" w:tplc="136C8FF4" w:tentative="1">
      <w:start w:val="1"/>
      <w:numFmt w:val="lowerLetter"/>
      <w:lvlText w:val="%2."/>
      <w:lvlJc w:val="left"/>
      <w:pPr>
        <w:ind w:left="1080" w:hanging="360"/>
      </w:pPr>
      <w:rPr>
        <w:rFonts w:cs="Times New Roman"/>
      </w:rPr>
    </w:lvl>
    <w:lvl w:ilvl="2" w:tplc="130ADF0E" w:tentative="1">
      <w:start w:val="1"/>
      <w:numFmt w:val="lowerRoman"/>
      <w:lvlText w:val="%3."/>
      <w:lvlJc w:val="right"/>
      <w:pPr>
        <w:ind w:left="1800" w:hanging="180"/>
      </w:pPr>
      <w:rPr>
        <w:rFonts w:cs="Times New Roman"/>
      </w:rPr>
    </w:lvl>
    <w:lvl w:ilvl="3" w:tplc="BB3EAB1A" w:tentative="1">
      <w:start w:val="1"/>
      <w:numFmt w:val="decimal"/>
      <w:lvlText w:val="%4."/>
      <w:lvlJc w:val="left"/>
      <w:pPr>
        <w:ind w:left="2520" w:hanging="360"/>
      </w:pPr>
      <w:rPr>
        <w:rFonts w:cs="Times New Roman"/>
      </w:rPr>
    </w:lvl>
    <w:lvl w:ilvl="4" w:tplc="82C41AF0" w:tentative="1">
      <w:start w:val="1"/>
      <w:numFmt w:val="lowerLetter"/>
      <w:lvlText w:val="%5."/>
      <w:lvlJc w:val="left"/>
      <w:pPr>
        <w:ind w:left="3240" w:hanging="360"/>
      </w:pPr>
      <w:rPr>
        <w:rFonts w:cs="Times New Roman"/>
      </w:rPr>
    </w:lvl>
    <w:lvl w:ilvl="5" w:tplc="C0B69C22" w:tentative="1">
      <w:start w:val="1"/>
      <w:numFmt w:val="lowerRoman"/>
      <w:lvlText w:val="%6."/>
      <w:lvlJc w:val="right"/>
      <w:pPr>
        <w:ind w:left="3960" w:hanging="180"/>
      </w:pPr>
      <w:rPr>
        <w:rFonts w:cs="Times New Roman"/>
      </w:rPr>
    </w:lvl>
    <w:lvl w:ilvl="6" w:tplc="48E006D0" w:tentative="1">
      <w:start w:val="1"/>
      <w:numFmt w:val="decimal"/>
      <w:lvlText w:val="%7."/>
      <w:lvlJc w:val="left"/>
      <w:pPr>
        <w:ind w:left="4680" w:hanging="360"/>
      </w:pPr>
      <w:rPr>
        <w:rFonts w:cs="Times New Roman"/>
      </w:rPr>
    </w:lvl>
    <w:lvl w:ilvl="7" w:tplc="C33430A0" w:tentative="1">
      <w:start w:val="1"/>
      <w:numFmt w:val="lowerLetter"/>
      <w:lvlText w:val="%8."/>
      <w:lvlJc w:val="left"/>
      <w:pPr>
        <w:ind w:left="5400" w:hanging="360"/>
      </w:pPr>
      <w:rPr>
        <w:rFonts w:cs="Times New Roman"/>
      </w:rPr>
    </w:lvl>
    <w:lvl w:ilvl="8" w:tplc="F4D4024C" w:tentative="1">
      <w:start w:val="1"/>
      <w:numFmt w:val="lowerRoman"/>
      <w:lvlText w:val="%9."/>
      <w:lvlJc w:val="right"/>
      <w:pPr>
        <w:ind w:left="6120" w:hanging="180"/>
      </w:pPr>
      <w:rPr>
        <w:rFonts w:cs="Times New Roman"/>
      </w:rPr>
    </w:lvl>
  </w:abstractNum>
  <w:abstractNum w:abstractNumId="11">
    <w:nsid w:val="06581FA6"/>
    <w:multiLevelType w:val="hybridMultilevel"/>
    <w:tmpl w:val="B50615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08AE3A7E"/>
    <w:multiLevelType w:val="hybridMultilevel"/>
    <w:tmpl w:val="37865A82"/>
    <w:lvl w:ilvl="0" w:tplc="9B6269A2">
      <w:start w:val="3"/>
      <w:numFmt w:val="bullet"/>
      <w:lvlText w:val="-"/>
      <w:lvlJc w:val="left"/>
      <w:pPr>
        <w:ind w:left="720" w:hanging="360"/>
      </w:pPr>
      <w:rPr>
        <w:rFonts w:ascii="Arial" w:eastAsia="Times New Roman" w:hAnsi="Arial" w:hint="default"/>
      </w:rPr>
    </w:lvl>
    <w:lvl w:ilvl="1" w:tplc="DC3A2DFA" w:tentative="1">
      <w:start w:val="1"/>
      <w:numFmt w:val="bullet"/>
      <w:lvlText w:val="o"/>
      <w:lvlJc w:val="left"/>
      <w:pPr>
        <w:ind w:left="1440" w:hanging="360"/>
      </w:pPr>
      <w:rPr>
        <w:rFonts w:ascii="Courier New" w:hAnsi="Courier New" w:hint="default"/>
      </w:rPr>
    </w:lvl>
    <w:lvl w:ilvl="2" w:tplc="2BFA867E" w:tentative="1">
      <w:start w:val="1"/>
      <w:numFmt w:val="bullet"/>
      <w:lvlText w:val=""/>
      <w:lvlJc w:val="left"/>
      <w:pPr>
        <w:ind w:left="2160" w:hanging="360"/>
      </w:pPr>
      <w:rPr>
        <w:rFonts w:ascii="Wingdings" w:hAnsi="Wingdings" w:hint="default"/>
      </w:rPr>
    </w:lvl>
    <w:lvl w:ilvl="3" w:tplc="FD42990E" w:tentative="1">
      <w:start w:val="1"/>
      <w:numFmt w:val="bullet"/>
      <w:lvlText w:val=""/>
      <w:lvlJc w:val="left"/>
      <w:pPr>
        <w:ind w:left="2880" w:hanging="360"/>
      </w:pPr>
      <w:rPr>
        <w:rFonts w:ascii="Symbol" w:hAnsi="Symbol" w:hint="default"/>
      </w:rPr>
    </w:lvl>
    <w:lvl w:ilvl="4" w:tplc="3D0A1CB0" w:tentative="1">
      <w:start w:val="1"/>
      <w:numFmt w:val="bullet"/>
      <w:lvlText w:val="o"/>
      <w:lvlJc w:val="left"/>
      <w:pPr>
        <w:ind w:left="3600" w:hanging="360"/>
      </w:pPr>
      <w:rPr>
        <w:rFonts w:ascii="Courier New" w:hAnsi="Courier New" w:hint="default"/>
      </w:rPr>
    </w:lvl>
    <w:lvl w:ilvl="5" w:tplc="E66EA1F8" w:tentative="1">
      <w:start w:val="1"/>
      <w:numFmt w:val="bullet"/>
      <w:lvlText w:val=""/>
      <w:lvlJc w:val="left"/>
      <w:pPr>
        <w:ind w:left="4320" w:hanging="360"/>
      </w:pPr>
      <w:rPr>
        <w:rFonts w:ascii="Wingdings" w:hAnsi="Wingdings" w:hint="default"/>
      </w:rPr>
    </w:lvl>
    <w:lvl w:ilvl="6" w:tplc="4E48B7BA" w:tentative="1">
      <w:start w:val="1"/>
      <w:numFmt w:val="bullet"/>
      <w:lvlText w:val=""/>
      <w:lvlJc w:val="left"/>
      <w:pPr>
        <w:ind w:left="5040" w:hanging="360"/>
      </w:pPr>
      <w:rPr>
        <w:rFonts w:ascii="Symbol" w:hAnsi="Symbol" w:hint="default"/>
      </w:rPr>
    </w:lvl>
    <w:lvl w:ilvl="7" w:tplc="E7F8AB94" w:tentative="1">
      <w:start w:val="1"/>
      <w:numFmt w:val="bullet"/>
      <w:lvlText w:val="o"/>
      <w:lvlJc w:val="left"/>
      <w:pPr>
        <w:ind w:left="5760" w:hanging="360"/>
      </w:pPr>
      <w:rPr>
        <w:rFonts w:ascii="Courier New" w:hAnsi="Courier New" w:hint="default"/>
      </w:rPr>
    </w:lvl>
    <w:lvl w:ilvl="8" w:tplc="F006B9D4" w:tentative="1">
      <w:start w:val="1"/>
      <w:numFmt w:val="bullet"/>
      <w:lvlText w:val=""/>
      <w:lvlJc w:val="left"/>
      <w:pPr>
        <w:ind w:left="6480" w:hanging="360"/>
      </w:pPr>
      <w:rPr>
        <w:rFonts w:ascii="Wingdings" w:hAnsi="Wingdings" w:hint="default"/>
      </w:rPr>
    </w:lvl>
  </w:abstractNum>
  <w:abstractNum w:abstractNumId="13">
    <w:nsid w:val="09B04C67"/>
    <w:multiLevelType w:val="hybridMultilevel"/>
    <w:tmpl w:val="922E891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4">
    <w:nsid w:val="10B476C4"/>
    <w:multiLevelType w:val="hybridMultilevel"/>
    <w:tmpl w:val="2FDC9542"/>
    <w:lvl w:ilvl="0" w:tplc="A5D2139E">
      <w:start w:val="1"/>
      <w:numFmt w:val="lowerLetter"/>
      <w:pStyle w:val="TableBulletLetter"/>
      <w:lvlText w:val="%1."/>
      <w:lvlJc w:val="left"/>
      <w:pPr>
        <w:ind w:left="720" w:hanging="360"/>
      </w:pPr>
      <w:rPr>
        <w:rFonts w:ascii="Arial" w:hAnsi="Arial" w:cs="Times New Roman" w:hint="default"/>
        <w:color w:val="EE2525"/>
        <w:sz w:val="18"/>
      </w:rPr>
    </w:lvl>
    <w:lvl w:ilvl="1" w:tplc="EEB2CF00" w:tentative="1">
      <w:start w:val="1"/>
      <w:numFmt w:val="lowerLetter"/>
      <w:lvlText w:val="%2."/>
      <w:lvlJc w:val="left"/>
      <w:pPr>
        <w:ind w:left="1440" w:hanging="360"/>
      </w:pPr>
      <w:rPr>
        <w:rFonts w:cs="Times New Roman"/>
      </w:rPr>
    </w:lvl>
    <w:lvl w:ilvl="2" w:tplc="AF6E8D6C" w:tentative="1">
      <w:start w:val="1"/>
      <w:numFmt w:val="lowerRoman"/>
      <w:lvlText w:val="%3."/>
      <w:lvlJc w:val="right"/>
      <w:pPr>
        <w:ind w:left="2160" w:hanging="180"/>
      </w:pPr>
      <w:rPr>
        <w:rFonts w:cs="Times New Roman"/>
      </w:rPr>
    </w:lvl>
    <w:lvl w:ilvl="3" w:tplc="CA76998E" w:tentative="1">
      <w:start w:val="1"/>
      <w:numFmt w:val="decimal"/>
      <w:lvlText w:val="%4."/>
      <w:lvlJc w:val="left"/>
      <w:pPr>
        <w:ind w:left="2880" w:hanging="360"/>
      </w:pPr>
      <w:rPr>
        <w:rFonts w:cs="Times New Roman"/>
      </w:rPr>
    </w:lvl>
    <w:lvl w:ilvl="4" w:tplc="65CEF59E" w:tentative="1">
      <w:start w:val="1"/>
      <w:numFmt w:val="lowerLetter"/>
      <w:lvlText w:val="%5."/>
      <w:lvlJc w:val="left"/>
      <w:pPr>
        <w:ind w:left="3600" w:hanging="360"/>
      </w:pPr>
      <w:rPr>
        <w:rFonts w:cs="Times New Roman"/>
      </w:rPr>
    </w:lvl>
    <w:lvl w:ilvl="5" w:tplc="3EB89880" w:tentative="1">
      <w:start w:val="1"/>
      <w:numFmt w:val="lowerRoman"/>
      <w:lvlText w:val="%6."/>
      <w:lvlJc w:val="right"/>
      <w:pPr>
        <w:ind w:left="4320" w:hanging="180"/>
      </w:pPr>
      <w:rPr>
        <w:rFonts w:cs="Times New Roman"/>
      </w:rPr>
    </w:lvl>
    <w:lvl w:ilvl="6" w:tplc="091E2DD8" w:tentative="1">
      <w:start w:val="1"/>
      <w:numFmt w:val="decimal"/>
      <w:lvlText w:val="%7."/>
      <w:lvlJc w:val="left"/>
      <w:pPr>
        <w:ind w:left="5040" w:hanging="360"/>
      </w:pPr>
      <w:rPr>
        <w:rFonts w:cs="Times New Roman"/>
      </w:rPr>
    </w:lvl>
    <w:lvl w:ilvl="7" w:tplc="26D8B872" w:tentative="1">
      <w:start w:val="1"/>
      <w:numFmt w:val="lowerLetter"/>
      <w:lvlText w:val="%8."/>
      <w:lvlJc w:val="left"/>
      <w:pPr>
        <w:ind w:left="5760" w:hanging="360"/>
      </w:pPr>
      <w:rPr>
        <w:rFonts w:cs="Times New Roman"/>
      </w:rPr>
    </w:lvl>
    <w:lvl w:ilvl="8" w:tplc="993881E0" w:tentative="1">
      <w:start w:val="1"/>
      <w:numFmt w:val="lowerRoman"/>
      <w:lvlText w:val="%9."/>
      <w:lvlJc w:val="right"/>
      <w:pPr>
        <w:ind w:left="6480" w:hanging="180"/>
      </w:pPr>
      <w:rPr>
        <w:rFonts w:cs="Times New Roman"/>
      </w:rPr>
    </w:lvl>
  </w:abstractNum>
  <w:abstractNum w:abstractNumId="15">
    <w:nsid w:val="11715A7A"/>
    <w:multiLevelType w:val="hybridMultilevel"/>
    <w:tmpl w:val="35BCEE42"/>
    <w:lvl w:ilvl="0" w:tplc="6E2AC220">
      <w:start w:val="1"/>
      <w:numFmt w:val="decimal"/>
      <w:pStyle w:val="InstructionNumberBullet"/>
      <w:lvlText w:val="%1."/>
      <w:lvlJc w:val="left"/>
      <w:pPr>
        <w:ind w:left="720" w:hanging="360"/>
      </w:pPr>
      <w:rPr>
        <w:rFonts w:cs="Times New Roman" w:hint="default"/>
        <w:color w:val="EE2525"/>
        <w:sz w:val="22"/>
      </w:rPr>
    </w:lvl>
    <w:lvl w:ilvl="1" w:tplc="00E6E4A6" w:tentative="1">
      <w:start w:val="1"/>
      <w:numFmt w:val="lowerLetter"/>
      <w:lvlText w:val="%2."/>
      <w:lvlJc w:val="left"/>
      <w:pPr>
        <w:ind w:left="1440" w:hanging="360"/>
      </w:pPr>
      <w:rPr>
        <w:rFonts w:cs="Times New Roman"/>
      </w:rPr>
    </w:lvl>
    <w:lvl w:ilvl="2" w:tplc="3BB05B98" w:tentative="1">
      <w:start w:val="1"/>
      <w:numFmt w:val="lowerRoman"/>
      <w:lvlText w:val="%3."/>
      <w:lvlJc w:val="right"/>
      <w:pPr>
        <w:ind w:left="2160" w:hanging="180"/>
      </w:pPr>
      <w:rPr>
        <w:rFonts w:cs="Times New Roman"/>
      </w:rPr>
    </w:lvl>
    <w:lvl w:ilvl="3" w:tplc="68D2D4BC" w:tentative="1">
      <w:start w:val="1"/>
      <w:numFmt w:val="decimal"/>
      <w:lvlText w:val="%4."/>
      <w:lvlJc w:val="left"/>
      <w:pPr>
        <w:ind w:left="2880" w:hanging="360"/>
      </w:pPr>
      <w:rPr>
        <w:rFonts w:cs="Times New Roman"/>
      </w:rPr>
    </w:lvl>
    <w:lvl w:ilvl="4" w:tplc="CC80C936" w:tentative="1">
      <w:start w:val="1"/>
      <w:numFmt w:val="lowerLetter"/>
      <w:lvlText w:val="%5."/>
      <w:lvlJc w:val="left"/>
      <w:pPr>
        <w:ind w:left="3600" w:hanging="360"/>
      </w:pPr>
      <w:rPr>
        <w:rFonts w:cs="Times New Roman"/>
      </w:rPr>
    </w:lvl>
    <w:lvl w:ilvl="5" w:tplc="B81A6160" w:tentative="1">
      <w:start w:val="1"/>
      <w:numFmt w:val="lowerRoman"/>
      <w:lvlText w:val="%6."/>
      <w:lvlJc w:val="right"/>
      <w:pPr>
        <w:ind w:left="4320" w:hanging="180"/>
      </w:pPr>
      <w:rPr>
        <w:rFonts w:cs="Times New Roman"/>
      </w:rPr>
    </w:lvl>
    <w:lvl w:ilvl="6" w:tplc="24AEADE0" w:tentative="1">
      <w:start w:val="1"/>
      <w:numFmt w:val="decimal"/>
      <w:lvlText w:val="%7."/>
      <w:lvlJc w:val="left"/>
      <w:pPr>
        <w:ind w:left="5040" w:hanging="360"/>
      </w:pPr>
      <w:rPr>
        <w:rFonts w:cs="Times New Roman"/>
      </w:rPr>
    </w:lvl>
    <w:lvl w:ilvl="7" w:tplc="ED160878" w:tentative="1">
      <w:start w:val="1"/>
      <w:numFmt w:val="lowerLetter"/>
      <w:lvlText w:val="%8."/>
      <w:lvlJc w:val="left"/>
      <w:pPr>
        <w:ind w:left="5760" w:hanging="360"/>
      </w:pPr>
      <w:rPr>
        <w:rFonts w:cs="Times New Roman"/>
      </w:rPr>
    </w:lvl>
    <w:lvl w:ilvl="8" w:tplc="4CE2122E" w:tentative="1">
      <w:start w:val="1"/>
      <w:numFmt w:val="lowerRoman"/>
      <w:lvlText w:val="%9."/>
      <w:lvlJc w:val="right"/>
      <w:pPr>
        <w:ind w:left="6480" w:hanging="180"/>
      </w:pPr>
      <w:rPr>
        <w:rFonts w:cs="Times New Roman"/>
      </w:rPr>
    </w:lvl>
  </w:abstractNum>
  <w:abstractNum w:abstractNumId="16">
    <w:nsid w:val="19476B91"/>
    <w:multiLevelType w:val="hybridMultilevel"/>
    <w:tmpl w:val="EC507B20"/>
    <w:lvl w:ilvl="0" w:tplc="48541412">
      <w:start w:val="1"/>
      <w:numFmt w:val="bullet"/>
      <w:lvlText w:val=""/>
      <w:lvlJc w:val="left"/>
      <w:pPr>
        <w:ind w:left="720" w:hanging="360"/>
      </w:pPr>
      <w:rPr>
        <w:rFonts w:ascii="Symbol" w:hAnsi="Symbol" w:hint="default"/>
      </w:rPr>
    </w:lvl>
    <w:lvl w:ilvl="1" w:tplc="67F0C23A" w:tentative="1">
      <w:start w:val="1"/>
      <w:numFmt w:val="bullet"/>
      <w:lvlText w:val="o"/>
      <w:lvlJc w:val="left"/>
      <w:pPr>
        <w:ind w:left="1440" w:hanging="360"/>
      </w:pPr>
      <w:rPr>
        <w:rFonts w:ascii="Courier New" w:hAnsi="Courier New" w:cs="Courier New" w:hint="default"/>
      </w:rPr>
    </w:lvl>
    <w:lvl w:ilvl="2" w:tplc="DD0E0FB8" w:tentative="1">
      <w:start w:val="1"/>
      <w:numFmt w:val="bullet"/>
      <w:lvlText w:val=""/>
      <w:lvlJc w:val="left"/>
      <w:pPr>
        <w:ind w:left="2160" w:hanging="360"/>
      </w:pPr>
      <w:rPr>
        <w:rFonts w:ascii="Wingdings" w:hAnsi="Wingdings" w:hint="default"/>
      </w:rPr>
    </w:lvl>
    <w:lvl w:ilvl="3" w:tplc="7A8E2432" w:tentative="1">
      <w:start w:val="1"/>
      <w:numFmt w:val="bullet"/>
      <w:lvlText w:val=""/>
      <w:lvlJc w:val="left"/>
      <w:pPr>
        <w:ind w:left="2880" w:hanging="360"/>
      </w:pPr>
      <w:rPr>
        <w:rFonts w:ascii="Symbol" w:hAnsi="Symbol" w:hint="default"/>
      </w:rPr>
    </w:lvl>
    <w:lvl w:ilvl="4" w:tplc="1B865520" w:tentative="1">
      <w:start w:val="1"/>
      <w:numFmt w:val="bullet"/>
      <w:lvlText w:val="o"/>
      <w:lvlJc w:val="left"/>
      <w:pPr>
        <w:ind w:left="3600" w:hanging="360"/>
      </w:pPr>
      <w:rPr>
        <w:rFonts w:ascii="Courier New" w:hAnsi="Courier New" w:cs="Courier New" w:hint="default"/>
      </w:rPr>
    </w:lvl>
    <w:lvl w:ilvl="5" w:tplc="106EBF60" w:tentative="1">
      <w:start w:val="1"/>
      <w:numFmt w:val="bullet"/>
      <w:lvlText w:val=""/>
      <w:lvlJc w:val="left"/>
      <w:pPr>
        <w:ind w:left="4320" w:hanging="360"/>
      </w:pPr>
      <w:rPr>
        <w:rFonts w:ascii="Wingdings" w:hAnsi="Wingdings" w:hint="default"/>
      </w:rPr>
    </w:lvl>
    <w:lvl w:ilvl="6" w:tplc="550AC688" w:tentative="1">
      <w:start w:val="1"/>
      <w:numFmt w:val="bullet"/>
      <w:lvlText w:val=""/>
      <w:lvlJc w:val="left"/>
      <w:pPr>
        <w:ind w:left="5040" w:hanging="360"/>
      </w:pPr>
      <w:rPr>
        <w:rFonts w:ascii="Symbol" w:hAnsi="Symbol" w:hint="default"/>
      </w:rPr>
    </w:lvl>
    <w:lvl w:ilvl="7" w:tplc="CDB0935A" w:tentative="1">
      <w:start w:val="1"/>
      <w:numFmt w:val="bullet"/>
      <w:lvlText w:val="o"/>
      <w:lvlJc w:val="left"/>
      <w:pPr>
        <w:ind w:left="5760" w:hanging="360"/>
      </w:pPr>
      <w:rPr>
        <w:rFonts w:ascii="Courier New" w:hAnsi="Courier New" w:cs="Courier New" w:hint="default"/>
      </w:rPr>
    </w:lvl>
    <w:lvl w:ilvl="8" w:tplc="4CDC20E6" w:tentative="1">
      <w:start w:val="1"/>
      <w:numFmt w:val="bullet"/>
      <w:lvlText w:val=""/>
      <w:lvlJc w:val="left"/>
      <w:pPr>
        <w:ind w:left="6480" w:hanging="360"/>
      </w:pPr>
      <w:rPr>
        <w:rFonts w:ascii="Wingdings" w:hAnsi="Wingdings" w:hint="default"/>
      </w:rPr>
    </w:lvl>
  </w:abstractNum>
  <w:abstractNum w:abstractNumId="17">
    <w:nsid w:val="23680205"/>
    <w:multiLevelType w:val="hybridMultilevel"/>
    <w:tmpl w:val="7272DB82"/>
    <w:lvl w:ilvl="0" w:tplc="73029FD8">
      <w:start w:val="1"/>
      <w:numFmt w:val="decimal"/>
      <w:pStyle w:val="TableBulletNumber"/>
      <w:lvlText w:val="%1."/>
      <w:lvlJc w:val="left"/>
      <w:pPr>
        <w:ind w:left="720" w:hanging="360"/>
      </w:pPr>
      <w:rPr>
        <w:rFonts w:cs="Times New Roman" w:hint="default"/>
        <w:color w:val="EE2525"/>
      </w:rPr>
    </w:lvl>
    <w:lvl w:ilvl="1" w:tplc="93280A06" w:tentative="1">
      <w:start w:val="1"/>
      <w:numFmt w:val="lowerLetter"/>
      <w:lvlText w:val="%2."/>
      <w:lvlJc w:val="left"/>
      <w:pPr>
        <w:ind w:left="1440" w:hanging="360"/>
      </w:pPr>
      <w:rPr>
        <w:rFonts w:cs="Times New Roman"/>
      </w:rPr>
    </w:lvl>
    <w:lvl w:ilvl="2" w:tplc="E1D09B4C" w:tentative="1">
      <w:start w:val="1"/>
      <w:numFmt w:val="lowerRoman"/>
      <w:lvlText w:val="%3."/>
      <w:lvlJc w:val="right"/>
      <w:pPr>
        <w:ind w:left="2160" w:hanging="180"/>
      </w:pPr>
      <w:rPr>
        <w:rFonts w:cs="Times New Roman"/>
      </w:rPr>
    </w:lvl>
    <w:lvl w:ilvl="3" w:tplc="47420FDC" w:tentative="1">
      <w:start w:val="1"/>
      <w:numFmt w:val="decimal"/>
      <w:lvlText w:val="%4."/>
      <w:lvlJc w:val="left"/>
      <w:pPr>
        <w:ind w:left="2880" w:hanging="360"/>
      </w:pPr>
      <w:rPr>
        <w:rFonts w:cs="Times New Roman"/>
      </w:rPr>
    </w:lvl>
    <w:lvl w:ilvl="4" w:tplc="D346D1FA" w:tentative="1">
      <w:start w:val="1"/>
      <w:numFmt w:val="lowerLetter"/>
      <w:lvlText w:val="%5."/>
      <w:lvlJc w:val="left"/>
      <w:pPr>
        <w:ind w:left="3600" w:hanging="360"/>
      </w:pPr>
      <w:rPr>
        <w:rFonts w:cs="Times New Roman"/>
      </w:rPr>
    </w:lvl>
    <w:lvl w:ilvl="5" w:tplc="EC4E0D3E" w:tentative="1">
      <w:start w:val="1"/>
      <w:numFmt w:val="lowerRoman"/>
      <w:lvlText w:val="%6."/>
      <w:lvlJc w:val="right"/>
      <w:pPr>
        <w:ind w:left="4320" w:hanging="180"/>
      </w:pPr>
      <w:rPr>
        <w:rFonts w:cs="Times New Roman"/>
      </w:rPr>
    </w:lvl>
    <w:lvl w:ilvl="6" w:tplc="4080CB18" w:tentative="1">
      <w:start w:val="1"/>
      <w:numFmt w:val="decimal"/>
      <w:lvlText w:val="%7."/>
      <w:lvlJc w:val="left"/>
      <w:pPr>
        <w:ind w:left="5040" w:hanging="360"/>
      </w:pPr>
      <w:rPr>
        <w:rFonts w:cs="Times New Roman"/>
      </w:rPr>
    </w:lvl>
    <w:lvl w:ilvl="7" w:tplc="D0A293A8" w:tentative="1">
      <w:start w:val="1"/>
      <w:numFmt w:val="lowerLetter"/>
      <w:lvlText w:val="%8."/>
      <w:lvlJc w:val="left"/>
      <w:pPr>
        <w:ind w:left="5760" w:hanging="360"/>
      </w:pPr>
      <w:rPr>
        <w:rFonts w:cs="Times New Roman"/>
      </w:rPr>
    </w:lvl>
    <w:lvl w:ilvl="8" w:tplc="F9BE8848" w:tentative="1">
      <w:start w:val="1"/>
      <w:numFmt w:val="lowerRoman"/>
      <w:lvlText w:val="%9."/>
      <w:lvlJc w:val="right"/>
      <w:pPr>
        <w:ind w:left="6480" w:hanging="180"/>
      </w:pPr>
      <w:rPr>
        <w:rFonts w:cs="Times New Roman"/>
      </w:rPr>
    </w:lvl>
  </w:abstractNum>
  <w:abstractNum w:abstractNumId="18">
    <w:nsid w:val="31FF4BE2"/>
    <w:multiLevelType w:val="hybridMultilevel"/>
    <w:tmpl w:val="CDB05B78"/>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9">
    <w:nsid w:val="33225705"/>
    <w:multiLevelType w:val="hybridMultilevel"/>
    <w:tmpl w:val="1360B320"/>
    <w:lvl w:ilvl="0" w:tplc="0174F632">
      <w:start w:val="1"/>
      <w:numFmt w:val="lowerLetter"/>
      <w:pStyle w:val="InstructionLetterBullet"/>
      <w:lvlText w:val="%1."/>
      <w:lvlJc w:val="left"/>
      <w:pPr>
        <w:ind w:left="720" w:hanging="360"/>
      </w:pPr>
      <w:rPr>
        <w:rFonts w:cs="Times New Roman" w:hint="default"/>
        <w:color w:val="EE2525"/>
        <w:sz w:val="22"/>
      </w:rPr>
    </w:lvl>
    <w:lvl w:ilvl="1" w:tplc="A2F4169E" w:tentative="1">
      <w:start w:val="1"/>
      <w:numFmt w:val="lowerLetter"/>
      <w:lvlText w:val="%2."/>
      <w:lvlJc w:val="left"/>
      <w:pPr>
        <w:ind w:left="1440" w:hanging="360"/>
      </w:pPr>
      <w:rPr>
        <w:rFonts w:cs="Times New Roman"/>
      </w:rPr>
    </w:lvl>
    <w:lvl w:ilvl="2" w:tplc="2A3A4896" w:tentative="1">
      <w:start w:val="1"/>
      <w:numFmt w:val="lowerRoman"/>
      <w:lvlText w:val="%3."/>
      <w:lvlJc w:val="right"/>
      <w:pPr>
        <w:ind w:left="2160" w:hanging="180"/>
      </w:pPr>
      <w:rPr>
        <w:rFonts w:cs="Times New Roman"/>
      </w:rPr>
    </w:lvl>
    <w:lvl w:ilvl="3" w:tplc="FE3CEFF2" w:tentative="1">
      <w:start w:val="1"/>
      <w:numFmt w:val="decimal"/>
      <w:lvlText w:val="%4."/>
      <w:lvlJc w:val="left"/>
      <w:pPr>
        <w:ind w:left="2880" w:hanging="360"/>
      </w:pPr>
      <w:rPr>
        <w:rFonts w:cs="Times New Roman"/>
      </w:rPr>
    </w:lvl>
    <w:lvl w:ilvl="4" w:tplc="D240904E" w:tentative="1">
      <w:start w:val="1"/>
      <w:numFmt w:val="lowerLetter"/>
      <w:lvlText w:val="%5."/>
      <w:lvlJc w:val="left"/>
      <w:pPr>
        <w:ind w:left="3600" w:hanging="360"/>
      </w:pPr>
      <w:rPr>
        <w:rFonts w:cs="Times New Roman"/>
      </w:rPr>
    </w:lvl>
    <w:lvl w:ilvl="5" w:tplc="848A117E" w:tentative="1">
      <w:start w:val="1"/>
      <w:numFmt w:val="lowerRoman"/>
      <w:lvlText w:val="%6."/>
      <w:lvlJc w:val="right"/>
      <w:pPr>
        <w:ind w:left="4320" w:hanging="180"/>
      </w:pPr>
      <w:rPr>
        <w:rFonts w:cs="Times New Roman"/>
      </w:rPr>
    </w:lvl>
    <w:lvl w:ilvl="6" w:tplc="8BCEC972" w:tentative="1">
      <w:start w:val="1"/>
      <w:numFmt w:val="decimal"/>
      <w:lvlText w:val="%7."/>
      <w:lvlJc w:val="left"/>
      <w:pPr>
        <w:ind w:left="5040" w:hanging="360"/>
      </w:pPr>
      <w:rPr>
        <w:rFonts w:cs="Times New Roman"/>
      </w:rPr>
    </w:lvl>
    <w:lvl w:ilvl="7" w:tplc="AE4E88AE" w:tentative="1">
      <w:start w:val="1"/>
      <w:numFmt w:val="lowerLetter"/>
      <w:lvlText w:val="%8."/>
      <w:lvlJc w:val="left"/>
      <w:pPr>
        <w:ind w:left="5760" w:hanging="360"/>
      </w:pPr>
      <w:rPr>
        <w:rFonts w:cs="Times New Roman"/>
      </w:rPr>
    </w:lvl>
    <w:lvl w:ilvl="8" w:tplc="22C8A712" w:tentative="1">
      <w:start w:val="1"/>
      <w:numFmt w:val="lowerRoman"/>
      <w:lvlText w:val="%9."/>
      <w:lvlJc w:val="right"/>
      <w:pPr>
        <w:ind w:left="6480" w:hanging="180"/>
      </w:pPr>
      <w:rPr>
        <w:rFonts w:cs="Times New Roman"/>
      </w:rPr>
    </w:lvl>
  </w:abstractNum>
  <w:abstractNum w:abstractNumId="20">
    <w:nsid w:val="355241D8"/>
    <w:multiLevelType w:val="multilevel"/>
    <w:tmpl w:val="844C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66162DA"/>
    <w:multiLevelType w:val="hybridMultilevel"/>
    <w:tmpl w:val="209C4E12"/>
    <w:lvl w:ilvl="0" w:tplc="F3301AF2">
      <w:start w:val="1"/>
      <w:numFmt w:val="decimal"/>
      <w:lvlText w:val="%1."/>
      <w:lvlJc w:val="left"/>
      <w:pPr>
        <w:ind w:left="360" w:hanging="360"/>
      </w:pPr>
    </w:lvl>
    <w:lvl w:ilvl="1" w:tplc="FD927798" w:tentative="1">
      <w:start w:val="1"/>
      <w:numFmt w:val="lowerLetter"/>
      <w:lvlText w:val="%2."/>
      <w:lvlJc w:val="left"/>
      <w:pPr>
        <w:ind w:left="1080" w:hanging="360"/>
      </w:pPr>
    </w:lvl>
    <w:lvl w:ilvl="2" w:tplc="A0F8D996" w:tentative="1">
      <w:start w:val="1"/>
      <w:numFmt w:val="lowerRoman"/>
      <w:lvlText w:val="%3."/>
      <w:lvlJc w:val="right"/>
      <w:pPr>
        <w:ind w:left="1800" w:hanging="180"/>
      </w:pPr>
    </w:lvl>
    <w:lvl w:ilvl="3" w:tplc="F0940662" w:tentative="1">
      <w:start w:val="1"/>
      <w:numFmt w:val="decimal"/>
      <w:lvlText w:val="%4."/>
      <w:lvlJc w:val="left"/>
      <w:pPr>
        <w:ind w:left="2520" w:hanging="360"/>
      </w:pPr>
    </w:lvl>
    <w:lvl w:ilvl="4" w:tplc="3A9CE9DE" w:tentative="1">
      <w:start w:val="1"/>
      <w:numFmt w:val="lowerLetter"/>
      <w:lvlText w:val="%5."/>
      <w:lvlJc w:val="left"/>
      <w:pPr>
        <w:ind w:left="3240" w:hanging="360"/>
      </w:pPr>
    </w:lvl>
    <w:lvl w:ilvl="5" w:tplc="680047B4" w:tentative="1">
      <w:start w:val="1"/>
      <w:numFmt w:val="lowerRoman"/>
      <w:lvlText w:val="%6."/>
      <w:lvlJc w:val="right"/>
      <w:pPr>
        <w:ind w:left="3960" w:hanging="180"/>
      </w:pPr>
    </w:lvl>
    <w:lvl w:ilvl="6" w:tplc="26D63D3A" w:tentative="1">
      <w:start w:val="1"/>
      <w:numFmt w:val="decimal"/>
      <w:lvlText w:val="%7."/>
      <w:lvlJc w:val="left"/>
      <w:pPr>
        <w:ind w:left="4680" w:hanging="360"/>
      </w:pPr>
    </w:lvl>
    <w:lvl w:ilvl="7" w:tplc="64BE6090" w:tentative="1">
      <w:start w:val="1"/>
      <w:numFmt w:val="lowerLetter"/>
      <w:lvlText w:val="%8."/>
      <w:lvlJc w:val="left"/>
      <w:pPr>
        <w:ind w:left="5400" w:hanging="360"/>
      </w:pPr>
    </w:lvl>
    <w:lvl w:ilvl="8" w:tplc="CFBE24CC" w:tentative="1">
      <w:start w:val="1"/>
      <w:numFmt w:val="lowerRoman"/>
      <w:lvlText w:val="%9."/>
      <w:lvlJc w:val="right"/>
      <w:pPr>
        <w:ind w:left="6120" w:hanging="180"/>
      </w:pPr>
    </w:lvl>
  </w:abstractNum>
  <w:abstractNum w:abstractNumId="22">
    <w:nsid w:val="37BE2363"/>
    <w:multiLevelType w:val="hybridMultilevel"/>
    <w:tmpl w:val="94AC051A"/>
    <w:lvl w:ilvl="0" w:tplc="CDEEC27E">
      <w:start w:val="1"/>
      <w:numFmt w:val="bullet"/>
      <w:lvlText w:val=""/>
      <w:lvlJc w:val="left"/>
      <w:pPr>
        <w:tabs>
          <w:tab w:val="num" w:pos="720"/>
        </w:tabs>
        <w:ind w:left="720" w:hanging="360"/>
      </w:pPr>
      <w:rPr>
        <w:rFonts w:ascii="Symbol" w:hAnsi="Symbol" w:hint="default"/>
      </w:rPr>
    </w:lvl>
    <w:lvl w:ilvl="1" w:tplc="08090019" w:tentative="1">
      <w:start w:val="1"/>
      <w:numFmt w:val="bullet"/>
      <w:lvlText w:val="o"/>
      <w:lvlJc w:val="left"/>
      <w:pPr>
        <w:tabs>
          <w:tab w:val="num" w:pos="1440"/>
        </w:tabs>
        <w:ind w:left="1440" w:hanging="360"/>
      </w:pPr>
      <w:rPr>
        <w:rFonts w:ascii="Courier New" w:hAnsi="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23">
    <w:nsid w:val="3C997471"/>
    <w:multiLevelType w:val="hybridMultilevel"/>
    <w:tmpl w:val="DB98E01C"/>
    <w:lvl w:ilvl="0" w:tplc="C9BA7CC0">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4">
    <w:nsid w:val="3EA57A08"/>
    <w:multiLevelType w:val="multilevel"/>
    <w:tmpl w:val="8F52AADE"/>
    <w:lvl w:ilvl="0">
      <w:start w:val="1"/>
      <w:numFmt w:val="upperLetter"/>
      <w:pStyle w:val="Overskrift9"/>
      <w:lvlText w:val="Appendix %1 - "/>
      <w:lvlJc w:val="left"/>
      <w:rPr>
        <w:rFonts w:cs="Times New Roman" w:hint="default"/>
      </w:rPr>
    </w:lvl>
    <w:lvl w:ilvl="1">
      <w:start w:val="1"/>
      <w:numFmt w:val="decimal"/>
      <w:lvlText w:val="%1.%2."/>
      <w:lvlJc w:val="left"/>
      <w:pPr>
        <w:tabs>
          <w:tab w:val="num" w:pos="0"/>
        </w:tabs>
        <w:ind w:hanging="851"/>
      </w:pPr>
      <w:rPr>
        <w:rFonts w:cs="Times New Roman" w:hint="default"/>
      </w:rPr>
    </w:lvl>
    <w:lvl w:ilvl="2">
      <w:start w:val="1"/>
      <w:numFmt w:val="decimal"/>
      <w:lvlText w:val="%1.%2.%3."/>
      <w:lvlJc w:val="left"/>
      <w:pPr>
        <w:tabs>
          <w:tab w:val="num" w:pos="0"/>
        </w:tabs>
        <w:ind w:hanging="851"/>
      </w:pPr>
      <w:rPr>
        <w:rFonts w:cs="Times New Roman" w:hint="default"/>
      </w:rPr>
    </w:lvl>
    <w:lvl w:ilvl="3">
      <w:start w:val="1"/>
      <w:numFmt w:val="decimal"/>
      <w:lvlText w:val="%1.%2.%3.%4."/>
      <w:lvlJc w:val="left"/>
      <w:pPr>
        <w:tabs>
          <w:tab w:val="num" w:pos="0"/>
        </w:tabs>
        <w:ind w:hanging="964"/>
      </w:pPr>
      <w:rPr>
        <w:rFonts w:cs="Times New Roman" w:hint="default"/>
      </w:rPr>
    </w:lvl>
    <w:lvl w:ilvl="4">
      <w:start w:val="1"/>
      <w:numFmt w:val="decimal"/>
      <w:lvlText w:val="%1.%2.%3.%4.%5."/>
      <w:lvlJc w:val="left"/>
      <w:pPr>
        <w:tabs>
          <w:tab w:val="num" w:pos="0"/>
        </w:tabs>
        <w:ind w:hanging="851"/>
      </w:pPr>
      <w:rPr>
        <w:rFonts w:cs="Times New Roman" w:hint="default"/>
      </w:rPr>
    </w:lvl>
    <w:lvl w:ilvl="5">
      <w:start w:val="1"/>
      <w:numFmt w:val="decimal"/>
      <w:lvlText w:val="%1.%2.%3.%4.%5.%6."/>
      <w:lvlJc w:val="left"/>
      <w:pPr>
        <w:tabs>
          <w:tab w:val="num" w:pos="0"/>
        </w:tabs>
        <w:ind w:hanging="851"/>
      </w:pPr>
      <w:rPr>
        <w:rFonts w:cs="Times New Roman" w:hint="default"/>
      </w:rPr>
    </w:lvl>
    <w:lvl w:ilvl="6">
      <w:start w:val="1"/>
      <w:numFmt w:val="decimal"/>
      <w:lvlText w:val="%1.%2.%3.%4.%5.%6.%7."/>
      <w:lvlJc w:val="left"/>
      <w:pPr>
        <w:tabs>
          <w:tab w:val="num" w:pos="0"/>
        </w:tabs>
        <w:ind w:hanging="851"/>
      </w:pPr>
      <w:rPr>
        <w:rFonts w:cs="Times New Roman" w:hint="default"/>
      </w:rPr>
    </w:lvl>
    <w:lvl w:ilvl="7">
      <w:start w:val="1"/>
      <w:numFmt w:val="decimal"/>
      <w:lvlText w:val="%1.%2.%3.%4.%5.%6.%7.%8."/>
      <w:lvlJc w:val="left"/>
      <w:pPr>
        <w:tabs>
          <w:tab w:val="num" w:pos="0"/>
        </w:tabs>
        <w:ind w:hanging="851"/>
      </w:pPr>
      <w:rPr>
        <w:rFonts w:cs="Times New Roman" w:hint="default"/>
      </w:rPr>
    </w:lvl>
    <w:lvl w:ilvl="8">
      <w:start w:val="1"/>
      <w:numFmt w:val="decimal"/>
      <w:lvlText w:val="%1.%2.%3.%4.%5.%6.%7.%8.%9."/>
      <w:lvlJc w:val="left"/>
      <w:pPr>
        <w:tabs>
          <w:tab w:val="num" w:pos="0"/>
        </w:tabs>
        <w:ind w:hanging="851"/>
      </w:pPr>
      <w:rPr>
        <w:rFonts w:cs="Times New Roman" w:hint="default"/>
      </w:rPr>
    </w:lvl>
  </w:abstractNum>
  <w:abstractNum w:abstractNumId="25">
    <w:nsid w:val="414C3B60"/>
    <w:multiLevelType w:val="hybridMultilevel"/>
    <w:tmpl w:val="16C6020A"/>
    <w:lvl w:ilvl="0" w:tplc="0902F082">
      <w:start w:val="1"/>
      <w:numFmt w:val="decimal"/>
      <w:lvlText w:val="%1."/>
      <w:lvlJc w:val="left"/>
      <w:pPr>
        <w:ind w:left="720" w:hanging="360"/>
      </w:pPr>
      <w:rPr>
        <w:rFonts w:hint="default"/>
      </w:rPr>
    </w:lvl>
    <w:lvl w:ilvl="1" w:tplc="08090019">
      <w:start w:val="1"/>
      <w:numFmt w:val="bullet"/>
      <w:lvlText w:val="o"/>
      <w:lvlJc w:val="left"/>
      <w:pPr>
        <w:ind w:left="1440" w:hanging="360"/>
      </w:pPr>
      <w:rPr>
        <w:rFonts w:ascii="Courier New" w:hAnsi="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26">
    <w:nsid w:val="45092507"/>
    <w:multiLevelType w:val="hybridMultilevel"/>
    <w:tmpl w:val="7550E57A"/>
    <w:lvl w:ilvl="0" w:tplc="04060001">
      <w:start w:val="1"/>
      <w:numFmt w:val="bullet"/>
      <w:pStyle w:val="TableBullet1"/>
      <w:lvlText w:val=""/>
      <w:lvlJc w:val="left"/>
      <w:pPr>
        <w:ind w:left="720" w:hanging="360"/>
      </w:pPr>
      <w:rPr>
        <w:rFonts w:ascii="Symbol" w:hAnsi="Symbol" w:hint="default"/>
        <w:color w:val="EE2525"/>
        <w:sz w:val="18"/>
      </w:rPr>
    </w:lvl>
    <w:lvl w:ilvl="1" w:tplc="04060003">
      <w:start w:val="1"/>
      <w:numFmt w:val="bullet"/>
      <w:pStyle w:val="TableBullet2"/>
      <w:lvlText w:val=""/>
      <w:lvlJc w:val="left"/>
      <w:pPr>
        <w:ind w:left="1440" w:hanging="360"/>
      </w:pPr>
      <w:rPr>
        <w:rFonts w:ascii="Symbol" w:hAnsi="Symbol" w:hint="default"/>
        <w:color w:val="EE2525"/>
        <w:sz w:val="22"/>
      </w:rPr>
    </w:lvl>
    <w:lvl w:ilvl="2" w:tplc="04060005">
      <w:start w:val="1"/>
      <w:numFmt w:val="bullet"/>
      <w:pStyle w:val="TableBullet3"/>
      <w:lvlText w:val="o"/>
      <w:lvlJc w:val="left"/>
      <w:pPr>
        <w:ind w:left="2160" w:hanging="360"/>
      </w:pPr>
      <w:rPr>
        <w:rFonts w:ascii="Arial" w:hAnsi="Arial" w:hint="default"/>
        <w:color w:val="EE2525"/>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466836DF"/>
    <w:multiLevelType w:val="hybridMultilevel"/>
    <w:tmpl w:val="7B4CAD52"/>
    <w:lvl w:ilvl="0" w:tplc="B7AE30B0">
      <w:start w:val="1"/>
      <w:numFmt w:val="bullet"/>
      <w:lvlText w:val=""/>
      <w:lvlJc w:val="left"/>
      <w:pPr>
        <w:ind w:left="360" w:hanging="360"/>
      </w:pPr>
      <w:rPr>
        <w:rFonts w:ascii="Symbol" w:hAnsi="Symbol" w:hint="default"/>
      </w:rPr>
    </w:lvl>
    <w:lvl w:ilvl="1" w:tplc="08090019" w:tentative="1">
      <w:start w:val="1"/>
      <w:numFmt w:val="bullet"/>
      <w:lvlText w:val="o"/>
      <w:lvlJc w:val="left"/>
      <w:pPr>
        <w:ind w:left="1080" w:hanging="360"/>
      </w:pPr>
      <w:rPr>
        <w:rFonts w:ascii="Courier New" w:hAnsi="Courier New" w:cs="Courier New" w:hint="default"/>
      </w:rPr>
    </w:lvl>
    <w:lvl w:ilvl="2" w:tplc="0809001B" w:tentative="1">
      <w:start w:val="1"/>
      <w:numFmt w:val="bullet"/>
      <w:lvlText w:val=""/>
      <w:lvlJc w:val="left"/>
      <w:pPr>
        <w:ind w:left="1800" w:hanging="360"/>
      </w:pPr>
      <w:rPr>
        <w:rFonts w:ascii="Wingdings" w:hAnsi="Wingdings" w:hint="default"/>
      </w:rPr>
    </w:lvl>
    <w:lvl w:ilvl="3" w:tplc="0809000F" w:tentative="1">
      <w:start w:val="1"/>
      <w:numFmt w:val="bullet"/>
      <w:lvlText w:val=""/>
      <w:lvlJc w:val="left"/>
      <w:pPr>
        <w:ind w:left="2520" w:hanging="360"/>
      </w:pPr>
      <w:rPr>
        <w:rFonts w:ascii="Symbol" w:hAnsi="Symbol" w:hint="default"/>
      </w:rPr>
    </w:lvl>
    <w:lvl w:ilvl="4" w:tplc="08090019" w:tentative="1">
      <w:start w:val="1"/>
      <w:numFmt w:val="bullet"/>
      <w:lvlText w:val="o"/>
      <w:lvlJc w:val="left"/>
      <w:pPr>
        <w:ind w:left="3240" w:hanging="360"/>
      </w:pPr>
      <w:rPr>
        <w:rFonts w:ascii="Courier New" w:hAnsi="Courier New" w:cs="Courier New" w:hint="default"/>
      </w:rPr>
    </w:lvl>
    <w:lvl w:ilvl="5" w:tplc="0809001B" w:tentative="1">
      <w:start w:val="1"/>
      <w:numFmt w:val="bullet"/>
      <w:lvlText w:val=""/>
      <w:lvlJc w:val="left"/>
      <w:pPr>
        <w:ind w:left="3960" w:hanging="360"/>
      </w:pPr>
      <w:rPr>
        <w:rFonts w:ascii="Wingdings" w:hAnsi="Wingdings" w:hint="default"/>
      </w:rPr>
    </w:lvl>
    <w:lvl w:ilvl="6" w:tplc="0809000F" w:tentative="1">
      <w:start w:val="1"/>
      <w:numFmt w:val="bullet"/>
      <w:lvlText w:val=""/>
      <w:lvlJc w:val="left"/>
      <w:pPr>
        <w:ind w:left="4680" w:hanging="360"/>
      </w:pPr>
      <w:rPr>
        <w:rFonts w:ascii="Symbol" w:hAnsi="Symbol" w:hint="default"/>
      </w:rPr>
    </w:lvl>
    <w:lvl w:ilvl="7" w:tplc="08090019" w:tentative="1">
      <w:start w:val="1"/>
      <w:numFmt w:val="bullet"/>
      <w:lvlText w:val="o"/>
      <w:lvlJc w:val="left"/>
      <w:pPr>
        <w:ind w:left="5400" w:hanging="360"/>
      </w:pPr>
      <w:rPr>
        <w:rFonts w:ascii="Courier New" w:hAnsi="Courier New" w:cs="Courier New" w:hint="default"/>
      </w:rPr>
    </w:lvl>
    <w:lvl w:ilvl="8" w:tplc="0809001B" w:tentative="1">
      <w:start w:val="1"/>
      <w:numFmt w:val="bullet"/>
      <w:lvlText w:val=""/>
      <w:lvlJc w:val="left"/>
      <w:pPr>
        <w:ind w:left="6120" w:hanging="360"/>
      </w:pPr>
      <w:rPr>
        <w:rFonts w:ascii="Wingdings" w:hAnsi="Wingdings" w:hint="default"/>
      </w:rPr>
    </w:lvl>
  </w:abstractNum>
  <w:abstractNum w:abstractNumId="28">
    <w:nsid w:val="47666610"/>
    <w:multiLevelType w:val="hybridMultilevel"/>
    <w:tmpl w:val="9CE0E494"/>
    <w:lvl w:ilvl="0" w:tplc="8BD628E4">
      <w:start w:val="1"/>
      <w:numFmt w:val="bullet"/>
      <w:lvlText w:val=""/>
      <w:lvlJc w:val="left"/>
      <w:pPr>
        <w:tabs>
          <w:tab w:val="num" w:pos="360"/>
        </w:tabs>
        <w:ind w:left="360" w:hanging="360"/>
      </w:pPr>
      <w:rPr>
        <w:rFonts w:ascii="Symbol" w:hAnsi="Symbol" w:hint="default"/>
      </w:rPr>
    </w:lvl>
    <w:lvl w:ilvl="1" w:tplc="08090019" w:tentative="1">
      <w:start w:val="1"/>
      <w:numFmt w:val="bullet"/>
      <w:lvlText w:val="o"/>
      <w:lvlJc w:val="left"/>
      <w:pPr>
        <w:tabs>
          <w:tab w:val="num" w:pos="1080"/>
        </w:tabs>
        <w:ind w:left="1080" w:hanging="360"/>
      </w:pPr>
      <w:rPr>
        <w:rFonts w:ascii="Courier New" w:hAnsi="Courier New" w:hint="default"/>
      </w:rPr>
    </w:lvl>
    <w:lvl w:ilvl="2" w:tplc="0809001B" w:tentative="1">
      <w:start w:val="1"/>
      <w:numFmt w:val="bullet"/>
      <w:lvlText w:val=""/>
      <w:lvlJc w:val="left"/>
      <w:pPr>
        <w:tabs>
          <w:tab w:val="num" w:pos="1800"/>
        </w:tabs>
        <w:ind w:left="1800" w:hanging="360"/>
      </w:pPr>
      <w:rPr>
        <w:rFonts w:ascii="Wingdings" w:hAnsi="Wingdings" w:hint="default"/>
      </w:rPr>
    </w:lvl>
    <w:lvl w:ilvl="3" w:tplc="0809000F" w:tentative="1">
      <w:start w:val="1"/>
      <w:numFmt w:val="bullet"/>
      <w:lvlText w:val=""/>
      <w:lvlJc w:val="left"/>
      <w:pPr>
        <w:tabs>
          <w:tab w:val="num" w:pos="2520"/>
        </w:tabs>
        <w:ind w:left="2520" w:hanging="360"/>
      </w:pPr>
      <w:rPr>
        <w:rFonts w:ascii="Symbol" w:hAnsi="Symbol" w:hint="default"/>
      </w:rPr>
    </w:lvl>
    <w:lvl w:ilvl="4" w:tplc="08090019" w:tentative="1">
      <w:start w:val="1"/>
      <w:numFmt w:val="bullet"/>
      <w:lvlText w:val="o"/>
      <w:lvlJc w:val="left"/>
      <w:pPr>
        <w:tabs>
          <w:tab w:val="num" w:pos="3240"/>
        </w:tabs>
        <w:ind w:left="3240" w:hanging="360"/>
      </w:pPr>
      <w:rPr>
        <w:rFonts w:ascii="Courier New" w:hAnsi="Courier New" w:hint="default"/>
      </w:rPr>
    </w:lvl>
    <w:lvl w:ilvl="5" w:tplc="0809001B" w:tentative="1">
      <w:start w:val="1"/>
      <w:numFmt w:val="bullet"/>
      <w:lvlText w:val=""/>
      <w:lvlJc w:val="left"/>
      <w:pPr>
        <w:tabs>
          <w:tab w:val="num" w:pos="3960"/>
        </w:tabs>
        <w:ind w:left="3960" w:hanging="360"/>
      </w:pPr>
      <w:rPr>
        <w:rFonts w:ascii="Wingdings" w:hAnsi="Wingdings" w:hint="default"/>
      </w:rPr>
    </w:lvl>
    <w:lvl w:ilvl="6" w:tplc="0809000F" w:tentative="1">
      <w:start w:val="1"/>
      <w:numFmt w:val="bullet"/>
      <w:lvlText w:val=""/>
      <w:lvlJc w:val="left"/>
      <w:pPr>
        <w:tabs>
          <w:tab w:val="num" w:pos="4680"/>
        </w:tabs>
        <w:ind w:left="4680" w:hanging="360"/>
      </w:pPr>
      <w:rPr>
        <w:rFonts w:ascii="Symbol" w:hAnsi="Symbol" w:hint="default"/>
      </w:rPr>
    </w:lvl>
    <w:lvl w:ilvl="7" w:tplc="08090019" w:tentative="1">
      <w:start w:val="1"/>
      <w:numFmt w:val="bullet"/>
      <w:lvlText w:val="o"/>
      <w:lvlJc w:val="left"/>
      <w:pPr>
        <w:tabs>
          <w:tab w:val="num" w:pos="5400"/>
        </w:tabs>
        <w:ind w:left="5400" w:hanging="360"/>
      </w:pPr>
      <w:rPr>
        <w:rFonts w:ascii="Courier New" w:hAnsi="Courier New" w:hint="default"/>
      </w:rPr>
    </w:lvl>
    <w:lvl w:ilvl="8" w:tplc="0809001B" w:tentative="1">
      <w:start w:val="1"/>
      <w:numFmt w:val="bullet"/>
      <w:lvlText w:val=""/>
      <w:lvlJc w:val="left"/>
      <w:pPr>
        <w:tabs>
          <w:tab w:val="num" w:pos="6120"/>
        </w:tabs>
        <w:ind w:left="6120" w:hanging="360"/>
      </w:pPr>
      <w:rPr>
        <w:rFonts w:ascii="Wingdings" w:hAnsi="Wingdings" w:hint="default"/>
      </w:rPr>
    </w:lvl>
  </w:abstractNum>
  <w:abstractNum w:abstractNumId="29">
    <w:nsid w:val="47A2606B"/>
    <w:multiLevelType w:val="hybridMultilevel"/>
    <w:tmpl w:val="9CA62C6E"/>
    <w:lvl w:ilvl="0" w:tplc="6CB8529E">
      <w:start w:val="1"/>
      <w:numFmt w:val="bullet"/>
      <w:pStyle w:val="Bullet"/>
      <w:lvlText w:val=""/>
      <w:lvlJc w:val="left"/>
      <w:pPr>
        <w:tabs>
          <w:tab w:val="num" w:pos="720"/>
        </w:tabs>
        <w:ind w:left="720" w:hanging="360"/>
      </w:pPr>
      <w:rPr>
        <w:rFonts w:ascii="Symbol" w:hAnsi="Symbol" w:hint="default"/>
      </w:rPr>
    </w:lvl>
    <w:lvl w:ilvl="1" w:tplc="F3F0D89E">
      <w:start w:val="1"/>
      <w:numFmt w:val="bullet"/>
      <w:lvlText w:val="o"/>
      <w:lvlJc w:val="left"/>
      <w:pPr>
        <w:tabs>
          <w:tab w:val="num" w:pos="1440"/>
        </w:tabs>
        <w:ind w:left="1440" w:hanging="360"/>
      </w:pPr>
      <w:rPr>
        <w:rFonts w:ascii="Courier New" w:hAnsi="Courier New" w:hint="default"/>
      </w:rPr>
    </w:lvl>
    <w:lvl w:ilvl="2" w:tplc="AAAC2FBC">
      <w:start w:val="1"/>
      <w:numFmt w:val="bullet"/>
      <w:lvlText w:val=""/>
      <w:lvlJc w:val="left"/>
      <w:pPr>
        <w:tabs>
          <w:tab w:val="num" w:pos="2160"/>
        </w:tabs>
        <w:ind w:left="2160" w:hanging="360"/>
      </w:pPr>
      <w:rPr>
        <w:rFonts w:ascii="Wingdings" w:hAnsi="Wingdings" w:hint="default"/>
      </w:rPr>
    </w:lvl>
    <w:lvl w:ilvl="3" w:tplc="B52A95D6" w:tentative="1">
      <w:start w:val="1"/>
      <w:numFmt w:val="bullet"/>
      <w:lvlText w:val=""/>
      <w:lvlJc w:val="left"/>
      <w:pPr>
        <w:tabs>
          <w:tab w:val="num" w:pos="2880"/>
        </w:tabs>
        <w:ind w:left="2880" w:hanging="360"/>
      </w:pPr>
      <w:rPr>
        <w:rFonts w:ascii="Symbol" w:hAnsi="Symbol" w:hint="default"/>
      </w:rPr>
    </w:lvl>
    <w:lvl w:ilvl="4" w:tplc="CB82DA72" w:tentative="1">
      <w:start w:val="1"/>
      <w:numFmt w:val="bullet"/>
      <w:lvlText w:val="o"/>
      <w:lvlJc w:val="left"/>
      <w:pPr>
        <w:tabs>
          <w:tab w:val="num" w:pos="3600"/>
        </w:tabs>
        <w:ind w:left="3600" w:hanging="360"/>
      </w:pPr>
      <w:rPr>
        <w:rFonts w:ascii="Courier New" w:hAnsi="Courier New" w:hint="default"/>
      </w:rPr>
    </w:lvl>
    <w:lvl w:ilvl="5" w:tplc="F10634E8" w:tentative="1">
      <w:start w:val="1"/>
      <w:numFmt w:val="bullet"/>
      <w:lvlText w:val=""/>
      <w:lvlJc w:val="left"/>
      <w:pPr>
        <w:tabs>
          <w:tab w:val="num" w:pos="4320"/>
        </w:tabs>
        <w:ind w:left="4320" w:hanging="360"/>
      </w:pPr>
      <w:rPr>
        <w:rFonts w:ascii="Wingdings" w:hAnsi="Wingdings" w:hint="default"/>
      </w:rPr>
    </w:lvl>
    <w:lvl w:ilvl="6" w:tplc="F21253AA" w:tentative="1">
      <w:start w:val="1"/>
      <w:numFmt w:val="bullet"/>
      <w:lvlText w:val=""/>
      <w:lvlJc w:val="left"/>
      <w:pPr>
        <w:tabs>
          <w:tab w:val="num" w:pos="5040"/>
        </w:tabs>
        <w:ind w:left="5040" w:hanging="360"/>
      </w:pPr>
      <w:rPr>
        <w:rFonts w:ascii="Symbol" w:hAnsi="Symbol" w:hint="default"/>
      </w:rPr>
    </w:lvl>
    <w:lvl w:ilvl="7" w:tplc="33162406" w:tentative="1">
      <w:start w:val="1"/>
      <w:numFmt w:val="bullet"/>
      <w:lvlText w:val="o"/>
      <w:lvlJc w:val="left"/>
      <w:pPr>
        <w:tabs>
          <w:tab w:val="num" w:pos="5760"/>
        </w:tabs>
        <w:ind w:left="5760" w:hanging="360"/>
      </w:pPr>
      <w:rPr>
        <w:rFonts w:ascii="Courier New" w:hAnsi="Courier New" w:hint="default"/>
      </w:rPr>
    </w:lvl>
    <w:lvl w:ilvl="8" w:tplc="8724083A" w:tentative="1">
      <w:start w:val="1"/>
      <w:numFmt w:val="bullet"/>
      <w:lvlText w:val=""/>
      <w:lvlJc w:val="left"/>
      <w:pPr>
        <w:tabs>
          <w:tab w:val="num" w:pos="6480"/>
        </w:tabs>
        <w:ind w:left="6480" w:hanging="360"/>
      </w:pPr>
      <w:rPr>
        <w:rFonts w:ascii="Wingdings" w:hAnsi="Wingdings" w:hint="default"/>
      </w:rPr>
    </w:lvl>
  </w:abstractNum>
  <w:abstractNum w:abstractNumId="30">
    <w:nsid w:val="4F7B5904"/>
    <w:multiLevelType w:val="hybridMultilevel"/>
    <w:tmpl w:val="8624916C"/>
    <w:lvl w:ilvl="0" w:tplc="0406000F">
      <w:start w:val="1"/>
      <w:numFmt w:val="bullet"/>
      <w:lvlText w:val=""/>
      <w:lvlJc w:val="left"/>
      <w:pPr>
        <w:ind w:left="720" w:hanging="360"/>
      </w:pPr>
      <w:rPr>
        <w:rFonts w:ascii="Symbol" w:hAnsi="Symbol" w:hint="default"/>
      </w:rPr>
    </w:lvl>
    <w:lvl w:ilvl="1" w:tplc="04060019" w:tentative="1">
      <w:start w:val="1"/>
      <w:numFmt w:val="bullet"/>
      <w:lvlText w:val="o"/>
      <w:lvlJc w:val="left"/>
      <w:pPr>
        <w:ind w:left="1440" w:hanging="360"/>
      </w:pPr>
      <w:rPr>
        <w:rFonts w:ascii="Courier New" w:hAnsi="Courier New" w:cs="Courier New" w:hint="default"/>
      </w:rPr>
    </w:lvl>
    <w:lvl w:ilvl="2" w:tplc="0406001B" w:tentative="1">
      <w:start w:val="1"/>
      <w:numFmt w:val="bullet"/>
      <w:lvlText w:val=""/>
      <w:lvlJc w:val="left"/>
      <w:pPr>
        <w:ind w:left="2160" w:hanging="360"/>
      </w:pPr>
      <w:rPr>
        <w:rFonts w:ascii="Wingdings" w:hAnsi="Wingdings" w:hint="default"/>
      </w:rPr>
    </w:lvl>
    <w:lvl w:ilvl="3" w:tplc="0406000F" w:tentative="1">
      <w:start w:val="1"/>
      <w:numFmt w:val="bullet"/>
      <w:lvlText w:val=""/>
      <w:lvlJc w:val="left"/>
      <w:pPr>
        <w:ind w:left="2880" w:hanging="360"/>
      </w:pPr>
      <w:rPr>
        <w:rFonts w:ascii="Symbol" w:hAnsi="Symbol" w:hint="default"/>
      </w:rPr>
    </w:lvl>
    <w:lvl w:ilvl="4" w:tplc="04060019" w:tentative="1">
      <w:start w:val="1"/>
      <w:numFmt w:val="bullet"/>
      <w:lvlText w:val="o"/>
      <w:lvlJc w:val="left"/>
      <w:pPr>
        <w:ind w:left="3600" w:hanging="360"/>
      </w:pPr>
      <w:rPr>
        <w:rFonts w:ascii="Courier New" w:hAnsi="Courier New" w:cs="Courier New" w:hint="default"/>
      </w:rPr>
    </w:lvl>
    <w:lvl w:ilvl="5" w:tplc="0406001B" w:tentative="1">
      <w:start w:val="1"/>
      <w:numFmt w:val="bullet"/>
      <w:lvlText w:val=""/>
      <w:lvlJc w:val="left"/>
      <w:pPr>
        <w:ind w:left="4320" w:hanging="360"/>
      </w:pPr>
      <w:rPr>
        <w:rFonts w:ascii="Wingdings" w:hAnsi="Wingdings" w:hint="default"/>
      </w:rPr>
    </w:lvl>
    <w:lvl w:ilvl="6" w:tplc="0406000F" w:tentative="1">
      <w:start w:val="1"/>
      <w:numFmt w:val="bullet"/>
      <w:lvlText w:val=""/>
      <w:lvlJc w:val="left"/>
      <w:pPr>
        <w:ind w:left="5040" w:hanging="360"/>
      </w:pPr>
      <w:rPr>
        <w:rFonts w:ascii="Symbol" w:hAnsi="Symbol" w:hint="default"/>
      </w:rPr>
    </w:lvl>
    <w:lvl w:ilvl="7" w:tplc="04060019" w:tentative="1">
      <w:start w:val="1"/>
      <w:numFmt w:val="bullet"/>
      <w:lvlText w:val="o"/>
      <w:lvlJc w:val="left"/>
      <w:pPr>
        <w:ind w:left="5760" w:hanging="360"/>
      </w:pPr>
      <w:rPr>
        <w:rFonts w:ascii="Courier New" w:hAnsi="Courier New" w:cs="Courier New" w:hint="default"/>
      </w:rPr>
    </w:lvl>
    <w:lvl w:ilvl="8" w:tplc="0406001B" w:tentative="1">
      <w:start w:val="1"/>
      <w:numFmt w:val="bullet"/>
      <w:lvlText w:val=""/>
      <w:lvlJc w:val="left"/>
      <w:pPr>
        <w:ind w:left="6480" w:hanging="360"/>
      </w:pPr>
      <w:rPr>
        <w:rFonts w:ascii="Wingdings" w:hAnsi="Wingdings" w:hint="default"/>
      </w:rPr>
    </w:lvl>
  </w:abstractNum>
  <w:abstractNum w:abstractNumId="31">
    <w:nsid w:val="524C76EC"/>
    <w:multiLevelType w:val="hybridMultilevel"/>
    <w:tmpl w:val="23E09AEE"/>
    <w:lvl w:ilvl="0" w:tplc="04060001">
      <w:start w:val="1"/>
      <w:numFmt w:val="bullet"/>
      <w:pStyle w:val="InstructionBullet"/>
      <w:lvlText w:val=""/>
      <w:lvlJc w:val="left"/>
      <w:pPr>
        <w:ind w:left="720" w:hanging="360"/>
      </w:pPr>
      <w:rPr>
        <w:rFonts w:ascii="Symbol" w:hAnsi="Symbol" w:hint="default"/>
        <w:color w:val="EE2525"/>
        <w:sz w:val="28"/>
      </w:rPr>
    </w:lvl>
    <w:lvl w:ilvl="1" w:tplc="04060003">
      <w:start w:val="1"/>
      <w:numFmt w:val="bullet"/>
      <w:pStyle w:val="InstructionBullet2"/>
      <w:lvlText w:val=""/>
      <w:lvlJc w:val="left"/>
      <w:pPr>
        <w:ind w:left="1440" w:hanging="360"/>
      </w:pPr>
      <w:rPr>
        <w:rFonts w:ascii="Symbol" w:hAnsi="Symbol" w:hint="default"/>
        <w:color w:val="EE2525"/>
        <w:sz w:val="22"/>
      </w:rPr>
    </w:lvl>
    <w:lvl w:ilvl="2" w:tplc="04060005">
      <w:start w:val="1"/>
      <w:numFmt w:val="bullet"/>
      <w:pStyle w:val="InstructionBullet3"/>
      <w:lvlText w:val=""/>
      <w:lvlJc w:val="left"/>
      <w:pPr>
        <w:ind w:left="2160" w:hanging="360"/>
      </w:pPr>
      <w:rPr>
        <w:rFonts w:ascii="Symbol" w:hAnsi="Symbol" w:hint="default"/>
        <w:color w:val="EE2525"/>
        <w:sz w:val="22"/>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nsid w:val="553D5EED"/>
    <w:multiLevelType w:val="hybridMultilevel"/>
    <w:tmpl w:val="7632D4F4"/>
    <w:lvl w:ilvl="0" w:tplc="04060001">
      <w:start w:val="1"/>
      <w:numFmt w:val="bullet"/>
      <w:pStyle w:val="Opstilling-punkttegn"/>
      <w:lvlText w:val=""/>
      <w:lvlJc w:val="left"/>
      <w:pPr>
        <w:tabs>
          <w:tab w:val="num" w:pos="851"/>
        </w:tabs>
        <w:ind w:left="851" w:hanging="284"/>
      </w:pPr>
      <w:rPr>
        <w:rFonts w:ascii="Symbol" w:hAnsi="Symbol" w:hint="default"/>
      </w:rPr>
    </w:lvl>
    <w:lvl w:ilvl="1" w:tplc="04060003">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3">
    <w:nsid w:val="58004872"/>
    <w:multiLevelType w:val="hybridMultilevel"/>
    <w:tmpl w:val="12F0F2FA"/>
    <w:lvl w:ilvl="0" w:tplc="04060001">
      <w:start w:val="1"/>
      <w:numFmt w:val="bullet"/>
      <w:lvlText w:val=""/>
      <w:lvlJc w:val="left"/>
      <w:pPr>
        <w:ind w:left="720"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34">
    <w:nsid w:val="617354D3"/>
    <w:multiLevelType w:val="hybridMultilevel"/>
    <w:tmpl w:val="DCEAA2FA"/>
    <w:lvl w:ilvl="0" w:tplc="64EC3600">
      <w:start w:val="1"/>
      <w:numFmt w:val="bullet"/>
      <w:lvlText w:val=""/>
      <w:lvlJc w:val="left"/>
      <w:pPr>
        <w:ind w:left="720" w:hanging="360"/>
      </w:pPr>
      <w:rPr>
        <w:rFonts w:ascii="Symbol" w:hAnsi="Symbol" w:hint="default"/>
      </w:rPr>
    </w:lvl>
    <w:lvl w:ilvl="1" w:tplc="2C66CB32" w:tentative="1">
      <w:start w:val="1"/>
      <w:numFmt w:val="bullet"/>
      <w:lvlText w:val="o"/>
      <w:lvlJc w:val="left"/>
      <w:pPr>
        <w:ind w:left="1440" w:hanging="360"/>
      </w:pPr>
      <w:rPr>
        <w:rFonts w:ascii="Courier New" w:hAnsi="Courier New" w:hint="default"/>
      </w:rPr>
    </w:lvl>
    <w:lvl w:ilvl="2" w:tplc="D2408310" w:tentative="1">
      <w:start w:val="1"/>
      <w:numFmt w:val="bullet"/>
      <w:lvlText w:val=""/>
      <w:lvlJc w:val="left"/>
      <w:pPr>
        <w:ind w:left="2160" w:hanging="360"/>
      </w:pPr>
      <w:rPr>
        <w:rFonts w:ascii="Wingdings" w:hAnsi="Wingdings" w:hint="default"/>
      </w:rPr>
    </w:lvl>
    <w:lvl w:ilvl="3" w:tplc="7902D6D8" w:tentative="1">
      <w:start w:val="1"/>
      <w:numFmt w:val="bullet"/>
      <w:lvlText w:val=""/>
      <w:lvlJc w:val="left"/>
      <w:pPr>
        <w:ind w:left="2880" w:hanging="360"/>
      </w:pPr>
      <w:rPr>
        <w:rFonts w:ascii="Symbol" w:hAnsi="Symbol" w:hint="default"/>
      </w:rPr>
    </w:lvl>
    <w:lvl w:ilvl="4" w:tplc="9D040920" w:tentative="1">
      <w:start w:val="1"/>
      <w:numFmt w:val="bullet"/>
      <w:lvlText w:val="o"/>
      <w:lvlJc w:val="left"/>
      <w:pPr>
        <w:ind w:left="3600" w:hanging="360"/>
      </w:pPr>
      <w:rPr>
        <w:rFonts w:ascii="Courier New" w:hAnsi="Courier New" w:hint="default"/>
      </w:rPr>
    </w:lvl>
    <w:lvl w:ilvl="5" w:tplc="645441EA" w:tentative="1">
      <w:start w:val="1"/>
      <w:numFmt w:val="bullet"/>
      <w:lvlText w:val=""/>
      <w:lvlJc w:val="left"/>
      <w:pPr>
        <w:ind w:left="4320" w:hanging="360"/>
      </w:pPr>
      <w:rPr>
        <w:rFonts w:ascii="Wingdings" w:hAnsi="Wingdings" w:hint="default"/>
      </w:rPr>
    </w:lvl>
    <w:lvl w:ilvl="6" w:tplc="193C93BE" w:tentative="1">
      <w:start w:val="1"/>
      <w:numFmt w:val="bullet"/>
      <w:lvlText w:val=""/>
      <w:lvlJc w:val="left"/>
      <w:pPr>
        <w:ind w:left="5040" w:hanging="360"/>
      </w:pPr>
      <w:rPr>
        <w:rFonts w:ascii="Symbol" w:hAnsi="Symbol" w:hint="default"/>
      </w:rPr>
    </w:lvl>
    <w:lvl w:ilvl="7" w:tplc="8BF4B338" w:tentative="1">
      <w:start w:val="1"/>
      <w:numFmt w:val="bullet"/>
      <w:lvlText w:val="o"/>
      <w:lvlJc w:val="left"/>
      <w:pPr>
        <w:ind w:left="5760" w:hanging="360"/>
      </w:pPr>
      <w:rPr>
        <w:rFonts w:ascii="Courier New" w:hAnsi="Courier New" w:hint="default"/>
      </w:rPr>
    </w:lvl>
    <w:lvl w:ilvl="8" w:tplc="DFDED114" w:tentative="1">
      <w:start w:val="1"/>
      <w:numFmt w:val="bullet"/>
      <w:lvlText w:val=""/>
      <w:lvlJc w:val="left"/>
      <w:pPr>
        <w:ind w:left="6480" w:hanging="360"/>
      </w:pPr>
      <w:rPr>
        <w:rFonts w:ascii="Wingdings" w:hAnsi="Wingdings" w:hint="default"/>
      </w:rPr>
    </w:lvl>
  </w:abstractNum>
  <w:abstractNum w:abstractNumId="35">
    <w:nsid w:val="64166FF3"/>
    <w:multiLevelType w:val="hybridMultilevel"/>
    <w:tmpl w:val="C5EEE934"/>
    <w:lvl w:ilvl="0" w:tplc="0406000F">
      <w:start w:val="1"/>
      <w:numFmt w:val="bullet"/>
      <w:pStyle w:val="Bullet1"/>
      <w:lvlText w:val=""/>
      <w:lvlJc w:val="left"/>
      <w:pPr>
        <w:ind w:left="720" w:hanging="360"/>
      </w:pPr>
      <w:rPr>
        <w:rFonts w:ascii="Symbol" w:hAnsi="Symbol" w:hint="default"/>
        <w:color w:val="EE2525"/>
        <w:sz w:val="28"/>
      </w:rPr>
    </w:lvl>
    <w:lvl w:ilvl="1" w:tplc="04060003">
      <w:start w:val="1"/>
      <w:numFmt w:val="bullet"/>
      <w:pStyle w:val="Bullet2"/>
      <w:lvlText w:val=""/>
      <w:lvlJc w:val="left"/>
      <w:pPr>
        <w:ind w:left="1495" w:hanging="360"/>
      </w:pPr>
      <w:rPr>
        <w:rFonts w:ascii="Symbol" w:hAnsi="Symbol" w:hint="default"/>
        <w:color w:val="EE2525"/>
        <w:sz w:val="22"/>
      </w:rPr>
    </w:lvl>
    <w:lvl w:ilvl="2" w:tplc="04060005">
      <w:start w:val="1"/>
      <w:numFmt w:val="bullet"/>
      <w:pStyle w:val="Bullet3"/>
      <w:lvlText w:val="o"/>
      <w:lvlJc w:val="left"/>
      <w:pPr>
        <w:ind w:left="2160" w:hanging="360"/>
      </w:pPr>
      <w:rPr>
        <w:rFonts w:ascii="Arial" w:hAnsi="Arial" w:hint="default"/>
        <w:color w:val="EE2525"/>
      </w:rPr>
    </w:lvl>
    <w:lvl w:ilvl="3" w:tplc="04060001">
      <w:start w:val="1"/>
      <w:numFmt w:val="bullet"/>
      <w:pStyle w:val="Bullet4"/>
      <w:lvlText w:val=""/>
      <w:lvlJc w:val="left"/>
      <w:pPr>
        <w:ind w:left="2880" w:hanging="360"/>
      </w:pPr>
      <w:rPr>
        <w:rFonts w:ascii="Wingdings" w:hAnsi="Wingdings" w:hint="default"/>
        <w:color w:val="FF0000"/>
        <w:sz w:val="22"/>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nsid w:val="65146DAD"/>
    <w:multiLevelType w:val="hybridMultilevel"/>
    <w:tmpl w:val="C9B25712"/>
    <w:lvl w:ilvl="0" w:tplc="2736908C">
      <w:start w:val="1"/>
      <w:numFmt w:val="bullet"/>
      <w:lvlText w:val=""/>
      <w:lvlJc w:val="left"/>
      <w:pPr>
        <w:ind w:left="720" w:hanging="360"/>
      </w:pPr>
      <w:rPr>
        <w:rFonts w:ascii="Symbol" w:hAnsi="Symbol" w:hint="default"/>
      </w:rPr>
    </w:lvl>
    <w:lvl w:ilvl="1" w:tplc="D1B81886" w:tentative="1">
      <w:start w:val="1"/>
      <w:numFmt w:val="bullet"/>
      <w:lvlText w:val="o"/>
      <w:lvlJc w:val="left"/>
      <w:pPr>
        <w:ind w:left="1440" w:hanging="360"/>
      </w:pPr>
      <w:rPr>
        <w:rFonts w:ascii="Courier New" w:hAnsi="Courier New" w:cs="Courier New" w:hint="default"/>
      </w:rPr>
    </w:lvl>
    <w:lvl w:ilvl="2" w:tplc="C89A765A"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7730506"/>
    <w:multiLevelType w:val="hybridMultilevel"/>
    <w:tmpl w:val="DC4AA530"/>
    <w:lvl w:ilvl="0" w:tplc="04060001">
      <w:start w:val="1"/>
      <w:numFmt w:val="bullet"/>
      <w:lvlText w:val=""/>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hint="default"/>
      </w:rPr>
    </w:lvl>
    <w:lvl w:ilvl="2" w:tplc="04060005">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8">
    <w:nsid w:val="779E4A3B"/>
    <w:multiLevelType w:val="hybridMultilevel"/>
    <w:tmpl w:val="9A16D6A2"/>
    <w:lvl w:ilvl="0" w:tplc="04060001">
      <w:start w:val="1"/>
      <w:numFmt w:val="lowerLetter"/>
      <w:pStyle w:val="LetterBullet"/>
      <w:lvlText w:val="%1."/>
      <w:lvlJc w:val="left"/>
      <w:pPr>
        <w:ind w:left="720" w:hanging="360"/>
      </w:pPr>
      <w:rPr>
        <w:rFonts w:cs="Times New Roman" w:hint="default"/>
        <w:color w:val="EE2525"/>
      </w:rPr>
    </w:lvl>
    <w:lvl w:ilvl="1" w:tplc="04060003">
      <w:start w:val="1"/>
      <w:numFmt w:val="lowerLetter"/>
      <w:lvlText w:val="%2."/>
      <w:lvlJc w:val="left"/>
      <w:pPr>
        <w:ind w:left="1440" w:hanging="360"/>
      </w:pPr>
      <w:rPr>
        <w:rFonts w:cs="Times New Roman" w:hint="default"/>
        <w:color w:val="EE2525"/>
      </w:rPr>
    </w:lvl>
    <w:lvl w:ilvl="2" w:tplc="04060005" w:tentative="1">
      <w:start w:val="1"/>
      <w:numFmt w:val="lowerRoman"/>
      <w:lvlText w:val="%3."/>
      <w:lvlJc w:val="right"/>
      <w:pPr>
        <w:ind w:left="2160" w:hanging="180"/>
      </w:pPr>
      <w:rPr>
        <w:rFonts w:cs="Times New Roman"/>
      </w:rPr>
    </w:lvl>
    <w:lvl w:ilvl="3" w:tplc="04060001" w:tentative="1">
      <w:start w:val="1"/>
      <w:numFmt w:val="decimal"/>
      <w:lvlText w:val="%4."/>
      <w:lvlJc w:val="left"/>
      <w:pPr>
        <w:ind w:left="2880" w:hanging="360"/>
      </w:pPr>
      <w:rPr>
        <w:rFonts w:cs="Times New Roman"/>
      </w:rPr>
    </w:lvl>
    <w:lvl w:ilvl="4" w:tplc="04060003" w:tentative="1">
      <w:start w:val="1"/>
      <w:numFmt w:val="lowerLetter"/>
      <w:lvlText w:val="%5."/>
      <w:lvlJc w:val="left"/>
      <w:pPr>
        <w:ind w:left="3600" w:hanging="360"/>
      </w:pPr>
      <w:rPr>
        <w:rFonts w:cs="Times New Roman"/>
      </w:rPr>
    </w:lvl>
    <w:lvl w:ilvl="5" w:tplc="04060005" w:tentative="1">
      <w:start w:val="1"/>
      <w:numFmt w:val="lowerRoman"/>
      <w:lvlText w:val="%6."/>
      <w:lvlJc w:val="right"/>
      <w:pPr>
        <w:ind w:left="4320" w:hanging="180"/>
      </w:pPr>
      <w:rPr>
        <w:rFonts w:cs="Times New Roman"/>
      </w:rPr>
    </w:lvl>
    <w:lvl w:ilvl="6" w:tplc="04060001" w:tentative="1">
      <w:start w:val="1"/>
      <w:numFmt w:val="decimal"/>
      <w:lvlText w:val="%7."/>
      <w:lvlJc w:val="left"/>
      <w:pPr>
        <w:ind w:left="5040" w:hanging="360"/>
      </w:pPr>
      <w:rPr>
        <w:rFonts w:cs="Times New Roman"/>
      </w:rPr>
    </w:lvl>
    <w:lvl w:ilvl="7" w:tplc="04060003" w:tentative="1">
      <w:start w:val="1"/>
      <w:numFmt w:val="lowerLetter"/>
      <w:lvlText w:val="%8."/>
      <w:lvlJc w:val="left"/>
      <w:pPr>
        <w:ind w:left="5760" w:hanging="360"/>
      </w:pPr>
      <w:rPr>
        <w:rFonts w:cs="Times New Roman"/>
      </w:rPr>
    </w:lvl>
    <w:lvl w:ilvl="8" w:tplc="04060005" w:tentative="1">
      <w:start w:val="1"/>
      <w:numFmt w:val="lowerRoman"/>
      <w:lvlText w:val="%9."/>
      <w:lvlJc w:val="right"/>
      <w:pPr>
        <w:ind w:left="6480" w:hanging="180"/>
      </w:pPr>
      <w:rPr>
        <w:rFonts w:cs="Times New Roman"/>
      </w:rPr>
    </w:lvl>
  </w:abstractNum>
  <w:abstractNum w:abstractNumId="39">
    <w:nsid w:val="79FB57B3"/>
    <w:multiLevelType w:val="hybridMultilevel"/>
    <w:tmpl w:val="211EFE92"/>
    <w:lvl w:ilvl="0" w:tplc="04060011">
      <w:start w:val="1"/>
      <w:numFmt w:val="decimal"/>
      <w:lvlText w:val="%1)"/>
      <w:lvlJc w:val="left"/>
      <w:pPr>
        <w:ind w:left="720" w:hanging="360"/>
      </w:pPr>
    </w:lvl>
    <w:lvl w:ilvl="1" w:tplc="04060019">
      <w:start w:val="1"/>
      <w:numFmt w:val="decimal"/>
      <w:lvlText w:val="%2."/>
      <w:lvlJc w:val="left"/>
      <w:pPr>
        <w:tabs>
          <w:tab w:val="num" w:pos="1440"/>
        </w:tabs>
        <w:ind w:left="1440" w:hanging="360"/>
      </w:pPr>
    </w:lvl>
    <w:lvl w:ilvl="2" w:tplc="0406001B">
      <w:start w:val="1"/>
      <w:numFmt w:val="decimal"/>
      <w:lvlText w:val="%3."/>
      <w:lvlJc w:val="left"/>
      <w:pPr>
        <w:tabs>
          <w:tab w:val="num" w:pos="2160"/>
        </w:tabs>
        <w:ind w:left="2160" w:hanging="360"/>
      </w:pPr>
    </w:lvl>
    <w:lvl w:ilvl="3" w:tplc="0406000F">
      <w:start w:val="1"/>
      <w:numFmt w:val="decimal"/>
      <w:lvlText w:val="%4."/>
      <w:lvlJc w:val="left"/>
      <w:pPr>
        <w:tabs>
          <w:tab w:val="num" w:pos="2880"/>
        </w:tabs>
        <w:ind w:left="2880" w:hanging="360"/>
      </w:pPr>
    </w:lvl>
    <w:lvl w:ilvl="4" w:tplc="04060019">
      <w:start w:val="1"/>
      <w:numFmt w:val="decimal"/>
      <w:lvlText w:val="%5."/>
      <w:lvlJc w:val="left"/>
      <w:pPr>
        <w:tabs>
          <w:tab w:val="num" w:pos="3600"/>
        </w:tabs>
        <w:ind w:left="3600" w:hanging="360"/>
      </w:pPr>
    </w:lvl>
    <w:lvl w:ilvl="5" w:tplc="0406001B">
      <w:start w:val="1"/>
      <w:numFmt w:val="decimal"/>
      <w:lvlText w:val="%6."/>
      <w:lvlJc w:val="left"/>
      <w:pPr>
        <w:tabs>
          <w:tab w:val="num" w:pos="4320"/>
        </w:tabs>
        <w:ind w:left="4320" w:hanging="360"/>
      </w:pPr>
    </w:lvl>
    <w:lvl w:ilvl="6" w:tplc="0406000F">
      <w:start w:val="1"/>
      <w:numFmt w:val="decimal"/>
      <w:lvlText w:val="%7."/>
      <w:lvlJc w:val="left"/>
      <w:pPr>
        <w:tabs>
          <w:tab w:val="num" w:pos="5040"/>
        </w:tabs>
        <w:ind w:left="5040" w:hanging="360"/>
      </w:pPr>
    </w:lvl>
    <w:lvl w:ilvl="7" w:tplc="04060019">
      <w:start w:val="1"/>
      <w:numFmt w:val="decimal"/>
      <w:lvlText w:val="%8."/>
      <w:lvlJc w:val="left"/>
      <w:pPr>
        <w:tabs>
          <w:tab w:val="num" w:pos="5760"/>
        </w:tabs>
        <w:ind w:left="5760" w:hanging="360"/>
      </w:pPr>
    </w:lvl>
    <w:lvl w:ilvl="8" w:tplc="0406001B">
      <w:start w:val="1"/>
      <w:numFmt w:val="decimal"/>
      <w:lvlText w:val="%9."/>
      <w:lvlJc w:val="left"/>
      <w:pPr>
        <w:tabs>
          <w:tab w:val="num" w:pos="6480"/>
        </w:tabs>
        <w:ind w:left="6480" w:hanging="360"/>
      </w:pPr>
    </w:lvl>
  </w:abstractNum>
  <w:abstractNum w:abstractNumId="40">
    <w:nsid w:val="7D43510B"/>
    <w:multiLevelType w:val="hybridMultilevel"/>
    <w:tmpl w:val="BE16DE6C"/>
    <w:lvl w:ilvl="0" w:tplc="725221C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35"/>
  </w:num>
  <w:num w:numId="3">
    <w:abstractNumId w:val="31"/>
  </w:num>
  <w:num w:numId="4">
    <w:abstractNumId w:val="26"/>
  </w:num>
  <w:num w:numId="5">
    <w:abstractNumId w:val="17"/>
  </w:num>
  <w:num w:numId="6">
    <w:abstractNumId w:val="10"/>
  </w:num>
  <w:num w:numId="7">
    <w:abstractNumId w:val="9"/>
  </w:num>
  <w:num w:numId="8">
    <w:abstractNumId w:val="24"/>
  </w:num>
  <w:num w:numId="9">
    <w:abstractNumId w:val="38"/>
  </w:num>
  <w:num w:numId="10">
    <w:abstractNumId w:val="15"/>
  </w:num>
  <w:num w:numId="11">
    <w:abstractNumId w:val="19"/>
  </w:num>
  <w:num w:numId="12">
    <w:abstractNumId w:val="14"/>
  </w:num>
  <w:num w:numId="13">
    <w:abstractNumId w:val="32"/>
  </w:num>
  <w:num w:numId="14">
    <w:abstractNumId w:val="25"/>
  </w:num>
  <w:num w:numId="15">
    <w:abstractNumId w:val="12"/>
  </w:num>
  <w:num w:numId="16">
    <w:abstractNumId w:val="28"/>
  </w:num>
  <w:num w:numId="17">
    <w:abstractNumId w:val="20"/>
  </w:num>
  <w:num w:numId="18">
    <w:abstractNumId w:val="22"/>
  </w:num>
  <w:num w:numId="19">
    <w:abstractNumId w:val="23"/>
  </w:num>
  <w:num w:numId="20">
    <w:abstractNumId w:val="37"/>
  </w:num>
  <w:num w:numId="21">
    <w:abstractNumId w:val="29"/>
  </w:num>
  <w:num w:numId="22">
    <w:abstractNumId w:val="34"/>
  </w:num>
  <w:num w:numId="23">
    <w:abstractNumId w:val="36"/>
  </w:num>
  <w:num w:numId="24">
    <w:abstractNumId w:val="21"/>
  </w:num>
  <w:num w:numId="25">
    <w:abstractNumId w:val="30"/>
  </w:num>
  <w:num w:numId="26">
    <w:abstractNumId w:val="27"/>
  </w:num>
  <w:num w:numId="27">
    <w:abstractNumId w:val="40"/>
  </w:num>
  <w:num w:numId="28">
    <w:abstractNumId w:val="9"/>
  </w:num>
  <w:num w:numId="29">
    <w:abstractNumId w:val="16"/>
  </w:num>
  <w:num w:numId="30">
    <w:abstractNumId w:val="11"/>
  </w:num>
  <w:num w:numId="31">
    <w:abstractNumId w:val="9"/>
  </w:num>
  <w:num w:numId="32">
    <w:abstractNumId w:val="7"/>
  </w:num>
  <w:num w:numId="33">
    <w:abstractNumId w:val="6"/>
  </w:num>
  <w:num w:numId="34">
    <w:abstractNumId w:val="5"/>
  </w:num>
  <w:num w:numId="35">
    <w:abstractNumId w:val="4"/>
  </w:num>
  <w:num w:numId="36">
    <w:abstractNumId w:val="3"/>
  </w:num>
  <w:num w:numId="37">
    <w:abstractNumId w:val="2"/>
  </w:num>
  <w:num w:numId="38">
    <w:abstractNumId w:val="1"/>
  </w:num>
  <w:num w:numId="39">
    <w:abstractNumId w:val="0"/>
  </w:num>
  <w:num w:numId="40">
    <w:abstractNumId w:val="18"/>
  </w:num>
  <w:num w:numId="41">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 w:numId="4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trackRevisions/>
  <w:defaultTabStop w:val="720"/>
  <w:autoHyphenation/>
  <w:hyphenationZone w:val="357"/>
  <w:doNotHyphenateCaps/>
  <w:defaultTableStyle w:val="Style1"/>
  <w:characterSpacingControl w:val="doNotCompress"/>
  <w:hdrShapeDefaults>
    <o:shapedefaults v:ext="edit" spidmax="16398"/>
    <o:shapelayout v:ext="edit">
      <o:idmap v:ext="edit" data="16"/>
      <o:rules v:ext="edit">
        <o:r id="V:Rule4" type="connector" idref="#AutoShape 21"/>
        <o:r id="V:Rule5" type="connector" idref="#AutoShape 13"/>
        <o:r id="V:Rule6" type="connector" idref="#AutoShape 12"/>
      </o:rules>
    </o:shapelayout>
  </w:hdrShapeDefaults>
  <w:footnotePr>
    <w:footnote w:id="-1"/>
    <w:footnote w:id="0"/>
  </w:footnotePr>
  <w:endnotePr>
    <w:endnote w:id="-1"/>
    <w:endnote w:id="0"/>
  </w:endnotePr>
  <w:compat>
    <w:compatSetting w:name="compatibilityMode" w:uri="http://schemas.microsoft.com/office/word" w:val="12"/>
  </w:compat>
  <w:rsids>
    <w:rsidRoot w:val="00CC0A08"/>
    <w:rsid w:val="000004D1"/>
    <w:rsid w:val="000017AB"/>
    <w:rsid w:val="000020D9"/>
    <w:rsid w:val="000056F9"/>
    <w:rsid w:val="000101BD"/>
    <w:rsid w:val="00012494"/>
    <w:rsid w:val="00014423"/>
    <w:rsid w:val="000159B3"/>
    <w:rsid w:val="00016A0B"/>
    <w:rsid w:val="00016CF1"/>
    <w:rsid w:val="0002261E"/>
    <w:rsid w:val="00023D24"/>
    <w:rsid w:val="00024E5A"/>
    <w:rsid w:val="00025FDF"/>
    <w:rsid w:val="000261C6"/>
    <w:rsid w:val="000274E7"/>
    <w:rsid w:val="000303F5"/>
    <w:rsid w:val="00030D5E"/>
    <w:rsid w:val="0003350C"/>
    <w:rsid w:val="000336DE"/>
    <w:rsid w:val="00033CD2"/>
    <w:rsid w:val="00034988"/>
    <w:rsid w:val="00041ADB"/>
    <w:rsid w:val="0004387A"/>
    <w:rsid w:val="00043D51"/>
    <w:rsid w:val="000476C3"/>
    <w:rsid w:val="00050E3D"/>
    <w:rsid w:val="0005110C"/>
    <w:rsid w:val="000511BE"/>
    <w:rsid w:val="00053309"/>
    <w:rsid w:val="000542DA"/>
    <w:rsid w:val="00054C57"/>
    <w:rsid w:val="000554C5"/>
    <w:rsid w:val="000560DB"/>
    <w:rsid w:val="0005749A"/>
    <w:rsid w:val="00057D31"/>
    <w:rsid w:val="00057EE2"/>
    <w:rsid w:val="00061A77"/>
    <w:rsid w:val="0006376C"/>
    <w:rsid w:val="00070C6F"/>
    <w:rsid w:val="00070F97"/>
    <w:rsid w:val="00072A46"/>
    <w:rsid w:val="000734B8"/>
    <w:rsid w:val="00073A18"/>
    <w:rsid w:val="0007521B"/>
    <w:rsid w:val="00075414"/>
    <w:rsid w:val="00076302"/>
    <w:rsid w:val="00077757"/>
    <w:rsid w:val="00081FD2"/>
    <w:rsid w:val="00082DAD"/>
    <w:rsid w:val="00083667"/>
    <w:rsid w:val="00083DDD"/>
    <w:rsid w:val="000845D6"/>
    <w:rsid w:val="00085EE8"/>
    <w:rsid w:val="00087E2A"/>
    <w:rsid w:val="000910AF"/>
    <w:rsid w:val="000962CF"/>
    <w:rsid w:val="00097F72"/>
    <w:rsid w:val="000A3537"/>
    <w:rsid w:val="000A7171"/>
    <w:rsid w:val="000B0171"/>
    <w:rsid w:val="000B10DA"/>
    <w:rsid w:val="000B522B"/>
    <w:rsid w:val="000B70A0"/>
    <w:rsid w:val="000C07CA"/>
    <w:rsid w:val="000C0F9F"/>
    <w:rsid w:val="000C2B99"/>
    <w:rsid w:val="000D0D5F"/>
    <w:rsid w:val="000D20D2"/>
    <w:rsid w:val="000D2524"/>
    <w:rsid w:val="000D26BE"/>
    <w:rsid w:val="000D5285"/>
    <w:rsid w:val="000D598E"/>
    <w:rsid w:val="000D62F2"/>
    <w:rsid w:val="000E19EE"/>
    <w:rsid w:val="000E21A4"/>
    <w:rsid w:val="000E489F"/>
    <w:rsid w:val="000E55F8"/>
    <w:rsid w:val="000E63DD"/>
    <w:rsid w:val="000F1DB9"/>
    <w:rsid w:val="000F42AB"/>
    <w:rsid w:val="000F582F"/>
    <w:rsid w:val="000F6370"/>
    <w:rsid w:val="000F6CB6"/>
    <w:rsid w:val="000F770C"/>
    <w:rsid w:val="0010069B"/>
    <w:rsid w:val="00102160"/>
    <w:rsid w:val="00102D40"/>
    <w:rsid w:val="001031C1"/>
    <w:rsid w:val="00105D63"/>
    <w:rsid w:val="00106CE8"/>
    <w:rsid w:val="00107508"/>
    <w:rsid w:val="00107EB4"/>
    <w:rsid w:val="00113D8E"/>
    <w:rsid w:val="00114509"/>
    <w:rsid w:val="00114F72"/>
    <w:rsid w:val="00117B0F"/>
    <w:rsid w:val="00117D9D"/>
    <w:rsid w:val="00123FF5"/>
    <w:rsid w:val="0012461A"/>
    <w:rsid w:val="00124D63"/>
    <w:rsid w:val="00124F53"/>
    <w:rsid w:val="00126111"/>
    <w:rsid w:val="00126BC3"/>
    <w:rsid w:val="00126E43"/>
    <w:rsid w:val="001270D1"/>
    <w:rsid w:val="0013701F"/>
    <w:rsid w:val="00143012"/>
    <w:rsid w:val="00143DF2"/>
    <w:rsid w:val="00145A04"/>
    <w:rsid w:val="00146A45"/>
    <w:rsid w:val="0015118D"/>
    <w:rsid w:val="00151ECB"/>
    <w:rsid w:val="00153317"/>
    <w:rsid w:val="001539FF"/>
    <w:rsid w:val="00155F08"/>
    <w:rsid w:val="00156B7D"/>
    <w:rsid w:val="00156B89"/>
    <w:rsid w:val="00156C3C"/>
    <w:rsid w:val="00157E5D"/>
    <w:rsid w:val="00161131"/>
    <w:rsid w:val="00162193"/>
    <w:rsid w:val="00162A75"/>
    <w:rsid w:val="001633E5"/>
    <w:rsid w:val="0016356F"/>
    <w:rsid w:val="0016528C"/>
    <w:rsid w:val="00166F37"/>
    <w:rsid w:val="00167BDE"/>
    <w:rsid w:val="00170487"/>
    <w:rsid w:val="001723F3"/>
    <w:rsid w:val="00174DB8"/>
    <w:rsid w:val="001775AE"/>
    <w:rsid w:val="001779FF"/>
    <w:rsid w:val="00180AA2"/>
    <w:rsid w:val="00180ADB"/>
    <w:rsid w:val="00181B55"/>
    <w:rsid w:val="00181E44"/>
    <w:rsid w:val="00182FAB"/>
    <w:rsid w:val="0018367F"/>
    <w:rsid w:val="0018373F"/>
    <w:rsid w:val="00183974"/>
    <w:rsid w:val="00184612"/>
    <w:rsid w:val="001857FF"/>
    <w:rsid w:val="00185A96"/>
    <w:rsid w:val="0019019C"/>
    <w:rsid w:val="00191DED"/>
    <w:rsid w:val="001926A8"/>
    <w:rsid w:val="00192F4D"/>
    <w:rsid w:val="00196837"/>
    <w:rsid w:val="0019798E"/>
    <w:rsid w:val="001A0880"/>
    <w:rsid w:val="001A14DE"/>
    <w:rsid w:val="001A25A9"/>
    <w:rsid w:val="001A2C32"/>
    <w:rsid w:val="001A47A6"/>
    <w:rsid w:val="001A557C"/>
    <w:rsid w:val="001A6A5A"/>
    <w:rsid w:val="001B1644"/>
    <w:rsid w:val="001B70EE"/>
    <w:rsid w:val="001C0A88"/>
    <w:rsid w:val="001C249E"/>
    <w:rsid w:val="001C4AAC"/>
    <w:rsid w:val="001C7D86"/>
    <w:rsid w:val="001D196B"/>
    <w:rsid w:val="001D2419"/>
    <w:rsid w:val="001D3E69"/>
    <w:rsid w:val="001D62D8"/>
    <w:rsid w:val="001D6A1D"/>
    <w:rsid w:val="001D72A1"/>
    <w:rsid w:val="001D7B17"/>
    <w:rsid w:val="001E06F2"/>
    <w:rsid w:val="001E1292"/>
    <w:rsid w:val="001E1B17"/>
    <w:rsid w:val="001E4E7B"/>
    <w:rsid w:val="001E6C23"/>
    <w:rsid w:val="001F05D9"/>
    <w:rsid w:val="002033E7"/>
    <w:rsid w:val="002042E6"/>
    <w:rsid w:val="0020604B"/>
    <w:rsid w:val="0020683C"/>
    <w:rsid w:val="00206A9F"/>
    <w:rsid w:val="00206DA8"/>
    <w:rsid w:val="00210755"/>
    <w:rsid w:val="002108B1"/>
    <w:rsid w:val="00210D97"/>
    <w:rsid w:val="00221F67"/>
    <w:rsid w:val="00222ACD"/>
    <w:rsid w:val="002236F4"/>
    <w:rsid w:val="00231802"/>
    <w:rsid w:val="00232465"/>
    <w:rsid w:val="00232DDB"/>
    <w:rsid w:val="00234709"/>
    <w:rsid w:val="00234E93"/>
    <w:rsid w:val="00241131"/>
    <w:rsid w:val="0024186F"/>
    <w:rsid w:val="002419A8"/>
    <w:rsid w:val="002445E9"/>
    <w:rsid w:val="00250E3D"/>
    <w:rsid w:val="00251F0A"/>
    <w:rsid w:val="002520B3"/>
    <w:rsid w:val="002548CC"/>
    <w:rsid w:val="002664AC"/>
    <w:rsid w:val="00266B97"/>
    <w:rsid w:val="002670E6"/>
    <w:rsid w:val="002679DC"/>
    <w:rsid w:val="00270FEC"/>
    <w:rsid w:val="00271BF1"/>
    <w:rsid w:val="00272748"/>
    <w:rsid w:val="00274092"/>
    <w:rsid w:val="00274452"/>
    <w:rsid w:val="00277C60"/>
    <w:rsid w:val="002808A3"/>
    <w:rsid w:val="00287FD3"/>
    <w:rsid w:val="00295271"/>
    <w:rsid w:val="00295765"/>
    <w:rsid w:val="002A09BC"/>
    <w:rsid w:val="002A2388"/>
    <w:rsid w:val="002A344C"/>
    <w:rsid w:val="002A48CE"/>
    <w:rsid w:val="002A4E21"/>
    <w:rsid w:val="002A6EB1"/>
    <w:rsid w:val="002A7A18"/>
    <w:rsid w:val="002B07FF"/>
    <w:rsid w:val="002B0F5D"/>
    <w:rsid w:val="002B1937"/>
    <w:rsid w:val="002B306C"/>
    <w:rsid w:val="002B4B42"/>
    <w:rsid w:val="002B4DC4"/>
    <w:rsid w:val="002B65A9"/>
    <w:rsid w:val="002B66E9"/>
    <w:rsid w:val="002B7C43"/>
    <w:rsid w:val="002B7C64"/>
    <w:rsid w:val="002C21BB"/>
    <w:rsid w:val="002C4C05"/>
    <w:rsid w:val="002C57EC"/>
    <w:rsid w:val="002C72DB"/>
    <w:rsid w:val="002D02A1"/>
    <w:rsid w:val="002D1458"/>
    <w:rsid w:val="002D19D7"/>
    <w:rsid w:val="002D2391"/>
    <w:rsid w:val="002D2EAE"/>
    <w:rsid w:val="002D50E1"/>
    <w:rsid w:val="002E02C9"/>
    <w:rsid w:val="002E0609"/>
    <w:rsid w:val="002E6652"/>
    <w:rsid w:val="002F3CBC"/>
    <w:rsid w:val="002F46D0"/>
    <w:rsid w:val="002F49F5"/>
    <w:rsid w:val="002F4CE9"/>
    <w:rsid w:val="002F6122"/>
    <w:rsid w:val="002F7225"/>
    <w:rsid w:val="00301165"/>
    <w:rsid w:val="0030184A"/>
    <w:rsid w:val="00301E22"/>
    <w:rsid w:val="0030294C"/>
    <w:rsid w:val="00302B88"/>
    <w:rsid w:val="00304621"/>
    <w:rsid w:val="00304F76"/>
    <w:rsid w:val="00305C22"/>
    <w:rsid w:val="003114CC"/>
    <w:rsid w:val="00317FFA"/>
    <w:rsid w:val="003212D1"/>
    <w:rsid w:val="003217A5"/>
    <w:rsid w:val="00322B99"/>
    <w:rsid w:val="00322E4B"/>
    <w:rsid w:val="00323A92"/>
    <w:rsid w:val="003246B4"/>
    <w:rsid w:val="0032470D"/>
    <w:rsid w:val="00325084"/>
    <w:rsid w:val="0032572D"/>
    <w:rsid w:val="003351C4"/>
    <w:rsid w:val="003405FD"/>
    <w:rsid w:val="00341381"/>
    <w:rsid w:val="0034229F"/>
    <w:rsid w:val="00342FE7"/>
    <w:rsid w:val="003446A8"/>
    <w:rsid w:val="00345584"/>
    <w:rsid w:val="003460C1"/>
    <w:rsid w:val="00346251"/>
    <w:rsid w:val="00346907"/>
    <w:rsid w:val="0034781B"/>
    <w:rsid w:val="00350F05"/>
    <w:rsid w:val="0035416D"/>
    <w:rsid w:val="00354376"/>
    <w:rsid w:val="00354F23"/>
    <w:rsid w:val="00355A11"/>
    <w:rsid w:val="00355A77"/>
    <w:rsid w:val="00355AEC"/>
    <w:rsid w:val="00356A8A"/>
    <w:rsid w:val="00356B68"/>
    <w:rsid w:val="00356FE6"/>
    <w:rsid w:val="00360E34"/>
    <w:rsid w:val="00363EB0"/>
    <w:rsid w:val="003673EA"/>
    <w:rsid w:val="00371181"/>
    <w:rsid w:val="00372BD4"/>
    <w:rsid w:val="00375B7F"/>
    <w:rsid w:val="00376C69"/>
    <w:rsid w:val="00377426"/>
    <w:rsid w:val="00377567"/>
    <w:rsid w:val="00381794"/>
    <w:rsid w:val="00381D35"/>
    <w:rsid w:val="003831ED"/>
    <w:rsid w:val="0038405E"/>
    <w:rsid w:val="00384BAA"/>
    <w:rsid w:val="00384D3E"/>
    <w:rsid w:val="00385249"/>
    <w:rsid w:val="003866C0"/>
    <w:rsid w:val="00390F5C"/>
    <w:rsid w:val="0039155D"/>
    <w:rsid w:val="0039453A"/>
    <w:rsid w:val="00396C3E"/>
    <w:rsid w:val="00396D16"/>
    <w:rsid w:val="003A0493"/>
    <w:rsid w:val="003A2EF4"/>
    <w:rsid w:val="003A7F97"/>
    <w:rsid w:val="003B040B"/>
    <w:rsid w:val="003B1396"/>
    <w:rsid w:val="003B1888"/>
    <w:rsid w:val="003B65C2"/>
    <w:rsid w:val="003B6882"/>
    <w:rsid w:val="003B6C93"/>
    <w:rsid w:val="003B7D46"/>
    <w:rsid w:val="003C1536"/>
    <w:rsid w:val="003C1C9A"/>
    <w:rsid w:val="003C2BE1"/>
    <w:rsid w:val="003C3AE2"/>
    <w:rsid w:val="003C6A51"/>
    <w:rsid w:val="003D255A"/>
    <w:rsid w:val="003D3029"/>
    <w:rsid w:val="003D3FD2"/>
    <w:rsid w:val="003D48AF"/>
    <w:rsid w:val="003D5184"/>
    <w:rsid w:val="003D53FC"/>
    <w:rsid w:val="003F12BE"/>
    <w:rsid w:val="003F1BB2"/>
    <w:rsid w:val="003F1E43"/>
    <w:rsid w:val="003F252F"/>
    <w:rsid w:val="003F2B97"/>
    <w:rsid w:val="003F5F7B"/>
    <w:rsid w:val="003F7252"/>
    <w:rsid w:val="00400A3F"/>
    <w:rsid w:val="004028AA"/>
    <w:rsid w:val="004034F4"/>
    <w:rsid w:val="004036B1"/>
    <w:rsid w:val="00404183"/>
    <w:rsid w:val="00404CCA"/>
    <w:rsid w:val="00404E83"/>
    <w:rsid w:val="00410DF8"/>
    <w:rsid w:val="00410E70"/>
    <w:rsid w:val="004128DC"/>
    <w:rsid w:val="0041485A"/>
    <w:rsid w:val="004151D0"/>
    <w:rsid w:val="0041551B"/>
    <w:rsid w:val="00417F2F"/>
    <w:rsid w:val="004238C2"/>
    <w:rsid w:val="00424EDE"/>
    <w:rsid w:val="00425731"/>
    <w:rsid w:val="0043096E"/>
    <w:rsid w:val="00435D36"/>
    <w:rsid w:val="00437F76"/>
    <w:rsid w:val="00440A3F"/>
    <w:rsid w:val="00440CFD"/>
    <w:rsid w:val="00443FC2"/>
    <w:rsid w:val="004475BD"/>
    <w:rsid w:val="00447F4A"/>
    <w:rsid w:val="00452DAB"/>
    <w:rsid w:val="004532FC"/>
    <w:rsid w:val="004563E1"/>
    <w:rsid w:val="00456813"/>
    <w:rsid w:val="00460662"/>
    <w:rsid w:val="00460D92"/>
    <w:rsid w:val="00462FFB"/>
    <w:rsid w:val="00463999"/>
    <w:rsid w:val="004700A4"/>
    <w:rsid w:val="00471477"/>
    <w:rsid w:val="00472D79"/>
    <w:rsid w:val="00474358"/>
    <w:rsid w:val="004757D8"/>
    <w:rsid w:val="00476002"/>
    <w:rsid w:val="004760D5"/>
    <w:rsid w:val="0047795C"/>
    <w:rsid w:val="00477D68"/>
    <w:rsid w:val="0048012D"/>
    <w:rsid w:val="00481C06"/>
    <w:rsid w:val="00485DB8"/>
    <w:rsid w:val="00487FC3"/>
    <w:rsid w:val="00491009"/>
    <w:rsid w:val="00491639"/>
    <w:rsid w:val="00493082"/>
    <w:rsid w:val="00497CB3"/>
    <w:rsid w:val="004A1E6B"/>
    <w:rsid w:val="004A1EE2"/>
    <w:rsid w:val="004A47FF"/>
    <w:rsid w:val="004A4923"/>
    <w:rsid w:val="004A5E7C"/>
    <w:rsid w:val="004B0183"/>
    <w:rsid w:val="004B2A56"/>
    <w:rsid w:val="004B4F43"/>
    <w:rsid w:val="004B7D8B"/>
    <w:rsid w:val="004C0A22"/>
    <w:rsid w:val="004C1F60"/>
    <w:rsid w:val="004C225E"/>
    <w:rsid w:val="004C28F5"/>
    <w:rsid w:val="004C59F5"/>
    <w:rsid w:val="004C6DD2"/>
    <w:rsid w:val="004D0123"/>
    <w:rsid w:val="004D03A8"/>
    <w:rsid w:val="004D06D4"/>
    <w:rsid w:val="004D0770"/>
    <w:rsid w:val="004D1331"/>
    <w:rsid w:val="004D175F"/>
    <w:rsid w:val="004D1EA0"/>
    <w:rsid w:val="004D5DD9"/>
    <w:rsid w:val="004D6C4B"/>
    <w:rsid w:val="004E28FE"/>
    <w:rsid w:val="004E2C13"/>
    <w:rsid w:val="004E385F"/>
    <w:rsid w:val="004E6843"/>
    <w:rsid w:val="004E7B89"/>
    <w:rsid w:val="004F002B"/>
    <w:rsid w:val="004F1B18"/>
    <w:rsid w:val="004F42FD"/>
    <w:rsid w:val="004F506B"/>
    <w:rsid w:val="004F57C9"/>
    <w:rsid w:val="004F67D7"/>
    <w:rsid w:val="004F695F"/>
    <w:rsid w:val="004F6CBE"/>
    <w:rsid w:val="00500F4C"/>
    <w:rsid w:val="00501C44"/>
    <w:rsid w:val="00505123"/>
    <w:rsid w:val="0050513D"/>
    <w:rsid w:val="0050752D"/>
    <w:rsid w:val="00510C7D"/>
    <w:rsid w:val="00510E68"/>
    <w:rsid w:val="005115A7"/>
    <w:rsid w:val="00511C44"/>
    <w:rsid w:val="00512370"/>
    <w:rsid w:val="005129FB"/>
    <w:rsid w:val="00516907"/>
    <w:rsid w:val="00526BB1"/>
    <w:rsid w:val="00526D04"/>
    <w:rsid w:val="00530560"/>
    <w:rsid w:val="00530B1A"/>
    <w:rsid w:val="005324F3"/>
    <w:rsid w:val="00532637"/>
    <w:rsid w:val="005342D3"/>
    <w:rsid w:val="005355E0"/>
    <w:rsid w:val="00535B42"/>
    <w:rsid w:val="0053793C"/>
    <w:rsid w:val="00541D0F"/>
    <w:rsid w:val="00545506"/>
    <w:rsid w:val="0054597D"/>
    <w:rsid w:val="005459DC"/>
    <w:rsid w:val="00546AE6"/>
    <w:rsid w:val="00546C2E"/>
    <w:rsid w:val="0055017A"/>
    <w:rsid w:val="00550FB3"/>
    <w:rsid w:val="0055133E"/>
    <w:rsid w:val="00553A0F"/>
    <w:rsid w:val="005547B6"/>
    <w:rsid w:val="00555DE5"/>
    <w:rsid w:val="005576EF"/>
    <w:rsid w:val="00557B91"/>
    <w:rsid w:val="00560D93"/>
    <w:rsid w:val="00562F24"/>
    <w:rsid w:val="00564FA1"/>
    <w:rsid w:val="00571129"/>
    <w:rsid w:val="00572ED2"/>
    <w:rsid w:val="00574391"/>
    <w:rsid w:val="00575441"/>
    <w:rsid w:val="00576074"/>
    <w:rsid w:val="005765FE"/>
    <w:rsid w:val="00577FC6"/>
    <w:rsid w:val="00580892"/>
    <w:rsid w:val="00583770"/>
    <w:rsid w:val="00583CC1"/>
    <w:rsid w:val="00584AC1"/>
    <w:rsid w:val="00586520"/>
    <w:rsid w:val="005866EF"/>
    <w:rsid w:val="005970A4"/>
    <w:rsid w:val="005972E0"/>
    <w:rsid w:val="00597D00"/>
    <w:rsid w:val="005A0F80"/>
    <w:rsid w:val="005A2799"/>
    <w:rsid w:val="005A2897"/>
    <w:rsid w:val="005A41F8"/>
    <w:rsid w:val="005A48AC"/>
    <w:rsid w:val="005A75F0"/>
    <w:rsid w:val="005A79B3"/>
    <w:rsid w:val="005B0266"/>
    <w:rsid w:val="005B5440"/>
    <w:rsid w:val="005B57C0"/>
    <w:rsid w:val="005C0D40"/>
    <w:rsid w:val="005C101D"/>
    <w:rsid w:val="005C1545"/>
    <w:rsid w:val="005C3A13"/>
    <w:rsid w:val="005C5DAB"/>
    <w:rsid w:val="005D02DE"/>
    <w:rsid w:val="005D5BCC"/>
    <w:rsid w:val="005E0DAA"/>
    <w:rsid w:val="005E147E"/>
    <w:rsid w:val="005E1DCE"/>
    <w:rsid w:val="005E3548"/>
    <w:rsid w:val="005E402C"/>
    <w:rsid w:val="005E524E"/>
    <w:rsid w:val="005F132E"/>
    <w:rsid w:val="005F14B5"/>
    <w:rsid w:val="005F2BF3"/>
    <w:rsid w:val="005F2DB0"/>
    <w:rsid w:val="005F39C5"/>
    <w:rsid w:val="005F4CAA"/>
    <w:rsid w:val="005F4E8B"/>
    <w:rsid w:val="005F5CD9"/>
    <w:rsid w:val="00600253"/>
    <w:rsid w:val="006006EE"/>
    <w:rsid w:val="0060179A"/>
    <w:rsid w:val="00601F0F"/>
    <w:rsid w:val="00612F59"/>
    <w:rsid w:val="0061365E"/>
    <w:rsid w:val="00613BE6"/>
    <w:rsid w:val="00613F39"/>
    <w:rsid w:val="006150A0"/>
    <w:rsid w:val="00615E02"/>
    <w:rsid w:val="00616855"/>
    <w:rsid w:val="00620494"/>
    <w:rsid w:val="00622ACA"/>
    <w:rsid w:val="006244BD"/>
    <w:rsid w:val="00625E1F"/>
    <w:rsid w:val="0063098A"/>
    <w:rsid w:val="0063149B"/>
    <w:rsid w:val="006315A1"/>
    <w:rsid w:val="00633014"/>
    <w:rsid w:val="006401F6"/>
    <w:rsid w:val="00641BF5"/>
    <w:rsid w:val="00641D08"/>
    <w:rsid w:val="00644A62"/>
    <w:rsid w:val="00644C5B"/>
    <w:rsid w:val="00646FC5"/>
    <w:rsid w:val="00647714"/>
    <w:rsid w:val="00650127"/>
    <w:rsid w:val="0065264C"/>
    <w:rsid w:val="00654F9C"/>
    <w:rsid w:val="00656C3F"/>
    <w:rsid w:val="006574D6"/>
    <w:rsid w:val="00657B0B"/>
    <w:rsid w:val="00660AB3"/>
    <w:rsid w:val="00660EA2"/>
    <w:rsid w:val="00660EE0"/>
    <w:rsid w:val="006621B5"/>
    <w:rsid w:val="00662445"/>
    <w:rsid w:val="00663E4A"/>
    <w:rsid w:val="006642FD"/>
    <w:rsid w:val="00664746"/>
    <w:rsid w:val="00664C7A"/>
    <w:rsid w:val="00665AD1"/>
    <w:rsid w:val="00667F06"/>
    <w:rsid w:val="006707E9"/>
    <w:rsid w:val="006718B6"/>
    <w:rsid w:val="0067290D"/>
    <w:rsid w:val="00673B31"/>
    <w:rsid w:val="006744DB"/>
    <w:rsid w:val="00674560"/>
    <w:rsid w:val="0067638A"/>
    <w:rsid w:val="00676C68"/>
    <w:rsid w:val="0068067E"/>
    <w:rsid w:val="00680DC0"/>
    <w:rsid w:val="00681DEB"/>
    <w:rsid w:val="00681FF4"/>
    <w:rsid w:val="00682198"/>
    <w:rsid w:val="006830A7"/>
    <w:rsid w:val="00683DE6"/>
    <w:rsid w:val="0068686F"/>
    <w:rsid w:val="006869D3"/>
    <w:rsid w:val="006904A9"/>
    <w:rsid w:val="00690EE7"/>
    <w:rsid w:val="006911D7"/>
    <w:rsid w:val="00692C9F"/>
    <w:rsid w:val="00694084"/>
    <w:rsid w:val="006959E4"/>
    <w:rsid w:val="006A02C5"/>
    <w:rsid w:val="006A1916"/>
    <w:rsid w:val="006A458E"/>
    <w:rsid w:val="006A6B86"/>
    <w:rsid w:val="006B245B"/>
    <w:rsid w:val="006B67CC"/>
    <w:rsid w:val="006C15BD"/>
    <w:rsid w:val="006C1E6F"/>
    <w:rsid w:val="006C22BF"/>
    <w:rsid w:val="006C2F8A"/>
    <w:rsid w:val="006C5A8A"/>
    <w:rsid w:val="006C5F2A"/>
    <w:rsid w:val="006C6015"/>
    <w:rsid w:val="006C6AD3"/>
    <w:rsid w:val="006D18B8"/>
    <w:rsid w:val="006D41A0"/>
    <w:rsid w:val="006D4964"/>
    <w:rsid w:val="006D69DE"/>
    <w:rsid w:val="006D72FD"/>
    <w:rsid w:val="006E029A"/>
    <w:rsid w:val="006E1CD8"/>
    <w:rsid w:val="006E4405"/>
    <w:rsid w:val="006E4F89"/>
    <w:rsid w:val="006E7114"/>
    <w:rsid w:val="006F285D"/>
    <w:rsid w:val="006F2FDE"/>
    <w:rsid w:val="006F44B1"/>
    <w:rsid w:val="006F47B3"/>
    <w:rsid w:val="006F65C5"/>
    <w:rsid w:val="006F696C"/>
    <w:rsid w:val="006F7D04"/>
    <w:rsid w:val="00700B48"/>
    <w:rsid w:val="007020C9"/>
    <w:rsid w:val="00704FB4"/>
    <w:rsid w:val="0070589A"/>
    <w:rsid w:val="00705B12"/>
    <w:rsid w:val="00705D67"/>
    <w:rsid w:val="00711FE1"/>
    <w:rsid w:val="0071273B"/>
    <w:rsid w:val="007137C1"/>
    <w:rsid w:val="00714BE0"/>
    <w:rsid w:val="0071572A"/>
    <w:rsid w:val="00716618"/>
    <w:rsid w:val="0071664C"/>
    <w:rsid w:val="00717776"/>
    <w:rsid w:val="00720955"/>
    <w:rsid w:val="00720EA5"/>
    <w:rsid w:val="00722372"/>
    <w:rsid w:val="00723B14"/>
    <w:rsid w:val="00724385"/>
    <w:rsid w:val="00730F7F"/>
    <w:rsid w:val="007327CA"/>
    <w:rsid w:val="007329CE"/>
    <w:rsid w:val="007331BD"/>
    <w:rsid w:val="0073394A"/>
    <w:rsid w:val="00733AFD"/>
    <w:rsid w:val="007352AE"/>
    <w:rsid w:val="00735B0D"/>
    <w:rsid w:val="00737634"/>
    <w:rsid w:val="007428CC"/>
    <w:rsid w:val="00742B8E"/>
    <w:rsid w:val="00744A20"/>
    <w:rsid w:val="00752035"/>
    <w:rsid w:val="0075506B"/>
    <w:rsid w:val="00757DB3"/>
    <w:rsid w:val="0076002D"/>
    <w:rsid w:val="00760367"/>
    <w:rsid w:val="00760775"/>
    <w:rsid w:val="007625BB"/>
    <w:rsid w:val="00765D58"/>
    <w:rsid w:val="00766D67"/>
    <w:rsid w:val="00767070"/>
    <w:rsid w:val="0077239C"/>
    <w:rsid w:val="007739F1"/>
    <w:rsid w:val="00773D0D"/>
    <w:rsid w:val="00774750"/>
    <w:rsid w:val="00775328"/>
    <w:rsid w:val="00777B97"/>
    <w:rsid w:val="00780EE7"/>
    <w:rsid w:val="00782896"/>
    <w:rsid w:val="00782F63"/>
    <w:rsid w:val="00786BEE"/>
    <w:rsid w:val="007908D4"/>
    <w:rsid w:val="00795860"/>
    <w:rsid w:val="007A0C3E"/>
    <w:rsid w:val="007A3027"/>
    <w:rsid w:val="007A3144"/>
    <w:rsid w:val="007B1064"/>
    <w:rsid w:val="007B1CCA"/>
    <w:rsid w:val="007B44BB"/>
    <w:rsid w:val="007B6400"/>
    <w:rsid w:val="007C0558"/>
    <w:rsid w:val="007C4D80"/>
    <w:rsid w:val="007C574D"/>
    <w:rsid w:val="007C5E52"/>
    <w:rsid w:val="007C6116"/>
    <w:rsid w:val="007C7BCD"/>
    <w:rsid w:val="007D48C5"/>
    <w:rsid w:val="007D7176"/>
    <w:rsid w:val="007D71F6"/>
    <w:rsid w:val="007D729B"/>
    <w:rsid w:val="007D793E"/>
    <w:rsid w:val="007D7BA7"/>
    <w:rsid w:val="007E175A"/>
    <w:rsid w:val="007E1DFA"/>
    <w:rsid w:val="007E2DE8"/>
    <w:rsid w:val="007E77FF"/>
    <w:rsid w:val="007F0C9C"/>
    <w:rsid w:val="007F0E58"/>
    <w:rsid w:val="007F15BC"/>
    <w:rsid w:val="007F2F02"/>
    <w:rsid w:val="007F39A9"/>
    <w:rsid w:val="007F3EDF"/>
    <w:rsid w:val="007F4C59"/>
    <w:rsid w:val="007F5671"/>
    <w:rsid w:val="007F5EBA"/>
    <w:rsid w:val="008017BC"/>
    <w:rsid w:val="008027CF"/>
    <w:rsid w:val="00803057"/>
    <w:rsid w:val="00803EFE"/>
    <w:rsid w:val="0080612B"/>
    <w:rsid w:val="00806F9E"/>
    <w:rsid w:val="008114F6"/>
    <w:rsid w:val="00812EDE"/>
    <w:rsid w:val="00813812"/>
    <w:rsid w:val="00814C50"/>
    <w:rsid w:val="008156FD"/>
    <w:rsid w:val="00821A75"/>
    <w:rsid w:val="00821AF6"/>
    <w:rsid w:val="0082463A"/>
    <w:rsid w:val="00824B56"/>
    <w:rsid w:val="00826E3E"/>
    <w:rsid w:val="00827493"/>
    <w:rsid w:val="008279D7"/>
    <w:rsid w:val="00827E95"/>
    <w:rsid w:val="00830A1F"/>
    <w:rsid w:val="00830B41"/>
    <w:rsid w:val="00831972"/>
    <w:rsid w:val="00834D3D"/>
    <w:rsid w:val="00835DA7"/>
    <w:rsid w:val="0083743E"/>
    <w:rsid w:val="0083771B"/>
    <w:rsid w:val="00850A0F"/>
    <w:rsid w:val="008531BE"/>
    <w:rsid w:val="00854D86"/>
    <w:rsid w:val="008550F3"/>
    <w:rsid w:val="00855561"/>
    <w:rsid w:val="00855B62"/>
    <w:rsid w:val="00855F00"/>
    <w:rsid w:val="0085678D"/>
    <w:rsid w:val="008622A2"/>
    <w:rsid w:val="00863751"/>
    <w:rsid w:val="008638EA"/>
    <w:rsid w:val="00864F61"/>
    <w:rsid w:val="00865A36"/>
    <w:rsid w:val="00865A5B"/>
    <w:rsid w:val="00874313"/>
    <w:rsid w:val="0087502D"/>
    <w:rsid w:val="00875121"/>
    <w:rsid w:val="0087727B"/>
    <w:rsid w:val="00877978"/>
    <w:rsid w:val="008779B6"/>
    <w:rsid w:val="008802D7"/>
    <w:rsid w:val="00881CDF"/>
    <w:rsid w:val="00882D18"/>
    <w:rsid w:val="008851FC"/>
    <w:rsid w:val="00887AEA"/>
    <w:rsid w:val="00887B3A"/>
    <w:rsid w:val="00896A5A"/>
    <w:rsid w:val="008A14E2"/>
    <w:rsid w:val="008A27B6"/>
    <w:rsid w:val="008A5FE0"/>
    <w:rsid w:val="008A6DEB"/>
    <w:rsid w:val="008B0348"/>
    <w:rsid w:val="008B1DAC"/>
    <w:rsid w:val="008B2018"/>
    <w:rsid w:val="008B6710"/>
    <w:rsid w:val="008C1D4E"/>
    <w:rsid w:val="008C797F"/>
    <w:rsid w:val="008D01A3"/>
    <w:rsid w:val="008D2101"/>
    <w:rsid w:val="008D248F"/>
    <w:rsid w:val="008D30C0"/>
    <w:rsid w:val="008D3E24"/>
    <w:rsid w:val="008D3F39"/>
    <w:rsid w:val="008D4500"/>
    <w:rsid w:val="008D4984"/>
    <w:rsid w:val="008D557A"/>
    <w:rsid w:val="008D7129"/>
    <w:rsid w:val="008E3718"/>
    <w:rsid w:val="008E3A3C"/>
    <w:rsid w:val="008E63B5"/>
    <w:rsid w:val="008E68CE"/>
    <w:rsid w:val="008F018E"/>
    <w:rsid w:val="008F02E8"/>
    <w:rsid w:val="008F06A5"/>
    <w:rsid w:val="008F0AA6"/>
    <w:rsid w:val="008F1516"/>
    <w:rsid w:val="008F2321"/>
    <w:rsid w:val="008F4AAA"/>
    <w:rsid w:val="008F69D5"/>
    <w:rsid w:val="008F6F9C"/>
    <w:rsid w:val="008F7181"/>
    <w:rsid w:val="00901033"/>
    <w:rsid w:val="0090151E"/>
    <w:rsid w:val="0090418E"/>
    <w:rsid w:val="00906631"/>
    <w:rsid w:val="00906930"/>
    <w:rsid w:val="00912C72"/>
    <w:rsid w:val="0091491A"/>
    <w:rsid w:val="0091507F"/>
    <w:rsid w:val="00915F57"/>
    <w:rsid w:val="00916863"/>
    <w:rsid w:val="00916BCB"/>
    <w:rsid w:val="00917283"/>
    <w:rsid w:val="0092017E"/>
    <w:rsid w:val="0092169D"/>
    <w:rsid w:val="00923C03"/>
    <w:rsid w:val="00924DE6"/>
    <w:rsid w:val="00925EF2"/>
    <w:rsid w:val="00927856"/>
    <w:rsid w:val="00931D93"/>
    <w:rsid w:val="0094040C"/>
    <w:rsid w:val="00941402"/>
    <w:rsid w:val="00941CBD"/>
    <w:rsid w:val="00942A9C"/>
    <w:rsid w:val="00944E9D"/>
    <w:rsid w:val="0094577B"/>
    <w:rsid w:val="00952773"/>
    <w:rsid w:val="00955552"/>
    <w:rsid w:val="00955B9B"/>
    <w:rsid w:val="00956347"/>
    <w:rsid w:val="00956684"/>
    <w:rsid w:val="0095740C"/>
    <w:rsid w:val="009575A7"/>
    <w:rsid w:val="00960A8C"/>
    <w:rsid w:val="00960FDA"/>
    <w:rsid w:val="00961B31"/>
    <w:rsid w:val="009639AD"/>
    <w:rsid w:val="00963B8B"/>
    <w:rsid w:val="00963F1C"/>
    <w:rsid w:val="009725D6"/>
    <w:rsid w:val="009738B5"/>
    <w:rsid w:val="00975D6E"/>
    <w:rsid w:val="00976021"/>
    <w:rsid w:val="00977060"/>
    <w:rsid w:val="00977EB8"/>
    <w:rsid w:val="00980E7B"/>
    <w:rsid w:val="0098111B"/>
    <w:rsid w:val="00984ACB"/>
    <w:rsid w:val="009908F4"/>
    <w:rsid w:val="0099144C"/>
    <w:rsid w:val="00991AF0"/>
    <w:rsid w:val="0099612E"/>
    <w:rsid w:val="009A11FB"/>
    <w:rsid w:val="009A2B33"/>
    <w:rsid w:val="009A3E3A"/>
    <w:rsid w:val="009A68A2"/>
    <w:rsid w:val="009A6F34"/>
    <w:rsid w:val="009A7B7A"/>
    <w:rsid w:val="009B094B"/>
    <w:rsid w:val="009B4576"/>
    <w:rsid w:val="009B6931"/>
    <w:rsid w:val="009B705C"/>
    <w:rsid w:val="009B756A"/>
    <w:rsid w:val="009B7735"/>
    <w:rsid w:val="009C12FE"/>
    <w:rsid w:val="009C284D"/>
    <w:rsid w:val="009C3AE6"/>
    <w:rsid w:val="009C4A24"/>
    <w:rsid w:val="009C50C5"/>
    <w:rsid w:val="009C6FF2"/>
    <w:rsid w:val="009C7D69"/>
    <w:rsid w:val="009D2A57"/>
    <w:rsid w:val="009D2C8C"/>
    <w:rsid w:val="009D39F7"/>
    <w:rsid w:val="009D4017"/>
    <w:rsid w:val="009D4509"/>
    <w:rsid w:val="009D46EB"/>
    <w:rsid w:val="009D55B7"/>
    <w:rsid w:val="009D5ED6"/>
    <w:rsid w:val="009D66AE"/>
    <w:rsid w:val="009E01C2"/>
    <w:rsid w:val="009E12F5"/>
    <w:rsid w:val="009E1932"/>
    <w:rsid w:val="009E1DA7"/>
    <w:rsid w:val="009E20A7"/>
    <w:rsid w:val="009E631C"/>
    <w:rsid w:val="009E7A64"/>
    <w:rsid w:val="009F0369"/>
    <w:rsid w:val="009F31B0"/>
    <w:rsid w:val="009F36E2"/>
    <w:rsid w:val="009F3966"/>
    <w:rsid w:val="009F47FF"/>
    <w:rsid w:val="009F630F"/>
    <w:rsid w:val="009F634E"/>
    <w:rsid w:val="009F6503"/>
    <w:rsid w:val="009F6A29"/>
    <w:rsid w:val="009F7760"/>
    <w:rsid w:val="00A01560"/>
    <w:rsid w:val="00A0421F"/>
    <w:rsid w:val="00A07450"/>
    <w:rsid w:val="00A13BF4"/>
    <w:rsid w:val="00A166F3"/>
    <w:rsid w:val="00A16AEA"/>
    <w:rsid w:val="00A21F54"/>
    <w:rsid w:val="00A22256"/>
    <w:rsid w:val="00A23363"/>
    <w:rsid w:val="00A26302"/>
    <w:rsid w:val="00A31F56"/>
    <w:rsid w:val="00A35AD6"/>
    <w:rsid w:val="00A37219"/>
    <w:rsid w:val="00A37F5B"/>
    <w:rsid w:val="00A40CA2"/>
    <w:rsid w:val="00A40CD2"/>
    <w:rsid w:val="00A4120A"/>
    <w:rsid w:val="00A41862"/>
    <w:rsid w:val="00A43D85"/>
    <w:rsid w:val="00A44708"/>
    <w:rsid w:val="00A46440"/>
    <w:rsid w:val="00A500E5"/>
    <w:rsid w:val="00A5326D"/>
    <w:rsid w:val="00A5492B"/>
    <w:rsid w:val="00A54BA6"/>
    <w:rsid w:val="00A54CBF"/>
    <w:rsid w:val="00A56106"/>
    <w:rsid w:val="00A5634F"/>
    <w:rsid w:val="00A57215"/>
    <w:rsid w:val="00A61D8D"/>
    <w:rsid w:val="00A63C2D"/>
    <w:rsid w:val="00A640C9"/>
    <w:rsid w:val="00A6509B"/>
    <w:rsid w:val="00A655EC"/>
    <w:rsid w:val="00A71230"/>
    <w:rsid w:val="00A723E4"/>
    <w:rsid w:val="00A731AB"/>
    <w:rsid w:val="00A7403E"/>
    <w:rsid w:val="00A7537C"/>
    <w:rsid w:val="00A75DD1"/>
    <w:rsid w:val="00A82EE5"/>
    <w:rsid w:val="00A84455"/>
    <w:rsid w:val="00A84724"/>
    <w:rsid w:val="00A84C5A"/>
    <w:rsid w:val="00A8595F"/>
    <w:rsid w:val="00A85AC0"/>
    <w:rsid w:val="00A8728B"/>
    <w:rsid w:val="00A90A13"/>
    <w:rsid w:val="00A912B9"/>
    <w:rsid w:val="00A926EA"/>
    <w:rsid w:val="00A9772A"/>
    <w:rsid w:val="00AA00C7"/>
    <w:rsid w:val="00AA1575"/>
    <w:rsid w:val="00AA2514"/>
    <w:rsid w:val="00AA2D9A"/>
    <w:rsid w:val="00AA3C97"/>
    <w:rsid w:val="00AA5E84"/>
    <w:rsid w:val="00AA6A3F"/>
    <w:rsid w:val="00AB07F4"/>
    <w:rsid w:val="00AB12BF"/>
    <w:rsid w:val="00AB1934"/>
    <w:rsid w:val="00AB1F1B"/>
    <w:rsid w:val="00AB2046"/>
    <w:rsid w:val="00AB27A8"/>
    <w:rsid w:val="00AB4621"/>
    <w:rsid w:val="00AB4FB8"/>
    <w:rsid w:val="00AB5389"/>
    <w:rsid w:val="00AB5AA7"/>
    <w:rsid w:val="00AB7B3B"/>
    <w:rsid w:val="00AC4AAE"/>
    <w:rsid w:val="00AC51CB"/>
    <w:rsid w:val="00AC52DA"/>
    <w:rsid w:val="00AC639B"/>
    <w:rsid w:val="00AD28E1"/>
    <w:rsid w:val="00AD3468"/>
    <w:rsid w:val="00AE1ABE"/>
    <w:rsid w:val="00AE1EEA"/>
    <w:rsid w:val="00AE2634"/>
    <w:rsid w:val="00AE2B5C"/>
    <w:rsid w:val="00AE34B6"/>
    <w:rsid w:val="00AE4BF6"/>
    <w:rsid w:val="00AE622F"/>
    <w:rsid w:val="00AE65AE"/>
    <w:rsid w:val="00AE77BB"/>
    <w:rsid w:val="00AF0C5E"/>
    <w:rsid w:val="00AF6683"/>
    <w:rsid w:val="00B0034B"/>
    <w:rsid w:val="00B00969"/>
    <w:rsid w:val="00B07779"/>
    <w:rsid w:val="00B132F9"/>
    <w:rsid w:val="00B13F7C"/>
    <w:rsid w:val="00B15E73"/>
    <w:rsid w:val="00B2000C"/>
    <w:rsid w:val="00B223F1"/>
    <w:rsid w:val="00B228F7"/>
    <w:rsid w:val="00B2430B"/>
    <w:rsid w:val="00B25AAB"/>
    <w:rsid w:val="00B26623"/>
    <w:rsid w:val="00B26F6E"/>
    <w:rsid w:val="00B276E4"/>
    <w:rsid w:val="00B42140"/>
    <w:rsid w:val="00B42209"/>
    <w:rsid w:val="00B449E0"/>
    <w:rsid w:val="00B4560C"/>
    <w:rsid w:val="00B50194"/>
    <w:rsid w:val="00B52652"/>
    <w:rsid w:val="00B55F1C"/>
    <w:rsid w:val="00B608E9"/>
    <w:rsid w:val="00B61110"/>
    <w:rsid w:val="00B61B20"/>
    <w:rsid w:val="00B66ED0"/>
    <w:rsid w:val="00B70E0D"/>
    <w:rsid w:val="00B71D66"/>
    <w:rsid w:val="00B733AE"/>
    <w:rsid w:val="00B73C51"/>
    <w:rsid w:val="00B748AE"/>
    <w:rsid w:val="00B75F43"/>
    <w:rsid w:val="00B80159"/>
    <w:rsid w:val="00B81250"/>
    <w:rsid w:val="00B82754"/>
    <w:rsid w:val="00B83838"/>
    <w:rsid w:val="00B87EEC"/>
    <w:rsid w:val="00B902BE"/>
    <w:rsid w:val="00B943C3"/>
    <w:rsid w:val="00B97921"/>
    <w:rsid w:val="00B97FE3"/>
    <w:rsid w:val="00BA164D"/>
    <w:rsid w:val="00BA1876"/>
    <w:rsid w:val="00BA4ED1"/>
    <w:rsid w:val="00BB27FF"/>
    <w:rsid w:val="00BB32DC"/>
    <w:rsid w:val="00BB5ADD"/>
    <w:rsid w:val="00BB63CF"/>
    <w:rsid w:val="00BB7857"/>
    <w:rsid w:val="00BB7B3B"/>
    <w:rsid w:val="00BB7C3B"/>
    <w:rsid w:val="00BC0F91"/>
    <w:rsid w:val="00BC263C"/>
    <w:rsid w:val="00BC31EE"/>
    <w:rsid w:val="00BC6837"/>
    <w:rsid w:val="00BC7289"/>
    <w:rsid w:val="00BC7D97"/>
    <w:rsid w:val="00BC7E8C"/>
    <w:rsid w:val="00BD0F27"/>
    <w:rsid w:val="00BD2B0C"/>
    <w:rsid w:val="00BD75D7"/>
    <w:rsid w:val="00BE0C2B"/>
    <w:rsid w:val="00BE214B"/>
    <w:rsid w:val="00BE2DE4"/>
    <w:rsid w:val="00BE2FBB"/>
    <w:rsid w:val="00BE35F9"/>
    <w:rsid w:val="00BE4EEC"/>
    <w:rsid w:val="00BE61B1"/>
    <w:rsid w:val="00BE7D3E"/>
    <w:rsid w:val="00BF1976"/>
    <w:rsid w:val="00BF2ABD"/>
    <w:rsid w:val="00BF348C"/>
    <w:rsid w:val="00BF3D8B"/>
    <w:rsid w:val="00BF5832"/>
    <w:rsid w:val="00BF6BC0"/>
    <w:rsid w:val="00BF7F58"/>
    <w:rsid w:val="00C00CDF"/>
    <w:rsid w:val="00C034E1"/>
    <w:rsid w:val="00C03DDF"/>
    <w:rsid w:val="00C06C18"/>
    <w:rsid w:val="00C06CB8"/>
    <w:rsid w:val="00C12D36"/>
    <w:rsid w:val="00C2299D"/>
    <w:rsid w:val="00C23097"/>
    <w:rsid w:val="00C24C6A"/>
    <w:rsid w:val="00C273A9"/>
    <w:rsid w:val="00C31B1F"/>
    <w:rsid w:val="00C32942"/>
    <w:rsid w:val="00C3340C"/>
    <w:rsid w:val="00C3360E"/>
    <w:rsid w:val="00C36BA5"/>
    <w:rsid w:val="00C37AF3"/>
    <w:rsid w:val="00C37BB0"/>
    <w:rsid w:val="00C408B1"/>
    <w:rsid w:val="00C41771"/>
    <w:rsid w:val="00C41DAF"/>
    <w:rsid w:val="00C46847"/>
    <w:rsid w:val="00C47D7B"/>
    <w:rsid w:val="00C50A2D"/>
    <w:rsid w:val="00C51191"/>
    <w:rsid w:val="00C5169D"/>
    <w:rsid w:val="00C51B96"/>
    <w:rsid w:val="00C52008"/>
    <w:rsid w:val="00C524A3"/>
    <w:rsid w:val="00C52BC7"/>
    <w:rsid w:val="00C53ACA"/>
    <w:rsid w:val="00C5437A"/>
    <w:rsid w:val="00C57102"/>
    <w:rsid w:val="00C57C74"/>
    <w:rsid w:val="00C62390"/>
    <w:rsid w:val="00C643DE"/>
    <w:rsid w:val="00C6520D"/>
    <w:rsid w:val="00C66562"/>
    <w:rsid w:val="00C6714B"/>
    <w:rsid w:val="00C71171"/>
    <w:rsid w:val="00C722FC"/>
    <w:rsid w:val="00C73B8A"/>
    <w:rsid w:val="00C757DD"/>
    <w:rsid w:val="00C76281"/>
    <w:rsid w:val="00C807E0"/>
    <w:rsid w:val="00C81D93"/>
    <w:rsid w:val="00C82408"/>
    <w:rsid w:val="00C82882"/>
    <w:rsid w:val="00C82DE2"/>
    <w:rsid w:val="00C86510"/>
    <w:rsid w:val="00C940FD"/>
    <w:rsid w:val="00CA3E7C"/>
    <w:rsid w:val="00CA3F57"/>
    <w:rsid w:val="00CA5D0C"/>
    <w:rsid w:val="00CA75C2"/>
    <w:rsid w:val="00CA77F9"/>
    <w:rsid w:val="00CA7BD8"/>
    <w:rsid w:val="00CA7CE4"/>
    <w:rsid w:val="00CB0C1D"/>
    <w:rsid w:val="00CB1AFC"/>
    <w:rsid w:val="00CB307F"/>
    <w:rsid w:val="00CB365F"/>
    <w:rsid w:val="00CB4976"/>
    <w:rsid w:val="00CB669A"/>
    <w:rsid w:val="00CC0A08"/>
    <w:rsid w:val="00CC14B9"/>
    <w:rsid w:val="00CC2577"/>
    <w:rsid w:val="00CC304E"/>
    <w:rsid w:val="00CC3D0C"/>
    <w:rsid w:val="00CC55A5"/>
    <w:rsid w:val="00CC70D2"/>
    <w:rsid w:val="00CC7CC2"/>
    <w:rsid w:val="00CD0C67"/>
    <w:rsid w:val="00CD61F4"/>
    <w:rsid w:val="00CD68C3"/>
    <w:rsid w:val="00CD70FD"/>
    <w:rsid w:val="00CE0579"/>
    <w:rsid w:val="00CE13C5"/>
    <w:rsid w:val="00CE38C0"/>
    <w:rsid w:val="00CE5BB1"/>
    <w:rsid w:val="00CE75F5"/>
    <w:rsid w:val="00CF1C32"/>
    <w:rsid w:val="00CF217B"/>
    <w:rsid w:val="00CF35A7"/>
    <w:rsid w:val="00CF73CC"/>
    <w:rsid w:val="00D00A5D"/>
    <w:rsid w:val="00D024D6"/>
    <w:rsid w:val="00D03A55"/>
    <w:rsid w:val="00D04F25"/>
    <w:rsid w:val="00D0515E"/>
    <w:rsid w:val="00D055A3"/>
    <w:rsid w:val="00D05F42"/>
    <w:rsid w:val="00D06C8C"/>
    <w:rsid w:val="00D07BAB"/>
    <w:rsid w:val="00D07DB8"/>
    <w:rsid w:val="00D07FE8"/>
    <w:rsid w:val="00D10376"/>
    <w:rsid w:val="00D1177F"/>
    <w:rsid w:val="00D11C9D"/>
    <w:rsid w:val="00D14CAE"/>
    <w:rsid w:val="00D169E5"/>
    <w:rsid w:val="00D27246"/>
    <w:rsid w:val="00D3061B"/>
    <w:rsid w:val="00D31897"/>
    <w:rsid w:val="00D332A4"/>
    <w:rsid w:val="00D40663"/>
    <w:rsid w:val="00D424BA"/>
    <w:rsid w:val="00D43EBF"/>
    <w:rsid w:val="00D45EFA"/>
    <w:rsid w:val="00D46477"/>
    <w:rsid w:val="00D46F3F"/>
    <w:rsid w:val="00D47550"/>
    <w:rsid w:val="00D53971"/>
    <w:rsid w:val="00D55668"/>
    <w:rsid w:val="00D60346"/>
    <w:rsid w:val="00D645AE"/>
    <w:rsid w:val="00D64FBE"/>
    <w:rsid w:val="00D653EF"/>
    <w:rsid w:val="00D65D84"/>
    <w:rsid w:val="00D66221"/>
    <w:rsid w:val="00D66BDC"/>
    <w:rsid w:val="00D717A1"/>
    <w:rsid w:val="00D72572"/>
    <w:rsid w:val="00D73360"/>
    <w:rsid w:val="00D74FD5"/>
    <w:rsid w:val="00D77432"/>
    <w:rsid w:val="00D77CED"/>
    <w:rsid w:val="00D80D1B"/>
    <w:rsid w:val="00D812FF"/>
    <w:rsid w:val="00D8176C"/>
    <w:rsid w:val="00D82338"/>
    <w:rsid w:val="00D83BD8"/>
    <w:rsid w:val="00D8452E"/>
    <w:rsid w:val="00D85F7A"/>
    <w:rsid w:val="00D946E5"/>
    <w:rsid w:val="00D97FBF"/>
    <w:rsid w:val="00DA166F"/>
    <w:rsid w:val="00DA1A17"/>
    <w:rsid w:val="00DA1BDB"/>
    <w:rsid w:val="00DA2E93"/>
    <w:rsid w:val="00DA3E90"/>
    <w:rsid w:val="00DA3F3F"/>
    <w:rsid w:val="00DA5A00"/>
    <w:rsid w:val="00DA6CCF"/>
    <w:rsid w:val="00DA6F06"/>
    <w:rsid w:val="00DA7108"/>
    <w:rsid w:val="00DA7B7A"/>
    <w:rsid w:val="00DB01FD"/>
    <w:rsid w:val="00DB05C8"/>
    <w:rsid w:val="00DB2A48"/>
    <w:rsid w:val="00DB6439"/>
    <w:rsid w:val="00DB6C39"/>
    <w:rsid w:val="00DB6E8E"/>
    <w:rsid w:val="00DB76CC"/>
    <w:rsid w:val="00DC3063"/>
    <w:rsid w:val="00DC41F1"/>
    <w:rsid w:val="00DC4788"/>
    <w:rsid w:val="00DC5C10"/>
    <w:rsid w:val="00DC5D81"/>
    <w:rsid w:val="00DD203C"/>
    <w:rsid w:val="00DD51AB"/>
    <w:rsid w:val="00DD54E0"/>
    <w:rsid w:val="00DD7306"/>
    <w:rsid w:val="00DE009D"/>
    <w:rsid w:val="00DE0601"/>
    <w:rsid w:val="00DE0709"/>
    <w:rsid w:val="00DE09D2"/>
    <w:rsid w:val="00DE0BCF"/>
    <w:rsid w:val="00DE0E9D"/>
    <w:rsid w:val="00DE26C0"/>
    <w:rsid w:val="00DE6A37"/>
    <w:rsid w:val="00DE7335"/>
    <w:rsid w:val="00DE7D11"/>
    <w:rsid w:val="00DF28B4"/>
    <w:rsid w:val="00DF3161"/>
    <w:rsid w:val="00DF3A5D"/>
    <w:rsid w:val="00DF4AD3"/>
    <w:rsid w:val="00DF7627"/>
    <w:rsid w:val="00E010C5"/>
    <w:rsid w:val="00E01E8D"/>
    <w:rsid w:val="00E033FE"/>
    <w:rsid w:val="00E04A82"/>
    <w:rsid w:val="00E12D00"/>
    <w:rsid w:val="00E137E2"/>
    <w:rsid w:val="00E14983"/>
    <w:rsid w:val="00E14C2C"/>
    <w:rsid w:val="00E15483"/>
    <w:rsid w:val="00E175A1"/>
    <w:rsid w:val="00E21A35"/>
    <w:rsid w:val="00E21BB3"/>
    <w:rsid w:val="00E24CF2"/>
    <w:rsid w:val="00E26F57"/>
    <w:rsid w:val="00E278D2"/>
    <w:rsid w:val="00E34231"/>
    <w:rsid w:val="00E356B0"/>
    <w:rsid w:val="00E35765"/>
    <w:rsid w:val="00E35C0B"/>
    <w:rsid w:val="00E42AE7"/>
    <w:rsid w:val="00E44C2C"/>
    <w:rsid w:val="00E47AE6"/>
    <w:rsid w:val="00E51559"/>
    <w:rsid w:val="00E520A0"/>
    <w:rsid w:val="00E548B8"/>
    <w:rsid w:val="00E555FE"/>
    <w:rsid w:val="00E571A1"/>
    <w:rsid w:val="00E60399"/>
    <w:rsid w:val="00E62AF8"/>
    <w:rsid w:val="00E64BAA"/>
    <w:rsid w:val="00E67B0F"/>
    <w:rsid w:val="00E67CEA"/>
    <w:rsid w:val="00E70283"/>
    <w:rsid w:val="00E71039"/>
    <w:rsid w:val="00E71BB1"/>
    <w:rsid w:val="00E72F79"/>
    <w:rsid w:val="00E767FC"/>
    <w:rsid w:val="00E76AA4"/>
    <w:rsid w:val="00E800AC"/>
    <w:rsid w:val="00E80412"/>
    <w:rsid w:val="00E8096F"/>
    <w:rsid w:val="00E81099"/>
    <w:rsid w:val="00E82859"/>
    <w:rsid w:val="00E82E04"/>
    <w:rsid w:val="00E84CD6"/>
    <w:rsid w:val="00E850FC"/>
    <w:rsid w:val="00E86D60"/>
    <w:rsid w:val="00E9084F"/>
    <w:rsid w:val="00E91D9A"/>
    <w:rsid w:val="00E93560"/>
    <w:rsid w:val="00E95D21"/>
    <w:rsid w:val="00E96A22"/>
    <w:rsid w:val="00E96F71"/>
    <w:rsid w:val="00EA0119"/>
    <w:rsid w:val="00EA0D23"/>
    <w:rsid w:val="00EA55F6"/>
    <w:rsid w:val="00EA6443"/>
    <w:rsid w:val="00EA789C"/>
    <w:rsid w:val="00EB24F9"/>
    <w:rsid w:val="00EC0071"/>
    <w:rsid w:val="00EC0B25"/>
    <w:rsid w:val="00EC1F86"/>
    <w:rsid w:val="00EC5861"/>
    <w:rsid w:val="00EC7105"/>
    <w:rsid w:val="00EC7B69"/>
    <w:rsid w:val="00ED07D8"/>
    <w:rsid w:val="00ED110C"/>
    <w:rsid w:val="00ED1AB3"/>
    <w:rsid w:val="00ED2868"/>
    <w:rsid w:val="00ED5C19"/>
    <w:rsid w:val="00ED7413"/>
    <w:rsid w:val="00ED7FC6"/>
    <w:rsid w:val="00EE3D9F"/>
    <w:rsid w:val="00EE3F43"/>
    <w:rsid w:val="00EE4953"/>
    <w:rsid w:val="00EE5192"/>
    <w:rsid w:val="00EE6168"/>
    <w:rsid w:val="00EE648F"/>
    <w:rsid w:val="00EE7A8C"/>
    <w:rsid w:val="00EE7CE9"/>
    <w:rsid w:val="00EF39A5"/>
    <w:rsid w:val="00EF4B90"/>
    <w:rsid w:val="00EF56D1"/>
    <w:rsid w:val="00EF5BB7"/>
    <w:rsid w:val="00EF648E"/>
    <w:rsid w:val="00EF6754"/>
    <w:rsid w:val="00F00951"/>
    <w:rsid w:val="00F01A18"/>
    <w:rsid w:val="00F026C5"/>
    <w:rsid w:val="00F042FA"/>
    <w:rsid w:val="00F05CA3"/>
    <w:rsid w:val="00F06601"/>
    <w:rsid w:val="00F1058A"/>
    <w:rsid w:val="00F10791"/>
    <w:rsid w:val="00F114C9"/>
    <w:rsid w:val="00F13137"/>
    <w:rsid w:val="00F13879"/>
    <w:rsid w:val="00F1585F"/>
    <w:rsid w:val="00F15A6E"/>
    <w:rsid w:val="00F250B7"/>
    <w:rsid w:val="00F26B87"/>
    <w:rsid w:val="00F31A4B"/>
    <w:rsid w:val="00F33915"/>
    <w:rsid w:val="00F33F0B"/>
    <w:rsid w:val="00F340AF"/>
    <w:rsid w:val="00F37226"/>
    <w:rsid w:val="00F3735C"/>
    <w:rsid w:val="00F434AC"/>
    <w:rsid w:val="00F43631"/>
    <w:rsid w:val="00F4481F"/>
    <w:rsid w:val="00F44FFA"/>
    <w:rsid w:val="00F465E1"/>
    <w:rsid w:val="00F47DBA"/>
    <w:rsid w:val="00F51B5D"/>
    <w:rsid w:val="00F54AD0"/>
    <w:rsid w:val="00F575D1"/>
    <w:rsid w:val="00F63ED8"/>
    <w:rsid w:val="00F648E3"/>
    <w:rsid w:val="00F654D6"/>
    <w:rsid w:val="00F67418"/>
    <w:rsid w:val="00F72A45"/>
    <w:rsid w:val="00F74AB0"/>
    <w:rsid w:val="00F75F27"/>
    <w:rsid w:val="00F82265"/>
    <w:rsid w:val="00F8377D"/>
    <w:rsid w:val="00F8591B"/>
    <w:rsid w:val="00F90DF1"/>
    <w:rsid w:val="00F942D4"/>
    <w:rsid w:val="00F95CAE"/>
    <w:rsid w:val="00F96D1C"/>
    <w:rsid w:val="00FA0424"/>
    <w:rsid w:val="00FA119F"/>
    <w:rsid w:val="00FA1B22"/>
    <w:rsid w:val="00FA1CC0"/>
    <w:rsid w:val="00FA4D91"/>
    <w:rsid w:val="00FA709C"/>
    <w:rsid w:val="00FB005F"/>
    <w:rsid w:val="00FB3CD6"/>
    <w:rsid w:val="00FB41D2"/>
    <w:rsid w:val="00FB467F"/>
    <w:rsid w:val="00FB4BE6"/>
    <w:rsid w:val="00FB4F8E"/>
    <w:rsid w:val="00FB58CC"/>
    <w:rsid w:val="00FB5BDD"/>
    <w:rsid w:val="00FB6701"/>
    <w:rsid w:val="00FC270D"/>
    <w:rsid w:val="00FC34E2"/>
    <w:rsid w:val="00FC489E"/>
    <w:rsid w:val="00FC6911"/>
    <w:rsid w:val="00FD2A09"/>
    <w:rsid w:val="00FD2CCB"/>
    <w:rsid w:val="00FD45F2"/>
    <w:rsid w:val="00FD48D1"/>
    <w:rsid w:val="00FD4920"/>
    <w:rsid w:val="00FD4C34"/>
    <w:rsid w:val="00FD6A35"/>
    <w:rsid w:val="00FE26B0"/>
    <w:rsid w:val="00FE2886"/>
    <w:rsid w:val="00FE5E2B"/>
    <w:rsid w:val="00FE6D8C"/>
    <w:rsid w:val="00FE7583"/>
    <w:rsid w:val="00FE75BD"/>
    <w:rsid w:val="00FF0098"/>
    <w:rsid w:val="00FF07D8"/>
    <w:rsid w:val="00FF2B70"/>
    <w:rsid w:val="00FF3791"/>
    <w:rsid w:val="00FF4086"/>
    <w:rsid w:val="00FF7442"/>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98"/>
    <o:shapelayout v:ext="edit">
      <o:idmap v:ext="edit" data="1"/>
    </o:shapelayout>
  </w:shapeDefaults>
  <w:decimalSymbol w:val=","/>
  <w:listSeparator w:val=";"/>
  <w14:docId w14:val="76D98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60EA2"/>
    <w:pPr>
      <w:spacing w:after="120"/>
    </w:pPr>
    <w:rPr>
      <w:rFonts w:ascii="Arial" w:hAnsi="Arial"/>
      <w:sz w:val="22"/>
      <w:szCs w:val="22"/>
      <w:lang w:val="da-DK" w:eastAsia="en-US"/>
    </w:rPr>
  </w:style>
  <w:style w:type="paragraph" w:styleId="Overskrift1">
    <w:name w:val="heading 1"/>
    <w:basedOn w:val="Normal"/>
    <w:next w:val="Normal"/>
    <w:link w:val="Overskrift1Tegn"/>
    <w:qFormat/>
    <w:rsid w:val="00C41771"/>
    <w:pPr>
      <w:keepNext/>
      <w:keepLines/>
      <w:pageBreakBefore/>
      <w:pBdr>
        <w:bottom w:val="single" w:sz="12" w:space="1" w:color="005172"/>
      </w:pBdr>
      <w:tabs>
        <w:tab w:val="num" w:pos="0"/>
      </w:tabs>
      <w:spacing w:before="480" w:after="240"/>
      <w:ind w:hanging="964"/>
      <w:outlineLvl w:val="0"/>
    </w:pPr>
    <w:rPr>
      <w:rFonts w:eastAsia="Times New Roman"/>
      <w:b/>
      <w:bCs/>
      <w:color w:val="005172"/>
      <w:sz w:val="44"/>
      <w:szCs w:val="28"/>
    </w:rPr>
  </w:style>
  <w:style w:type="paragraph" w:styleId="Overskrift2">
    <w:name w:val="heading 2"/>
    <w:basedOn w:val="Normal"/>
    <w:next w:val="Normal"/>
    <w:link w:val="Overskrift2Tegn"/>
    <w:qFormat/>
    <w:rsid w:val="00C41771"/>
    <w:pPr>
      <w:keepNext/>
      <w:keepLines/>
      <w:tabs>
        <w:tab w:val="num" w:pos="0"/>
      </w:tabs>
      <w:spacing w:before="360"/>
      <w:ind w:hanging="964"/>
      <w:outlineLvl w:val="1"/>
    </w:pPr>
    <w:rPr>
      <w:rFonts w:eastAsia="Times New Roman"/>
      <w:b/>
      <w:bCs/>
      <w:color w:val="005172"/>
      <w:sz w:val="32"/>
      <w:szCs w:val="26"/>
    </w:rPr>
  </w:style>
  <w:style w:type="paragraph" w:styleId="Overskrift3">
    <w:name w:val="heading 3"/>
    <w:basedOn w:val="Normal"/>
    <w:next w:val="Normal"/>
    <w:link w:val="Overskrift3Tegn"/>
    <w:autoRedefine/>
    <w:qFormat/>
    <w:rsid w:val="00396C3E"/>
    <w:pPr>
      <w:keepNext/>
      <w:keepLines/>
      <w:numPr>
        <w:ilvl w:val="1"/>
        <w:numId w:val="7"/>
      </w:numPr>
      <w:spacing w:before="360"/>
      <w:outlineLvl w:val="2"/>
    </w:pPr>
    <w:rPr>
      <w:rFonts w:eastAsia="Times New Roman"/>
      <w:b/>
      <w:bCs/>
      <w:color w:val="005172"/>
      <w:sz w:val="28"/>
    </w:rPr>
  </w:style>
  <w:style w:type="paragraph" w:styleId="Overskrift4">
    <w:name w:val="heading 4"/>
    <w:basedOn w:val="Normal"/>
    <w:next w:val="Normal"/>
    <w:link w:val="Overskrift4Tegn"/>
    <w:qFormat/>
    <w:rsid w:val="00E70283"/>
    <w:pPr>
      <w:keepNext/>
      <w:keepLines/>
      <w:tabs>
        <w:tab w:val="num" w:pos="0"/>
      </w:tabs>
      <w:ind w:hanging="964"/>
      <w:outlineLvl w:val="3"/>
    </w:pPr>
    <w:rPr>
      <w:rFonts w:eastAsia="Times New Roman"/>
      <w:b/>
      <w:bCs/>
      <w:iCs/>
      <w:color w:val="005172"/>
    </w:rPr>
  </w:style>
  <w:style w:type="paragraph" w:styleId="Overskrift5">
    <w:name w:val="heading 5"/>
    <w:basedOn w:val="Normal"/>
    <w:next w:val="Normal"/>
    <w:link w:val="Overskrift5Tegn"/>
    <w:qFormat/>
    <w:locked/>
    <w:rsid w:val="00D73360"/>
    <w:pPr>
      <w:overflowPunct w:val="0"/>
      <w:autoSpaceDE w:val="0"/>
      <w:autoSpaceDN w:val="0"/>
      <w:adjustRightInd w:val="0"/>
      <w:spacing w:before="240" w:after="60"/>
      <w:textAlignment w:val="baseline"/>
      <w:outlineLvl w:val="4"/>
    </w:pPr>
    <w:rPr>
      <w:rFonts w:eastAsia="Times New Roman"/>
      <w:szCs w:val="20"/>
    </w:rPr>
  </w:style>
  <w:style w:type="paragraph" w:styleId="Overskrift6">
    <w:name w:val="heading 6"/>
    <w:basedOn w:val="Normal"/>
    <w:next w:val="Normal"/>
    <w:link w:val="Overskrift6Tegn"/>
    <w:qFormat/>
    <w:locked/>
    <w:rsid w:val="00D73360"/>
    <w:pPr>
      <w:overflowPunct w:val="0"/>
      <w:autoSpaceDE w:val="0"/>
      <w:autoSpaceDN w:val="0"/>
      <w:adjustRightInd w:val="0"/>
      <w:spacing w:before="240" w:after="60"/>
      <w:textAlignment w:val="baseline"/>
      <w:outlineLvl w:val="5"/>
    </w:pPr>
    <w:rPr>
      <w:rFonts w:eastAsia="Times New Roman"/>
      <w:i/>
      <w:szCs w:val="20"/>
    </w:rPr>
  </w:style>
  <w:style w:type="paragraph" w:styleId="Overskrift7">
    <w:name w:val="heading 7"/>
    <w:basedOn w:val="Normal"/>
    <w:next w:val="Normal"/>
    <w:link w:val="Overskrift7Tegn"/>
    <w:qFormat/>
    <w:locked/>
    <w:rsid w:val="00D73360"/>
    <w:pPr>
      <w:overflowPunct w:val="0"/>
      <w:autoSpaceDE w:val="0"/>
      <w:autoSpaceDN w:val="0"/>
      <w:adjustRightInd w:val="0"/>
      <w:spacing w:before="240" w:after="60"/>
      <w:textAlignment w:val="baseline"/>
      <w:outlineLvl w:val="6"/>
    </w:pPr>
    <w:rPr>
      <w:rFonts w:eastAsia="Times New Roman"/>
      <w:sz w:val="20"/>
      <w:szCs w:val="20"/>
      <w:lang w:val="en-US"/>
    </w:rPr>
  </w:style>
  <w:style w:type="paragraph" w:styleId="Overskrift8">
    <w:name w:val="heading 8"/>
    <w:basedOn w:val="Normal"/>
    <w:next w:val="Normal"/>
    <w:link w:val="Overskrift8Tegn"/>
    <w:qFormat/>
    <w:locked/>
    <w:rsid w:val="00D73360"/>
    <w:pPr>
      <w:overflowPunct w:val="0"/>
      <w:autoSpaceDE w:val="0"/>
      <w:autoSpaceDN w:val="0"/>
      <w:adjustRightInd w:val="0"/>
      <w:spacing w:before="240" w:after="60"/>
      <w:textAlignment w:val="baseline"/>
      <w:outlineLvl w:val="7"/>
    </w:pPr>
    <w:rPr>
      <w:rFonts w:eastAsia="Times New Roman"/>
      <w:i/>
      <w:sz w:val="20"/>
      <w:szCs w:val="20"/>
      <w:lang w:val="en-US"/>
    </w:rPr>
  </w:style>
  <w:style w:type="paragraph" w:styleId="Overskrift9">
    <w:name w:val="heading 9"/>
    <w:aliases w:val="Heading 9 Appendix"/>
    <w:basedOn w:val="Normal"/>
    <w:next w:val="Normal"/>
    <w:link w:val="Overskrift9Tegn"/>
    <w:qFormat/>
    <w:rsid w:val="00541D0F"/>
    <w:pPr>
      <w:pageBreakBefore/>
      <w:numPr>
        <w:numId w:val="8"/>
      </w:numPr>
      <w:spacing w:before="480" w:after="240"/>
      <w:outlineLvl w:val="8"/>
    </w:pPr>
    <w:rPr>
      <w:rFonts w:eastAsia="Times New Roman"/>
      <w:b/>
      <w:color w:val="1F497D"/>
      <w:sz w:val="44"/>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link w:val="Overskrift1"/>
    <w:uiPriority w:val="99"/>
    <w:locked/>
    <w:rsid w:val="00C034E1"/>
    <w:rPr>
      <w:rFonts w:ascii="Arial" w:eastAsia="Times New Roman" w:hAnsi="Arial"/>
      <w:b/>
      <w:bCs/>
      <w:color w:val="005172"/>
      <w:sz w:val="44"/>
      <w:szCs w:val="28"/>
      <w:lang w:eastAsia="en-US"/>
    </w:rPr>
  </w:style>
  <w:style w:type="character" w:customStyle="1" w:styleId="Overskrift2Tegn">
    <w:name w:val="Overskrift 2 Tegn"/>
    <w:link w:val="Overskrift2"/>
    <w:uiPriority w:val="99"/>
    <w:locked/>
    <w:rsid w:val="00C034E1"/>
    <w:rPr>
      <w:rFonts w:ascii="Arial" w:eastAsia="Times New Roman" w:hAnsi="Arial"/>
      <w:b/>
      <w:bCs/>
      <w:color w:val="005172"/>
      <w:sz w:val="32"/>
      <w:szCs w:val="26"/>
      <w:lang w:eastAsia="en-US"/>
    </w:rPr>
  </w:style>
  <w:style w:type="character" w:customStyle="1" w:styleId="Overskrift3Tegn">
    <w:name w:val="Overskrift 3 Tegn"/>
    <w:link w:val="Overskrift3"/>
    <w:locked/>
    <w:rsid w:val="00396C3E"/>
    <w:rPr>
      <w:rFonts w:ascii="Arial" w:eastAsia="Times New Roman" w:hAnsi="Arial"/>
      <w:b/>
      <w:bCs/>
      <w:color w:val="005172"/>
      <w:sz w:val="28"/>
      <w:szCs w:val="22"/>
      <w:lang w:eastAsia="en-US"/>
    </w:rPr>
  </w:style>
  <w:style w:type="character" w:customStyle="1" w:styleId="Overskrift4Tegn">
    <w:name w:val="Overskrift 4 Tegn"/>
    <w:link w:val="Overskrift4"/>
    <w:uiPriority w:val="99"/>
    <w:locked/>
    <w:rsid w:val="00E70283"/>
    <w:rPr>
      <w:rFonts w:ascii="Arial" w:eastAsia="Times New Roman" w:hAnsi="Arial"/>
      <w:b/>
      <w:bCs/>
      <w:iCs/>
      <w:color w:val="005172"/>
      <w:lang w:eastAsia="en-US"/>
    </w:rPr>
  </w:style>
  <w:style w:type="character" w:customStyle="1" w:styleId="Overskrift9Tegn">
    <w:name w:val="Overskrift 9 Tegn"/>
    <w:aliases w:val="Heading 9 Appendix Tegn"/>
    <w:link w:val="Overskrift9"/>
    <w:uiPriority w:val="99"/>
    <w:locked/>
    <w:rsid w:val="00541D0F"/>
    <w:rPr>
      <w:rFonts w:ascii="Arial" w:eastAsia="Times New Roman" w:hAnsi="Arial"/>
      <w:b/>
      <w:color w:val="1F497D"/>
      <w:sz w:val="44"/>
      <w:lang w:eastAsia="en-US"/>
    </w:rPr>
  </w:style>
  <w:style w:type="paragraph" w:customStyle="1" w:styleId="ListParagraph1">
    <w:name w:val="List Paragraph1"/>
    <w:basedOn w:val="Normal"/>
    <w:uiPriority w:val="99"/>
    <w:rsid w:val="00CC0A08"/>
    <w:pPr>
      <w:ind w:left="720"/>
      <w:contextualSpacing/>
    </w:pPr>
  </w:style>
  <w:style w:type="paragraph" w:customStyle="1" w:styleId="Quote1">
    <w:name w:val="Quote1"/>
    <w:basedOn w:val="Normal"/>
    <w:next w:val="Normal"/>
    <w:link w:val="QuoteChar"/>
    <w:uiPriority w:val="99"/>
    <w:rsid w:val="002C21BB"/>
    <w:rPr>
      <w:b/>
      <w:i/>
      <w:iCs/>
      <w:color w:val="557630"/>
    </w:rPr>
  </w:style>
  <w:style w:type="character" w:customStyle="1" w:styleId="QuoteChar">
    <w:name w:val="Quote Char"/>
    <w:link w:val="Quote1"/>
    <w:uiPriority w:val="99"/>
    <w:locked/>
    <w:rsid w:val="00C034E1"/>
    <w:rPr>
      <w:rFonts w:ascii="Arial" w:hAnsi="Arial" w:cs="Times New Roman"/>
      <w:b/>
      <w:i/>
      <w:iCs/>
      <w:color w:val="557630"/>
      <w:sz w:val="22"/>
      <w:szCs w:val="22"/>
      <w:lang w:eastAsia="en-US"/>
    </w:rPr>
  </w:style>
  <w:style w:type="paragraph" w:customStyle="1" w:styleId="Bold">
    <w:name w:val="Bold"/>
    <w:basedOn w:val="Normal"/>
    <w:uiPriority w:val="99"/>
    <w:rsid w:val="002C21BB"/>
    <w:rPr>
      <w:b/>
    </w:rPr>
  </w:style>
  <w:style w:type="paragraph" w:customStyle="1" w:styleId="CalloutBox">
    <w:name w:val="Callout Box"/>
    <w:basedOn w:val="Normal"/>
    <w:link w:val="CalloutBoxChar"/>
    <w:uiPriority w:val="99"/>
    <w:rsid w:val="0071664C"/>
    <w:pPr>
      <w:framePr w:w="1701" w:hSpace="227" w:vSpace="181" w:wrap="around" w:vAnchor="text" w:hAnchor="margin" w:x="-2267" w:y="1"/>
      <w:shd w:val="clear" w:color="auto" w:fill="F2AF00"/>
    </w:pPr>
    <w:rPr>
      <w:b/>
    </w:rPr>
  </w:style>
  <w:style w:type="paragraph" w:customStyle="1" w:styleId="Heading1nonumber">
    <w:name w:val="Heading 1 no number"/>
    <w:basedOn w:val="Overskrift1"/>
    <w:next w:val="Normal"/>
    <w:link w:val="Heading1nonumberChar"/>
    <w:uiPriority w:val="99"/>
    <w:rsid w:val="002C21BB"/>
    <w:pPr>
      <w:tabs>
        <w:tab w:val="clear" w:pos="0"/>
      </w:tabs>
      <w:ind w:firstLine="0"/>
    </w:pPr>
  </w:style>
  <w:style w:type="paragraph" w:customStyle="1" w:styleId="NoSpacing1">
    <w:name w:val="No Spacing1"/>
    <w:uiPriority w:val="99"/>
    <w:rsid w:val="00C3340C"/>
    <w:rPr>
      <w:rFonts w:ascii="Arial" w:hAnsi="Arial"/>
      <w:sz w:val="22"/>
      <w:szCs w:val="22"/>
      <w:lang w:eastAsia="en-US"/>
    </w:rPr>
  </w:style>
  <w:style w:type="paragraph" w:customStyle="1" w:styleId="FigureTableCaption">
    <w:name w:val="Figure/Table Caption"/>
    <w:basedOn w:val="Normal"/>
    <w:uiPriority w:val="99"/>
    <w:rsid w:val="00AB5AA7"/>
    <w:pPr>
      <w:jc w:val="center"/>
    </w:pPr>
    <w:rPr>
      <w:b/>
      <w:i/>
      <w:color w:val="850057"/>
    </w:rPr>
  </w:style>
  <w:style w:type="paragraph" w:customStyle="1" w:styleId="Bullet1">
    <w:name w:val="Bullet 1"/>
    <w:basedOn w:val="Normal"/>
    <w:link w:val="Bullet1Char"/>
    <w:uiPriority w:val="99"/>
    <w:rsid w:val="003F252F"/>
    <w:pPr>
      <w:numPr>
        <w:numId w:val="2"/>
      </w:numPr>
      <w:spacing w:before="120"/>
      <w:ind w:left="357" w:hanging="357"/>
    </w:pPr>
  </w:style>
  <w:style w:type="paragraph" w:customStyle="1" w:styleId="Bullet2">
    <w:name w:val="Bullet 2"/>
    <w:basedOn w:val="Normal"/>
    <w:link w:val="Bullet2Char"/>
    <w:uiPriority w:val="99"/>
    <w:rsid w:val="00E42AE7"/>
    <w:pPr>
      <w:numPr>
        <w:ilvl w:val="1"/>
        <w:numId w:val="2"/>
      </w:numPr>
      <w:spacing w:before="120"/>
      <w:ind w:left="714" w:hanging="357"/>
    </w:pPr>
  </w:style>
  <w:style w:type="character" w:customStyle="1" w:styleId="Bullet1Char">
    <w:name w:val="Bullet 1 Char"/>
    <w:link w:val="Bullet1"/>
    <w:uiPriority w:val="99"/>
    <w:locked/>
    <w:rsid w:val="00C034E1"/>
    <w:rPr>
      <w:rFonts w:ascii="Arial" w:hAnsi="Arial"/>
      <w:lang w:eastAsia="en-US"/>
    </w:rPr>
  </w:style>
  <w:style w:type="paragraph" w:customStyle="1" w:styleId="NumberBullet">
    <w:name w:val="Number Bullet"/>
    <w:basedOn w:val="Normal"/>
    <w:link w:val="NumberBulletChar"/>
    <w:uiPriority w:val="99"/>
    <w:rsid w:val="00FB6701"/>
    <w:pPr>
      <w:numPr>
        <w:numId w:val="6"/>
      </w:numPr>
      <w:spacing w:before="120"/>
    </w:pPr>
  </w:style>
  <w:style w:type="paragraph" w:customStyle="1" w:styleId="Bullet3">
    <w:name w:val="Bullet 3"/>
    <w:basedOn w:val="Normal"/>
    <w:link w:val="Bullet3Char"/>
    <w:uiPriority w:val="99"/>
    <w:rsid w:val="00E42AE7"/>
    <w:pPr>
      <w:numPr>
        <w:ilvl w:val="2"/>
        <w:numId w:val="2"/>
      </w:numPr>
      <w:spacing w:before="120"/>
      <w:ind w:left="1071" w:hanging="357"/>
    </w:pPr>
  </w:style>
  <w:style w:type="paragraph" w:customStyle="1" w:styleId="Heading2nonumber">
    <w:name w:val="Heading 2 no number"/>
    <w:basedOn w:val="Overskrift2"/>
    <w:uiPriority w:val="99"/>
    <w:rsid w:val="00B61B20"/>
    <w:pPr>
      <w:tabs>
        <w:tab w:val="clear" w:pos="0"/>
      </w:tabs>
      <w:ind w:firstLine="0"/>
    </w:pPr>
  </w:style>
  <w:style w:type="character" w:customStyle="1" w:styleId="NumberBulletChar">
    <w:name w:val="Number Bullet Char"/>
    <w:link w:val="NumberBullet"/>
    <w:uiPriority w:val="99"/>
    <w:locked/>
    <w:rsid w:val="00C034E1"/>
    <w:rPr>
      <w:rFonts w:ascii="Arial" w:hAnsi="Arial"/>
      <w:lang w:eastAsia="en-US"/>
    </w:rPr>
  </w:style>
  <w:style w:type="paragraph" w:customStyle="1" w:styleId="Heading3nonumber">
    <w:name w:val="Heading 3 no number"/>
    <w:basedOn w:val="Overskrift3"/>
    <w:uiPriority w:val="99"/>
    <w:rsid w:val="003F252F"/>
    <w:pPr>
      <w:numPr>
        <w:numId w:val="0"/>
      </w:numPr>
    </w:pPr>
  </w:style>
  <w:style w:type="character" w:styleId="Fremhv">
    <w:name w:val="Emphasis"/>
    <w:uiPriority w:val="99"/>
    <w:qFormat/>
    <w:rsid w:val="00EE3D9F"/>
    <w:rPr>
      <w:rFonts w:cs="Times New Roman"/>
      <w:i/>
      <w:iCs/>
      <w:sz w:val="22"/>
    </w:rPr>
  </w:style>
  <w:style w:type="paragraph" w:customStyle="1" w:styleId="InstructionHeader">
    <w:name w:val="Instruction Header"/>
    <w:basedOn w:val="Normal"/>
    <w:next w:val="Normal"/>
    <w:uiPriority w:val="99"/>
    <w:rsid w:val="00AB5AA7"/>
    <w:pPr>
      <w:pBdr>
        <w:top w:val="single" w:sz="4" w:space="1" w:color="005172"/>
        <w:left w:val="single" w:sz="4" w:space="4" w:color="005172"/>
        <w:bottom w:val="single" w:sz="4" w:space="1" w:color="005172"/>
        <w:right w:val="single" w:sz="4" w:space="4" w:color="005172"/>
      </w:pBdr>
      <w:shd w:val="clear" w:color="auto" w:fill="005172"/>
    </w:pPr>
    <w:rPr>
      <w:b/>
      <w:color w:val="FFFFFF"/>
    </w:rPr>
  </w:style>
  <w:style w:type="paragraph" w:customStyle="1" w:styleId="InstructionResponse">
    <w:name w:val="Instruction Response"/>
    <w:basedOn w:val="Normal"/>
    <w:link w:val="InstructionResponseChar"/>
    <w:uiPriority w:val="99"/>
    <w:rsid w:val="00AB5AA7"/>
    <w:pPr>
      <w:pBdr>
        <w:top w:val="single" w:sz="12" w:space="1" w:color="005172"/>
        <w:left w:val="single" w:sz="12" w:space="4" w:color="005172"/>
        <w:bottom w:val="single" w:sz="12" w:space="1" w:color="005172"/>
        <w:right w:val="single" w:sz="12" w:space="4" w:color="005172"/>
      </w:pBdr>
      <w:spacing w:before="120"/>
    </w:pPr>
  </w:style>
  <w:style w:type="paragraph" w:customStyle="1" w:styleId="InstructionBullet">
    <w:name w:val="Instruction Bullet"/>
    <w:basedOn w:val="InstructionResponse"/>
    <w:link w:val="InstructionBulletChar1"/>
    <w:uiPriority w:val="99"/>
    <w:rsid w:val="00AB5AA7"/>
    <w:pPr>
      <w:numPr>
        <w:numId w:val="3"/>
      </w:numPr>
      <w:ind w:left="357" w:hanging="357"/>
    </w:pPr>
  </w:style>
  <w:style w:type="paragraph" w:customStyle="1" w:styleId="TableHeader">
    <w:name w:val="Table Header"/>
    <w:basedOn w:val="Normal"/>
    <w:uiPriority w:val="99"/>
    <w:rsid w:val="00C41771"/>
    <w:rPr>
      <w:b/>
      <w:color w:val="FFFFFF"/>
      <w:sz w:val="24"/>
    </w:rPr>
  </w:style>
  <w:style w:type="character" w:customStyle="1" w:styleId="InstructionResponseChar">
    <w:name w:val="Instruction Response Char"/>
    <w:link w:val="InstructionResponse"/>
    <w:uiPriority w:val="99"/>
    <w:locked/>
    <w:rsid w:val="00C034E1"/>
    <w:rPr>
      <w:rFonts w:ascii="Arial" w:hAnsi="Arial" w:cs="Times New Roman"/>
      <w:sz w:val="22"/>
      <w:szCs w:val="22"/>
      <w:lang w:eastAsia="en-US"/>
    </w:rPr>
  </w:style>
  <w:style w:type="character" w:customStyle="1" w:styleId="InstructionBulletChar">
    <w:name w:val="Instruction Bullet Char"/>
    <w:basedOn w:val="InstructionResponseChar"/>
    <w:uiPriority w:val="99"/>
    <w:locked/>
    <w:rsid w:val="00C6714B"/>
    <w:rPr>
      <w:rFonts w:ascii="Arial" w:hAnsi="Arial" w:cs="Times New Roman"/>
      <w:sz w:val="22"/>
      <w:szCs w:val="22"/>
      <w:lang w:eastAsia="en-US"/>
    </w:rPr>
  </w:style>
  <w:style w:type="paragraph" w:customStyle="1" w:styleId="TableText">
    <w:name w:val="Table Text"/>
    <w:basedOn w:val="Normal"/>
    <w:uiPriority w:val="99"/>
    <w:rsid w:val="000E55F8"/>
    <w:rPr>
      <w:sz w:val="18"/>
    </w:rPr>
  </w:style>
  <w:style w:type="paragraph" w:customStyle="1" w:styleId="EmphasisStrong">
    <w:name w:val="Emphasis Strong"/>
    <w:basedOn w:val="Normal"/>
    <w:next w:val="Normal"/>
    <w:uiPriority w:val="99"/>
    <w:rsid w:val="00B61B20"/>
    <w:rPr>
      <w:b/>
      <w:i/>
    </w:rPr>
  </w:style>
  <w:style w:type="paragraph" w:customStyle="1" w:styleId="AuthorsNotes">
    <w:name w:val="Authors Notes"/>
    <w:basedOn w:val="Normal"/>
    <w:uiPriority w:val="99"/>
    <w:rsid w:val="00EE3D9F"/>
    <w:rPr>
      <w:i/>
      <w:color w:val="000066"/>
    </w:rPr>
  </w:style>
  <w:style w:type="paragraph" w:customStyle="1" w:styleId="TableBullet1">
    <w:name w:val="Table Bullet 1"/>
    <w:basedOn w:val="Normal"/>
    <w:link w:val="TableBullet1Char"/>
    <w:uiPriority w:val="99"/>
    <w:rsid w:val="00E42AE7"/>
    <w:pPr>
      <w:numPr>
        <w:numId w:val="4"/>
      </w:numPr>
      <w:spacing w:before="60" w:after="60"/>
      <w:ind w:left="357" w:hanging="357"/>
    </w:pPr>
    <w:rPr>
      <w:sz w:val="18"/>
      <w:szCs w:val="18"/>
    </w:rPr>
  </w:style>
  <w:style w:type="paragraph" w:customStyle="1" w:styleId="TableBullet2">
    <w:name w:val="Table Bullet 2"/>
    <w:basedOn w:val="Normal"/>
    <w:link w:val="TableBullet2Char"/>
    <w:uiPriority w:val="99"/>
    <w:rsid w:val="00E42AE7"/>
    <w:pPr>
      <w:numPr>
        <w:ilvl w:val="1"/>
        <w:numId w:val="4"/>
      </w:numPr>
      <w:spacing w:before="60" w:after="60"/>
      <w:ind w:left="714" w:hanging="357"/>
    </w:pPr>
    <w:rPr>
      <w:sz w:val="18"/>
    </w:rPr>
  </w:style>
  <w:style w:type="character" w:customStyle="1" w:styleId="TableBullet1Char">
    <w:name w:val="Table Bullet 1 Char"/>
    <w:link w:val="TableBullet1"/>
    <w:uiPriority w:val="99"/>
    <w:locked/>
    <w:rsid w:val="00E42AE7"/>
    <w:rPr>
      <w:rFonts w:ascii="Arial" w:hAnsi="Arial"/>
      <w:sz w:val="18"/>
      <w:szCs w:val="18"/>
      <w:lang w:eastAsia="en-US"/>
    </w:rPr>
  </w:style>
  <w:style w:type="paragraph" w:customStyle="1" w:styleId="TableBulletNumber">
    <w:name w:val="Table Bullet Number"/>
    <w:basedOn w:val="Normal"/>
    <w:link w:val="TableBulletNumberChar"/>
    <w:uiPriority w:val="99"/>
    <w:rsid w:val="00AB5AA7"/>
    <w:pPr>
      <w:numPr>
        <w:numId w:val="5"/>
      </w:numPr>
      <w:spacing w:before="60" w:after="60"/>
      <w:ind w:left="357" w:hanging="357"/>
    </w:pPr>
    <w:rPr>
      <w:sz w:val="18"/>
      <w:szCs w:val="18"/>
    </w:rPr>
  </w:style>
  <w:style w:type="paragraph" w:customStyle="1" w:styleId="TableBullet3">
    <w:name w:val="Table Bullet 3"/>
    <w:basedOn w:val="Normal"/>
    <w:link w:val="TableBullet3Char"/>
    <w:uiPriority w:val="99"/>
    <w:rsid w:val="00E42AE7"/>
    <w:pPr>
      <w:numPr>
        <w:ilvl w:val="2"/>
        <w:numId w:val="4"/>
      </w:numPr>
      <w:spacing w:before="60" w:after="60"/>
      <w:ind w:left="1071" w:hanging="357"/>
    </w:pPr>
    <w:rPr>
      <w:sz w:val="18"/>
    </w:rPr>
  </w:style>
  <w:style w:type="table" w:styleId="Tabel-Gitter">
    <w:name w:val="Table Grid"/>
    <w:basedOn w:val="Tabel-Normal"/>
    <w:uiPriority w:val="99"/>
    <w:locked/>
    <w:rsid w:val="00EE3D9F"/>
    <w:tblPr>
      <w:tblInd w:w="0" w:type="dxa"/>
      <w:tblBorders>
        <w:top w:val="single" w:sz="4" w:space="0" w:color="EE2525"/>
        <w:left w:val="single" w:sz="4" w:space="0" w:color="EE2525"/>
        <w:bottom w:val="single" w:sz="4" w:space="0" w:color="EE2525"/>
        <w:right w:val="single" w:sz="4" w:space="0" w:color="EE2525"/>
        <w:insideH w:val="single" w:sz="4" w:space="0" w:color="EE2525"/>
        <w:insideV w:val="single" w:sz="4" w:space="0" w:color="EE2525"/>
      </w:tblBorders>
      <w:tblCellMar>
        <w:top w:w="0" w:type="dxa"/>
        <w:left w:w="108" w:type="dxa"/>
        <w:bottom w:w="0" w:type="dxa"/>
        <w:right w:w="108" w:type="dxa"/>
      </w:tblCellMar>
    </w:tblPr>
  </w:style>
  <w:style w:type="character" w:customStyle="1" w:styleId="TableBulletNumberChar">
    <w:name w:val="Table Bullet Number Char"/>
    <w:link w:val="TableBulletNumber"/>
    <w:uiPriority w:val="99"/>
    <w:locked/>
    <w:rsid w:val="00C034E1"/>
    <w:rPr>
      <w:rFonts w:ascii="Arial" w:hAnsi="Arial"/>
      <w:sz w:val="18"/>
      <w:szCs w:val="18"/>
      <w:lang w:eastAsia="en-US"/>
    </w:rPr>
  </w:style>
  <w:style w:type="table" w:customStyle="1" w:styleId="Style1">
    <w:name w:val="Style1"/>
    <w:uiPriority w:val="99"/>
    <w:locked/>
    <w:rsid w:val="00AB5AA7"/>
    <w:rPr>
      <w:rFonts w:ascii="Arial" w:hAnsi="Arial"/>
      <w:lang w:val="da-DK" w:eastAsia="da-DK"/>
    </w:rPr>
    <w:tblPr>
      <w:tblStyleRowBandSize w:val="1"/>
      <w:tblStyleColBandSize w:val="1"/>
      <w:tblInd w:w="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0" w:type="dxa"/>
        <w:left w:w="108" w:type="dxa"/>
        <w:bottom w:w="0" w:type="dxa"/>
        <w:right w:w="108" w:type="dxa"/>
      </w:tblCellMar>
    </w:tblPr>
  </w:style>
  <w:style w:type="character" w:styleId="Hyperlink">
    <w:name w:val="Hyperlink"/>
    <w:uiPriority w:val="99"/>
    <w:rsid w:val="0039453A"/>
    <w:rPr>
      <w:rFonts w:ascii="Arial" w:hAnsi="Arial" w:cs="Times New Roman"/>
      <w:color w:val="auto"/>
      <w:sz w:val="22"/>
      <w:u w:val="single"/>
    </w:rPr>
  </w:style>
  <w:style w:type="paragraph" w:styleId="Indholdsfortegnelse1">
    <w:name w:val="toc 1"/>
    <w:basedOn w:val="Normal"/>
    <w:next w:val="Normal"/>
    <w:autoRedefine/>
    <w:uiPriority w:val="39"/>
    <w:rsid w:val="000303F5"/>
    <w:pPr>
      <w:tabs>
        <w:tab w:val="right" w:pos="7621"/>
      </w:tabs>
      <w:ind w:left="964" w:hanging="964"/>
    </w:pPr>
    <w:rPr>
      <w:b/>
      <w:color w:val="005172"/>
      <w:sz w:val="24"/>
    </w:rPr>
  </w:style>
  <w:style w:type="paragraph" w:styleId="Indholdsfortegnelse2">
    <w:name w:val="toc 2"/>
    <w:basedOn w:val="Normal"/>
    <w:next w:val="Normal"/>
    <w:autoRedefine/>
    <w:uiPriority w:val="39"/>
    <w:rsid w:val="000303F5"/>
    <w:pPr>
      <w:tabs>
        <w:tab w:val="right" w:pos="7621"/>
      </w:tabs>
      <w:ind w:left="964" w:hanging="964"/>
    </w:pPr>
    <w:rPr>
      <w:b/>
      <w:color w:val="005172"/>
      <w:sz w:val="24"/>
    </w:rPr>
  </w:style>
  <w:style w:type="paragraph" w:styleId="Indholdsfortegnelse3">
    <w:name w:val="toc 3"/>
    <w:basedOn w:val="Normal"/>
    <w:next w:val="Normal"/>
    <w:autoRedefine/>
    <w:uiPriority w:val="39"/>
    <w:rsid w:val="000303F5"/>
    <w:pPr>
      <w:tabs>
        <w:tab w:val="right" w:pos="7621"/>
      </w:tabs>
      <w:ind w:left="964" w:hanging="964"/>
    </w:pPr>
    <w:rPr>
      <w:b/>
      <w:color w:val="005172"/>
      <w:sz w:val="24"/>
    </w:rPr>
  </w:style>
  <w:style w:type="paragraph" w:styleId="Indholdsfortegnelse4">
    <w:name w:val="toc 4"/>
    <w:basedOn w:val="Normal"/>
    <w:next w:val="Normal"/>
    <w:autoRedefine/>
    <w:uiPriority w:val="99"/>
    <w:semiHidden/>
    <w:rsid w:val="002B306C"/>
    <w:pPr>
      <w:ind w:left="851"/>
    </w:pPr>
    <w:rPr>
      <w:b/>
      <w:color w:val="005172"/>
      <w:sz w:val="24"/>
    </w:rPr>
  </w:style>
  <w:style w:type="paragraph" w:styleId="Sidehoved">
    <w:name w:val="header"/>
    <w:aliases w:val="h"/>
    <w:basedOn w:val="Normal"/>
    <w:next w:val="Normal"/>
    <w:link w:val="SidehovedTegn"/>
    <w:rsid w:val="00557B91"/>
    <w:pPr>
      <w:tabs>
        <w:tab w:val="center" w:pos="4513"/>
        <w:tab w:val="right" w:pos="9026"/>
      </w:tabs>
      <w:jc w:val="right"/>
    </w:pPr>
    <w:rPr>
      <w:color w:val="1F497D"/>
      <w:sz w:val="20"/>
    </w:rPr>
  </w:style>
  <w:style w:type="character" w:customStyle="1" w:styleId="SidehovedTegn">
    <w:name w:val="Sidehoved Tegn"/>
    <w:aliases w:val="h Tegn"/>
    <w:link w:val="Sidehoved"/>
    <w:uiPriority w:val="99"/>
    <w:locked/>
    <w:rsid w:val="00557B91"/>
    <w:rPr>
      <w:rFonts w:ascii="Arial" w:hAnsi="Arial" w:cs="Times New Roman"/>
      <w:color w:val="1F497D"/>
      <w:sz w:val="22"/>
      <w:szCs w:val="22"/>
      <w:lang w:eastAsia="en-US"/>
    </w:rPr>
  </w:style>
  <w:style w:type="paragraph" w:styleId="Sidefod">
    <w:name w:val="footer"/>
    <w:basedOn w:val="Normal"/>
    <w:link w:val="SidefodTegn"/>
    <w:uiPriority w:val="99"/>
    <w:rsid w:val="001779FF"/>
    <w:pPr>
      <w:tabs>
        <w:tab w:val="center" w:pos="4513"/>
        <w:tab w:val="right" w:pos="9026"/>
      </w:tabs>
      <w:spacing w:before="120"/>
      <w:jc w:val="center"/>
    </w:pPr>
    <w:rPr>
      <w:color w:val="747678"/>
      <w:sz w:val="16"/>
    </w:rPr>
  </w:style>
  <w:style w:type="character" w:customStyle="1" w:styleId="SidefodTegn">
    <w:name w:val="Sidefod Tegn"/>
    <w:link w:val="Sidefod"/>
    <w:uiPriority w:val="99"/>
    <w:locked/>
    <w:rsid w:val="00C034E1"/>
    <w:rPr>
      <w:rFonts w:ascii="Arial" w:hAnsi="Arial" w:cs="Times New Roman"/>
      <w:color w:val="747678"/>
      <w:sz w:val="22"/>
      <w:szCs w:val="22"/>
      <w:lang w:eastAsia="en-US"/>
    </w:rPr>
  </w:style>
  <w:style w:type="paragraph" w:styleId="Markeringsbobletekst">
    <w:name w:val="Balloon Text"/>
    <w:basedOn w:val="Normal"/>
    <w:link w:val="MarkeringsbobletekstTegn"/>
    <w:uiPriority w:val="99"/>
    <w:semiHidden/>
    <w:rsid w:val="001779FF"/>
    <w:rPr>
      <w:rFonts w:ascii="Tahoma" w:hAnsi="Tahoma" w:cs="Tahoma"/>
      <w:sz w:val="16"/>
      <w:szCs w:val="16"/>
    </w:rPr>
  </w:style>
  <w:style w:type="character" w:customStyle="1" w:styleId="MarkeringsbobletekstTegn">
    <w:name w:val="Markeringsbobletekst Tegn"/>
    <w:link w:val="Markeringsbobletekst"/>
    <w:uiPriority w:val="99"/>
    <w:semiHidden/>
    <w:locked/>
    <w:rsid w:val="001779FF"/>
    <w:rPr>
      <w:rFonts w:ascii="Tahoma" w:hAnsi="Tahoma" w:cs="Tahoma"/>
      <w:sz w:val="16"/>
      <w:szCs w:val="16"/>
      <w:lang w:eastAsia="en-US"/>
    </w:rPr>
  </w:style>
  <w:style w:type="paragraph" w:customStyle="1" w:styleId="LetterBullet">
    <w:name w:val="Letter Bullet"/>
    <w:basedOn w:val="Normal"/>
    <w:link w:val="LetterBulletChar"/>
    <w:uiPriority w:val="99"/>
    <w:rsid w:val="00B26F6E"/>
    <w:pPr>
      <w:numPr>
        <w:numId w:val="9"/>
      </w:numPr>
      <w:spacing w:before="120"/>
      <w:ind w:left="357" w:hanging="357"/>
    </w:pPr>
  </w:style>
  <w:style w:type="paragraph" w:customStyle="1" w:styleId="Heading">
    <w:name w:val="Heading"/>
    <w:basedOn w:val="Normal"/>
    <w:next w:val="Normal"/>
    <w:link w:val="HeadingChar"/>
    <w:uiPriority w:val="99"/>
    <w:rsid w:val="00510E68"/>
    <w:pPr>
      <w:pBdr>
        <w:bottom w:val="single" w:sz="12" w:space="1" w:color="1F497D"/>
      </w:pBdr>
    </w:pPr>
    <w:rPr>
      <w:b/>
      <w:color w:val="1F497D"/>
      <w:sz w:val="44"/>
    </w:rPr>
  </w:style>
  <w:style w:type="paragraph" w:customStyle="1" w:styleId="Heading4nonumber">
    <w:name w:val="Heading 4 no number"/>
    <w:basedOn w:val="Normal"/>
    <w:uiPriority w:val="99"/>
    <w:rsid w:val="008A27B6"/>
    <w:pPr>
      <w:spacing w:before="360" w:after="0"/>
    </w:pPr>
    <w:rPr>
      <w:b/>
      <w:color w:val="1F497D"/>
    </w:rPr>
  </w:style>
  <w:style w:type="paragraph" w:styleId="Indholdsfortegnelse5">
    <w:name w:val="toc 5"/>
    <w:basedOn w:val="Normal"/>
    <w:next w:val="Normal"/>
    <w:autoRedefine/>
    <w:uiPriority w:val="99"/>
    <w:rsid w:val="00C41771"/>
    <w:pPr>
      <w:tabs>
        <w:tab w:val="right" w:pos="7620"/>
      </w:tabs>
    </w:pPr>
    <w:rPr>
      <w:b/>
      <w:color w:val="1F497D"/>
      <w:sz w:val="24"/>
    </w:rPr>
  </w:style>
  <w:style w:type="paragraph" w:customStyle="1" w:styleId="CoverTitleText">
    <w:name w:val="Cover Title Text"/>
    <w:basedOn w:val="Normal"/>
    <w:link w:val="CoverTitleTextChar"/>
    <w:qFormat/>
    <w:rsid w:val="00583CC1"/>
    <w:pPr>
      <w:spacing w:line="880" w:lineRule="exact"/>
      <w:contextualSpacing/>
    </w:pPr>
    <w:rPr>
      <w:rFonts w:ascii="Arial Black" w:eastAsia="Times New Roman" w:hAnsi="Arial Black" w:cs="Arial"/>
      <w:bCs/>
      <w:color w:val="FFFFFF"/>
      <w:kern w:val="16"/>
      <w:sz w:val="84"/>
      <w:szCs w:val="20"/>
    </w:rPr>
  </w:style>
  <w:style w:type="paragraph" w:customStyle="1" w:styleId="CoverSubtitleTex">
    <w:name w:val="Cover Subtitle Tex"/>
    <w:basedOn w:val="Normal"/>
    <w:link w:val="CoverSubtitleTexChar"/>
    <w:qFormat/>
    <w:rsid w:val="00583CC1"/>
    <w:pPr>
      <w:spacing w:line="880" w:lineRule="exact"/>
      <w:contextualSpacing/>
    </w:pPr>
    <w:rPr>
      <w:rFonts w:eastAsia="Times New Roman" w:cs="Arial"/>
      <w:bCs/>
      <w:color w:val="FFFFFF"/>
      <w:kern w:val="16"/>
      <w:sz w:val="72"/>
      <w:szCs w:val="72"/>
    </w:rPr>
  </w:style>
  <w:style w:type="paragraph" w:customStyle="1" w:styleId="TableBulletLetter">
    <w:name w:val="Table Bullet Letter"/>
    <w:basedOn w:val="Normal"/>
    <w:link w:val="TableBulletLetterChar"/>
    <w:uiPriority w:val="99"/>
    <w:rsid w:val="00083DDD"/>
    <w:pPr>
      <w:numPr>
        <w:numId w:val="12"/>
      </w:numPr>
      <w:spacing w:before="60" w:after="60"/>
      <w:ind w:left="357" w:hanging="357"/>
    </w:pPr>
    <w:rPr>
      <w:sz w:val="18"/>
    </w:rPr>
  </w:style>
  <w:style w:type="character" w:customStyle="1" w:styleId="CoverTitleTextChar">
    <w:name w:val="Cover Title Text Char"/>
    <w:link w:val="CoverTitleText"/>
    <w:locked/>
    <w:rsid w:val="00583CC1"/>
    <w:rPr>
      <w:rFonts w:ascii="Arial" w:hAnsi="Arial" w:cs="Times New Roman"/>
      <w:b/>
      <w:color w:val="FFFFFF"/>
      <w:sz w:val="64"/>
      <w:lang w:eastAsia="en-US"/>
    </w:rPr>
  </w:style>
  <w:style w:type="paragraph" w:customStyle="1" w:styleId="CoverDateText">
    <w:name w:val="Cover Date Text"/>
    <w:basedOn w:val="Normal"/>
    <w:link w:val="CoverDateTextChar"/>
    <w:uiPriority w:val="99"/>
    <w:rsid w:val="00583CC1"/>
    <w:pPr>
      <w:spacing w:line="880" w:lineRule="exact"/>
      <w:contextualSpacing/>
    </w:pPr>
    <w:rPr>
      <w:rFonts w:eastAsia="Times New Roman" w:cs="Arial"/>
      <w:bCs/>
      <w:color w:val="FFFFFF"/>
      <w:kern w:val="16"/>
      <w:sz w:val="24"/>
      <w:szCs w:val="24"/>
    </w:rPr>
  </w:style>
  <w:style w:type="character" w:customStyle="1" w:styleId="CoverSubtitleTexChar">
    <w:name w:val="Cover Subtitle Tex Char"/>
    <w:link w:val="CoverSubtitleTex"/>
    <w:locked/>
    <w:rsid w:val="00583CC1"/>
    <w:rPr>
      <w:rFonts w:ascii="Arial" w:hAnsi="Arial" w:cs="Arial"/>
      <w:b/>
      <w:bCs/>
      <w:color w:val="FFFFFF"/>
      <w:kern w:val="16"/>
      <w:sz w:val="72"/>
      <w:szCs w:val="72"/>
      <w:lang w:eastAsia="en-US"/>
    </w:rPr>
  </w:style>
  <w:style w:type="character" w:customStyle="1" w:styleId="Bullet2Char">
    <w:name w:val="Bullet 2 Char"/>
    <w:basedOn w:val="Bullet1Char"/>
    <w:link w:val="Bullet2"/>
    <w:uiPriority w:val="99"/>
    <w:locked/>
    <w:rsid w:val="00E42AE7"/>
    <w:rPr>
      <w:rFonts w:ascii="Arial" w:hAnsi="Arial"/>
      <w:lang w:eastAsia="en-US"/>
    </w:rPr>
  </w:style>
  <w:style w:type="character" w:customStyle="1" w:styleId="CoverDateTextChar">
    <w:name w:val="Cover Date Text Char"/>
    <w:link w:val="CoverDateText"/>
    <w:uiPriority w:val="99"/>
    <w:locked/>
    <w:rsid w:val="00583CC1"/>
    <w:rPr>
      <w:rFonts w:ascii="Arial" w:hAnsi="Arial" w:cs="Arial"/>
      <w:b/>
      <w:bCs/>
      <w:color w:val="FFFFFF"/>
      <w:kern w:val="16"/>
      <w:sz w:val="24"/>
      <w:szCs w:val="24"/>
      <w:lang w:eastAsia="en-US"/>
    </w:rPr>
  </w:style>
  <w:style w:type="character" w:customStyle="1" w:styleId="TableBullet2Char">
    <w:name w:val="Table Bullet 2 Char"/>
    <w:basedOn w:val="TableBullet1Char"/>
    <w:link w:val="TableBullet2"/>
    <w:uiPriority w:val="99"/>
    <w:locked/>
    <w:rsid w:val="00E42AE7"/>
    <w:rPr>
      <w:rFonts w:ascii="Arial" w:hAnsi="Arial"/>
      <w:sz w:val="18"/>
      <w:szCs w:val="18"/>
      <w:lang w:eastAsia="en-US"/>
    </w:rPr>
  </w:style>
  <w:style w:type="character" w:customStyle="1" w:styleId="Bullet3Char">
    <w:name w:val="Bullet 3 Char"/>
    <w:basedOn w:val="Bullet1Char"/>
    <w:link w:val="Bullet3"/>
    <w:uiPriority w:val="99"/>
    <w:locked/>
    <w:rsid w:val="00E42AE7"/>
    <w:rPr>
      <w:rFonts w:ascii="Arial" w:hAnsi="Arial"/>
      <w:lang w:eastAsia="en-US"/>
    </w:rPr>
  </w:style>
  <w:style w:type="character" w:customStyle="1" w:styleId="LetterBulletChar">
    <w:name w:val="Letter Bullet Char"/>
    <w:link w:val="LetterBullet"/>
    <w:uiPriority w:val="99"/>
    <w:locked/>
    <w:rsid w:val="00B26F6E"/>
    <w:rPr>
      <w:rFonts w:ascii="Arial" w:hAnsi="Arial"/>
      <w:lang w:eastAsia="en-US"/>
    </w:rPr>
  </w:style>
  <w:style w:type="character" w:customStyle="1" w:styleId="TableBullet3Char">
    <w:name w:val="Table Bullet 3 Char"/>
    <w:basedOn w:val="TableBullet1Char"/>
    <w:link w:val="TableBullet3"/>
    <w:uiPriority w:val="99"/>
    <w:locked/>
    <w:rsid w:val="00E42AE7"/>
    <w:rPr>
      <w:rFonts w:ascii="Arial" w:hAnsi="Arial"/>
      <w:sz w:val="18"/>
      <w:szCs w:val="18"/>
      <w:lang w:eastAsia="en-US"/>
    </w:rPr>
  </w:style>
  <w:style w:type="paragraph" w:customStyle="1" w:styleId="Bullet4">
    <w:name w:val="Bullet 4"/>
    <w:basedOn w:val="Bullet3"/>
    <w:link w:val="Bullet4Char"/>
    <w:uiPriority w:val="99"/>
    <w:rsid w:val="00B26F6E"/>
    <w:pPr>
      <w:numPr>
        <w:ilvl w:val="3"/>
      </w:numPr>
      <w:ind w:left="1429"/>
    </w:pPr>
  </w:style>
  <w:style w:type="paragraph" w:customStyle="1" w:styleId="InstructionBullet3">
    <w:name w:val="Instruction Bullet 3"/>
    <w:basedOn w:val="Normal"/>
    <w:link w:val="InstructionBullet3Char"/>
    <w:uiPriority w:val="99"/>
    <w:rsid w:val="006642FD"/>
    <w:pPr>
      <w:numPr>
        <w:ilvl w:val="2"/>
        <w:numId w:val="3"/>
      </w:numPr>
      <w:pBdr>
        <w:top w:val="single" w:sz="12" w:space="1" w:color="1F497D"/>
        <w:left w:val="single" w:sz="12" w:space="4" w:color="1F497D"/>
        <w:bottom w:val="single" w:sz="12" w:space="1" w:color="1F497D"/>
        <w:right w:val="single" w:sz="12" w:space="4" w:color="1F497D"/>
      </w:pBdr>
      <w:ind w:left="1071" w:hanging="357"/>
    </w:pPr>
  </w:style>
  <w:style w:type="paragraph" w:customStyle="1" w:styleId="InstructionBullet2">
    <w:name w:val="Instruction Bullet 2"/>
    <w:basedOn w:val="InstructionBullet"/>
    <w:link w:val="InstructionBullet2Char1"/>
    <w:uiPriority w:val="99"/>
    <w:rsid w:val="00C00CDF"/>
    <w:pPr>
      <w:numPr>
        <w:ilvl w:val="1"/>
      </w:numPr>
      <w:tabs>
        <w:tab w:val="num" w:pos="964"/>
      </w:tabs>
      <w:ind w:left="714" w:hanging="964"/>
    </w:pPr>
  </w:style>
  <w:style w:type="character" w:customStyle="1" w:styleId="Bullet4Char">
    <w:name w:val="Bullet 4 Char"/>
    <w:basedOn w:val="Bullet3Char"/>
    <w:link w:val="Bullet4"/>
    <w:uiPriority w:val="99"/>
    <w:locked/>
    <w:rsid w:val="00B26F6E"/>
    <w:rPr>
      <w:rFonts w:ascii="Arial" w:hAnsi="Arial"/>
      <w:lang w:eastAsia="en-US"/>
    </w:rPr>
  </w:style>
  <w:style w:type="paragraph" w:customStyle="1" w:styleId="InstructionLetterBullet">
    <w:name w:val="Instruction Letter Bullet"/>
    <w:basedOn w:val="InstructionResponse"/>
    <w:link w:val="InstructionLetterBulletChar"/>
    <w:uiPriority w:val="99"/>
    <w:rsid w:val="006642FD"/>
    <w:pPr>
      <w:numPr>
        <w:numId w:val="11"/>
      </w:numPr>
      <w:ind w:left="357" w:hanging="357"/>
    </w:pPr>
  </w:style>
  <w:style w:type="character" w:customStyle="1" w:styleId="InstructionBulletChar1">
    <w:name w:val="Instruction Bullet Char1"/>
    <w:basedOn w:val="InstructionResponseChar"/>
    <w:link w:val="InstructionBullet"/>
    <w:uiPriority w:val="99"/>
    <w:locked/>
    <w:rsid w:val="00C00CDF"/>
    <w:rPr>
      <w:rFonts w:ascii="Arial" w:hAnsi="Arial" w:cs="Times New Roman"/>
      <w:sz w:val="22"/>
      <w:szCs w:val="22"/>
      <w:lang w:eastAsia="en-US"/>
    </w:rPr>
  </w:style>
  <w:style w:type="character" w:customStyle="1" w:styleId="InstructionBullet2Char">
    <w:name w:val="Instruction Bullet 2 Char"/>
    <w:basedOn w:val="InstructionBulletChar1"/>
    <w:uiPriority w:val="99"/>
    <w:locked/>
    <w:rsid w:val="00C00CDF"/>
    <w:rPr>
      <w:rFonts w:ascii="Arial" w:hAnsi="Arial" w:cs="Times New Roman"/>
      <w:sz w:val="22"/>
      <w:szCs w:val="22"/>
      <w:lang w:eastAsia="en-US"/>
    </w:rPr>
  </w:style>
  <w:style w:type="paragraph" w:customStyle="1" w:styleId="InstructionNumberBullet">
    <w:name w:val="Instruction Number Bullet"/>
    <w:basedOn w:val="Normal"/>
    <w:link w:val="InstructionNumberBulletChar"/>
    <w:uiPriority w:val="99"/>
    <w:rsid w:val="006642FD"/>
    <w:pPr>
      <w:numPr>
        <w:numId w:val="10"/>
      </w:numPr>
      <w:pBdr>
        <w:top w:val="single" w:sz="12" w:space="1" w:color="1F497D"/>
        <w:left w:val="single" w:sz="12" w:space="4" w:color="1F497D"/>
        <w:bottom w:val="single" w:sz="12" w:space="1" w:color="1F497D"/>
        <w:right w:val="single" w:sz="12" w:space="4" w:color="1F497D"/>
      </w:pBdr>
      <w:ind w:left="357" w:hanging="357"/>
    </w:pPr>
  </w:style>
  <w:style w:type="character" w:customStyle="1" w:styleId="InstructionLetterBulletChar">
    <w:name w:val="Instruction Letter Bullet Char"/>
    <w:basedOn w:val="InstructionResponseChar"/>
    <w:link w:val="InstructionLetterBullet"/>
    <w:uiPriority w:val="99"/>
    <w:locked/>
    <w:rsid w:val="006642FD"/>
    <w:rPr>
      <w:rFonts w:ascii="Arial" w:hAnsi="Arial" w:cs="Times New Roman"/>
      <w:sz w:val="22"/>
      <w:szCs w:val="22"/>
      <w:lang w:eastAsia="en-US"/>
    </w:rPr>
  </w:style>
  <w:style w:type="paragraph" w:customStyle="1" w:styleId="Disclaimer">
    <w:name w:val="Disclaimer"/>
    <w:basedOn w:val="Heading"/>
    <w:link w:val="DisclaimerChar"/>
    <w:uiPriority w:val="99"/>
    <w:rsid w:val="00FE26B0"/>
  </w:style>
  <w:style w:type="character" w:customStyle="1" w:styleId="InstructionNumberBulletChar">
    <w:name w:val="Instruction Number Bullet Char"/>
    <w:basedOn w:val="InstructionResponseChar"/>
    <w:link w:val="InstructionNumberBullet"/>
    <w:uiPriority w:val="99"/>
    <w:locked/>
    <w:rsid w:val="006642FD"/>
    <w:rPr>
      <w:rFonts w:ascii="Arial" w:hAnsi="Arial" w:cs="Times New Roman"/>
      <w:sz w:val="22"/>
      <w:szCs w:val="22"/>
      <w:lang w:eastAsia="en-US"/>
    </w:rPr>
  </w:style>
  <w:style w:type="character" w:customStyle="1" w:styleId="TableBulletLetterChar">
    <w:name w:val="Table Bullet Letter Char"/>
    <w:link w:val="TableBulletLetter"/>
    <w:uiPriority w:val="99"/>
    <w:locked/>
    <w:rsid w:val="006C6015"/>
    <w:rPr>
      <w:rFonts w:ascii="Arial" w:hAnsi="Arial"/>
      <w:sz w:val="18"/>
      <w:lang w:eastAsia="en-US"/>
    </w:rPr>
  </w:style>
  <w:style w:type="character" w:customStyle="1" w:styleId="Heading1nonumberChar">
    <w:name w:val="Heading 1 no number Char"/>
    <w:basedOn w:val="Overskrift1Tegn"/>
    <w:link w:val="Heading1nonumber"/>
    <w:uiPriority w:val="99"/>
    <w:locked/>
    <w:rsid w:val="00FE26B0"/>
    <w:rPr>
      <w:rFonts w:ascii="Arial" w:eastAsia="Times New Roman" w:hAnsi="Arial"/>
      <w:b/>
      <w:bCs/>
      <w:color w:val="005172"/>
      <w:sz w:val="44"/>
      <w:szCs w:val="28"/>
      <w:lang w:eastAsia="en-US"/>
    </w:rPr>
  </w:style>
  <w:style w:type="character" w:customStyle="1" w:styleId="HeadingChar">
    <w:name w:val="Heading Char"/>
    <w:link w:val="Heading"/>
    <w:uiPriority w:val="99"/>
    <w:locked/>
    <w:rsid w:val="00510E68"/>
    <w:rPr>
      <w:rFonts w:ascii="Arial" w:eastAsia="Times New Roman" w:hAnsi="Arial"/>
      <w:b/>
      <w:bCs/>
      <w:color w:val="1F497D"/>
      <w:sz w:val="22"/>
      <w:szCs w:val="22"/>
      <w:lang w:eastAsia="en-US"/>
    </w:rPr>
  </w:style>
  <w:style w:type="character" w:customStyle="1" w:styleId="ForewordTOCChar">
    <w:name w:val="Foreword/TOC Char"/>
    <w:basedOn w:val="HeadingChar"/>
    <w:uiPriority w:val="99"/>
    <w:locked/>
    <w:rsid w:val="00FE26B0"/>
    <w:rPr>
      <w:rFonts w:ascii="Arial" w:eastAsia="Times New Roman" w:hAnsi="Arial"/>
      <w:b/>
      <w:bCs/>
      <w:color w:val="1F497D"/>
      <w:sz w:val="22"/>
      <w:szCs w:val="22"/>
      <w:lang w:eastAsia="en-US"/>
    </w:rPr>
  </w:style>
  <w:style w:type="paragraph" w:customStyle="1" w:styleId="CalloutBox2">
    <w:name w:val="Callout Box 2"/>
    <w:basedOn w:val="CalloutBox"/>
    <w:link w:val="CalloutBox2Char"/>
    <w:uiPriority w:val="99"/>
    <w:rsid w:val="00126111"/>
    <w:pPr>
      <w:framePr w:wrap="around"/>
      <w:pBdr>
        <w:top w:val="single" w:sz="12" w:space="1" w:color="1F497D"/>
        <w:bottom w:val="single" w:sz="12" w:space="1" w:color="1F497D"/>
      </w:pBdr>
      <w:shd w:val="clear" w:color="auto" w:fill="auto"/>
    </w:pPr>
    <w:rPr>
      <w:color w:val="1F497D"/>
      <w:sz w:val="20"/>
    </w:rPr>
  </w:style>
  <w:style w:type="character" w:customStyle="1" w:styleId="InstructionBullet2Char1">
    <w:name w:val="Instruction Bullet 2 Char1"/>
    <w:basedOn w:val="InstructionBulletChar1"/>
    <w:link w:val="InstructionBullet2"/>
    <w:uiPriority w:val="99"/>
    <w:locked/>
    <w:rsid w:val="00083DDD"/>
    <w:rPr>
      <w:rFonts w:ascii="Arial" w:hAnsi="Arial" w:cs="Times New Roman"/>
      <w:sz w:val="22"/>
      <w:szCs w:val="22"/>
      <w:lang w:eastAsia="en-US"/>
    </w:rPr>
  </w:style>
  <w:style w:type="character" w:customStyle="1" w:styleId="InstructionBullet3Char">
    <w:name w:val="Instruction Bullet 3 Char"/>
    <w:basedOn w:val="InstructionBullet2Char1"/>
    <w:link w:val="InstructionBullet3"/>
    <w:uiPriority w:val="99"/>
    <w:locked/>
    <w:rsid w:val="00083DDD"/>
    <w:rPr>
      <w:rFonts w:ascii="Arial" w:hAnsi="Arial" w:cs="Times New Roman"/>
      <w:sz w:val="22"/>
      <w:szCs w:val="22"/>
      <w:lang w:eastAsia="en-US"/>
    </w:rPr>
  </w:style>
  <w:style w:type="paragraph" w:customStyle="1" w:styleId="TOC">
    <w:name w:val="TOC"/>
    <w:basedOn w:val="Disclaimer"/>
    <w:link w:val="TOCChar"/>
    <w:uiPriority w:val="99"/>
    <w:rsid w:val="009B705C"/>
  </w:style>
  <w:style w:type="character" w:customStyle="1" w:styleId="CalloutBoxChar">
    <w:name w:val="Callout Box Char"/>
    <w:link w:val="CalloutBox"/>
    <w:uiPriority w:val="99"/>
    <w:locked/>
    <w:rsid w:val="00126111"/>
    <w:rPr>
      <w:rFonts w:ascii="Arial" w:hAnsi="Arial" w:cs="Times New Roman"/>
      <w:b/>
      <w:sz w:val="22"/>
      <w:szCs w:val="22"/>
      <w:shd w:val="clear" w:color="auto" w:fill="F2AF00"/>
      <w:lang w:eastAsia="en-US"/>
    </w:rPr>
  </w:style>
  <w:style w:type="character" w:customStyle="1" w:styleId="CalloutBox2Char">
    <w:name w:val="Callout Box 2 Char"/>
    <w:link w:val="CalloutBox2"/>
    <w:uiPriority w:val="99"/>
    <w:locked/>
    <w:rsid w:val="004C0A22"/>
    <w:rPr>
      <w:rFonts w:ascii="Arial" w:hAnsi="Arial" w:cs="Times New Roman"/>
      <w:b/>
      <w:color w:val="1F497D"/>
      <w:sz w:val="22"/>
      <w:szCs w:val="22"/>
      <w:shd w:val="clear" w:color="auto" w:fill="F2AF00"/>
      <w:lang w:eastAsia="en-US"/>
    </w:rPr>
  </w:style>
  <w:style w:type="paragraph" w:customStyle="1" w:styleId="Tablebullet30">
    <w:name w:val="Table bullet 3"/>
    <w:basedOn w:val="Normal"/>
    <w:uiPriority w:val="99"/>
    <w:rsid w:val="00952773"/>
    <w:pPr>
      <w:spacing w:before="60" w:after="60"/>
      <w:ind w:left="1071" w:hanging="357"/>
    </w:pPr>
    <w:rPr>
      <w:sz w:val="18"/>
      <w:lang w:val="en-GB"/>
    </w:rPr>
  </w:style>
  <w:style w:type="character" w:customStyle="1" w:styleId="DisclaimerChar">
    <w:name w:val="Disclaimer Char"/>
    <w:basedOn w:val="HeadingChar"/>
    <w:link w:val="Disclaimer"/>
    <w:uiPriority w:val="99"/>
    <w:locked/>
    <w:rsid w:val="009B705C"/>
    <w:rPr>
      <w:rFonts w:ascii="Arial" w:eastAsia="Times New Roman" w:hAnsi="Arial"/>
      <w:b/>
      <w:bCs/>
      <w:color w:val="1F497D"/>
      <w:sz w:val="22"/>
      <w:szCs w:val="22"/>
      <w:lang w:eastAsia="en-US"/>
    </w:rPr>
  </w:style>
  <w:style w:type="character" w:customStyle="1" w:styleId="TOCChar">
    <w:name w:val="TOC Char"/>
    <w:basedOn w:val="DisclaimerChar"/>
    <w:link w:val="TOC"/>
    <w:uiPriority w:val="99"/>
    <w:locked/>
    <w:rsid w:val="006C6015"/>
    <w:rPr>
      <w:rFonts w:ascii="Arial" w:eastAsia="Times New Roman" w:hAnsi="Arial"/>
      <w:b/>
      <w:bCs/>
      <w:color w:val="1F497D"/>
      <w:sz w:val="22"/>
      <w:szCs w:val="22"/>
      <w:lang w:eastAsia="en-US"/>
    </w:rPr>
  </w:style>
  <w:style w:type="paragraph" w:styleId="Opstilling-punkttegn">
    <w:name w:val="List Bullet"/>
    <w:basedOn w:val="Normal"/>
    <w:uiPriority w:val="99"/>
    <w:rsid w:val="00952773"/>
    <w:pPr>
      <w:numPr>
        <w:numId w:val="13"/>
      </w:numPr>
      <w:spacing w:after="60"/>
    </w:pPr>
    <w:rPr>
      <w:rFonts w:eastAsia="Times New Roman" w:cs="Arial"/>
      <w:szCs w:val="20"/>
      <w:lang w:val="en-US"/>
    </w:rPr>
  </w:style>
  <w:style w:type="character" w:customStyle="1" w:styleId="StyleTimesNewRoman115ptDarkBlue">
    <w:name w:val="Style Times New Roman 115 pt Dark Blue"/>
    <w:uiPriority w:val="99"/>
    <w:rsid w:val="005355E0"/>
    <w:rPr>
      <w:rFonts w:ascii="Times New Roman" w:hAnsi="Times New Roman" w:cs="Times New Roman"/>
      <w:color w:val="000080"/>
      <w:sz w:val="23"/>
      <w:szCs w:val="23"/>
    </w:rPr>
  </w:style>
  <w:style w:type="paragraph" w:customStyle="1" w:styleId="2">
    <w:name w:val="2"/>
    <w:basedOn w:val="Normal"/>
    <w:uiPriority w:val="99"/>
    <w:rsid w:val="002C72DB"/>
    <w:pPr>
      <w:autoSpaceDE w:val="0"/>
      <w:autoSpaceDN w:val="0"/>
      <w:adjustRightInd w:val="0"/>
      <w:spacing w:before="113" w:line="288" w:lineRule="auto"/>
      <w:textAlignment w:val="center"/>
    </w:pPr>
    <w:rPr>
      <w:rFonts w:ascii="Gill Alt One MT" w:eastAsia="Times New Roman" w:hAnsi="Gill Alt One MT" w:cs="Gill Alt One MT"/>
      <w:b/>
      <w:bCs/>
      <w:color w:val="FFFFFF"/>
      <w:sz w:val="36"/>
      <w:szCs w:val="36"/>
      <w:lang w:eastAsia="da-DK"/>
    </w:rPr>
  </w:style>
  <w:style w:type="paragraph" w:customStyle="1" w:styleId="3">
    <w:name w:val="3"/>
    <w:basedOn w:val="Normal"/>
    <w:uiPriority w:val="99"/>
    <w:rsid w:val="002C72DB"/>
    <w:pPr>
      <w:autoSpaceDE w:val="0"/>
      <w:autoSpaceDN w:val="0"/>
      <w:adjustRightInd w:val="0"/>
      <w:spacing w:before="100" w:line="288" w:lineRule="auto"/>
      <w:textAlignment w:val="center"/>
    </w:pPr>
    <w:rPr>
      <w:rFonts w:ascii="Gill Alt One MT" w:eastAsia="Times New Roman" w:hAnsi="Gill Alt One MT" w:cs="Gill Alt One MT"/>
      <w:caps/>
      <w:color w:val="FFFFFF"/>
      <w:spacing w:val="-4"/>
      <w:position w:val="19"/>
      <w:sz w:val="40"/>
      <w:szCs w:val="40"/>
      <w:lang w:eastAsia="da-DK"/>
    </w:rPr>
  </w:style>
  <w:style w:type="character" w:customStyle="1" w:styleId="StyleArial11pt">
    <w:name w:val="Style Arial 11 pt"/>
    <w:uiPriority w:val="99"/>
    <w:rsid w:val="00A43D85"/>
    <w:rPr>
      <w:rFonts w:ascii="Times New Roman" w:hAnsi="Times New Roman" w:cs="Times New Roman"/>
      <w:sz w:val="24"/>
      <w:szCs w:val="24"/>
    </w:rPr>
  </w:style>
  <w:style w:type="paragraph" w:styleId="Billedtekst">
    <w:name w:val="caption"/>
    <w:basedOn w:val="Normal"/>
    <w:next w:val="Normal"/>
    <w:qFormat/>
    <w:rsid w:val="00A43D85"/>
    <w:pPr>
      <w:widowControl w:val="0"/>
      <w:spacing w:before="120"/>
      <w:jc w:val="center"/>
    </w:pPr>
    <w:rPr>
      <w:rFonts w:ascii="Times New Roman" w:eastAsia="Times New Roman" w:hAnsi="Times New Roman"/>
      <w:i/>
      <w:iCs/>
      <w:sz w:val="20"/>
      <w:szCs w:val="20"/>
      <w:lang w:eastAsia="da-DK"/>
    </w:rPr>
  </w:style>
  <w:style w:type="paragraph" w:styleId="Brdtekstindrykning">
    <w:name w:val="Body Text Indent"/>
    <w:basedOn w:val="Normal"/>
    <w:link w:val="BrdtekstindrykningTegn"/>
    <w:uiPriority w:val="99"/>
    <w:rsid w:val="00A43D85"/>
    <w:pPr>
      <w:ind w:left="283"/>
    </w:pPr>
  </w:style>
  <w:style w:type="character" w:customStyle="1" w:styleId="BrdtekstindrykningTegn">
    <w:name w:val="Brødtekstindrykning Tegn"/>
    <w:link w:val="Brdtekstindrykning"/>
    <w:uiPriority w:val="99"/>
    <w:locked/>
    <w:rsid w:val="00A43D85"/>
    <w:rPr>
      <w:rFonts w:ascii="Arial" w:hAnsi="Arial" w:cs="Times New Roman"/>
      <w:sz w:val="22"/>
      <w:szCs w:val="22"/>
      <w:lang w:eastAsia="en-US"/>
    </w:rPr>
  </w:style>
  <w:style w:type="paragraph" w:customStyle="1" w:styleId="Listeafsnit1">
    <w:name w:val="Listeafsnit1"/>
    <w:basedOn w:val="Normal"/>
    <w:uiPriority w:val="99"/>
    <w:rsid w:val="00A43D85"/>
    <w:pPr>
      <w:spacing w:after="0" w:line="288" w:lineRule="exact"/>
      <w:ind w:left="720"/>
    </w:pPr>
    <w:rPr>
      <w:rFonts w:ascii="Times New Roman" w:eastAsia="Times New Roman" w:hAnsi="Times New Roman"/>
      <w:sz w:val="24"/>
      <w:szCs w:val="24"/>
      <w:lang w:eastAsia="da-DK"/>
    </w:rPr>
  </w:style>
  <w:style w:type="paragraph" w:styleId="Opstilling-talellerbogst">
    <w:name w:val="List Number"/>
    <w:basedOn w:val="Normal"/>
    <w:uiPriority w:val="99"/>
    <w:rsid w:val="00A43D85"/>
    <w:pPr>
      <w:tabs>
        <w:tab w:val="num" w:pos="360"/>
      </w:tabs>
      <w:spacing w:after="0"/>
      <w:ind w:left="360" w:hanging="360"/>
    </w:pPr>
    <w:rPr>
      <w:rFonts w:ascii="Times New Roman" w:eastAsia="Times New Roman" w:hAnsi="Times New Roman"/>
      <w:sz w:val="24"/>
      <w:szCs w:val="24"/>
      <w:lang w:val="en-GB"/>
    </w:rPr>
  </w:style>
  <w:style w:type="character" w:styleId="Kommentarhenvisning">
    <w:name w:val="annotation reference"/>
    <w:uiPriority w:val="99"/>
    <w:semiHidden/>
    <w:rsid w:val="00A43D85"/>
    <w:rPr>
      <w:rFonts w:cs="Times New Roman"/>
      <w:sz w:val="16"/>
      <w:szCs w:val="16"/>
    </w:rPr>
  </w:style>
  <w:style w:type="paragraph" w:styleId="Kommentartekst">
    <w:name w:val="annotation text"/>
    <w:basedOn w:val="Normal"/>
    <w:link w:val="KommentartekstTegn"/>
    <w:uiPriority w:val="99"/>
    <w:semiHidden/>
    <w:rsid w:val="00A43D85"/>
    <w:rPr>
      <w:sz w:val="20"/>
      <w:szCs w:val="20"/>
    </w:rPr>
  </w:style>
  <w:style w:type="character" w:customStyle="1" w:styleId="KommentartekstTegn">
    <w:name w:val="Kommentartekst Tegn"/>
    <w:link w:val="Kommentartekst"/>
    <w:uiPriority w:val="99"/>
    <w:semiHidden/>
    <w:locked/>
    <w:rsid w:val="00A43D85"/>
    <w:rPr>
      <w:rFonts w:ascii="Arial" w:hAnsi="Arial" w:cs="Times New Roman"/>
      <w:lang w:eastAsia="en-US"/>
    </w:rPr>
  </w:style>
  <w:style w:type="paragraph" w:styleId="Kommentaremne">
    <w:name w:val="annotation subject"/>
    <w:basedOn w:val="Kommentartekst"/>
    <w:next w:val="Kommentartekst"/>
    <w:link w:val="KommentaremneTegn"/>
    <w:uiPriority w:val="99"/>
    <w:semiHidden/>
    <w:rsid w:val="00A43D85"/>
    <w:rPr>
      <w:b/>
      <w:bCs/>
    </w:rPr>
  </w:style>
  <w:style w:type="character" w:customStyle="1" w:styleId="KommentaremneTegn">
    <w:name w:val="Kommentaremne Tegn"/>
    <w:link w:val="Kommentaremne"/>
    <w:uiPriority w:val="99"/>
    <w:semiHidden/>
    <w:locked/>
    <w:rsid w:val="00A43D85"/>
    <w:rPr>
      <w:rFonts w:ascii="Arial" w:hAnsi="Arial" w:cs="Times New Roman"/>
      <w:b/>
      <w:bCs/>
      <w:lang w:eastAsia="en-US"/>
    </w:rPr>
  </w:style>
  <w:style w:type="paragraph" w:customStyle="1" w:styleId="TP-DocumentInfo">
    <w:name w:val="TP-Document Info"/>
    <w:basedOn w:val="Normal"/>
    <w:uiPriority w:val="99"/>
    <w:rsid w:val="00F51B5D"/>
    <w:pPr>
      <w:overflowPunct w:val="0"/>
      <w:autoSpaceDE w:val="0"/>
      <w:autoSpaceDN w:val="0"/>
      <w:adjustRightInd w:val="0"/>
      <w:spacing w:before="60" w:after="0"/>
      <w:textAlignment w:val="baseline"/>
    </w:pPr>
    <w:rPr>
      <w:rFonts w:ascii="Verdana" w:eastAsia="Times New Roman" w:hAnsi="Verdana"/>
      <w:b/>
      <w:color w:val="808080"/>
      <w:sz w:val="14"/>
      <w:szCs w:val="20"/>
      <w:lang w:eastAsia="da-DK"/>
    </w:rPr>
  </w:style>
  <w:style w:type="paragraph" w:customStyle="1" w:styleId="TP-Tablebody">
    <w:name w:val="TP-Table body"/>
    <w:basedOn w:val="TP-DocumentInfo"/>
    <w:uiPriority w:val="99"/>
    <w:rsid w:val="00F51B5D"/>
    <w:rPr>
      <w:b w:val="0"/>
      <w:color w:val="000000"/>
    </w:rPr>
  </w:style>
  <w:style w:type="paragraph" w:styleId="Listeafsnit">
    <w:name w:val="List Paragraph"/>
    <w:basedOn w:val="Normal"/>
    <w:uiPriority w:val="99"/>
    <w:qFormat/>
    <w:rsid w:val="00DB2A48"/>
    <w:pPr>
      <w:ind w:left="720"/>
      <w:contextualSpacing/>
    </w:pPr>
  </w:style>
  <w:style w:type="paragraph" w:styleId="Brdtekst">
    <w:name w:val="Body Text"/>
    <w:basedOn w:val="Normal"/>
    <w:link w:val="BrdtekstTegn"/>
    <w:uiPriority w:val="99"/>
    <w:semiHidden/>
    <w:rsid w:val="00874313"/>
  </w:style>
  <w:style w:type="character" w:customStyle="1" w:styleId="BrdtekstTegn">
    <w:name w:val="Brødtekst Tegn"/>
    <w:link w:val="Brdtekst"/>
    <w:uiPriority w:val="99"/>
    <w:semiHidden/>
    <w:locked/>
    <w:rsid w:val="00874313"/>
    <w:rPr>
      <w:rFonts w:ascii="Arial" w:hAnsi="Arial" w:cs="Times New Roman"/>
      <w:sz w:val="22"/>
      <w:szCs w:val="22"/>
      <w:lang w:eastAsia="en-US"/>
    </w:rPr>
  </w:style>
  <w:style w:type="paragraph" w:styleId="Normalindrykning">
    <w:name w:val="Normal Indent"/>
    <w:basedOn w:val="Normal"/>
    <w:uiPriority w:val="99"/>
    <w:rsid w:val="00874313"/>
    <w:pPr>
      <w:keepLines/>
      <w:spacing w:after="240"/>
      <w:ind w:left="720"/>
    </w:pPr>
    <w:rPr>
      <w:rFonts w:ascii="Times" w:eastAsia="Times New Roman" w:hAnsi="Times"/>
      <w:sz w:val="24"/>
      <w:szCs w:val="20"/>
    </w:rPr>
  </w:style>
  <w:style w:type="paragraph" w:styleId="Overskrift">
    <w:name w:val="TOC Heading"/>
    <w:basedOn w:val="Overskrift1"/>
    <w:next w:val="Normal"/>
    <w:uiPriority w:val="99"/>
    <w:qFormat/>
    <w:rsid w:val="00DC5C10"/>
    <w:pPr>
      <w:pageBreakBefore w:val="0"/>
      <w:pBdr>
        <w:bottom w:val="none" w:sz="0" w:space="0" w:color="auto"/>
      </w:pBdr>
      <w:tabs>
        <w:tab w:val="clear" w:pos="0"/>
      </w:tabs>
      <w:spacing w:after="0" w:line="276" w:lineRule="auto"/>
      <w:ind w:firstLine="0"/>
      <w:outlineLvl w:val="9"/>
    </w:pPr>
    <w:rPr>
      <w:rFonts w:ascii="Cambria" w:hAnsi="Cambria"/>
      <w:color w:val="365F91"/>
      <w:sz w:val="28"/>
    </w:rPr>
  </w:style>
  <w:style w:type="paragraph" w:customStyle="1" w:styleId="Bullet">
    <w:name w:val="Bullet"/>
    <w:basedOn w:val="Normal"/>
    <w:uiPriority w:val="99"/>
    <w:rsid w:val="00BC6837"/>
    <w:pPr>
      <w:numPr>
        <w:numId w:val="21"/>
      </w:numPr>
      <w:spacing w:after="60"/>
    </w:pPr>
    <w:rPr>
      <w:rFonts w:ascii="Verdana" w:eastAsia="Times New Roman" w:hAnsi="Verdana"/>
      <w:sz w:val="18"/>
      <w:szCs w:val="20"/>
      <w:lang w:eastAsia="en-GB"/>
    </w:rPr>
  </w:style>
  <w:style w:type="paragraph" w:customStyle="1" w:styleId="Overskrift0">
    <w:name w:val="Overskrift 0"/>
    <w:basedOn w:val="Overskrift1"/>
    <w:rsid w:val="00117B0F"/>
    <w:pPr>
      <w:keepLines w:val="0"/>
      <w:widowControl w:val="0"/>
      <w:pBdr>
        <w:bottom w:val="none" w:sz="0" w:space="0" w:color="auto"/>
      </w:pBdr>
      <w:tabs>
        <w:tab w:val="clear" w:pos="0"/>
        <w:tab w:val="num" w:pos="432"/>
      </w:tabs>
      <w:spacing w:before="0" w:after="0"/>
      <w:ind w:left="426" w:hanging="426"/>
      <w:outlineLvl w:val="9"/>
    </w:pPr>
    <w:rPr>
      <w:bCs w:val="0"/>
      <w:i/>
      <w:color w:val="auto"/>
      <w:sz w:val="28"/>
      <w:szCs w:val="20"/>
      <w:lang w:val="en-GB" w:eastAsia="da-DK"/>
    </w:rPr>
  </w:style>
  <w:style w:type="paragraph" w:styleId="Listeoverfigurer">
    <w:name w:val="table of figures"/>
    <w:basedOn w:val="Normal"/>
    <w:next w:val="Normal"/>
    <w:uiPriority w:val="99"/>
    <w:rsid w:val="00117B0F"/>
    <w:pPr>
      <w:widowControl w:val="0"/>
      <w:tabs>
        <w:tab w:val="right" w:leader="dot" w:pos="8789"/>
      </w:tabs>
      <w:spacing w:before="120" w:after="0"/>
      <w:ind w:left="1049" w:hanging="482"/>
    </w:pPr>
    <w:rPr>
      <w:rFonts w:eastAsia="Times New Roman"/>
      <w:b/>
      <w:i/>
      <w:sz w:val="20"/>
      <w:szCs w:val="20"/>
      <w:lang w:eastAsia="da-DK"/>
    </w:rPr>
  </w:style>
  <w:style w:type="character" w:customStyle="1" w:styleId="Overskrift5Tegn">
    <w:name w:val="Overskrift 5 Tegn"/>
    <w:link w:val="Overskrift5"/>
    <w:rsid w:val="00D73360"/>
    <w:rPr>
      <w:rFonts w:ascii="Arial" w:eastAsia="Times New Roman" w:hAnsi="Arial"/>
      <w:sz w:val="22"/>
      <w:lang w:eastAsia="en-US"/>
    </w:rPr>
  </w:style>
  <w:style w:type="character" w:customStyle="1" w:styleId="Overskrift6Tegn">
    <w:name w:val="Overskrift 6 Tegn"/>
    <w:link w:val="Overskrift6"/>
    <w:rsid w:val="00D73360"/>
    <w:rPr>
      <w:rFonts w:ascii="Arial" w:eastAsia="Times New Roman" w:hAnsi="Arial"/>
      <w:i/>
      <w:sz w:val="22"/>
      <w:lang w:eastAsia="en-US"/>
    </w:rPr>
  </w:style>
  <w:style w:type="character" w:customStyle="1" w:styleId="Overskrift7Tegn">
    <w:name w:val="Overskrift 7 Tegn"/>
    <w:link w:val="Overskrift7"/>
    <w:rsid w:val="00D73360"/>
    <w:rPr>
      <w:rFonts w:ascii="Arial" w:eastAsia="Times New Roman" w:hAnsi="Arial"/>
      <w:lang w:val="en-US" w:eastAsia="en-US"/>
    </w:rPr>
  </w:style>
  <w:style w:type="character" w:customStyle="1" w:styleId="Overskrift8Tegn">
    <w:name w:val="Overskrift 8 Tegn"/>
    <w:link w:val="Overskrift8"/>
    <w:rsid w:val="00D73360"/>
    <w:rPr>
      <w:rFonts w:ascii="Arial" w:eastAsia="Times New Roman" w:hAnsi="Arial"/>
      <w:i/>
      <w:lang w:val="en-US" w:eastAsia="en-US"/>
    </w:rPr>
  </w:style>
  <w:style w:type="paragraph" w:customStyle="1" w:styleId="TabelHeaderTegnTegnTegn">
    <w:name w:val="Tabel Header Tegn Tegn Tegn"/>
    <w:basedOn w:val="Normal"/>
    <w:link w:val="TabelHeaderTegnTegnTegnTegn"/>
    <w:rsid w:val="00BF7F58"/>
    <w:rPr>
      <w:rFonts w:ascii="Verdana" w:eastAsia="Times New Roman" w:hAnsi="Verdana"/>
      <w:b/>
      <w:lang w:val="en-US"/>
    </w:rPr>
  </w:style>
  <w:style w:type="character" w:customStyle="1" w:styleId="TabelHeaderTegnTegnTegnTegn">
    <w:name w:val="Tabel Header Tegn Tegn Tegn Tegn"/>
    <w:link w:val="TabelHeaderTegnTegnTegn"/>
    <w:rsid w:val="00BF7F58"/>
    <w:rPr>
      <w:rFonts w:ascii="Verdana" w:eastAsia="Times New Roman" w:hAnsi="Verdana"/>
      <w:b/>
      <w:sz w:val="22"/>
      <w:szCs w:val="22"/>
      <w:lang w:val="en-US" w:eastAsia="en-US"/>
    </w:rPr>
  </w:style>
  <w:style w:type="paragraph" w:customStyle="1" w:styleId="msolistparagraph0">
    <w:name w:val="msolistparagraph"/>
    <w:basedOn w:val="Normal"/>
    <w:rsid w:val="008A6DEB"/>
    <w:pPr>
      <w:spacing w:after="0"/>
      <w:ind w:left="720"/>
    </w:pPr>
    <w:rPr>
      <w:rFonts w:ascii="Times New Roman" w:eastAsia="Times New Roman" w:hAnsi="Times New Roman"/>
      <w:sz w:val="24"/>
      <w:szCs w:val="24"/>
      <w:lang w:eastAsia="da-DK"/>
    </w:rPr>
  </w:style>
  <w:style w:type="paragraph" w:styleId="Korrektur">
    <w:name w:val="Revision"/>
    <w:hidden/>
    <w:uiPriority w:val="99"/>
    <w:semiHidden/>
    <w:rsid w:val="00342FE7"/>
    <w:rPr>
      <w:rFonts w:ascii="Arial" w:hAnsi="Arial"/>
      <w:sz w:val="22"/>
      <w:szCs w:val="22"/>
      <w:lang w:val="da-DK" w:eastAsia="en-US"/>
    </w:rPr>
  </w:style>
  <w:style w:type="paragraph" w:styleId="Dokumentoversigt">
    <w:name w:val="Document Map"/>
    <w:basedOn w:val="Normal"/>
    <w:link w:val="DokumentoversigtTegn"/>
    <w:uiPriority w:val="99"/>
    <w:semiHidden/>
    <w:unhideWhenUsed/>
    <w:rsid w:val="00E21BB3"/>
    <w:pPr>
      <w:spacing w:after="0"/>
    </w:pPr>
    <w:rPr>
      <w:rFonts w:ascii="Tahoma" w:hAnsi="Tahoma" w:cs="Tahoma"/>
      <w:sz w:val="16"/>
      <w:szCs w:val="16"/>
    </w:rPr>
  </w:style>
  <w:style w:type="character" w:customStyle="1" w:styleId="DokumentoversigtTegn">
    <w:name w:val="Dokumentoversigt Tegn"/>
    <w:basedOn w:val="Standardskrifttypeiafsnit"/>
    <w:link w:val="Dokumentoversigt"/>
    <w:uiPriority w:val="99"/>
    <w:semiHidden/>
    <w:rsid w:val="00E21BB3"/>
    <w:rPr>
      <w:rFonts w:ascii="Tahoma" w:hAnsi="Tahoma" w:cs="Tahoma"/>
      <w:sz w:val="16"/>
      <w:szCs w:val="16"/>
      <w:lang w:val="da-DK"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60EA2"/>
    <w:pPr>
      <w:spacing w:after="120"/>
    </w:pPr>
    <w:rPr>
      <w:rFonts w:ascii="Arial" w:hAnsi="Arial"/>
      <w:sz w:val="22"/>
      <w:szCs w:val="22"/>
      <w:lang w:val="da-DK" w:eastAsia="en-US"/>
    </w:rPr>
  </w:style>
  <w:style w:type="paragraph" w:styleId="Overskrift1">
    <w:name w:val="heading 1"/>
    <w:basedOn w:val="Normal"/>
    <w:next w:val="Normal"/>
    <w:link w:val="Overskrift1Tegn"/>
    <w:qFormat/>
    <w:rsid w:val="00C41771"/>
    <w:pPr>
      <w:keepNext/>
      <w:keepLines/>
      <w:pageBreakBefore/>
      <w:pBdr>
        <w:bottom w:val="single" w:sz="12" w:space="1" w:color="005172"/>
      </w:pBdr>
      <w:tabs>
        <w:tab w:val="num" w:pos="0"/>
      </w:tabs>
      <w:spacing w:before="480" w:after="240"/>
      <w:ind w:hanging="964"/>
      <w:outlineLvl w:val="0"/>
    </w:pPr>
    <w:rPr>
      <w:rFonts w:eastAsia="Times New Roman"/>
      <w:b/>
      <w:bCs/>
      <w:color w:val="005172"/>
      <w:sz w:val="44"/>
      <w:szCs w:val="28"/>
    </w:rPr>
  </w:style>
  <w:style w:type="paragraph" w:styleId="Overskrift2">
    <w:name w:val="heading 2"/>
    <w:basedOn w:val="Normal"/>
    <w:next w:val="Normal"/>
    <w:link w:val="Overskrift2Tegn"/>
    <w:qFormat/>
    <w:rsid w:val="00C41771"/>
    <w:pPr>
      <w:keepNext/>
      <w:keepLines/>
      <w:tabs>
        <w:tab w:val="num" w:pos="0"/>
      </w:tabs>
      <w:spacing w:before="360"/>
      <w:ind w:hanging="964"/>
      <w:outlineLvl w:val="1"/>
    </w:pPr>
    <w:rPr>
      <w:rFonts w:eastAsia="Times New Roman"/>
      <w:b/>
      <w:bCs/>
      <w:color w:val="005172"/>
      <w:sz w:val="32"/>
      <w:szCs w:val="26"/>
    </w:rPr>
  </w:style>
  <w:style w:type="paragraph" w:styleId="Overskrift3">
    <w:name w:val="heading 3"/>
    <w:basedOn w:val="Normal"/>
    <w:next w:val="Normal"/>
    <w:link w:val="Overskrift3Tegn"/>
    <w:autoRedefine/>
    <w:qFormat/>
    <w:rsid w:val="00396C3E"/>
    <w:pPr>
      <w:keepNext/>
      <w:keepLines/>
      <w:numPr>
        <w:ilvl w:val="1"/>
        <w:numId w:val="7"/>
      </w:numPr>
      <w:spacing w:before="360"/>
      <w:outlineLvl w:val="2"/>
    </w:pPr>
    <w:rPr>
      <w:rFonts w:eastAsia="Times New Roman"/>
      <w:b/>
      <w:bCs/>
      <w:color w:val="005172"/>
      <w:sz w:val="28"/>
    </w:rPr>
  </w:style>
  <w:style w:type="paragraph" w:styleId="Overskrift4">
    <w:name w:val="heading 4"/>
    <w:basedOn w:val="Normal"/>
    <w:next w:val="Normal"/>
    <w:link w:val="Overskrift4Tegn"/>
    <w:qFormat/>
    <w:rsid w:val="00E70283"/>
    <w:pPr>
      <w:keepNext/>
      <w:keepLines/>
      <w:tabs>
        <w:tab w:val="num" w:pos="0"/>
      </w:tabs>
      <w:ind w:hanging="964"/>
      <w:outlineLvl w:val="3"/>
    </w:pPr>
    <w:rPr>
      <w:rFonts w:eastAsia="Times New Roman"/>
      <w:b/>
      <w:bCs/>
      <w:iCs/>
      <w:color w:val="005172"/>
    </w:rPr>
  </w:style>
  <w:style w:type="paragraph" w:styleId="Overskrift5">
    <w:name w:val="heading 5"/>
    <w:basedOn w:val="Normal"/>
    <w:next w:val="Normal"/>
    <w:link w:val="Overskrift5Tegn"/>
    <w:qFormat/>
    <w:locked/>
    <w:rsid w:val="00D73360"/>
    <w:pPr>
      <w:overflowPunct w:val="0"/>
      <w:autoSpaceDE w:val="0"/>
      <w:autoSpaceDN w:val="0"/>
      <w:adjustRightInd w:val="0"/>
      <w:spacing w:before="240" w:after="60"/>
      <w:textAlignment w:val="baseline"/>
      <w:outlineLvl w:val="4"/>
    </w:pPr>
    <w:rPr>
      <w:rFonts w:eastAsia="Times New Roman"/>
      <w:szCs w:val="20"/>
    </w:rPr>
  </w:style>
  <w:style w:type="paragraph" w:styleId="Overskrift6">
    <w:name w:val="heading 6"/>
    <w:basedOn w:val="Normal"/>
    <w:next w:val="Normal"/>
    <w:link w:val="Overskrift6Tegn"/>
    <w:qFormat/>
    <w:locked/>
    <w:rsid w:val="00D73360"/>
    <w:pPr>
      <w:overflowPunct w:val="0"/>
      <w:autoSpaceDE w:val="0"/>
      <w:autoSpaceDN w:val="0"/>
      <w:adjustRightInd w:val="0"/>
      <w:spacing w:before="240" w:after="60"/>
      <w:textAlignment w:val="baseline"/>
      <w:outlineLvl w:val="5"/>
    </w:pPr>
    <w:rPr>
      <w:rFonts w:eastAsia="Times New Roman"/>
      <w:i/>
      <w:szCs w:val="20"/>
    </w:rPr>
  </w:style>
  <w:style w:type="paragraph" w:styleId="Overskrift7">
    <w:name w:val="heading 7"/>
    <w:basedOn w:val="Normal"/>
    <w:next w:val="Normal"/>
    <w:link w:val="Overskrift7Tegn"/>
    <w:qFormat/>
    <w:locked/>
    <w:rsid w:val="00D73360"/>
    <w:pPr>
      <w:overflowPunct w:val="0"/>
      <w:autoSpaceDE w:val="0"/>
      <w:autoSpaceDN w:val="0"/>
      <w:adjustRightInd w:val="0"/>
      <w:spacing w:before="240" w:after="60"/>
      <w:textAlignment w:val="baseline"/>
      <w:outlineLvl w:val="6"/>
    </w:pPr>
    <w:rPr>
      <w:rFonts w:eastAsia="Times New Roman"/>
      <w:sz w:val="20"/>
      <w:szCs w:val="20"/>
      <w:lang w:val="en-US"/>
    </w:rPr>
  </w:style>
  <w:style w:type="paragraph" w:styleId="Overskrift8">
    <w:name w:val="heading 8"/>
    <w:basedOn w:val="Normal"/>
    <w:next w:val="Normal"/>
    <w:link w:val="Overskrift8Tegn"/>
    <w:qFormat/>
    <w:locked/>
    <w:rsid w:val="00D73360"/>
    <w:pPr>
      <w:overflowPunct w:val="0"/>
      <w:autoSpaceDE w:val="0"/>
      <w:autoSpaceDN w:val="0"/>
      <w:adjustRightInd w:val="0"/>
      <w:spacing w:before="240" w:after="60"/>
      <w:textAlignment w:val="baseline"/>
      <w:outlineLvl w:val="7"/>
    </w:pPr>
    <w:rPr>
      <w:rFonts w:eastAsia="Times New Roman"/>
      <w:i/>
      <w:sz w:val="20"/>
      <w:szCs w:val="20"/>
      <w:lang w:val="en-US"/>
    </w:rPr>
  </w:style>
  <w:style w:type="paragraph" w:styleId="Overskrift9">
    <w:name w:val="heading 9"/>
    <w:aliases w:val="Heading 9 Appendix"/>
    <w:basedOn w:val="Normal"/>
    <w:next w:val="Normal"/>
    <w:link w:val="Overskrift9Tegn"/>
    <w:qFormat/>
    <w:rsid w:val="00541D0F"/>
    <w:pPr>
      <w:pageBreakBefore/>
      <w:numPr>
        <w:numId w:val="8"/>
      </w:numPr>
      <w:spacing w:before="480" w:after="240"/>
      <w:outlineLvl w:val="8"/>
    </w:pPr>
    <w:rPr>
      <w:rFonts w:eastAsia="Times New Roman"/>
      <w:b/>
      <w:color w:val="1F497D"/>
      <w:sz w:val="4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link w:val="Overskrift1"/>
    <w:uiPriority w:val="99"/>
    <w:locked/>
    <w:rsid w:val="00C034E1"/>
    <w:rPr>
      <w:rFonts w:ascii="Arial" w:eastAsia="Times New Roman" w:hAnsi="Arial"/>
      <w:b/>
      <w:bCs/>
      <w:color w:val="005172"/>
      <w:sz w:val="44"/>
      <w:szCs w:val="28"/>
      <w:lang w:eastAsia="en-US"/>
    </w:rPr>
  </w:style>
  <w:style w:type="character" w:customStyle="1" w:styleId="Overskrift2Tegn">
    <w:name w:val="Overskrift 2 Tegn"/>
    <w:link w:val="Overskrift2"/>
    <w:uiPriority w:val="99"/>
    <w:locked/>
    <w:rsid w:val="00C034E1"/>
    <w:rPr>
      <w:rFonts w:ascii="Arial" w:eastAsia="Times New Roman" w:hAnsi="Arial"/>
      <w:b/>
      <w:bCs/>
      <w:color w:val="005172"/>
      <w:sz w:val="32"/>
      <w:szCs w:val="26"/>
      <w:lang w:eastAsia="en-US"/>
    </w:rPr>
  </w:style>
  <w:style w:type="character" w:customStyle="1" w:styleId="Overskrift3Tegn">
    <w:name w:val="Overskrift 3 Tegn"/>
    <w:link w:val="Overskrift3"/>
    <w:locked/>
    <w:rsid w:val="00396C3E"/>
    <w:rPr>
      <w:rFonts w:ascii="Arial" w:eastAsia="Times New Roman" w:hAnsi="Arial"/>
      <w:b/>
      <w:bCs/>
      <w:color w:val="005172"/>
      <w:sz w:val="28"/>
      <w:szCs w:val="22"/>
      <w:lang w:eastAsia="en-US"/>
    </w:rPr>
  </w:style>
  <w:style w:type="character" w:customStyle="1" w:styleId="Overskrift4Tegn">
    <w:name w:val="Overskrift 4 Tegn"/>
    <w:link w:val="Overskrift4"/>
    <w:uiPriority w:val="99"/>
    <w:locked/>
    <w:rsid w:val="00E70283"/>
    <w:rPr>
      <w:rFonts w:ascii="Arial" w:eastAsia="Times New Roman" w:hAnsi="Arial"/>
      <w:b/>
      <w:bCs/>
      <w:iCs/>
      <w:color w:val="005172"/>
      <w:lang w:eastAsia="en-US"/>
    </w:rPr>
  </w:style>
  <w:style w:type="character" w:customStyle="1" w:styleId="Overskrift9Tegn">
    <w:name w:val="Overskrift 9 Tegn"/>
    <w:aliases w:val="Heading 9 Appendix Tegn"/>
    <w:link w:val="Overskrift9"/>
    <w:uiPriority w:val="99"/>
    <w:locked/>
    <w:rsid w:val="00541D0F"/>
    <w:rPr>
      <w:rFonts w:ascii="Arial" w:eastAsia="Times New Roman" w:hAnsi="Arial"/>
      <w:b/>
      <w:color w:val="1F497D"/>
      <w:sz w:val="44"/>
      <w:lang w:eastAsia="en-US"/>
    </w:rPr>
  </w:style>
  <w:style w:type="paragraph" w:customStyle="1" w:styleId="ListParagraph1">
    <w:name w:val="List Paragraph1"/>
    <w:basedOn w:val="Normal"/>
    <w:uiPriority w:val="99"/>
    <w:rsid w:val="00CC0A08"/>
    <w:pPr>
      <w:ind w:left="720"/>
      <w:contextualSpacing/>
    </w:pPr>
  </w:style>
  <w:style w:type="paragraph" w:customStyle="1" w:styleId="Quote1">
    <w:name w:val="Quote1"/>
    <w:basedOn w:val="Normal"/>
    <w:next w:val="Normal"/>
    <w:link w:val="QuoteChar"/>
    <w:uiPriority w:val="99"/>
    <w:rsid w:val="002C21BB"/>
    <w:rPr>
      <w:b/>
      <w:i/>
      <w:iCs/>
      <w:color w:val="557630"/>
    </w:rPr>
  </w:style>
  <w:style w:type="character" w:customStyle="1" w:styleId="QuoteChar">
    <w:name w:val="Quote Char"/>
    <w:link w:val="Quote1"/>
    <w:uiPriority w:val="99"/>
    <w:locked/>
    <w:rsid w:val="00C034E1"/>
    <w:rPr>
      <w:rFonts w:ascii="Arial" w:hAnsi="Arial" w:cs="Times New Roman"/>
      <w:b/>
      <w:i/>
      <w:iCs/>
      <w:color w:val="557630"/>
      <w:sz w:val="22"/>
      <w:szCs w:val="22"/>
      <w:lang w:eastAsia="en-US"/>
    </w:rPr>
  </w:style>
  <w:style w:type="paragraph" w:customStyle="1" w:styleId="Bold">
    <w:name w:val="Bold"/>
    <w:basedOn w:val="Normal"/>
    <w:uiPriority w:val="99"/>
    <w:rsid w:val="002C21BB"/>
    <w:rPr>
      <w:b/>
    </w:rPr>
  </w:style>
  <w:style w:type="paragraph" w:customStyle="1" w:styleId="CalloutBox">
    <w:name w:val="Callout Box"/>
    <w:basedOn w:val="Normal"/>
    <w:link w:val="CalloutBoxChar"/>
    <w:uiPriority w:val="99"/>
    <w:rsid w:val="0071664C"/>
    <w:pPr>
      <w:framePr w:w="1701" w:hSpace="227" w:vSpace="181" w:wrap="around" w:vAnchor="text" w:hAnchor="margin" w:x="-2267" w:y="1"/>
      <w:shd w:val="clear" w:color="auto" w:fill="F2AF00"/>
    </w:pPr>
    <w:rPr>
      <w:b/>
    </w:rPr>
  </w:style>
  <w:style w:type="paragraph" w:customStyle="1" w:styleId="Heading1nonumber">
    <w:name w:val="Heading 1 no number"/>
    <w:basedOn w:val="Overskrift1"/>
    <w:next w:val="Normal"/>
    <w:link w:val="Heading1nonumberChar"/>
    <w:uiPriority w:val="99"/>
    <w:rsid w:val="002C21BB"/>
    <w:pPr>
      <w:tabs>
        <w:tab w:val="clear" w:pos="0"/>
      </w:tabs>
      <w:ind w:firstLine="0"/>
    </w:pPr>
  </w:style>
  <w:style w:type="paragraph" w:customStyle="1" w:styleId="NoSpacing1">
    <w:name w:val="No Spacing1"/>
    <w:uiPriority w:val="99"/>
    <w:rsid w:val="00C3340C"/>
    <w:rPr>
      <w:rFonts w:ascii="Arial" w:hAnsi="Arial"/>
      <w:sz w:val="22"/>
      <w:szCs w:val="22"/>
      <w:lang w:eastAsia="en-US"/>
    </w:rPr>
  </w:style>
  <w:style w:type="paragraph" w:customStyle="1" w:styleId="FigureTableCaption">
    <w:name w:val="Figure/Table Caption"/>
    <w:basedOn w:val="Normal"/>
    <w:uiPriority w:val="99"/>
    <w:rsid w:val="00AB5AA7"/>
    <w:pPr>
      <w:jc w:val="center"/>
    </w:pPr>
    <w:rPr>
      <w:b/>
      <w:i/>
      <w:color w:val="850057"/>
    </w:rPr>
  </w:style>
  <w:style w:type="paragraph" w:customStyle="1" w:styleId="Bullet1">
    <w:name w:val="Bullet 1"/>
    <w:basedOn w:val="Normal"/>
    <w:link w:val="Bullet1Char"/>
    <w:uiPriority w:val="99"/>
    <w:rsid w:val="003F252F"/>
    <w:pPr>
      <w:numPr>
        <w:numId w:val="2"/>
      </w:numPr>
      <w:spacing w:before="120"/>
      <w:ind w:left="357" w:hanging="357"/>
    </w:pPr>
  </w:style>
  <w:style w:type="paragraph" w:customStyle="1" w:styleId="Bullet2">
    <w:name w:val="Bullet 2"/>
    <w:basedOn w:val="Normal"/>
    <w:link w:val="Bullet2Char"/>
    <w:uiPriority w:val="99"/>
    <w:rsid w:val="00E42AE7"/>
    <w:pPr>
      <w:numPr>
        <w:ilvl w:val="1"/>
        <w:numId w:val="2"/>
      </w:numPr>
      <w:spacing w:before="120"/>
      <w:ind w:left="714" w:hanging="357"/>
    </w:pPr>
  </w:style>
  <w:style w:type="character" w:customStyle="1" w:styleId="Bullet1Char">
    <w:name w:val="Bullet 1 Char"/>
    <w:link w:val="Bullet1"/>
    <w:uiPriority w:val="99"/>
    <w:locked/>
    <w:rsid w:val="00C034E1"/>
    <w:rPr>
      <w:rFonts w:ascii="Arial" w:hAnsi="Arial"/>
      <w:lang w:eastAsia="en-US"/>
    </w:rPr>
  </w:style>
  <w:style w:type="paragraph" w:customStyle="1" w:styleId="NumberBullet">
    <w:name w:val="Number Bullet"/>
    <w:basedOn w:val="Normal"/>
    <w:link w:val="NumberBulletChar"/>
    <w:uiPriority w:val="99"/>
    <w:rsid w:val="00FB6701"/>
    <w:pPr>
      <w:numPr>
        <w:numId w:val="6"/>
      </w:numPr>
      <w:spacing w:before="120"/>
    </w:pPr>
  </w:style>
  <w:style w:type="paragraph" w:customStyle="1" w:styleId="Bullet3">
    <w:name w:val="Bullet 3"/>
    <w:basedOn w:val="Normal"/>
    <w:link w:val="Bullet3Char"/>
    <w:uiPriority w:val="99"/>
    <w:rsid w:val="00E42AE7"/>
    <w:pPr>
      <w:numPr>
        <w:ilvl w:val="2"/>
        <w:numId w:val="2"/>
      </w:numPr>
      <w:spacing w:before="120"/>
      <w:ind w:left="1071" w:hanging="357"/>
    </w:pPr>
  </w:style>
  <w:style w:type="paragraph" w:customStyle="1" w:styleId="Heading2nonumber">
    <w:name w:val="Heading 2 no number"/>
    <w:basedOn w:val="Overskrift2"/>
    <w:uiPriority w:val="99"/>
    <w:rsid w:val="00B61B20"/>
    <w:pPr>
      <w:tabs>
        <w:tab w:val="clear" w:pos="0"/>
      </w:tabs>
      <w:ind w:firstLine="0"/>
    </w:pPr>
  </w:style>
  <w:style w:type="character" w:customStyle="1" w:styleId="NumberBulletChar">
    <w:name w:val="Number Bullet Char"/>
    <w:link w:val="NumberBullet"/>
    <w:uiPriority w:val="99"/>
    <w:locked/>
    <w:rsid w:val="00C034E1"/>
    <w:rPr>
      <w:rFonts w:ascii="Arial" w:hAnsi="Arial"/>
      <w:lang w:eastAsia="en-US"/>
    </w:rPr>
  </w:style>
  <w:style w:type="paragraph" w:customStyle="1" w:styleId="Heading3nonumber">
    <w:name w:val="Heading 3 no number"/>
    <w:basedOn w:val="Overskrift3"/>
    <w:uiPriority w:val="99"/>
    <w:rsid w:val="003F252F"/>
    <w:pPr>
      <w:numPr>
        <w:numId w:val="0"/>
      </w:numPr>
    </w:pPr>
  </w:style>
  <w:style w:type="character" w:styleId="Fremhv">
    <w:name w:val="Emphasis"/>
    <w:uiPriority w:val="99"/>
    <w:qFormat/>
    <w:rsid w:val="00EE3D9F"/>
    <w:rPr>
      <w:rFonts w:cs="Times New Roman"/>
      <w:i/>
      <w:iCs/>
      <w:sz w:val="22"/>
    </w:rPr>
  </w:style>
  <w:style w:type="paragraph" w:customStyle="1" w:styleId="InstructionHeader">
    <w:name w:val="Instruction Header"/>
    <w:basedOn w:val="Normal"/>
    <w:next w:val="Normal"/>
    <w:uiPriority w:val="99"/>
    <w:rsid w:val="00AB5AA7"/>
    <w:pPr>
      <w:pBdr>
        <w:top w:val="single" w:sz="4" w:space="1" w:color="005172"/>
        <w:left w:val="single" w:sz="4" w:space="4" w:color="005172"/>
        <w:bottom w:val="single" w:sz="4" w:space="1" w:color="005172"/>
        <w:right w:val="single" w:sz="4" w:space="4" w:color="005172"/>
      </w:pBdr>
      <w:shd w:val="clear" w:color="auto" w:fill="005172"/>
    </w:pPr>
    <w:rPr>
      <w:b/>
      <w:color w:val="FFFFFF"/>
    </w:rPr>
  </w:style>
  <w:style w:type="paragraph" w:customStyle="1" w:styleId="InstructionResponse">
    <w:name w:val="Instruction Response"/>
    <w:basedOn w:val="Normal"/>
    <w:link w:val="InstructionResponseChar"/>
    <w:uiPriority w:val="99"/>
    <w:rsid w:val="00AB5AA7"/>
    <w:pPr>
      <w:pBdr>
        <w:top w:val="single" w:sz="12" w:space="1" w:color="005172"/>
        <w:left w:val="single" w:sz="12" w:space="4" w:color="005172"/>
        <w:bottom w:val="single" w:sz="12" w:space="1" w:color="005172"/>
        <w:right w:val="single" w:sz="12" w:space="4" w:color="005172"/>
      </w:pBdr>
      <w:spacing w:before="120"/>
    </w:pPr>
  </w:style>
  <w:style w:type="paragraph" w:customStyle="1" w:styleId="InstructionBullet">
    <w:name w:val="Instruction Bullet"/>
    <w:basedOn w:val="InstructionResponse"/>
    <w:link w:val="InstructionBulletChar1"/>
    <w:uiPriority w:val="99"/>
    <w:rsid w:val="00AB5AA7"/>
    <w:pPr>
      <w:numPr>
        <w:numId w:val="3"/>
      </w:numPr>
      <w:ind w:left="357" w:hanging="357"/>
    </w:pPr>
  </w:style>
  <w:style w:type="paragraph" w:customStyle="1" w:styleId="TableHeader">
    <w:name w:val="Table Header"/>
    <w:basedOn w:val="Normal"/>
    <w:uiPriority w:val="99"/>
    <w:rsid w:val="00C41771"/>
    <w:rPr>
      <w:b/>
      <w:color w:val="FFFFFF"/>
      <w:sz w:val="24"/>
    </w:rPr>
  </w:style>
  <w:style w:type="character" w:customStyle="1" w:styleId="InstructionResponseChar">
    <w:name w:val="Instruction Response Char"/>
    <w:link w:val="InstructionResponse"/>
    <w:uiPriority w:val="99"/>
    <w:locked/>
    <w:rsid w:val="00C034E1"/>
    <w:rPr>
      <w:rFonts w:ascii="Arial" w:hAnsi="Arial" w:cs="Times New Roman"/>
      <w:sz w:val="22"/>
      <w:szCs w:val="22"/>
      <w:lang w:eastAsia="en-US"/>
    </w:rPr>
  </w:style>
  <w:style w:type="character" w:customStyle="1" w:styleId="InstructionBulletChar">
    <w:name w:val="Instruction Bullet Char"/>
    <w:basedOn w:val="InstructionResponseChar"/>
    <w:uiPriority w:val="99"/>
    <w:locked/>
    <w:rsid w:val="00C6714B"/>
    <w:rPr>
      <w:rFonts w:ascii="Arial" w:hAnsi="Arial" w:cs="Times New Roman"/>
      <w:sz w:val="22"/>
      <w:szCs w:val="22"/>
      <w:lang w:eastAsia="en-US"/>
    </w:rPr>
  </w:style>
  <w:style w:type="paragraph" w:customStyle="1" w:styleId="TableText">
    <w:name w:val="Table Text"/>
    <w:basedOn w:val="Normal"/>
    <w:uiPriority w:val="99"/>
    <w:rsid w:val="000E55F8"/>
    <w:rPr>
      <w:sz w:val="18"/>
    </w:rPr>
  </w:style>
  <w:style w:type="paragraph" w:customStyle="1" w:styleId="EmphasisStrong">
    <w:name w:val="Emphasis Strong"/>
    <w:basedOn w:val="Normal"/>
    <w:next w:val="Normal"/>
    <w:uiPriority w:val="99"/>
    <w:rsid w:val="00B61B20"/>
    <w:rPr>
      <w:b/>
      <w:i/>
    </w:rPr>
  </w:style>
  <w:style w:type="paragraph" w:customStyle="1" w:styleId="AuthorsNotes">
    <w:name w:val="Authors Notes"/>
    <w:basedOn w:val="Normal"/>
    <w:uiPriority w:val="99"/>
    <w:rsid w:val="00EE3D9F"/>
    <w:rPr>
      <w:i/>
      <w:color w:val="000066"/>
    </w:rPr>
  </w:style>
  <w:style w:type="paragraph" w:customStyle="1" w:styleId="TableBullet1">
    <w:name w:val="Table Bullet 1"/>
    <w:basedOn w:val="Normal"/>
    <w:link w:val="TableBullet1Char"/>
    <w:uiPriority w:val="99"/>
    <w:rsid w:val="00E42AE7"/>
    <w:pPr>
      <w:numPr>
        <w:numId w:val="4"/>
      </w:numPr>
      <w:spacing w:before="60" w:after="60"/>
      <w:ind w:left="357" w:hanging="357"/>
    </w:pPr>
    <w:rPr>
      <w:sz w:val="18"/>
      <w:szCs w:val="18"/>
    </w:rPr>
  </w:style>
  <w:style w:type="paragraph" w:customStyle="1" w:styleId="TableBullet2">
    <w:name w:val="Table Bullet 2"/>
    <w:basedOn w:val="Normal"/>
    <w:link w:val="TableBullet2Char"/>
    <w:uiPriority w:val="99"/>
    <w:rsid w:val="00E42AE7"/>
    <w:pPr>
      <w:numPr>
        <w:ilvl w:val="1"/>
        <w:numId w:val="4"/>
      </w:numPr>
      <w:spacing w:before="60" w:after="60"/>
      <w:ind w:left="714" w:hanging="357"/>
    </w:pPr>
    <w:rPr>
      <w:sz w:val="18"/>
    </w:rPr>
  </w:style>
  <w:style w:type="character" w:customStyle="1" w:styleId="TableBullet1Char">
    <w:name w:val="Table Bullet 1 Char"/>
    <w:link w:val="TableBullet1"/>
    <w:uiPriority w:val="99"/>
    <w:locked/>
    <w:rsid w:val="00E42AE7"/>
    <w:rPr>
      <w:rFonts w:ascii="Arial" w:hAnsi="Arial"/>
      <w:sz w:val="18"/>
      <w:szCs w:val="18"/>
      <w:lang w:eastAsia="en-US"/>
    </w:rPr>
  </w:style>
  <w:style w:type="paragraph" w:customStyle="1" w:styleId="TableBulletNumber">
    <w:name w:val="Table Bullet Number"/>
    <w:basedOn w:val="Normal"/>
    <w:link w:val="TableBulletNumberChar"/>
    <w:uiPriority w:val="99"/>
    <w:rsid w:val="00AB5AA7"/>
    <w:pPr>
      <w:numPr>
        <w:numId w:val="5"/>
      </w:numPr>
      <w:spacing w:before="60" w:after="60"/>
      <w:ind w:left="357" w:hanging="357"/>
    </w:pPr>
    <w:rPr>
      <w:sz w:val="18"/>
      <w:szCs w:val="18"/>
    </w:rPr>
  </w:style>
  <w:style w:type="paragraph" w:customStyle="1" w:styleId="TableBullet3">
    <w:name w:val="Table Bullet 3"/>
    <w:basedOn w:val="Normal"/>
    <w:link w:val="TableBullet3Char"/>
    <w:uiPriority w:val="99"/>
    <w:rsid w:val="00E42AE7"/>
    <w:pPr>
      <w:numPr>
        <w:ilvl w:val="2"/>
        <w:numId w:val="4"/>
      </w:numPr>
      <w:spacing w:before="60" w:after="60"/>
      <w:ind w:left="1071" w:hanging="357"/>
    </w:pPr>
    <w:rPr>
      <w:sz w:val="18"/>
    </w:rPr>
  </w:style>
  <w:style w:type="table" w:styleId="Tabel-Gitter">
    <w:name w:val="Table Grid"/>
    <w:basedOn w:val="Tabel-Normal"/>
    <w:uiPriority w:val="99"/>
    <w:locked/>
    <w:rsid w:val="00EE3D9F"/>
    <w:tblPr>
      <w:tblInd w:w="0" w:type="dxa"/>
      <w:tblBorders>
        <w:top w:val="single" w:sz="4" w:space="0" w:color="EE2525"/>
        <w:left w:val="single" w:sz="4" w:space="0" w:color="EE2525"/>
        <w:bottom w:val="single" w:sz="4" w:space="0" w:color="EE2525"/>
        <w:right w:val="single" w:sz="4" w:space="0" w:color="EE2525"/>
        <w:insideH w:val="single" w:sz="4" w:space="0" w:color="EE2525"/>
        <w:insideV w:val="single" w:sz="4" w:space="0" w:color="EE2525"/>
      </w:tblBorders>
      <w:tblCellMar>
        <w:top w:w="0" w:type="dxa"/>
        <w:left w:w="108" w:type="dxa"/>
        <w:bottom w:w="0" w:type="dxa"/>
        <w:right w:w="108" w:type="dxa"/>
      </w:tblCellMar>
    </w:tblPr>
  </w:style>
  <w:style w:type="character" w:customStyle="1" w:styleId="TableBulletNumberChar">
    <w:name w:val="Table Bullet Number Char"/>
    <w:link w:val="TableBulletNumber"/>
    <w:uiPriority w:val="99"/>
    <w:locked/>
    <w:rsid w:val="00C034E1"/>
    <w:rPr>
      <w:rFonts w:ascii="Arial" w:hAnsi="Arial"/>
      <w:sz w:val="18"/>
      <w:szCs w:val="18"/>
      <w:lang w:eastAsia="en-US"/>
    </w:rPr>
  </w:style>
  <w:style w:type="table" w:customStyle="1" w:styleId="Style1">
    <w:name w:val="Style1"/>
    <w:uiPriority w:val="99"/>
    <w:locked/>
    <w:rsid w:val="00AB5AA7"/>
    <w:rPr>
      <w:rFonts w:ascii="Arial" w:hAnsi="Arial"/>
      <w:lang w:val="da-DK" w:eastAsia="da-DK"/>
    </w:rPr>
    <w:tblPr>
      <w:tblStyleRowBandSize w:val="1"/>
      <w:tblStyleColBandSize w:val="1"/>
      <w:tblInd w:w="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0" w:type="dxa"/>
        <w:left w:w="108" w:type="dxa"/>
        <w:bottom w:w="0" w:type="dxa"/>
        <w:right w:w="108" w:type="dxa"/>
      </w:tblCellMar>
    </w:tblPr>
  </w:style>
  <w:style w:type="character" w:styleId="Hyperlink">
    <w:name w:val="Hyperlink"/>
    <w:uiPriority w:val="99"/>
    <w:rsid w:val="0039453A"/>
    <w:rPr>
      <w:rFonts w:ascii="Arial" w:hAnsi="Arial" w:cs="Times New Roman"/>
      <w:color w:val="auto"/>
      <w:sz w:val="22"/>
      <w:u w:val="single"/>
    </w:rPr>
  </w:style>
  <w:style w:type="paragraph" w:styleId="Indholdsfortegnelse1">
    <w:name w:val="toc 1"/>
    <w:basedOn w:val="Normal"/>
    <w:next w:val="Normal"/>
    <w:autoRedefine/>
    <w:uiPriority w:val="39"/>
    <w:rsid w:val="000303F5"/>
    <w:pPr>
      <w:tabs>
        <w:tab w:val="right" w:pos="7621"/>
      </w:tabs>
      <w:ind w:left="964" w:hanging="964"/>
    </w:pPr>
    <w:rPr>
      <w:b/>
      <w:color w:val="005172"/>
      <w:sz w:val="24"/>
    </w:rPr>
  </w:style>
  <w:style w:type="paragraph" w:styleId="Indholdsfortegnelse2">
    <w:name w:val="toc 2"/>
    <w:basedOn w:val="Normal"/>
    <w:next w:val="Normal"/>
    <w:autoRedefine/>
    <w:uiPriority w:val="39"/>
    <w:rsid w:val="000303F5"/>
    <w:pPr>
      <w:tabs>
        <w:tab w:val="right" w:pos="7621"/>
      </w:tabs>
      <w:ind w:left="964" w:hanging="964"/>
    </w:pPr>
    <w:rPr>
      <w:b/>
      <w:color w:val="005172"/>
      <w:sz w:val="24"/>
    </w:rPr>
  </w:style>
  <w:style w:type="paragraph" w:styleId="Indholdsfortegnelse3">
    <w:name w:val="toc 3"/>
    <w:basedOn w:val="Normal"/>
    <w:next w:val="Normal"/>
    <w:autoRedefine/>
    <w:uiPriority w:val="39"/>
    <w:rsid w:val="000303F5"/>
    <w:pPr>
      <w:tabs>
        <w:tab w:val="right" w:pos="7621"/>
      </w:tabs>
      <w:ind w:left="964" w:hanging="964"/>
    </w:pPr>
    <w:rPr>
      <w:b/>
      <w:color w:val="005172"/>
      <w:sz w:val="24"/>
    </w:rPr>
  </w:style>
  <w:style w:type="paragraph" w:styleId="Indholdsfortegnelse4">
    <w:name w:val="toc 4"/>
    <w:basedOn w:val="Normal"/>
    <w:next w:val="Normal"/>
    <w:autoRedefine/>
    <w:uiPriority w:val="99"/>
    <w:semiHidden/>
    <w:rsid w:val="002B306C"/>
    <w:pPr>
      <w:ind w:left="851"/>
    </w:pPr>
    <w:rPr>
      <w:b/>
      <w:color w:val="005172"/>
      <w:sz w:val="24"/>
    </w:rPr>
  </w:style>
  <w:style w:type="paragraph" w:styleId="Sidehoved">
    <w:name w:val="header"/>
    <w:aliases w:val="h"/>
    <w:basedOn w:val="Normal"/>
    <w:next w:val="Normal"/>
    <w:link w:val="SidehovedTegn"/>
    <w:rsid w:val="00557B91"/>
    <w:pPr>
      <w:tabs>
        <w:tab w:val="center" w:pos="4513"/>
        <w:tab w:val="right" w:pos="9026"/>
      </w:tabs>
      <w:jc w:val="right"/>
    </w:pPr>
    <w:rPr>
      <w:color w:val="1F497D"/>
      <w:sz w:val="20"/>
    </w:rPr>
  </w:style>
  <w:style w:type="character" w:customStyle="1" w:styleId="SidehovedTegn">
    <w:name w:val="Sidehoved Tegn"/>
    <w:aliases w:val="h Tegn"/>
    <w:link w:val="Sidehoved"/>
    <w:uiPriority w:val="99"/>
    <w:locked/>
    <w:rsid w:val="00557B91"/>
    <w:rPr>
      <w:rFonts w:ascii="Arial" w:hAnsi="Arial" w:cs="Times New Roman"/>
      <w:color w:val="1F497D"/>
      <w:sz w:val="22"/>
      <w:szCs w:val="22"/>
      <w:lang w:eastAsia="en-US"/>
    </w:rPr>
  </w:style>
  <w:style w:type="paragraph" w:styleId="Sidefod">
    <w:name w:val="footer"/>
    <w:basedOn w:val="Normal"/>
    <w:link w:val="SidefodTegn"/>
    <w:uiPriority w:val="99"/>
    <w:rsid w:val="001779FF"/>
    <w:pPr>
      <w:tabs>
        <w:tab w:val="center" w:pos="4513"/>
        <w:tab w:val="right" w:pos="9026"/>
      </w:tabs>
      <w:spacing w:before="120"/>
      <w:jc w:val="center"/>
    </w:pPr>
    <w:rPr>
      <w:color w:val="747678"/>
      <w:sz w:val="16"/>
    </w:rPr>
  </w:style>
  <w:style w:type="character" w:customStyle="1" w:styleId="SidefodTegn">
    <w:name w:val="Sidefod Tegn"/>
    <w:link w:val="Sidefod"/>
    <w:uiPriority w:val="99"/>
    <w:locked/>
    <w:rsid w:val="00C034E1"/>
    <w:rPr>
      <w:rFonts w:ascii="Arial" w:hAnsi="Arial" w:cs="Times New Roman"/>
      <w:color w:val="747678"/>
      <w:sz w:val="22"/>
      <w:szCs w:val="22"/>
      <w:lang w:eastAsia="en-US"/>
    </w:rPr>
  </w:style>
  <w:style w:type="paragraph" w:styleId="Markeringsbobletekst">
    <w:name w:val="Balloon Text"/>
    <w:basedOn w:val="Normal"/>
    <w:link w:val="MarkeringsbobletekstTegn"/>
    <w:uiPriority w:val="99"/>
    <w:semiHidden/>
    <w:rsid w:val="001779FF"/>
    <w:rPr>
      <w:rFonts w:ascii="Tahoma" w:hAnsi="Tahoma" w:cs="Tahoma"/>
      <w:sz w:val="16"/>
      <w:szCs w:val="16"/>
    </w:rPr>
  </w:style>
  <w:style w:type="character" w:customStyle="1" w:styleId="MarkeringsbobletekstTegn">
    <w:name w:val="Markeringsbobletekst Tegn"/>
    <w:link w:val="Markeringsbobletekst"/>
    <w:uiPriority w:val="99"/>
    <w:semiHidden/>
    <w:locked/>
    <w:rsid w:val="001779FF"/>
    <w:rPr>
      <w:rFonts w:ascii="Tahoma" w:hAnsi="Tahoma" w:cs="Tahoma"/>
      <w:sz w:val="16"/>
      <w:szCs w:val="16"/>
      <w:lang w:eastAsia="en-US"/>
    </w:rPr>
  </w:style>
  <w:style w:type="paragraph" w:customStyle="1" w:styleId="LetterBullet">
    <w:name w:val="Letter Bullet"/>
    <w:basedOn w:val="Normal"/>
    <w:link w:val="LetterBulletChar"/>
    <w:uiPriority w:val="99"/>
    <w:rsid w:val="00B26F6E"/>
    <w:pPr>
      <w:numPr>
        <w:numId w:val="9"/>
      </w:numPr>
      <w:spacing w:before="120"/>
      <w:ind w:left="357" w:hanging="357"/>
    </w:pPr>
  </w:style>
  <w:style w:type="paragraph" w:customStyle="1" w:styleId="Heading">
    <w:name w:val="Heading"/>
    <w:basedOn w:val="Normal"/>
    <w:next w:val="Normal"/>
    <w:link w:val="HeadingChar"/>
    <w:uiPriority w:val="99"/>
    <w:rsid w:val="00510E68"/>
    <w:pPr>
      <w:pBdr>
        <w:bottom w:val="single" w:sz="12" w:space="1" w:color="1F497D"/>
      </w:pBdr>
    </w:pPr>
    <w:rPr>
      <w:b/>
      <w:color w:val="1F497D"/>
      <w:sz w:val="44"/>
    </w:rPr>
  </w:style>
  <w:style w:type="paragraph" w:customStyle="1" w:styleId="Heading4nonumber">
    <w:name w:val="Heading 4 no number"/>
    <w:basedOn w:val="Normal"/>
    <w:uiPriority w:val="99"/>
    <w:rsid w:val="008A27B6"/>
    <w:pPr>
      <w:spacing w:before="360" w:after="0"/>
    </w:pPr>
    <w:rPr>
      <w:b/>
      <w:color w:val="1F497D"/>
    </w:rPr>
  </w:style>
  <w:style w:type="paragraph" w:styleId="Indholdsfortegnelse5">
    <w:name w:val="toc 5"/>
    <w:basedOn w:val="Normal"/>
    <w:next w:val="Normal"/>
    <w:autoRedefine/>
    <w:uiPriority w:val="99"/>
    <w:rsid w:val="00C41771"/>
    <w:pPr>
      <w:tabs>
        <w:tab w:val="right" w:pos="7620"/>
      </w:tabs>
    </w:pPr>
    <w:rPr>
      <w:b/>
      <w:color w:val="1F497D"/>
      <w:sz w:val="24"/>
    </w:rPr>
  </w:style>
  <w:style w:type="paragraph" w:customStyle="1" w:styleId="CoverTitleText">
    <w:name w:val="Cover Title Text"/>
    <w:basedOn w:val="Normal"/>
    <w:link w:val="CoverTitleTextChar"/>
    <w:qFormat/>
    <w:rsid w:val="00583CC1"/>
    <w:pPr>
      <w:spacing w:line="880" w:lineRule="exact"/>
      <w:contextualSpacing/>
    </w:pPr>
    <w:rPr>
      <w:rFonts w:ascii="Arial Black" w:eastAsia="Times New Roman" w:hAnsi="Arial Black" w:cs="Arial"/>
      <w:bCs/>
      <w:color w:val="FFFFFF"/>
      <w:kern w:val="16"/>
      <w:sz w:val="84"/>
      <w:szCs w:val="20"/>
    </w:rPr>
  </w:style>
  <w:style w:type="paragraph" w:customStyle="1" w:styleId="CoverSubtitleTex">
    <w:name w:val="Cover Subtitle Tex"/>
    <w:basedOn w:val="Normal"/>
    <w:link w:val="CoverSubtitleTexChar"/>
    <w:qFormat/>
    <w:rsid w:val="00583CC1"/>
    <w:pPr>
      <w:spacing w:line="880" w:lineRule="exact"/>
      <w:contextualSpacing/>
    </w:pPr>
    <w:rPr>
      <w:rFonts w:eastAsia="Times New Roman" w:cs="Arial"/>
      <w:bCs/>
      <w:color w:val="FFFFFF"/>
      <w:kern w:val="16"/>
      <w:sz w:val="72"/>
      <w:szCs w:val="72"/>
    </w:rPr>
  </w:style>
  <w:style w:type="paragraph" w:customStyle="1" w:styleId="TableBulletLetter">
    <w:name w:val="Table Bullet Letter"/>
    <w:basedOn w:val="Normal"/>
    <w:link w:val="TableBulletLetterChar"/>
    <w:uiPriority w:val="99"/>
    <w:rsid w:val="00083DDD"/>
    <w:pPr>
      <w:numPr>
        <w:numId w:val="12"/>
      </w:numPr>
      <w:spacing w:before="60" w:after="60"/>
      <w:ind w:left="357" w:hanging="357"/>
    </w:pPr>
    <w:rPr>
      <w:sz w:val="18"/>
    </w:rPr>
  </w:style>
  <w:style w:type="character" w:customStyle="1" w:styleId="CoverTitleTextChar">
    <w:name w:val="Cover Title Text Char"/>
    <w:link w:val="CoverTitleText"/>
    <w:locked/>
    <w:rsid w:val="00583CC1"/>
    <w:rPr>
      <w:rFonts w:ascii="Arial" w:hAnsi="Arial" w:cs="Times New Roman"/>
      <w:b/>
      <w:color w:val="FFFFFF"/>
      <w:sz w:val="64"/>
      <w:lang w:eastAsia="en-US"/>
    </w:rPr>
  </w:style>
  <w:style w:type="paragraph" w:customStyle="1" w:styleId="CoverDateText">
    <w:name w:val="Cover Date Text"/>
    <w:basedOn w:val="Normal"/>
    <w:link w:val="CoverDateTextChar"/>
    <w:uiPriority w:val="99"/>
    <w:rsid w:val="00583CC1"/>
    <w:pPr>
      <w:spacing w:line="880" w:lineRule="exact"/>
      <w:contextualSpacing/>
    </w:pPr>
    <w:rPr>
      <w:rFonts w:eastAsia="Times New Roman" w:cs="Arial"/>
      <w:bCs/>
      <w:color w:val="FFFFFF"/>
      <w:kern w:val="16"/>
      <w:sz w:val="24"/>
      <w:szCs w:val="24"/>
    </w:rPr>
  </w:style>
  <w:style w:type="character" w:customStyle="1" w:styleId="CoverSubtitleTexChar">
    <w:name w:val="Cover Subtitle Tex Char"/>
    <w:link w:val="CoverSubtitleTex"/>
    <w:locked/>
    <w:rsid w:val="00583CC1"/>
    <w:rPr>
      <w:rFonts w:ascii="Arial" w:hAnsi="Arial" w:cs="Arial"/>
      <w:b/>
      <w:bCs/>
      <w:color w:val="FFFFFF"/>
      <w:kern w:val="16"/>
      <w:sz w:val="72"/>
      <w:szCs w:val="72"/>
      <w:lang w:eastAsia="en-US"/>
    </w:rPr>
  </w:style>
  <w:style w:type="character" w:customStyle="1" w:styleId="Bullet2Char">
    <w:name w:val="Bullet 2 Char"/>
    <w:basedOn w:val="Bullet1Char"/>
    <w:link w:val="Bullet2"/>
    <w:uiPriority w:val="99"/>
    <w:locked/>
    <w:rsid w:val="00E42AE7"/>
    <w:rPr>
      <w:rFonts w:ascii="Arial" w:hAnsi="Arial"/>
      <w:lang w:eastAsia="en-US"/>
    </w:rPr>
  </w:style>
  <w:style w:type="character" w:customStyle="1" w:styleId="CoverDateTextChar">
    <w:name w:val="Cover Date Text Char"/>
    <w:link w:val="CoverDateText"/>
    <w:uiPriority w:val="99"/>
    <w:locked/>
    <w:rsid w:val="00583CC1"/>
    <w:rPr>
      <w:rFonts w:ascii="Arial" w:hAnsi="Arial" w:cs="Arial"/>
      <w:b/>
      <w:bCs/>
      <w:color w:val="FFFFFF"/>
      <w:kern w:val="16"/>
      <w:sz w:val="24"/>
      <w:szCs w:val="24"/>
      <w:lang w:eastAsia="en-US"/>
    </w:rPr>
  </w:style>
  <w:style w:type="character" w:customStyle="1" w:styleId="TableBullet2Char">
    <w:name w:val="Table Bullet 2 Char"/>
    <w:basedOn w:val="TableBullet1Char"/>
    <w:link w:val="TableBullet2"/>
    <w:uiPriority w:val="99"/>
    <w:locked/>
    <w:rsid w:val="00E42AE7"/>
    <w:rPr>
      <w:rFonts w:ascii="Arial" w:hAnsi="Arial"/>
      <w:sz w:val="18"/>
      <w:szCs w:val="18"/>
      <w:lang w:eastAsia="en-US"/>
    </w:rPr>
  </w:style>
  <w:style w:type="character" w:customStyle="1" w:styleId="Bullet3Char">
    <w:name w:val="Bullet 3 Char"/>
    <w:basedOn w:val="Bullet1Char"/>
    <w:link w:val="Bullet3"/>
    <w:uiPriority w:val="99"/>
    <w:locked/>
    <w:rsid w:val="00E42AE7"/>
    <w:rPr>
      <w:rFonts w:ascii="Arial" w:hAnsi="Arial"/>
      <w:lang w:eastAsia="en-US"/>
    </w:rPr>
  </w:style>
  <w:style w:type="character" w:customStyle="1" w:styleId="LetterBulletChar">
    <w:name w:val="Letter Bullet Char"/>
    <w:link w:val="LetterBullet"/>
    <w:uiPriority w:val="99"/>
    <w:locked/>
    <w:rsid w:val="00B26F6E"/>
    <w:rPr>
      <w:rFonts w:ascii="Arial" w:hAnsi="Arial"/>
      <w:lang w:eastAsia="en-US"/>
    </w:rPr>
  </w:style>
  <w:style w:type="character" w:customStyle="1" w:styleId="TableBullet3Char">
    <w:name w:val="Table Bullet 3 Char"/>
    <w:basedOn w:val="TableBullet1Char"/>
    <w:link w:val="TableBullet3"/>
    <w:uiPriority w:val="99"/>
    <w:locked/>
    <w:rsid w:val="00E42AE7"/>
    <w:rPr>
      <w:rFonts w:ascii="Arial" w:hAnsi="Arial"/>
      <w:sz w:val="18"/>
      <w:szCs w:val="18"/>
      <w:lang w:eastAsia="en-US"/>
    </w:rPr>
  </w:style>
  <w:style w:type="paragraph" w:customStyle="1" w:styleId="Bullet4">
    <w:name w:val="Bullet 4"/>
    <w:basedOn w:val="Bullet3"/>
    <w:link w:val="Bullet4Char"/>
    <w:uiPriority w:val="99"/>
    <w:rsid w:val="00B26F6E"/>
    <w:pPr>
      <w:numPr>
        <w:ilvl w:val="3"/>
      </w:numPr>
      <w:ind w:left="1429"/>
    </w:pPr>
  </w:style>
  <w:style w:type="paragraph" w:customStyle="1" w:styleId="InstructionBullet3">
    <w:name w:val="Instruction Bullet 3"/>
    <w:basedOn w:val="Normal"/>
    <w:link w:val="InstructionBullet3Char"/>
    <w:uiPriority w:val="99"/>
    <w:rsid w:val="006642FD"/>
    <w:pPr>
      <w:numPr>
        <w:ilvl w:val="2"/>
        <w:numId w:val="3"/>
      </w:numPr>
      <w:pBdr>
        <w:top w:val="single" w:sz="12" w:space="1" w:color="1F497D"/>
        <w:left w:val="single" w:sz="12" w:space="4" w:color="1F497D"/>
        <w:bottom w:val="single" w:sz="12" w:space="1" w:color="1F497D"/>
        <w:right w:val="single" w:sz="12" w:space="4" w:color="1F497D"/>
      </w:pBdr>
      <w:ind w:left="1071" w:hanging="357"/>
    </w:pPr>
  </w:style>
  <w:style w:type="paragraph" w:customStyle="1" w:styleId="InstructionBullet2">
    <w:name w:val="Instruction Bullet 2"/>
    <w:basedOn w:val="InstructionBullet"/>
    <w:link w:val="InstructionBullet2Char1"/>
    <w:uiPriority w:val="99"/>
    <w:rsid w:val="00C00CDF"/>
    <w:pPr>
      <w:numPr>
        <w:ilvl w:val="1"/>
      </w:numPr>
      <w:tabs>
        <w:tab w:val="num" w:pos="964"/>
      </w:tabs>
      <w:ind w:left="714" w:hanging="964"/>
    </w:pPr>
  </w:style>
  <w:style w:type="character" w:customStyle="1" w:styleId="Bullet4Char">
    <w:name w:val="Bullet 4 Char"/>
    <w:basedOn w:val="Bullet3Char"/>
    <w:link w:val="Bullet4"/>
    <w:uiPriority w:val="99"/>
    <w:locked/>
    <w:rsid w:val="00B26F6E"/>
    <w:rPr>
      <w:rFonts w:ascii="Arial" w:hAnsi="Arial"/>
      <w:lang w:eastAsia="en-US"/>
    </w:rPr>
  </w:style>
  <w:style w:type="paragraph" w:customStyle="1" w:styleId="InstructionLetterBullet">
    <w:name w:val="Instruction Letter Bullet"/>
    <w:basedOn w:val="InstructionResponse"/>
    <w:link w:val="InstructionLetterBulletChar"/>
    <w:uiPriority w:val="99"/>
    <w:rsid w:val="006642FD"/>
    <w:pPr>
      <w:numPr>
        <w:numId w:val="11"/>
      </w:numPr>
      <w:ind w:left="357" w:hanging="357"/>
    </w:pPr>
  </w:style>
  <w:style w:type="character" w:customStyle="1" w:styleId="InstructionBulletChar1">
    <w:name w:val="Instruction Bullet Char1"/>
    <w:basedOn w:val="InstructionResponseChar"/>
    <w:link w:val="InstructionBullet"/>
    <w:uiPriority w:val="99"/>
    <w:locked/>
    <w:rsid w:val="00C00CDF"/>
    <w:rPr>
      <w:rFonts w:ascii="Arial" w:hAnsi="Arial" w:cs="Times New Roman"/>
      <w:sz w:val="22"/>
      <w:szCs w:val="22"/>
      <w:lang w:eastAsia="en-US"/>
    </w:rPr>
  </w:style>
  <w:style w:type="character" w:customStyle="1" w:styleId="InstructionBullet2Char">
    <w:name w:val="Instruction Bullet 2 Char"/>
    <w:basedOn w:val="InstructionBulletChar1"/>
    <w:uiPriority w:val="99"/>
    <w:locked/>
    <w:rsid w:val="00C00CDF"/>
    <w:rPr>
      <w:rFonts w:ascii="Arial" w:hAnsi="Arial" w:cs="Times New Roman"/>
      <w:sz w:val="22"/>
      <w:szCs w:val="22"/>
      <w:lang w:eastAsia="en-US"/>
    </w:rPr>
  </w:style>
  <w:style w:type="paragraph" w:customStyle="1" w:styleId="InstructionNumberBullet">
    <w:name w:val="Instruction Number Bullet"/>
    <w:basedOn w:val="Normal"/>
    <w:link w:val="InstructionNumberBulletChar"/>
    <w:uiPriority w:val="99"/>
    <w:rsid w:val="006642FD"/>
    <w:pPr>
      <w:numPr>
        <w:numId w:val="10"/>
      </w:numPr>
      <w:pBdr>
        <w:top w:val="single" w:sz="12" w:space="1" w:color="1F497D"/>
        <w:left w:val="single" w:sz="12" w:space="4" w:color="1F497D"/>
        <w:bottom w:val="single" w:sz="12" w:space="1" w:color="1F497D"/>
        <w:right w:val="single" w:sz="12" w:space="4" w:color="1F497D"/>
      </w:pBdr>
      <w:ind w:left="357" w:hanging="357"/>
    </w:pPr>
  </w:style>
  <w:style w:type="character" w:customStyle="1" w:styleId="InstructionLetterBulletChar">
    <w:name w:val="Instruction Letter Bullet Char"/>
    <w:basedOn w:val="InstructionResponseChar"/>
    <w:link w:val="InstructionLetterBullet"/>
    <w:uiPriority w:val="99"/>
    <w:locked/>
    <w:rsid w:val="006642FD"/>
    <w:rPr>
      <w:rFonts w:ascii="Arial" w:hAnsi="Arial" w:cs="Times New Roman"/>
      <w:sz w:val="22"/>
      <w:szCs w:val="22"/>
      <w:lang w:eastAsia="en-US"/>
    </w:rPr>
  </w:style>
  <w:style w:type="paragraph" w:customStyle="1" w:styleId="Disclaimer">
    <w:name w:val="Disclaimer"/>
    <w:basedOn w:val="Heading"/>
    <w:link w:val="DisclaimerChar"/>
    <w:uiPriority w:val="99"/>
    <w:rsid w:val="00FE26B0"/>
  </w:style>
  <w:style w:type="character" w:customStyle="1" w:styleId="InstructionNumberBulletChar">
    <w:name w:val="Instruction Number Bullet Char"/>
    <w:basedOn w:val="InstructionResponseChar"/>
    <w:link w:val="InstructionNumberBullet"/>
    <w:uiPriority w:val="99"/>
    <w:locked/>
    <w:rsid w:val="006642FD"/>
    <w:rPr>
      <w:rFonts w:ascii="Arial" w:hAnsi="Arial" w:cs="Times New Roman"/>
      <w:sz w:val="22"/>
      <w:szCs w:val="22"/>
      <w:lang w:eastAsia="en-US"/>
    </w:rPr>
  </w:style>
  <w:style w:type="character" w:customStyle="1" w:styleId="TableBulletLetterChar">
    <w:name w:val="Table Bullet Letter Char"/>
    <w:link w:val="TableBulletLetter"/>
    <w:uiPriority w:val="99"/>
    <w:locked/>
    <w:rsid w:val="006C6015"/>
    <w:rPr>
      <w:rFonts w:ascii="Arial" w:hAnsi="Arial"/>
      <w:sz w:val="18"/>
      <w:lang w:eastAsia="en-US"/>
    </w:rPr>
  </w:style>
  <w:style w:type="character" w:customStyle="1" w:styleId="Heading1nonumberChar">
    <w:name w:val="Heading 1 no number Char"/>
    <w:basedOn w:val="Overskrift1Tegn"/>
    <w:link w:val="Heading1nonumber"/>
    <w:uiPriority w:val="99"/>
    <w:locked/>
    <w:rsid w:val="00FE26B0"/>
    <w:rPr>
      <w:rFonts w:ascii="Arial" w:eastAsia="Times New Roman" w:hAnsi="Arial"/>
      <w:b/>
      <w:bCs/>
      <w:color w:val="005172"/>
      <w:sz w:val="44"/>
      <w:szCs w:val="28"/>
      <w:lang w:eastAsia="en-US"/>
    </w:rPr>
  </w:style>
  <w:style w:type="character" w:customStyle="1" w:styleId="HeadingChar">
    <w:name w:val="Heading Char"/>
    <w:link w:val="Heading"/>
    <w:uiPriority w:val="99"/>
    <w:locked/>
    <w:rsid w:val="00510E68"/>
    <w:rPr>
      <w:rFonts w:ascii="Arial" w:eastAsia="Times New Roman" w:hAnsi="Arial"/>
      <w:b/>
      <w:bCs/>
      <w:color w:val="1F497D"/>
      <w:sz w:val="22"/>
      <w:szCs w:val="22"/>
      <w:lang w:eastAsia="en-US"/>
    </w:rPr>
  </w:style>
  <w:style w:type="character" w:customStyle="1" w:styleId="ForewordTOCChar">
    <w:name w:val="Foreword/TOC Char"/>
    <w:basedOn w:val="HeadingChar"/>
    <w:uiPriority w:val="99"/>
    <w:locked/>
    <w:rsid w:val="00FE26B0"/>
    <w:rPr>
      <w:rFonts w:ascii="Arial" w:eastAsia="Times New Roman" w:hAnsi="Arial"/>
      <w:b/>
      <w:bCs/>
      <w:color w:val="1F497D"/>
      <w:sz w:val="22"/>
      <w:szCs w:val="22"/>
      <w:lang w:eastAsia="en-US"/>
    </w:rPr>
  </w:style>
  <w:style w:type="paragraph" w:customStyle="1" w:styleId="CalloutBox2">
    <w:name w:val="Callout Box 2"/>
    <w:basedOn w:val="CalloutBox"/>
    <w:link w:val="CalloutBox2Char"/>
    <w:uiPriority w:val="99"/>
    <w:rsid w:val="00126111"/>
    <w:pPr>
      <w:framePr w:wrap="around"/>
      <w:pBdr>
        <w:top w:val="single" w:sz="12" w:space="1" w:color="1F497D"/>
        <w:bottom w:val="single" w:sz="12" w:space="1" w:color="1F497D"/>
      </w:pBdr>
      <w:shd w:val="clear" w:color="auto" w:fill="auto"/>
    </w:pPr>
    <w:rPr>
      <w:color w:val="1F497D"/>
      <w:sz w:val="20"/>
    </w:rPr>
  </w:style>
  <w:style w:type="character" w:customStyle="1" w:styleId="InstructionBullet2Char1">
    <w:name w:val="Instruction Bullet 2 Char1"/>
    <w:basedOn w:val="InstructionBulletChar1"/>
    <w:link w:val="InstructionBullet2"/>
    <w:uiPriority w:val="99"/>
    <w:locked/>
    <w:rsid w:val="00083DDD"/>
    <w:rPr>
      <w:rFonts w:ascii="Arial" w:hAnsi="Arial" w:cs="Times New Roman"/>
      <w:sz w:val="22"/>
      <w:szCs w:val="22"/>
      <w:lang w:eastAsia="en-US"/>
    </w:rPr>
  </w:style>
  <w:style w:type="character" w:customStyle="1" w:styleId="InstructionBullet3Char">
    <w:name w:val="Instruction Bullet 3 Char"/>
    <w:basedOn w:val="InstructionBullet2Char1"/>
    <w:link w:val="InstructionBullet3"/>
    <w:uiPriority w:val="99"/>
    <w:locked/>
    <w:rsid w:val="00083DDD"/>
    <w:rPr>
      <w:rFonts w:ascii="Arial" w:hAnsi="Arial" w:cs="Times New Roman"/>
      <w:sz w:val="22"/>
      <w:szCs w:val="22"/>
      <w:lang w:eastAsia="en-US"/>
    </w:rPr>
  </w:style>
  <w:style w:type="paragraph" w:customStyle="1" w:styleId="TOC">
    <w:name w:val="TOC"/>
    <w:basedOn w:val="Disclaimer"/>
    <w:link w:val="TOCChar"/>
    <w:uiPriority w:val="99"/>
    <w:rsid w:val="009B705C"/>
  </w:style>
  <w:style w:type="character" w:customStyle="1" w:styleId="CalloutBoxChar">
    <w:name w:val="Callout Box Char"/>
    <w:link w:val="CalloutBox"/>
    <w:uiPriority w:val="99"/>
    <w:locked/>
    <w:rsid w:val="00126111"/>
    <w:rPr>
      <w:rFonts w:ascii="Arial" w:hAnsi="Arial" w:cs="Times New Roman"/>
      <w:b/>
      <w:sz w:val="22"/>
      <w:szCs w:val="22"/>
      <w:shd w:val="clear" w:color="auto" w:fill="F2AF00"/>
      <w:lang w:eastAsia="en-US"/>
    </w:rPr>
  </w:style>
  <w:style w:type="character" w:customStyle="1" w:styleId="CalloutBox2Char">
    <w:name w:val="Callout Box 2 Char"/>
    <w:link w:val="CalloutBox2"/>
    <w:uiPriority w:val="99"/>
    <w:locked/>
    <w:rsid w:val="004C0A22"/>
    <w:rPr>
      <w:rFonts w:ascii="Arial" w:hAnsi="Arial" w:cs="Times New Roman"/>
      <w:b/>
      <w:color w:val="1F497D"/>
      <w:sz w:val="22"/>
      <w:szCs w:val="22"/>
      <w:shd w:val="clear" w:color="auto" w:fill="F2AF00"/>
      <w:lang w:eastAsia="en-US"/>
    </w:rPr>
  </w:style>
  <w:style w:type="paragraph" w:customStyle="1" w:styleId="Tablebullet30">
    <w:name w:val="Table bullet 3"/>
    <w:basedOn w:val="Normal"/>
    <w:uiPriority w:val="99"/>
    <w:rsid w:val="00952773"/>
    <w:pPr>
      <w:spacing w:before="60" w:after="60"/>
      <w:ind w:left="1071" w:hanging="357"/>
    </w:pPr>
    <w:rPr>
      <w:sz w:val="18"/>
      <w:lang w:val="en-GB"/>
    </w:rPr>
  </w:style>
  <w:style w:type="character" w:customStyle="1" w:styleId="DisclaimerChar">
    <w:name w:val="Disclaimer Char"/>
    <w:basedOn w:val="HeadingChar"/>
    <w:link w:val="Disclaimer"/>
    <w:uiPriority w:val="99"/>
    <w:locked/>
    <w:rsid w:val="009B705C"/>
    <w:rPr>
      <w:rFonts w:ascii="Arial" w:eastAsia="Times New Roman" w:hAnsi="Arial"/>
      <w:b/>
      <w:bCs/>
      <w:color w:val="1F497D"/>
      <w:sz w:val="22"/>
      <w:szCs w:val="22"/>
      <w:lang w:eastAsia="en-US"/>
    </w:rPr>
  </w:style>
  <w:style w:type="character" w:customStyle="1" w:styleId="TOCChar">
    <w:name w:val="TOC Char"/>
    <w:basedOn w:val="DisclaimerChar"/>
    <w:link w:val="TOC"/>
    <w:uiPriority w:val="99"/>
    <w:locked/>
    <w:rsid w:val="006C6015"/>
    <w:rPr>
      <w:rFonts w:ascii="Arial" w:eastAsia="Times New Roman" w:hAnsi="Arial"/>
      <w:b/>
      <w:bCs/>
      <w:color w:val="1F497D"/>
      <w:sz w:val="22"/>
      <w:szCs w:val="22"/>
      <w:lang w:eastAsia="en-US"/>
    </w:rPr>
  </w:style>
  <w:style w:type="paragraph" w:styleId="Opstilling-punkttegn">
    <w:name w:val="List Bullet"/>
    <w:basedOn w:val="Normal"/>
    <w:uiPriority w:val="99"/>
    <w:rsid w:val="00952773"/>
    <w:pPr>
      <w:numPr>
        <w:numId w:val="13"/>
      </w:numPr>
      <w:spacing w:after="60"/>
    </w:pPr>
    <w:rPr>
      <w:rFonts w:eastAsia="Times New Roman" w:cs="Arial"/>
      <w:szCs w:val="20"/>
      <w:lang w:val="en-US"/>
    </w:rPr>
  </w:style>
  <w:style w:type="character" w:customStyle="1" w:styleId="StyleTimesNewRoman115ptDarkBlue">
    <w:name w:val="Style Times New Roman 115 pt Dark Blue"/>
    <w:uiPriority w:val="99"/>
    <w:rsid w:val="005355E0"/>
    <w:rPr>
      <w:rFonts w:ascii="Times New Roman" w:hAnsi="Times New Roman" w:cs="Times New Roman"/>
      <w:color w:val="000080"/>
      <w:sz w:val="23"/>
      <w:szCs w:val="23"/>
    </w:rPr>
  </w:style>
  <w:style w:type="paragraph" w:customStyle="1" w:styleId="2">
    <w:name w:val="2"/>
    <w:basedOn w:val="Normal"/>
    <w:uiPriority w:val="99"/>
    <w:rsid w:val="002C72DB"/>
    <w:pPr>
      <w:autoSpaceDE w:val="0"/>
      <w:autoSpaceDN w:val="0"/>
      <w:adjustRightInd w:val="0"/>
      <w:spacing w:before="113" w:line="288" w:lineRule="auto"/>
      <w:textAlignment w:val="center"/>
    </w:pPr>
    <w:rPr>
      <w:rFonts w:ascii="Gill Alt One MT" w:eastAsia="Times New Roman" w:hAnsi="Gill Alt One MT" w:cs="Gill Alt One MT"/>
      <w:b/>
      <w:bCs/>
      <w:color w:val="FFFFFF"/>
      <w:sz w:val="36"/>
      <w:szCs w:val="36"/>
      <w:lang w:eastAsia="da-DK"/>
    </w:rPr>
  </w:style>
  <w:style w:type="paragraph" w:customStyle="1" w:styleId="3">
    <w:name w:val="3"/>
    <w:basedOn w:val="Normal"/>
    <w:uiPriority w:val="99"/>
    <w:rsid w:val="002C72DB"/>
    <w:pPr>
      <w:autoSpaceDE w:val="0"/>
      <w:autoSpaceDN w:val="0"/>
      <w:adjustRightInd w:val="0"/>
      <w:spacing w:before="100" w:line="288" w:lineRule="auto"/>
      <w:textAlignment w:val="center"/>
    </w:pPr>
    <w:rPr>
      <w:rFonts w:ascii="Gill Alt One MT" w:eastAsia="Times New Roman" w:hAnsi="Gill Alt One MT" w:cs="Gill Alt One MT"/>
      <w:caps/>
      <w:color w:val="FFFFFF"/>
      <w:spacing w:val="-4"/>
      <w:position w:val="19"/>
      <w:sz w:val="40"/>
      <w:szCs w:val="40"/>
      <w:lang w:eastAsia="da-DK"/>
    </w:rPr>
  </w:style>
  <w:style w:type="character" w:customStyle="1" w:styleId="StyleArial11pt">
    <w:name w:val="Style Arial 11 pt"/>
    <w:uiPriority w:val="99"/>
    <w:rsid w:val="00A43D85"/>
    <w:rPr>
      <w:rFonts w:ascii="Times New Roman" w:hAnsi="Times New Roman" w:cs="Times New Roman"/>
      <w:sz w:val="24"/>
      <w:szCs w:val="24"/>
    </w:rPr>
  </w:style>
  <w:style w:type="paragraph" w:styleId="Billedtekst">
    <w:name w:val="caption"/>
    <w:basedOn w:val="Normal"/>
    <w:next w:val="Normal"/>
    <w:qFormat/>
    <w:rsid w:val="00A43D85"/>
    <w:pPr>
      <w:widowControl w:val="0"/>
      <w:spacing w:before="120"/>
      <w:jc w:val="center"/>
    </w:pPr>
    <w:rPr>
      <w:rFonts w:ascii="Times New Roman" w:eastAsia="Times New Roman" w:hAnsi="Times New Roman"/>
      <w:i/>
      <w:iCs/>
      <w:sz w:val="20"/>
      <w:szCs w:val="20"/>
      <w:lang w:eastAsia="da-DK"/>
    </w:rPr>
  </w:style>
  <w:style w:type="paragraph" w:styleId="Brdtekstindrykning">
    <w:name w:val="Body Text Indent"/>
    <w:basedOn w:val="Normal"/>
    <w:link w:val="BrdtekstindrykningTegn"/>
    <w:uiPriority w:val="99"/>
    <w:rsid w:val="00A43D85"/>
    <w:pPr>
      <w:ind w:left="283"/>
    </w:pPr>
  </w:style>
  <w:style w:type="character" w:customStyle="1" w:styleId="BrdtekstindrykningTegn">
    <w:name w:val="Brødtekstindrykning Tegn"/>
    <w:link w:val="Brdtekstindrykning"/>
    <w:uiPriority w:val="99"/>
    <w:locked/>
    <w:rsid w:val="00A43D85"/>
    <w:rPr>
      <w:rFonts w:ascii="Arial" w:hAnsi="Arial" w:cs="Times New Roman"/>
      <w:sz w:val="22"/>
      <w:szCs w:val="22"/>
      <w:lang w:eastAsia="en-US"/>
    </w:rPr>
  </w:style>
  <w:style w:type="paragraph" w:customStyle="1" w:styleId="Listeafsnit1">
    <w:name w:val="Listeafsnit1"/>
    <w:basedOn w:val="Normal"/>
    <w:uiPriority w:val="99"/>
    <w:rsid w:val="00A43D85"/>
    <w:pPr>
      <w:spacing w:after="0" w:line="288" w:lineRule="exact"/>
      <w:ind w:left="720"/>
    </w:pPr>
    <w:rPr>
      <w:rFonts w:ascii="Times New Roman" w:eastAsia="Times New Roman" w:hAnsi="Times New Roman"/>
      <w:sz w:val="24"/>
      <w:szCs w:val="24"/>
      <w:lang w:eastAsia="da-DK"/>
    </w:rPr>
  </w:style>
  <w:style w:type="paragraph" w:styleId="Opstilling-talellerbogst">
    <w:name w:val="List Number"/>
    <w:basedOn w:val="Normal"/>
    <w:uiPriority w:val="99"/>
    <w:rsid w:val="00A43D85"/>
    <w:pPr>
      <w:tabs>
        <w:tab w:val="num" w:pos="360"/>
      </w:tabs>
      <w:spacing w:after="0"/>
      <w:ind w:left="360" w:hanging="360"/>
    </w:pPr>
    <w:rPr>
      <w:rFonts w:ascii="Times New Roman" w:eastAsia="Times New Roman" w:hAnsi="Times New Roman"/>
      <w:sz w:val="24"/>
      <w:szCs w:val="24"/>
      <w:lang w:val="en-GB"/>
    </w:rPr>
  </w:style>
  <w:style w:type="character" w:styleId="Kommentarhenvisning">
    <w:name w:val="annotation reference"/>
    <w:uiPriority w:val="99"/>
    <w:semiHidden/>
    <w:rsid w:val="00A43D85"/>
    <w:rPr>
      <w:rFonts w:cs="Times New Roman"/>
      <w:sz w:val="16"/>
      <w:szCs w:val="16"/>
    </w:rPr>
  </w:style>
  <w:style w:type="paragraph" w:styleId="Kommentartekst">
    <w:name w:val="annotation text"/>
    <w:basedOn w:val="Normal"/>
    <w:link w:val="KommentartekstTegn"/>
    <w:uiPriority w:val="99"/>
    <w:semiHidden/>
    <w:rsid w:val="00A43D85"/>
    <w:rPr>
      <w:sz w:val="20"/>
      <w:szCs w:val="20"/>
    </w:rPr>
  </w:style>
  <w:style w:type="character" w:customStyle="1" w:styleId="KommentartekstTegn">
    <w:name w:val="Kommentartekst Tegn"/>
    <w:link w:val="Kommentartekst"/>
    <w:uiPriority w:val="99"/>
    <w:semiHidden/>
    <w:locked/>
    <w:rsid w:val="00A43D85"/>
    <w:rPr>
      <w:rFonts w:ascii="Arial" w:hAnsi="Arial" w:cs="Times New Roman"/>
      <w:lang w:eastAsia="en-US"/>
    </w:rPr>
  </w:style>
  <w:style w:type="paragraph" w:styleId="Kommentaremne">
    <w:name w:val="annotation subject"/>
    <w:basedOn w:val="Kommentartekst"/>
    <w:next w:val="Kommentartekst"/>
    <w:link w:val="KommentaremneTegn"/>
    <w:uiPriority w:val="99"/>
    <w:semiHidden/>
    <w:rsid w:val="00A43D85"/>
    <w:rPr>
      <w:b/>
      <w:bCs/>
    </w:rPr>
  </w:style>
  <w:style w:type="character" w:customStyle="1" w:styleId="KommentaremneTegn">
    <w:name w:val="Kommentaremne Tegn"/>
    <w:link w:val="Kommentaremne"/>
    <w:uiPriority w:val="99"/>
    <w:semiHidden/>
    <w:locked/>
    <w:rsid w:val="00A43D85"/>
    <w:rPr>
      <w:rFonts w:ascii="Arial" w:hAnsi="Arial" w:cs="Times New Roman"/>
      <w:b/>
      <w:bCs/>
      <w:lang w:eastAsia="en-US"/>
    </w:rPr>
  </w:style>
  <w:style w:type="paragraph" w:customStyle="1" w:styleId="TP-DocumentInfo">
    <w:name w:val="TP-Document Info"/>
    <w:basedOn w:val="Normal"/>
    <w:uiPriority w:val="99"/>
    <w:rsid w:val="00F51B5D"/>
    <w:pPr>
      <w:overflowPunct w:val="0"/>
      <w:autoSpaceDE w:val="0"/>
      <w:autoSpaceDN w:val="0"/>
      <w:adjustRightInd w:val="0"/>
      <w:spacing w:before="60" w:after="0"/>
      <w:textAlignment w:val="baseline"/>
    </w:pPr>
    <w:rPr>
      <w:rFonts w:ascii="Verdana" w:eastAsia="Times New Roman" w:hAnsi="Verdana"/>
      <w:b/>
      <w:color w:val="808080"/>
      <w:sz w:val="14"/>
      <w:szCs w:val="20"/>
      <w:lang w:eastAsia="da-DK"/>
    </w:rPr>
  </w:style>
  <w:style w:type="paragraph" w:customStyle="1" w:styleId="TP-Tablebody">
    <w:name w:val="TP-Table body"/>
    <w:basedOn w:val="TP-DocumentInfo"/>
    <w:uiPriority w:val="99"/>
    <w:rsid w:val="00F51B5D"/>
    <w:rPr>
      <w:b w:val="0"/>
      <w:color w:val="000000"/>
    </w:rPr>
  </w:style>
  <w:style w:type="paragraph" w:styleId="Listeafsnit">
    <w:name w:val="List Paragraph"/>
    <w:basedOn w:val="Normal"/>
    <w:uiPriority w:val="99"/>
    <w:qFormat/>
    <w:rsid w:val="00DB2A48"/>
    <w:pPr>
      <w:ind w:left="720"/>
      <w:contextualSpacing/>
    </w:pPr>
  </w:style>
  <w:style w:type="paragraph" w:styleId="Brdtekst">
    <w:name w:val="Body Text"/>
    <w:basedOn w:val="Normal"/>
    <w:link w:val="BrdtekstTegn"/>
    <w:uiPriority w:val="99"/>
    <w:semiHidden/>
    <w:rsid w:val="00874313"/>
  </w:style>
  <w:style w:type="character" w:customStyle="1" w:styleId="BrdtekstTegn">
    <w:name w:val="Brødtekst Tegn"/>
    <w:link w:val="Brdtekst"/>
    <w:uiPriority w:val="99"/>
    <w:semiHidden/>
    <w:locked/>
    <w:rsid w:val="00874313"/>
    <w:rPr>
      <w:rFonts w:ascii="Arial" w:hAnsi="Arial" w:cs="Times New Roman"/>
      <w:sz w:val="22"/>
      <w:szCs w:val="22"/>
      <w:lang w:eastAsia="en-US"/>
    </w:rPr>
  </w:style>
  <w:style w:type="paragraph" w:styleId="Normalindrykning">
    <w:name w:val="Normal Indent"/>
    <w:basedOn w:val="Normal"/>
    <w:uiPriority w:val="99"/>
    <w:rsid w:val="00874313"/>
    <w:pPr>
      <w:keepLines/>
      <w:spacing w:after="240"/>
      <w:ind w:left="720"/>
    </w:pPr>
    <w:rPr>
      <w:rFonts w:ascii="Times" w:eastAsia="Times New Roman" w:hAnsi="Times"/>
      <w:sz w:val="24"/>
      <w:szCs w:val="20"/>
    </w:rPr>
  </w:style>
  <w:style w:type="paragraph" w:styleId="Overskrift">
    <w:name w:val="TOC Heading"/>
    <w:basedOn w:val="Overskrift1"/>
    <w:next w:val="Normal"/>
    <w:uiPriority w:val="99"/>
    <w:qFormat/>
    <w:rsid w:val="00DC5C10"/>
    <w:pPr>
      <w:pageBreakBefore w:val="0"/>
      <w:pBdr>
        <w:bottom w:val="none" w:sz="0" w:space="0" w:color="auto"/>
      </w:pBdr>
      <w:tabs>
        <w:tab w:val="clear" w:pos="0"/>
      </w:tabs>
      <w:spacing w:after="0" w:line="276" w:lineRule="auto"/>
      <w:ind w:firstLine="0"/>
      <w:outlineLvl w:val="9"/>
    </w:pPr>
    <w:rPr>
      <w:rFonts w:ascii="Cambria" w:hAnsi="Cambria"/>
      <w:color w:val="365F91"/>
      <w:sz w:val="28"/>
    </w:rPr>
  </w:style>
  <w:style w:type="paragraph" w:customStyle="1" w:styleId="Bullet">
    <w:name w:val="Bullet"/>
    <w:basedOn w:val="Normal"/>
    <w:uiPriority w:val="99"/>
    <w:rsid w:val="00BC6837"/>
    <w:pPr>
      <w:numPr>
        <w:numId w:val="21"/>
      </w:numPr>
      <w:spacing w:after="60"/>
    </w:pPr>
    <w:rPr>
      <w:rFonts w:ascii="Verdana" w:eastAsia="Times New Roman" w:hAnsi="Verdana"/>
      <w:sz w:val="18"/>
      <w:szCs w:val="20"/>
      <w:lang w:eastAsia="en-GB"/>
    </w:rPr>
  </w:style>
  <w:style w:type="paragraph" w:customStyle="1" w:styleId="Overskrift0">
    <w:name w:val="Overskrift 0"/>
    <w:basedOn w:val="Overskrift1"/>
    <w:rsid w:val="00117B0F"/>
    <w:pPr>
      <w:keepLines w:val="0"/>
      <w:widowControl w:val="0"/>
      <w:pBdr>
        <w:bottom w:val="none" w:sz="0" w:space="0" w:color="auto"/>
      </w:pBdr>
      <w:tabs>
        <w:tab w:val="clear" w:pos="0"/>
        <w:tab w:val="num" w:pos="432"/>
      </w:tabs>
      <w:spacing w:before="0" w:after="0"/>
      <w:ind w:left="426" w:hanging="426"/>
      <w:outlineLvl w:val="9"/>
    </w:pPr>
    <w:rPr>
      <w:bCs w:val="0"/>
      <w:i/>
      <w:color w:val="auto"/>
      <w:sz w:val="28"/>
      <w:szCs w:val="20"/>
      <w:lang w:val="en-GB" w:eastAsia="da-DK"/>
    </w:rPr>
  </w:style>
  <w:style w:type="paragraph" w:styleId="Listeoverfigurer">
    <w:name w:val="table of figures"/>
    <w:basedOn w:val="Normal"/>
    <w:next w:val="Normal"/>
    <w:uiPriority w:val="99"/>
    <w:rsid w:val="00117B0F"/>
    <w:pPr>
      <w:widowControl w:val="0"/>
      <w:tabs>
        <w:tab w:val="right" w:leader="dot" w:pos="8789"/>
      </w:tabs>
      <w:spacing w:before="120" w:after="0"/>
      <w:ind w:left="1049" w:hanging="482"/>
    </w:pPr>
    <w:rPr>
      <w:rFonts w:eastAsia="Times New Roman"/>
      <w:b/>
      <w:i/>
      <w:sz w:val="20"/>
      <w:szCs w:val="20"/>
      <w:lang w:eastAsia="da-DK"/>
    </w:rPr>
  </w:style>
  <w:style w:type="character" w:customStyle="1" w:styleId="Overskrift5Tegn">
    <w:name w:val="Overskrift 5 Tegn"/>
    <w:link w:val="Overskrift5"/>
    <w:rsid w:val="00D73360"/>
    <w:rPr>
      <w:rFonts w:ascii="Arial" w:eastAsia="Times New Roman" w:hAnsi="Arial"/>
      <w:sz w:val="22"/>
      <w:lang w:eastAsia="en-US"/>
    </w:rPr>
  </w:style>
  <w:style w:type="character" w:customStyle="1" w:styleId="Overskrift6Tegn">
    <w:name w:val="Overskrift 6 Tegn"/>
    <w:link w:val="Overskrift6"/>
    <w:rsid w:val="00D73360"/>
    <w:rPr>
      <w:rFonts w:ascii="Arial" w:eastAsia="Times New Roman" w:hAnsi="Arial"/>
      <w:i/>
      <w:sz w:val="22"/>
      <w:lang w:eastAsia="en-US"/>
    </w:rPr>
  </w:style>
  <w:style w:type="character" w:customStyle="1" w:styleId="Overskrift7Tegn">
    <w:name w:val="Overskrift 7 Tegn"/>
    <w:link w:val="Overskrift7"/>
    <w:rsid w:val="00D73360"/>
    <w:rPr>
      <w:rFonts w:ascii="Arial" w:eastAsia="Times New Roman" w:hAnsi="Arial"/>
      <w:lang w:val="en-US" w:eastAsia="en-US"/>
    </w:rPr>
  </w:style>
  <w:style w:type="character" w:customStyle="1" w:styleId="Overskrift8Tegn">
    <w:name w:val="Overskrift 8 Tegn"/>
    <w:link w:val="Overskrift8"/>
    <w:rsid w:val="00D73360"/>
    <w:rPr>
      <w:rFonts w:ascii="Arial" w:eastAsia="Times New Roman" w:hAnsi="Arial"/>
      <w:i/>
      <w:lang w:val="en-US" w:eastAsia="en-US"/>
    </w:rPr>
  </w:style>
  <w:style w:type="paragraph" w:customStyle="1" w:styleId="TabelHeaderTegnTegnTegn">
    <w:name w:val="Tabel Header Tegn Tegn Tegn"/>
    <w:basedOn w:val="Normal"/>
    <w:link w:val="TabelHeaderTegnTegnTegnTegn"/>
    <w:rsid w:val="00BF7F58"/>
    <w:rPr>
      <w:rFonts w:ascii="Verdana" w:eastAsia="Times New Roman" w:hAnsi="Verdana"/>
      <w:b/>
      <w:lang w:val="en-US"/>
    </w:rPr>
  </w:style>
  <w:style w:type="character" w:customStyle="1" w:styleId="TabelHeaderTegnTegnTegnTegn">
    <w:name w:val="Tabel Header Tegn Tegn Tegn Tegn"/>
    <w:link w:val="TabelHeaderTegnTegnTegn"/>
    <w:rsid w:val="00BF7F58"/>
    <w:rPr>
      <w:rFonts w:ascii="Verdana" w:eastAsia="Times New Roman" w:hAnsi="Verdana"/>
      <w:b/>
      <w:sz w:val="22"/>
      <w:szCs w:val="22"/>
      <w:lang w:val="en-US" w:eastAsia="en-US"/>
    </w:rPr>
  </w:style>
  <w:style w:type="paragraph" w:customStyle="1" w:styleId="msolistparagraph0">
    <w:name w:val="msolistparagraph"/>
    <w:basedOn w:val="Normal"/>
    <w:rsid w:val="008A6DEB"/>
    <w:pPr>
      <w:spacing w:after="0"/>
      <w:ind w:left="720"/>
    </w:pPr>
    <w:rPr>
      <w:rFonts w:ascii="Times New Roman" w:eastAsia="Times New Roman" w:hAnsi="Times New Roman"/>
      <w:sz w:val="24"/>
      <w:szCs w:val="24"/>
      <w:lang w:eastAsia="da-DK"/>
    </w:rPr>
  </w:style>
  <w:style w:type="paragraph" w:styleId="Korrektur">
    <w:name w:val="Revision"/>
    <w:hidden/>
    <w:uiPriority w:val="99"/>
    <w:semiHidden/>
    <w:rsid w:val="00342FE7"/>
    <w:rPr>
      <w:rFonts w:ascii="Arial" w:hAnsi="Arial"/>
      <w:sz w:val="22"/>
      <w:szCs w:val="22"/>
      <w:lang w:val="da-DK"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7196">
      <w:bodyDiv w:val="1"/>
      <w:marLeft w:val="0"/>
      <w:marRight w:val="0"/>
      <w:marTop w:val="0"/>
      <w:marBottom w:val="0"/>
      <w:divBdr>
        <w:top w:val="none" w:sz="0" w:space="0" w:color="auto"/>
        <w:left w:val="none" w:sz="0" w:space="0" w:color="auto"/>
        <w:bottom w:val="none" w:sz="0" w:space="0" w:color="auto"/>
        <w:right w:val="none" w:sz="0" w:space="0" w:color="auto"/>
      </w:divBdr>
      <w:divsChild>
        <w:div w:id="1439257432">
          <w:marLeft w:val="259"/>
          <w:marRight w:val="0"/>
          <w:marTop w:val="192"/>
          <w:marBottom w:val="0"/>
          <w:divBdr>
            <w:top w:val="none" w:sz="0" w:space="0" w:color="auto"/>
            <w:left w:val="none" w:sz="0" w:space="0" w:color="auto"/>
            <w:bottom w:val="none" w:sz="0" w:space="0" w:color="auto"/>
            <w:right w:val="none" w:sz="0" w:space="0" w:color="auto"/>
          </w:divBdr>
        </w:div>
      </w:divsChild>
    </w:div>
    <w:div w:id="17892955">
      <w:bodyDiv w:val="1"/>
      <w:marLeft w:val="0"/>
      <w:marRight w:val="0"/>
      <w:marTop w:val="0"/>
      <w:marBottom w:val="0"/>
      <w:divBdr>
        <w:top w:val="none" w:sz="0" w:space="0" w:color="auto"/>
        <w:left w:val="none" w:sz="0" w:space="0" w:color="auto"/>
        <w:bottom w:val="none" w:sz="0" w:space="0" w:color="auto"/>
        <w:right w:val="none" w:sz="0" w:space="0" w:color="auto"/>
      </w:divBdr>
    </w:div>
    <w:div w:id="53630401">
      <w:bodyDiv w:val="1"/>
      <w:marLeft w:val="0"/>
      <w:marRight w:val="0"/>
      <w:marTop w:val="0"/>
      <w:marBottom w:val="0"/>
      <w:divBdr>
        <w:top w:val="none" w:sz="0" w:space="0" w:color="auto"/>
        <w:left w:val="none" w:sz="0" w:space="0" w:color="auto"/>
        <w:bottom w:val="none" w:sz="0" w:space="0" w:color="auto"/>
        <w:right w:val="none" w:sz="0" w:space="0" w:color="auto"/>
      </w:divBdr>
    </w:div>
    <w:div w:id="65885504">
      <w:bodyDiv w:val="1"/>
      <w:marLeft w:val="0"/>
      <w:marRight w:val="0"/>
      <w:marTop w:val="0"/>
      <w:marBottom w:val="0"/>
      <w:divBdr>
        <w:top w:val="none" w:sz="0" w:space="0" w:color="auto"/>
        <w:left w:val="none" w:sz="0" w:space="0" w:color="auto"/>
        <w:bottom w:val="none" w:sz="0" w:space="0" w:color="auto"/>
        <w:right w:val="none" w:sz="0" w:space="0" w:color="auto"/>
      </w:divBdr>
      <w:divsChild>
        <w:div w:id="2132938236">
          <w:marLeft w:val="259"/>
          <w:marRight w:val="0"/>
          <w:marTop w:val="192"/>
          <w:marBottom w:val="0"/>
          <w:divBdr>
            <w:top w:val="none" w:sz="0" w:space="0" w:color="auto"/>
            <w:left w:val="none" w:sz="0" w:space="0" w:color="auto"/>
            <w:bottom w:val="none" w:sz="0" w:space="0" w:color="auto"/>
            <w:right w:val="none" w:sz="0" w:space="0" w:color="auto"/>
          </w:divBdr>
        </w:div>
      </w:divsChild>
    </w:div>
    <w:div w:id="177235586">
      <w:bodyDiv w:val="1"/>
      <w:marLeft w:val="0"/>
      <w:marRight w:val="0"/>
      <w:marTop w:val="0"/>
      <w:marBottom w:val="0"/>
      <w:divBdr>
        <w:top w:val="none" w:sz="0" w:space="0" w:color="auto"/>
        <w:left w:val="none" w:sz="0" w:space="0" w:color="auto"/>
        <w:bottom w:val="none" w:sz="0" w:space="0" w:color="auto"/>
        <w:right w:val="none" w:sz="0" w:space="0" w:color="auto"/>
      </w:divBdr>
    </w:div>
    <w:div w:id="369190691">
      <w:bodyDiv w:val="1"/>
      <w:marLeft w:val="0"/>
      <w:marRight w:val="0"/>
      <w:marTop w:val="0"/>
      <w:marBottom w:val="0"/>
      <w:divBdr>
        <w:top w:val="none" w:sz="0" w:space="0" w:color="auto"/>
        <w:left w:val="none" w:sz="0" w:space="0" w:color="auto"/>
        <w:bottom w:val="none" w:sz="0" w:space="0" w:color="auto"/>
        <w:right w:val="none" w:sz="0" w:space="0" w:color="auto"/>
      </w:divBdr>
    </w:div>
    <w:div w:id="453713708">
      <w:bodyDiv w:val="1"/>
      <w:marLeft w:val="0"/>
      <w:marRight w:val="0"/>
      <w:marTop w:val="0"/>
      <w:marBottom w:val="0"/>
      <w:divBdr>
        <w:top w:val="none" w:sz="0" w:space="0" w:color="auto"/>
        <w:left w:val="none" w:sz="0" w:space="0" w:color="auto"/>
        <w:bottom w:val="none" w:sz="0" w:space="0" w:color="auto"/>
        <w:right w:val="none" w:sz="0" w:space="0" w:color="auto"/>
      </w:divBdr>
      <w:divsChild>
        <w:div w:id="47340321">
          <w:marLeft w:val="259"/>
          <w:marRight w:val="0"/>
          <w:marTop w:val="192"/>
          <w:marBottom w:val="0"/>
          <w:divBdr>
            <w:top w:val="none" w:sz="0" w:space="0" w:color="auto"/>
            <w:left w:val="none" w:sz="0" w:space="0" w:color="auto"/>
            <w:bottom w:val="none" w:sz="0" w:space="0" w:color="auto"/>
            <w:right w:val="none" w:sz="0" w:space="0" w:color="auto"/>
          </w:divBdr>
        </w:div>
      </w:divsChild>
    </w:div>
    <w:div w:id="521822336">
      <w:bodyDiv w:val="1"/>
      <w:marLeft w:val="0"/>
      <w:marRight w:val="0"/>
      <w:marTop w:val="0"/>
      <w:marBottom w:val="0"/>
      <w:divBdr>
        <w:top w:val="none" w:sz="0" w:space="0" w:color="auto"/>
        <w:left w:val="none" w:sz="0" w:space="0" w:color="auto"/>
        <w:bottom w:val="none" w:sz="0" w:space="0" w:color="auto"/>
        <w:right w:val="none" w:sz="0" w:space="0" w:color="auto"/>
      </w:divBdr>
      <w:divsChild>
        <w:div w:id="1583099741">
          <w:marLeft w:val="259"/>
          <w:marRight w:val="0"/>
          <w:marTop w:val="192"/>
          <w:marBottom w:val="0"/>
          <w:divBdr>
            <w:top w:val="none" w:sz="0" w:space="0" w:color="auto"/>
            <w:left w:val="none" w:sz="0" w:space="0" w:color="auto"/>
            <w:bottom w:val="none" w:sz="0" w:space="0" w:color="auto"/>
            <w:right w:val="none" w:sz="0" w:space="0" w:color="auto"/>
          </w:divBdr>
        </w:div>
      </w:divsChild>
    </w:div>
    <w:div w:id="590161937">
      <w:bodyDiv w:val="1"/>
      <w:marLeft w:val="0"/>
      <w:marRight w:val="0"/>
      <w:marTop w:val="0"/>
      <w:marBottom w:val="0"/>
      <w:divBdr>
        <w:top w:val="none" w:sz="0" w:space="0" w:color="auto"/>
        <w:left w:val="none" w:sz="0" w:space="0" w:color="auto"/>
        <w:bottom w:val="none" w:sz="0" w:space="0" w:color="auto"/>
        <w:right w:val="none" w:sz="0" w:space="0" w:color="auto"/>
      </w:divBdr>
      <w:divsChild>
        <w:div w:id="1799912364">
          <w:marLeft w:val="259"/>
          <w:marRight w:val="0"/>
          <w:marTop w:val="192"/>
          <w:marBottom w:val="0"/>
          <w:divBdr>
            <w:top w:val="none" w:sz="0" w:space="0" w:color="auto"/>
            <w:left w:val="none" w:sz="0" w:space="0" w:color="auto"/>
            <w:bottom w:val="none" w:sz="0" w:space="0" w:color="auto"/>
            <w:right w:val="none" w:sz="0" w:space="0" w:color="auto"/>
          </w:divBdr>
        </w:div>
      </w:divsChild>
    </w:div>
    <w:div w:id="633751079">
      <w:bodyDiv w:val="1"/>
      <w:marLeft w:val="0"/>
      <w:marRight w:val="0"/>
      <w:marTop w:val="0"/>
      <w:marBottom w:val="0"/>
      <w:divBdr>
        <w:top w:val="none" w:sz="0" w:space="0" w:color="auto"/>
        <w:left w:val="none" w:sz="0" w:space="0" w:color="auto"/>
        <w:bottom w:val="none" w:sz="0" w:space="0" w:color="auto"/>
        <w:right w:val="none" w:sz="0" w:space="0" w:color="auto"/>
      </w:divBdr>
      <w:divsChild>
        <w:div w:id="29494157">
          <w:marLeft w:val="259"/>
          <w:marRight w:val="0"/>
          <w:marTop w:val="192"/>
          <w:marBottom w:val="0"/>
          <w:divBdr>
            <w:top w:val="none" w:sz="0" w:space="0" w:color="auto"/>
            <w:left w:val="none" w:sz="0" w:space="0" w:color="auto"/>
            <w:bottom w:val="none" w:sz="0" w:space="0" w:color="auto"/>
            <w:right w:val="none" w:sz="0" w:space="0" w:color="auto"/>
          </w:divBdr>
        </w:div>
      </w:divsChild>
    </w:div>
    <w:div w:id="637075752">
      <w:bodyDiv w:val="1"/>
      <w:marLeft w:val="0"/>
      <w:marRight w:val="0"/>
      <w:marTop w:val="0"/>
      <w:marBottom w:val="0"/>
      <w:divBdr>
        <w:top w:val="none" w:sz="0" w:space="0" w:color="auto"/>
        <w:left w:val="none" w:sz="0" w:space="0" w:color="auto"/>
        <w:bottom w:val="none" w:sz="0" w:space="0" w:color="auto"/>
        <w:right w:val="none" w:sz="0" w:space="0" w:color="auto"/>
      </w:divBdr>
      <w:divsChild>
        <w:div w:id="823938819">
          <w:marLeft w:val="259"/>
          <w:marRight w:val="0"/>
          <w:marTop w:val="173"/>
          <w:marBottom w:val="0"/>
          <w:divBdr>
            <w:top w:val="none" w:sz="0" w:space="0" w:color="auto"/>
            <w:left w:val="none" w:sz="0" w:space="0" w:color="auto"/>
            <w:bottom w:val="none" w:sz="0" w:space="0" w:color="auto"/>
            <w:right w:val="none" w:sz="0" w:space="0" w:color="auto"/>
          </w:divBdr>
        </w:div>
        <w:div w:id="1465853115">
          <w:marLeft w:val="259"/>
          <w:marRight w:val="0"/>
          <w:marTop w:val="173"/>
          <w:marBottom w:val="0"/>
          <w:divBdr>
            <w:top w:val="none" w:sz="0" w:space="0" w:color="auto"/>
            <w:left w:val="none" w:sz="0" w:space="0" w:color="auto"/>
            <w:bottom w:val="none" w:sz="0" w:space="0" w:color="auto"/>
            <w:right w:val="none" w:sz="0" w:space="0" w:color="auto"/>
          </w:divBdr>
        </w:div>
      </w:divsChild>
    </w:div>
    <w:div w:id="671296673">
      <w:bodyDiv w:val="1"/>
      <w:marLeft w:val="0"/>
      <w:marRight w:val="0"/>
      <w:marTop w:val="0"/>
      <w:marBottom w:val="0"/>
      <w:divBdr>
        <w:top w:val="none" w:sz="0" w:space="0" w:color="auto"/>
        <w:left w:val="none" w:sz="0" w:space="0" w:color="auto"/>
        <w:bottom w:val="none" w:sz="0" w:space="0" w:color="auto"/>
        <w:right w:val="none" w:sz="0" w:space="0" w:color="auto"/>
      </w:divBdr>
    </w:div>
    <w:div w:id="706370468">
      <w:bodyDiv w:val="1"/>
      <w:marLeft w:val="0"/>
      <w:marRight w:val="0"/>
      <w:marTop w:val="0"/>
      <w:marBottom w:val="0"/>
      <w:divBdr>
        <w:top w:val="none" w:sz="0" w:space="0" w:color="auto"/>
        <w:left w:val="none" w:sz="0" w:space="0" w:color="auto"/>
        <w:bottom w:val="none" w:sz="0" w:space="0" w:color="auto"/>
        <w:right w:val="none" w:sz="0" w:space="0" w:color="auto"/>
      </w:divBdr>
      <w:divsChild>
        <w:div w:id="1443963691">
          <w:marLeft w:val="259"/>
          <w:marRight w:val="0"/>
          <w:marTop w:val="192"/>
          <w:marBottom w:val="0"/>
          <w:divBdr>
            <w:top w:val="none" w:sz="0" w:space="0" w:color="auto"/>
            <w:left w:val="none" w:sz="0" w:space="0" w:color="auto"/>
            <w:bottom w:val="none" w:sz="0" w:space="0" w:color="auto"/>
            <w:right w:val="none" w:sz="0" w:space="0" w:color="auto"/>
          </w:divBdr>
        </w:div>
      </w:divsChild>
    </w:div>
    <w:div w:id="885609131">
      <w:marLeft w:val="0"/>
      <w:marRight w:val="0"/>
      <w:marTop w:val="0"/>
      <w:marBottom w:val="0"/>
      <w:divBdr>
        <w:top w:val="none" w:sz="0" w:space="0" w:color="auto"/>
        <w:left w:val="none" w:sz="0" w:space="0" w:color="auto"/>
        <w:bottom w:val="none" w:sz="0" w:space="0" w:color="auto"/>
        <w:right w:val="none" w:sz="0" w:space="0" w:color="auto"/>
      </w:divBdr>
      <w:divsChild>
        <w:div w:id="885609135">
          <w:marLeft w:val="259"/>
          <w:marRight w:val="0"/>
          <w:marTop w:val="192"/>
          <w:marBottom w:val="0"/>
          <w:divBdr>
            <w:top w:val="none" w:sz="0" w:space="0" w:color="auto"/>
            <w:left w:val="none" w:sz="0" w:space="0" w:color="auto"/>
            <w:bottom w:val="none" w:sz="0" w:space="0" w:color="auto"/>
            <w:right w:val="none" w:sz="0" w:space="0" w:color="auto"/>
          </w:divBdr>
        </w:div>
      </w:divsChild>
    </w:div>
    <w:div w:id="885609132">
      <w:marLeft w:val="0"/>
      <w:marRight w:val="0"/>
      <w:marTop w:val="0"/>
      <w:marBottom w:val="0"/>
      <w:divBdr>
        <w:top w:val="none" w:sz="0" w:space="0" w:color="auto"/>
        <w:left w:val="none" w:sz="0" w:space="0" w:color="auto"/>
        <w:bottom w:val="none" w:sz="0" w:space="0" w:color="auto"/>
        <w:right w:val="none" w:sz="0" w:space="0" w:color="auto"/>
      </w:divBdr>
    </w:div>
    <w:div w:id="885609133">
      <w:marLeft w:val="0"/>
      <w:marRight w:val="0"/>
      <w:marTop w:val="0"/>
      <w:marBottom w:val="0"/>
      <w:divBdr>
        <w:top w:val="none" w:sz="0" w:space="0" w:color="auto"/>
        <w:left w:val="none" w:sz="0" w:space="0" w:color="auto"/>
        <w:bottom w:val="none" w:sz="0" w:space="0" w:color="auto"/>
        <w:right w:val="none" w:sz="0" w:space="0" w:color="auto"/>
      </w:divBdr>
    </w:div>
    <w:div w:id="885609134">
      <w:marLeft w:val="0"/>
      <w:marRight w:val="0"/>
      <w:marTop w:val="0"/>
      <w:marBottom w:val="0"/>
      <w:divBdr>
        <w:top w:val="none" w:sz="0" w:space="0" w:color="auto"/>
        <w:left w:val="none" w:sz="0" w:space="0" w:color="auto"/>
        <w:bottom w:val="none" w:sz="0" w:space="0" w:color="auto"/>
        <w:right w:val="none" w:sz="0" w:space="0" w:color="auto"/>
      </w:divBdr>
      <w:divsChild>
        <w:div w:id="885609136">
          <w:marLeft w:val="749"/>
          <w:marRight w:val="0"/>
          <w:marTop w:val="154"/>
          <w:marBottom w:val="0"/>
          <w:divBdr>
            <w:top w:val="none" w:sz="0" w:space="0" w:color="auto"/>
            <w:left w:val="none" w:sz="0" w:space="0" w:color="auto"/>
            <w:bottom w:val="none" w:sz="0" w:space="0" w:color="auto"/>
            <w:right w:val="none" w:sz="0" w:space="0" w:color="auto"/>
          </w:divBdr>
        </w:div>
        <w:div w:id="885609137">
          <w:marLeft w:val="475"/>
          <w:marRight w:val="0"/>
          <w:marTop w:val="173"/>
          <w:marBottom w:val="0"/>
          <w:divBdr>
            <w:top w:val="none" w:sz="0" w:space="0" w:color="auto"/>
            <w:left w:val="none" w:sz="0" w:space="0" w:color="auto"/>
            <w:bottom w:val="none" w:sz="0" w:space="0" w:color="auto"/>
            <w:right w:val="none" w:sz="0" w:space="0" w:color="auto"/>
          </w:divBdr>
        </w:div>
        <w:div w:id="885609139">
          <w:marLeft w:val="749"/>
          <w:marRight w:val="0"/>
          <w:marTop w:val="154"/>
          <w:marBottom w:val="0"/>
          <w:divBdr>
            <w:top w:val="none" w:sz="0" w:space="0" w:color="auto"/>
            <w:left w:val="none" w:sz="0" w:space="0" w:color="auto"/>
            <w:bottom w:val="none" w:sz="0" w:space="0" w:color="auto"/>
            <w:right w:val="none" w:sz="0" w:space="0" w:color="auto"/>
          </w:divBdr>
        </w:div>
        <w:div w:id="885609140">
          <w:marLeft w:val="749"/>
          <w:marRight w:val="0"/>
          <w:marTop w:val="154"/>
          <w:marBottom w:val="0"/>
          <w:divBdr>
            <w:top w:val="none" w:sz="0" w:space="0" w:color="auto"/>
            <w:left w:val="none" w:sz="0" w:space="0" w:color="auto"/>
            <w:bottom w:val="none" w:sz="0" w:space="0" w:color="auto"/>
            <w:right w:val="none" w:sz="0" w:space="0" w:color="auto"/>
          </w:divBdr>
        </w:div>
      </w:divsChild>
    </w:div>
    <w:div w:id="885609138">
      <w:marLeft w:val="0"/>
      <w:marRight w:val="0"/>
      <w:marTop w:val="0"/>
      <w:marBottom w:val="0"/>
      <w:divBdr>
        <w:top w:val="none" w:sz="0" w:space="0" w:color="auto"/>
        <w:left w:val="none" w:sz="0" w:space="0" w:color="auto"/>
        <w:bottom w:val="none" w:sz="0" w:space="0" w:color="auto"/>
        <w:right w:val="none" w:sz="0" w:space="0" w:color="auto"/>
      </w:divBdr>
    </w:div>
    <w:div w:id="983898203">
      <w:bodyDiv w:val="1"/>
      <w:marLeft w:val="0"/>
      <w:marRight w:val="0"/>
      <w:marTop w:val="0"/>
      <w:marBottom w:val="0"/>
      <w:divBdr>
        <w:top w:val="none" w:sz="0" w:space="0" w:color="auto"/>
        <w:left w:val="none" w:sz="0" w:space="0" w:color="auto"/>
        <w:bottom w:val="none" w:sz="0" w:space="0" w:color="auto"/>
        <w:right w:val="none" w:sz="0" w:space="0" w:color="auto"/>
      </w:divBdr>
      <w:divsChild>
        <w:div w:id="1380781522">
          <w:marLeft w:val="259"/>
          <w:marRight w:val="0"/>
          <w:marTop w:val="192"/>
          <w:marBottom w:val="0"/>
          <w:divBdr>
            <w:top w:val="none" w:sz="0" w:space="0" w:color="auto"/>
            <w:left w:val="none" w:sz="0" w:space="0" w:color="auto"/>
            <w:bottom w:val="none" w:sz="0" w:space="0" w:color="auto"/>
            <w:right w:val="none" w:sz="0" w:space="0" w:color="auto"/>
          </w:divBdr>
        </w:div>
      </w:divsChild>
    </w:div>
    <w:div w:id="984043531">
      <w:bodyDiv w:val="1"/>
      <w:marLeft w:val="0"/>
      <w:marRight w:val="0"/>
      <w:marTop w:val="0"/>
      <w:marBottom w:val="0"/>
      <w:divBdr>
        <w:top w:val="none" w:sz="0" w:space="0" w:color="auto"/>
        <w:left w:val="none" w:sz="0" w:space="0" w:color="auto"/>
        <w:bottom w:val="none" w:sz="0" w:space="0" w:color="auto"/>
        <w:right w:val="none" w:sz="0" w:space="0" w:color="auto"/>
      </w:divBdr>
    </w:div>
    <w:div w:id="1066411790">
      <w:bodyDiv w:val="1"/>
      <w:marLeft w:val="0"/>
      <w:marRight w:val="0"/>
      <w:marTop w:val="0"/>
      <w:marBottom w:val="0"/>
      <w:divBdr>
        <w:top w:val="none" w:sz="0" w:space="0" w:color="auto"/>
        <w:left w:val="none" w:sz="0" w:space="0" w:color="auto"/>
        <w:bottom w:val="none" w:sz="0" w:space="0" w:color="auto"/>
        <w:right w:val="none" w:sz="0" w:space="0" w:color="auto"/>
      </w:divBdr>
    </w:div>
    <w:div w:id="1081565670">
      <w:bodyDiv w:val="1"/>
      <w:marLeft w:val="0"/>
      <w:marRight w:val="0"/>
      <w:marTop w:val="0"/>
      <w:marBottom w:val="0"/>
      <w:divBdr>
        <w:top w:val="none" w:sz="0" w:space="0" w:color="auto"/>
        <w:left w:val="none" w:sz="0" w:space="0" w:color="auto"/>
        <w:bottom w:val="none" w:sz="0" w:space="0" w:color="auto"/>
        <w:right w:val="none" w:sz="0" w:space="0" w:color="auto"/>
      </w:divBdr>
    </w:div>
    <w:div w:id="1142579898">
      <w:bodyDiv w:val="1"/>
      <w:marLeft w:val="0"/>
      <w:marRight w:val="0"/>
      <w:marTop w:val="0"/>
      <w:marBottom w:val="0"/>
      <w:divBdr>
        <w:top w:val="none" w:sz="0" w:space="0" w:color="auto"/>
        <w:left w:val="none" w:sz="0" w:space="0" w:color="auto"/>
        <w:bottom w:val="none" w:sz="0" w:space="0" w:color="auto"/>
        <w:right w:val="none" w:sz="0" w:space="0" w:color="auto"/>
      </w:divBdr>
      <w:divsChild>
        <w:div w:id="241379326">
          <w:marLeft w:val="259"/>
          <w:marRight w:val="0"/>
          <w:marTop w:val="192"/>
          <w:marBottom w:val="0"/>
          <w:divBdr>
            <w:top w:val="none" w:sz="0" w:space="0" w:color="auto"/>
            <w:left w:val="none" w:sz="0" w:space="0" w:color="auto"/>
            <w:bottom w:val="none" w:sz="0" w:space="0" w:color="auto"/>
            <w:right w:val="none" w:sz="0" w:space="0" w:color="auto"/>
          </w:divBdr>
        </w:div>
      </w:divsChild>
    </w:div>
    <w:div w:id="1165439222">
      <w:bodyDiv w:val="1"/>
      <w:marLeft w:val="0"/>
      <w:marRight w:val="0"/>
      <w:marTop w:val="0"/>
      <w:marBottom w:val="0"/>
      <w:divBdr>
        <w:top w:val="none" w:sz="0" w:space="0" w:color="auto"/>
        <w:left w:val="none" w:sz="0" w:space="0" w:color="auto"/>
        <w:bottom w:val="none" w:sz="0" w:space="0" w:color="auto"/>
        <w:right w:val="none" w:sz="0" w:space="0" w:color="auto"/>
      </w:divBdr>
    </w:div>
    <w:div w:id="1230077654">
      <w:bodyDiv w:val="1"/>
      <w:marLeft w:val="0"/>
      <w:marRight w:val="0"/>
      <w:marTop w:val="0"/>
      <w:marBottom w:val="0"/>
      <w:divBdr>
        <w:top w:val="none" w:sz="0" w:space="0" w:color="auto"/>
        <w:left w:val="none" w:sz="0" w:space="0" w:color="auto"/>
        <w:bottom w:val="none" w:sz="0" w:space="0" w:color="auto"/>
        <w:right w:val="none" w:sz="0" w:space="0" w:color="auto"/>
      </w:divBdr>
    </w:div>
    <w:div w:id="1262298077">
      <w:bodyDiv w:val="1"/>
      <w:marLeft w:val="0"/>
      <w:marRight w:val="0"/>
      <w:marTop w:val="0"/>
      <w:marBottom w:val="0"/>
      <w:divBdr>
        <w:top w:val="none" w:sz="0" w:space="0" w:color="auto"/>
        <w:left w:val="none" w:sz="0" w:space="0" w:color="auto"/>
        <w:bottom w:val="none" w:sz="0" w:space="0" w:color="auto"/>
        <w:right w:val="none" w:sz="0" w:space="0" w:color="auto"/>
      </w:divBdr>
    </w:div>
    <w:div w:id="1279948396">
      <w:bodyDiv w:val="1"/>
      <w:marLeft w:val="0"/>
      <w:marRight w:val="0"/>
      <w:marTop w:val="0"/>
      <w:marBottom w:val="0"/>
      <w:divBdr>
        <w:top w:val="none" w:sz="0" w:space="0" w:color="auto"/>
        <w:left w:val="none" w:sz="0" w:space="0" w:color="auto"/>
        <w:bottom w:val="none" w:sz="0" w:space="0" w:color="auto"/>
        <w:right w:val="none" w:sz="0" w:space="0" w:color="auto"/>
      </w:divBdr>
    </w:div>
    <w:div w:id="1283807321">
      <w:bodyDiv w:val="1"/>
      <w:marLeft w:val="0"/>
      <w:marRight w:val="0"/>
      <w:marTop w:val="0"/>
      <w:marBottom w:val="0"/>
      <w:divBdr>
        <w:top w:val="none" w:sz="0" w:space="0" w:color="auto"/>
        <w:left w:val="none" w:sz="0" w:space="0" w:color="auto"/>
        <w:bottom w:val="none" w:sz="0" w:space="0" w:color="auto"/>
        <w:right w:val="none" w:sz="0" w:space="0" w:color="auto"/>
      </w:divBdr>
      <w:divsChild>
        <w:div w:id="74712270">
          <w:marLeft w:val="259"/>
          <w:marRight w:val="0"/>
          <w:marTop w:val="192"/>
          <w:marBottom w:val="0"/>
          <w:divBdr>
            <w:top w:val="none" w:sz="0" w:space="0" w:color="auto"/>
            <w:left w:val="none" w:sz="0" w:space="0" w:color="auto"/>
            <w:bottom w:val="none" w:sz="0" w:space="0" w:color="auto"/>
            <w:right w:val="none" w:sz="0" w:space="0" w:color="auto"/>
          </w:divBdr>
        </w:div>
      </w:divsChild>
    </w:div>
    <w:div w:id="1300260468">
      <w:bodyDiv w:val="1"/>
      <w:marLeft w:val="0"/>
      <w:marRight w:val="0"/>
      <w:marTop w:val="0"/>
      <w:marBottom w:val="0"/>
      <w:divBdr>
        <w:top w:val="none" w:sz="0" w:space="0" w:color="auto"/>
        <w:left w:val="none" w:sz="0" w:space="0" w:color="auto"/>
        <w:bottom w:val="none" w:sz="0" w:space="0" w:color="auto"/>
        <w:right w:val="none" w:sz="0" w:space="0" w:color="auto"/>
      </w:divBdr>
    </w:div>
    <w:div w:id="1315261440">
      <w:bodyDiv w:val="1"/>
      <w:marLeft w:val="0"/>
      <w:marRight w:val="0"/>
      <w:marTop w:val="0"/>
      <w:marBottom w:val="0"/>
      <w:divBdr>
        <w:top w:val="none" w:sz="0" w:space="0" w:color="auto"/>
        <w:left w:val="none" w:sz="0" w:space="0" w:color="auto"/>
        <w:bottom w:val="none" w:sz="0" w:space="0" w:color="auto"/>
        <w:right w:val="none" w:sz="0" w:space="0" w:color="auto"/>
      </w:divBdr>
    </w:div>
    <w:div w:id="1332021411">
      <w:bodyDiv w:val="1"/>
      <w:marLeft w:val="0"/>
      <w:marRight w:val="0"/>
      <w:marTop w:val="0"/>
      <w:marBottom w:val="0"/>
      <w:divBdr>
        <w:top w:val="none" w:sz="0" w:space="0" w:color="auto"/>
        <w:left w:val="none" w:sz="0" w:space="0" w:color="auto"/>
        <w:bottom w:val="none" w:sz="0" w:space="0" w:color="auto"/>
        <w:right w:val="none" w:sz="0" w:space="0" w:color="auto"/>
      </w:divBdr>
    </w:div>
    <w:div w:id="1365667063">
      <w:bodyDiv w:val="1"/>
      <w:marLeft w:val="0"/>
      <w:marRight w:val="0"/>
      <w:marTop w:val="0"/>
      <w:marBottom w:val="0"/>
      <w:divBdr>
        <w:top w:val="none" w:sz="0" w:space="0" w:color="auto"/>
        <w:left w:val="none" w:sz="0" w:space="0" w:color="auto"/>
        <w:bottom w:val="none" w:sz="0" w:space="0" w:color="auto"/>
        <w:right w:val="none" w:sz="0" w:space="0" w:color="auto"/>
      </w:divBdr>
    </w:div>
    <w:div w:id="1385058169">
      <w:bodyDiv w:val="1"/>
      <w:marLeft w:val="0"/>
      <w:marRight w:val="0"/>
      <w:marTop w:val="0"/>
      <w:marBottom w:val="0"/>
      <w:divBdr>
        <w:top w:val="none" w:sz="0" w:space="0" w:color="auto"/>
        <w:left w:val="none" w:sz="0" w:space="0" w:color="auto"/>
        <w:bottom w:val="none" w:sz="0" w:space="0" w:color="auto"/>
        <w:right w:val="none" w:sz="0" w:space="0" w:color="auto"/>
      </w:divBdr>
    </w:div>
    <w:div w:id="1390180733">
      <w:bodyDiv w:val="1"/>
      <w:marLeft w:val="0"/>
      <w:marRight w:val="0"/>
      <w:marTop w:val="0"/>
      <w:marBottom w:val="0"/>
      <w:divBdr>
        <w:top w:val="none" w:sz="0" w:space="0" w:color="auto"/>
        <w:left w:val="none" w:sz="0" w:space="0" w:color="auto"/>
        <w:bottom w:val="none" w:sz="0" w:space="0" w:color="auto"/>
        <w:right w:val="none" w:sz="0" w:space="0" w:color="auto"/>
      </w:divBdr>
    </w:div>
    <w:div w:id="1429157498">
      <w:bodyDiv w:val="1"/>
      <w:marLeft w:val="0"/>
      <w:marRight w:val="0"/>
      <w:marTop w:val="0"/>
      <w:marBottom w:val="0"/>
      <w:divBdr>
        <w:top w:val="none" w:sz="0" w:space="0" w:color="auto"/>
        <w:left w:val="none" w:sz="0" w:space="0" w:color="auto"/>
        <w:bottom w:val="none" w:sz="0" w:space="0" w:color="auto"/>
        <w:right w:val="none" w:sz="0" w:space="0" w:color="auto"/>
      </w:divBdr>
      <w:divsChild>
        <w:div w:id="545265985">
          <w:marLeft w:val="259"/>
          <w:marRight w:val="0"/>
          <w:marTop w:val="192"/>
          <w:marBottom w:val="0"/>
          <w:divBdr>
            <w:top w:val="none" w:sz="0" w:space="0" w:color="auto"/>
            <w:left w:val="none" w:sz="0" w:space="0" w:color="auto"/>
            <w:bottom w:val="none" w:sz="0" w:space="0" w:color="auto"/>
            <w:right w:val="none" w:sz="0" w:space="0" w:color="auto"/>
          </w:divBdr>
        </w:div>
      </w:divsChild>
    </w:div>
    <w:div w:id="1486244143">
      <w:bodyDiv w:val="1"/>
      <w:marLeft w:val="0"/>
      <w:marRight w:val="0"/>
      <w:marTop w:val="0"/>
      <w:marBottom w:val="0"/>
      <w:divBdr>
        <w:top w:val="none" w:sz="0" w:space="0" w:color="auto"/>
        <w:left w:val="none" w:sz="0" w:space="0" w:color="auto"/>
        <w:bottom w:val="none" w:sz="0" w:space="0" w:color="auto"/>
        <w:right w:val="none" w:sz="0" w:space="0" w:color="auto"/>
      </w:divBdr>
      <w:divsChild>
        <w:div w:id="239363591">
          <w:marLeft w:val="259"/>
          <w:marRight w:val="0"/>
          <w:marTop w:val="192"/>
          <w:marBottom w:val="0"/>
          <w:divBdr>
            <w:top w:val="none" w:sz="0" w:space="0" w:color="auto"/>
            <w:left w:val="none" w:sz="0" w:space="0" w:color="auto"/>
            <w:bottom w:val="none" w:sz="0" w:space="0" w:color="auto"/>
            <w:right w:val="none" w:sz="0" w:space="0" w:color="auto"/>
          </w:divBdr>
        </w:div>
        <w:div w:id="239487309">
          <w:marLeft w:val="259"/>
          <w:marRight w:val="0"/>
          <w:marTop w:val="192"/>
          <w:marBottom w:val="0"/>
          <w:divBdr>
            <w:top w:val="none" w:sz="0" w:space="0" w:color="auto"/>
            <w:left w:val="none" w:sz="0" w:space="0" w:color="auto"/>
            <w:bottom w:val="none" w:sz="0" w:space="0" w:color="auto"/>
            <w:right w:val="none" w:sz="0" w:space="0" w:color="auto"/>
          </w:divBdr>
        </w:div>
        <w:div w:id="265620512">
          <w:marLeft w:val="259"/>
          <w:marRight w:val="0"/>
          <w:marTop w:val="192"/>
          <w:marBottom w:val="0"/>
          <w:divBdr>
            <w:top w:val="none" w:sz="0" w:space="0" w:color="auto"/>
            <w:left w:val="none" w:sz="0" w:space="0" w:color="auto"/>
            <w:bottom w:val="none" w:sz="0" w:space="0" w:color="auto"/>
            <w:right w:val="none" w:sz="0" w:space="0" w:color="auto"/>
          </w:divBdr>
        </w:div>
        <w:div w:id="396710429">
          <w:marLeft w:val="259"/>
          <w:marRight w:val="0"/>
          <w:marTop w:val="192"/>
          <w:marBottom w:val="0"/>
          <w:divBdr>
            <w:top w:val="none" w:sz="0" w:space="0" w:color="auto"/>
            <w:left w:val="none" w:sz="0" w:space="0" w:color="auto"/>
            <w:bottom w:val="none" w:sz="0" w:space="0" w:color="auto"/>
            <w:right w:val="none" w:sz="0" w:space="0" w:color="auto"/>
          </w:divBdr>
        </w:div>
        <w:div w:id="460808476">
          <w:marLeft w:val="259"/>
          <w:marRight w:val="0"/>
          <w:marTop w:val="192"/>
          <w:marBottom w:val="0"/>
          <w:divBdr>
            <w:top w:val="none" w:sz="0" w:space="0" w:color="auto"/>
            <w:left w:val="none" w:sz="0" w:space="0" w:color="auto"/>
            <w:bottom w:val="none" w:sz="0" w:space="0" w:color="auto"/>
            <w:right w:val="none" w:sz="0" w:space="0" w:color="auto"/>
          </w:divBdr>
        </w:div>
        <w:div w:id="803816794">
          <w:marLeft w:val="259"/>
          <w:marRight w:val="0"/>
          <w:marTop w:val="192"/>
          <w:marBottom w:val="0"/>
          <w:divBdr>
            <w:top w:val="none" w:sz="0" w:space="0" w:color="auto"/>
            <w:left w:val="none" w:sz="0" w:space="0" w:color="auto"/>
            <w:bottom w:val="none" w:sz="0" w:space="0" w:color="auto"/>
            <w:right w:val="none" w:sz="0" w:space="0" w:color="auto"/>
          </w:divBdr>
        </w:div>
        <w:div w:id="1098871332">
          <w:marLeft w:val="259"/>
          <w:marRight w:val="0"/>
          <w:marTop w:val="192"/>
          <w:marBottom w:val="0"/>
          <w:divBdr>
            <w:top w:val="none" w:sz="0" w:space="0" w:color="auto"/>
            <w:left w:val="none" w:sz="0" w:space="0" w:color="auto"/>
            <w:bottom w:val="none" w:sz="0" w:space="0" w:color="auto"/>
            <w:right w:val="none" w:sz="0" w:space="0" w:color="auto"/>
          </w:divBdr>
        </w:div>
        <w:div w:id="1150832379">
          <w:marLeft w:val="259"/>
          <w:marRight w:val="0"/>
          <w:marTop w:val="192"/>
          <w:marBottom w:val="0"/>
          <w:divBdr>
            <w:top w:val="none" w:sz="0" w:space="0" w:color="auto"/>
            <w:left w:val="none" w:sz="0" w:space="0" w:color="auto"/>
            <w:bottom w:val="none" w:sz="0" w:space="0" w:color="auto"/>
            <w:right w:val="none" w:sz="0" w:space="0" w:color="auto"/>
          </w:divBdr>
        </w:div>
        <w:div w:id="1373772284">
          <w:marLeft w:val="259"/>
          <w:marRight w:val="0"/>
          <w:marTop w:val="192"/>
          <w:marBottom w:val="0"/>
          <w:divBdr>
            <w:top w:val="none" w:sz="0" w:space="0" w:color="auto"/>
            <w:left w:val="none" w:sz="0" w:space="0" w:color="auto"/>
            <w:bottom w:val="none" w:sz="0" w:space="0" w:color="auto"/>
            <w:right w:val="none" w:sz="0" w:space="0" w:color="auto"/>
          </w:divBdr>
        </w:div>
        <w:div w:id="1492940735">
          <w:marLeft w:val="259"/>
          <w:marRight w:val="0"/>
          <w:marTop w:val="192"/>
          <w:marBottom w:val="0"/>
          <w:divBdr>
            <w:top w:val="none" w:sz="0" w:space="0" w:color="auto"/>
            <w:left w:val="none" w:sz="0" w:space="0" w:color="auto"/>
            <w:bottom w:val="none" w:sz="0" w:space="0" w:color="auto"/>
            <w:right w:val="none" w:sz="0" w:space="0" w:color="auto"/>
          </w:divBdr>
        </w:div>
        <w:div w:id="1616209866">
          <w:marLeft w:val="259"/>
          <w:marRight w:val="0"/>
          <w:marTop w:val="192"/>
          <w:marBottom w:val="0"/>
          <w:divBdr>
            <w:top w:val="none" w:sz="0" w:space="0" w:color="auto"/>
            <w:left w:val="none" w:sz="0" w:space="0" w:color="auto"/>
            <w:bottom w:val="none" w:sz="0" w:space="0" w:color="auto"/>
            <w:right w:val="none" w:sz="0" w:space="0" w:color="auto"/>
          </w:divBdr>
        </w:div>
        <w:div w:id="1711803580">
          <w:marLeft w:val="259"/>
          <w:marRight w:val="0"/>
          <w:marTop w:val="192"/>
          <w:marBottom w:val="0"/>
          <w:divBdr>
            <w:top w:val="none" w:sz="0" w:space="0" w:color="auto"/>
            <w:left w:val="none" w:sz="0" w:space="0" w:color="auto"/>
            <w:bottom w:val="none" w:sz="0" w:space="0" w:color="auto"/>
            <w:right w:val="none" w:sz="0" w:space="0" w:color="auto"/>
          </w:divBdr>
        </w:div>
        <w:div w:id="2096439477">
          <w:marLeft w:val="259"/>
          <w:marRight w:val="0"/>
          <w:marTop w:val="192"/>
          <w:marBottom w:val="0"/>
          <w:divBdr>
            <w:top w:val="none" w:sz="0" w:space="0" w:color="auto"/>
            <w:left w:val="none" w:sz="0" w:space="0" w:color="auto"/>
            <w:bottom w:val="none" w:sz="0" w:space="0" w:color="auto"/>
            <w:right w:val="none" w:sz="0" w:space="0" w:color="auto"/>
          </w:divBdr>
        </w:div>
      </w:divsChild>
    </w:div>
    <w:div w:id="1493909724">
      <w:bodyDiv w:val="1"/>
      <w:marLeft w:val="0"/>
      <w:marRight w:val="0"/>
      <w:marTop w:val="0"/>
      <w:marBottom w:val="0"/>
      <w:divBdr>
        <w:top w:val="none" w:sz="0" w:space="0" w:color="auto"/>
        <w:left w:val="none" w:sz="0" w:space="0" w:color="auto"/>
        <w:bottom w:val="none" w:sz="0" w:space="0" w:color="auto"/>
        <w:right w:val="none" w:sz="0" w:space="0" w:color="auto"/>
      </w:divBdr>
    </w:div>
    <w:div w:id="1499736726">
      <w:bodyDiv w:val="1"/>
      <w:marLeft w:val="0"/>
      <w:marRight w:val="0"/>
      <w:marTop w:val="0"/>
      <w:marBottom w:val="0"/>
      <w:divBdr>
        <w:top w:val="none" w:sz="0" w:space="0" w:color="auto"/>
        <w:left w:val="none" w:sz="0" w:space="0" w:color="auto"/>
        <w:bottom w:val="none" w:sz="0" w:space="0" w:color="auto"/>
        <w:right w:val="none" w:sz="0" w:space="0" w:color="auto"/>
      </w:divBdr>
      <w:divsChild>
        <w:div w:id="416950324">
          <w:marLeft w:val="259"/>
          <w:marRight w:val="0"/>
          <w:marTop w:val="192"/>
          <w:marBottom w:val="0"/>
          <w:divBdr>
            <w:top w:val="none" w:sz="0" w:space="0" w:color="auto"/>
            <w:left w:val="none" w:sz="0" w:space="0" w:color="auto"/>
            <w:bottom w:val="none" w:sz="0" w:space="0" w:color="auto"/>
            <w:right w:val="none" w:sz="0" w:space="0" w:color="auto"/>
          </w:divBdr>
        </w:div>
      </w:divsChild>
    </w:div>
    <w:div w:id="1513105086">
      <w:bodyDiv w:val="1"/>
      <w:marLeft w:val="0"/>
      <w:marRight w:val="0"/>
      <w:marTop w:val="0"/>
      <w:marBottom w:val="0"/>
      <w:divBdr>
        <w:top w:val="none" w:sz="0" w:space="0" w:color="auto"/>
        <w:left w:val="none" w:sz="0" w:space="0" w:color="auto"/>
        <w:bottom w:val="none" w:sz="0" w:space="0" w:color="auto"/>
        <w:right w:val="none" w:sz="0" w:space="0" w:color="auto"/>
      </w:divBdr>
      <w:divsChild>
        <w:div w:id="1153990574">
          <w:marLeft w:val="259"/>
          <w:marRight w:val="0"/>
          <w:marTop w:val="192"/>
          <w:marBottom w:val="0"/>
          <w:divBdr>
            <w:top w:val="none" w:sz="0" w:space="0" w:color="auto"/>
            <w:left w:val="none" w:sz="0" w:space="0" w:color="auto"/>
            <w:bottom w:val="none" w:sz="0" w:space="0" w:color="auto"/>
            <w:right w:val="none" w:sz="0" w:space="0" w:color="auto"/>
          </w:divBdr>
        </w:div>
      </w:divsChild>
    </w:div>
    <w:div w:id="1542980827">
      <w:bodyDiv w:val="1"/>
      <w:marLeft w:val="0"/>
      <w:marRight w:val="0"/>
      <w:marTop w:val="0"/>
      <w:marBottom w:val="0"/>
      <w:divBdr>
        <w:top w:val="none" w:sz="0" w:space="0" w:color="auto"/>
        <w:left w:val="none" w:sz="0" w:space="0" w:color="auto"/>
        <w:bottom w:val="none" w:sz="0" w:space="0" w:color="auto"/>
        <w:right w:val="none" w:sz="0" w:space="0" w:color="auto"/>
      </w:divBdr>
    </w:div>
    <w:div w:id="1575552741">
      <w:bodyDiv w:val="1"/>
      <w:marLeft w:val="0"/>
      <w:marRight w:val="0"/>
      <w:marTop w:val="0"/>
      <w:marBottom w:val="0"/>
      <w:divBdr>
        <w:top w:val="none" w:sz="0" w:space="0" w:color="auto"/>
        <w:left w:val="none" w:sz="0" w:space="0" w:color="auto"/>
        <w:bottom w:val="none" w:sz="0" w:space="0" w:color="auto"/>
        <w:right w:val="none" w:sz="0" w:space="0" w:color="auto"/>
      </w:divBdr>
    </w:div>
    <w:div w:id="1683432448">
      <w:bodyDiv w:val="1"/>
      <w:marLeft w:val="0"/>
      <w:marRight w:val="0"/>
      <w:marTop w:val="0"/>
      <w:marBottom w:val="0"/>
      <w:divBdr>
        <w:top w:val="none" w:sz="0" w:space="0" w:color="auto"/>
        <w:left w:val="none" w:sz="0" w:space="0" w:color="auto"/>
        <w:bottom w:val="none" w:sz="0" w:space="0" w:color="auto"/>
        <w:right w:val="none" w:sz="0" w:space="0" w:color="auto"/>
      </w:divBdr>
    </w:div>
    <w:div w:id="1686637693">
      <w:bodyDiv w:val="1"/>
      <w:marLeft w:val="0"/>
      <w:marRight w:val="0"/>
      <w:marTop w:val="0"/>
      <w:marBottom w:val="0"/>
      <w:divBdr>
        <w:top w:val="none" w:sz="0" w:space="0" w:color="auto"/>
        <w:left w:val="none" w:sz="0" w:space="0" w:color="auto"/>
        <w:bottom w:val="none" w:sz="0" w:space="0" w:color="auto"/>
        <w:right w:val="none" w:sz="0" w:space="0" w:color="auto"/>
      </w:divBdr>
    </w:div>
    <w:div w:id="1822572641">
      <w:bodyDiv w:val="1"/>
      <w:marLeft w:val="0"/>
      <w:marRight w:val="0"/>
      <w:marTop w:val="0"/>
      <w:marBottom w:val="0"/>
      <w:divBdr>
        <w:top w:val="none" w:sz="0" w:space="0" w:color="auto"/>
        <w:left w:val="none" w:sz="0" w:space="0" w:color="auto"/>
        <w:bottom w:val="none" w:sz="0" w:space="0" w:color="auto"/>
        <w:right w:val="none" w:sz="0" w:space="0" w:color="auto"/>
      </w:divBdr>
      <w:divsChild>
        <w:div w:id="515773648">
          <w:marLeft w:val="259"/>
          <w:marRight w:val="0"/>
          <w:marTop w:val="192"/>
          <w:marBottom w:val="0"/>
          <w:divBdr>
            <w:top w:val="none" w:sz="0" w:space="0" w:color="auto"/>
            <w:left w:val="none" w:sz="0" w:space="0" w:color="auto"/>
            <w:bottom w:val="none" w:sz="0" w:space="0" w:color="auto"/>
            <w:right w:val="none" w:sz="0" w:space="0" w:color="auto"/>
          </w:divBdr>
        </w:div>
      </w:divsChild>
    </w:div>
    <w:div w:id="1867599532">
      <w:bodyDiv w:val="1"/>
      <w:marLeft w:val="0"/>
      <w:marRight w:val="0"/>
      <w:marTop w:val="0"/>
      <w:marBottom w:val="0"/>
      <w:divBdr>
        <w:top w:val="none" w:sz="0" w:space="0" w:color="auto"/>
        <w:left w:val="none" w:sz="0" w:space="0" w:color="auto"/>
        <w:bottom w:val="none" w:sz="0" w:space="0" w:color="auto"/>
        <w:right w:val="none" w:sz="0" w:space="0" w:color="auto"/>
      </w:divBdr>
      <w:divsChild>
        <w:div w:id="332682055">
          <w:marLeft w:val="533"/>
          <w:marRight w:val="0"/>
          <w:marTop w:val="192"/>
          <w:marBottom w:val="0"/>
          <w:divBdr>
            <w:top w:val="none" w:sz="0" w:space="0" w:color="auto"/>
            <w:left w:val="none" w:sz="0" w:space="0" w:color="auto"/>
            <w:bottom w:val="none" w:sz="0" w:space="0" w:color="auto"/>
            <w:right w:val="none" w:sz="0" w:space="0" w:color="auto"/>
          </w:divBdr>
        </w:div>
        <w:div w:id="332806502">
          <w:marLeft w:val="533"/>
          <w:marRight w:val="0"/>
          <w:marTop w:val="192"/>
          <w:marBottom w:val="0"/>
          <w:divBdr>
            <w:top w:val="none" w:sz="0" w:space="0" w:color="auto"/>
            <w:left w:val="none" w:sz="0" w:space="0" w:color="auto"/>
            <w:bottom w:val="none" w:sz="0" w:space="0" w:color="auto"/>
            <w:right w:val="none" w:sz="0" w:space="0" w:color="auto"/>
          </w:divBdr>
        </w:div>
        <w:div w:id="1172918621">
          <w:marLeft w:val="533"/>
          <w:marRight w:val="0"/>
          <w:marTop w:val="192"/>
          <w:marBottom w:val="0"/>
          <w:divBdr>
            <w:top w:val="none" w:sz="0" w:space="0" w:color="auto"/>
            <w:left w:val="none" w:sz="0" w:space="0" w:color="auto"/>
            <w:bottom w:val="none" w:sz="0" w:space="0" w:color="auto"/>
            <w:right w:val="none" w:sz="0" w:space="0" w:color="auto"/>
          </w:divBdr>
        </w:div>
        <w:div w:id="1649748522">
          <w:marLeft w:val="533"/>
          <w:marRight w:val="0"/>
          <w:marTop w:val="192"/>
          <w:marBottom w:val="0"/>
          <w:divBdr>
            <w:top w:val="none" w:sz="0" w:space="0" w:color="auto"/>
            <w:left w:val="none" w:sz="0" w:space="0" w:color="auto"/>
            <w:bottom w:val="none" w:sz="0" w:space="0" w:color="auto"/>
            <w:right w:val="none" w:sz="0" w:space="0" w:color="auto"/>
          </w:divBdr>
        </w:div>
        <w:div w:id="1713115984">
          <w:marLeft w:val="533"/>
          <w:marRight w:val="0"/>
          <w:marTop w:val="192"/>
          <w:marBottom w:val="0"/>
          <w:divBdr>
            <w:top w:val="none" w:sz="0" w:space="0" w:color="auto"/>
            <w:left w:val="none" w:sz="0" w:space="0" w:color="auto"/>
            <w:bottom w:val="none" w:sz="0" w:space="0" w:color="auto"/>
            <w:right w:val="none" w:sz="0" w:space="0" w:color="auto"/>
          </w:divBdr>
        </w:div>
        <w:div w:id="2077701460">
          <w:marLeft w:val="533"/>
          <w:marRight w:val="0"/>
          <w:marTop w:val="192"/>
          <w:marBottom w:val="0"/>
          <w:divBdr>
            <w:top w:val="none" w:sz="0" w:space="0" w:color="auto"/>
            <w:left w:val="none" w:sz="0" w:space="0" w:color="auto"/>
            <w:bottom w:val="none" w:sz="0" w:space="0" w:color="auto"/>
            <w:right w:val="none" w:sz="0" w:space="0" w:color="auto"/>
          </w:divBdr>
        </w:div>
        <w:div w:id="2116051887">
          <w:marLeft w:val="533"/>
          <w:marRight w:val="0"/>
          <w:marTop w:val="192"/>
          <w:marBottom w:val="0"/>
          <w:divBdr>
            <w:top w:val="none" w:sz="0" w:space="0" w:color="auto"/>
            <w:left w:val="none" w:sz="0" w:space="0" w:color="auto"/>
            <w:bottom w:val="none" w:sz="0" w:space="0" w:color="auto"/>
            <w:right w:val="none" w:sz="0" w:space="0" w:color="auto"/>
          </w:divBdr>
        </w:div>
      </w:divsChild>
    </w:div>
    <w:div w:id="1868326796">
      <w:bodyDiv w:val="1"/>
      <w:marLeft w:val="0"/>
      <w:marRight w:val="0"/>
      <w:marTop w:val="0"/>
      <w:marBottom w:val="0"/>
      <w:divBdr>
        <w:top w:val="none" w:sz="0" w:space="0" w:color="auto"/>
        <w:left w:val="none" w:sz="0" w:space="0" w:color="auto"/>
        <w:bottom w:val="none" w:sz="0" w:space="0" w:color="auto"/>
        <w:right w:val="none" w:sz="0" w:space="0" w:color="auto"/>
      </w:divBdr>
    </w:div>
    <w:div w:id="1876388221">
      <w:bodyDiv w:val="1"/>
      <w:marLeft w:val="0"/>
      <w:marRight w:val="0"/>
      <w:marTop w:val="0"/>
      <w:marBottom w:val="0"/>
      <w:divBdr>
        <w:top w:val="none" w:sz="0" w:space="0" w:color="auto"/>
        <w:left w:val="none" w:sz="0" w:space="0" w:color="auto"/>
        <w:bottom w:val="none" w:sz="0" w:space="0" w:color="auto"/>
        <w:right w:val="none" w:sz="0" w:space="0" w:color="auto"/>
      </w:divBdr>
    </w:div>
    <w:div w:id="1898667949">
      <w:bodyDiv w:val="1"/>
      <w:marLeft w:val="0"/>
      <w:marRight w:val="0"/>
      <w:marTop w:val="0"/>
      <w:marBottom w:val="0"/>
      <w:divBdr>
        <w:top w:val="none" w:sz="0" w:space="0" w:color="auto"/>
        <w:left w:val="none" w:sz="0" w:space="0" w:color="auto"/>
        <w:bottom w:val="none" w:sz="0" w:space="0" w:color="auto"/>
        <w:right w:val="none" w:sz="0" w:space="0" w:color="auto"/>
      </w:divBdr>
    </w:div>
    <w:div w:id="1901400684">
      <w:bodyDiv w:val="1"/>
      <w:marLeft w:val="0"/>
      <w:marRight w:val="0"/>
      <w:marTop w:val="0"/>
      <w:marBottom w:val="0"/>
      <w:divBdr>
        <w:top w:val="none" w:sz="0" w:space="0" w:color="auto"/>
        <w:left w:val="none" w:sz="0" w:space="0" w:color="auto"/>
        <w:bottom w:val="none" w:sz="0" w:space="0" w:color="auto"/>
        <w:right w:val="none" w:sz="0" w:space="0" w:color="auto"/>
      </w:divBdr>
    </w:div>
    <w:div w:id="1937597546">
      <w:bodyDiv w:val="1"/>
      <w:marLeft w:val="0"/>
      <w:marRight w:val="0"/>
      <w:marTop w:val="0"/>
      <w:marBottom w:val="0"/>
      <w:divBdr>
        <w:top w:val="none" w:sz="0" w:space="0" w:color="auto"/>
        <w:left w:val="none" w:sz="0" w:space="0" w:color="auto"/>
        <w:bottom w:val="none" w:sz="0" w:space="0" w:color="auto"/>
        <w:right w:val="none" w:sz="0" w:space="0" w:color="auto"/>
      </w:divBdr>
    </w:div>
    <w:div w:id="208845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comments" Target="comments.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Beskrivelse xmlns="14f340c5-40b4-4c14-94b4-c7efcb4375f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6941394C0C2126419EA64D7EAFC89839" ma:contentTypeVersion="4" ma:contentTypeDescription="Opret et nyt dokument." ma:contentTypeScope="" ma:versionID="7805ea5d31448e4d5672188d8a84c4f5">
  <xsd:schema xmlns:xsd="http://www.w3.org/2001/XMLSchema" xmlns:p="http://schemas.microsoft.com/office/2006/metadata/properties" xmlns:ns2="14f340c5-40b4-4c14-94b4-c7efcb4375f1" targetNamespace="http://schemas.microsoft.com/office/2006/metadata/properties" ma:root="true" ma:fieldsID="95632c26b63e8c4c217113c190153744" ns2:_="">
    <xsd:import namespace="14f340c5-40b4-4c14-94b4-c7efcb4375f1"/>
    <xsd:element name="properties">
      <xsd:complexType>
        <xsd:sequence>
          <xsd:element name="documentManagement">
            <xsd:complexType>
              <xsd:all>
                <xsd:element ref="ns2:Beskrivelse" minOccurs="0"/>
              </xsd:all>
            </xsd:complexType>
          </xsd:element>
        </xsd:sequence>
      </xsd:complexType>
    </xsd:element>
  </xsd:schema>
  <xsd:schema xmlns:xsd="http://www.w3.org/2001/XMLSchema" xmlns:dms="http://schemas.microsoft.com/office/2006/documentManagement/types" targetNamespace="14f340c5-40b4-4c14-94b4-c7efcb4375f1" elementFormDefault="qualified">
    <xsd:import namespace="http://schemas.microsoft.com/office/2006/documentManagement/types"/>
    <xsd:element name="Beskrivelse" ma:index="8" nillable="true" ma:displayName="Beskrivelse" ma:internalName="Beskrivelse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6EF06F1A-9AC8-4503-B8DB-9D697CECFD87}">
  <ds:schemaRefs>
    <ds:schemaRef ds:uri="http://schemas.microsoft.com/office/2006/metadata/properties"/>
    <ds:schemaRef ds:uri="http://schemas.microsoft.com/office/2006/documentManagement/types"/>
    <ds:schemaRef ds:uri="http://schemas.openxmlformats.org/package/2006/metadata/core-properties"/>
    <ds:schemaRef ds:uri="http://purl.org/dc/elements/1.1/"/>
    <ds:schemaRef ds:uri="http://purl.org/dc/dcmitype/"/>
    <ds:schemaRef ds:uri="14f340c5-40b4-4c14-94b4-c7efcb4375f1"/>
    <ds:schemaRef ds:uri="http://purl.org/dc/terms/"/>
    <ds:schemaRef ds:uri="http://www.w3.org/XML/1998/namespace"/>
  </ds:schemaRefs>
</ds:datastoreItem>
</file>

<file path=customXml/itemProps2.xml><?xml version="1.0" encoding="utf-8"?>
<ds:datastoreItem xmlns:ds="http://schemas.openxmlformats.org/officeDocument/2006/customXml" ds:itemID="{9A41CAB7-9445-41E8-A165-A6C7B7AB7BF8}">
  <ds:schemaRefs>
    <ds:schemaRef ds:uri="http://schemas.microsoft.com/sharepoint/v3/contenttype/forms"/>
  </ds:schemaRefs>
</ds:datastoreItem>
</file>

<file path=customXml/itemProps3.xml><?xml version="1.0" encoding="utf-8"?>
<ds:datastoreItem xmlns:ds="http://schemas.openxmlformats.org/officeDocument/2006/customXml" ds:itemID="{8D654A17-C75A-4E29-AF41-6DE85E8AF2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f340c5-40b4-4c14-94b4-c7efcb4375f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35</Pages>
  <Words>7095</Words>
  <Characters>43284</Characters>
  <Application>Microsoft Office Word</Application>
  <DocSecurity>0</DocSecurity>
  <Lines>360</Lines>
  <Paragraphs>100</Paragraphs>
  <ScaleCrop>false</ScaleCrop>
  <HeadingPairs>
    <vt:vector size="2" baseType="variant">
      <vt:variant>
        <vt:lpstr>Titel</vt:lpstr>
      </vt:variant>
      <vt:variant>
        <vt:i4>1</vt:i4>
      </vt:variant>
    </vt:vector>
  </HeadingPairs>
  <TitlesOfParts>
    <vt:vector size="1" baseType="lpstr">
      <vt:lpstr>DMI-Valideringer-Fejlkoder</vt:lpstr>
    </vt:vector>
  </TitlesOfParts>
  <Company/>
  <LinksUpToDate>false</LinksUpToDate>
  <CharactersWithSpaces>50279</CharactersWithSpaces>
  <SharedDoc>false</SharedDoc>
  <HLinks>
    <vt:vector size="324" baseType="variant">
      <vt:variant>
        <vt:i4>2031667</vt:i4>
      </vt:variant>
      <vt:variant>
        <vt:i4>320</vt:i4>
      </vt:variant>
      <vt:variant>
        <vt:i4>0</vt:i4>
      </vt:variant>
      <vt:variant>
        <vt:i4>5</vt:i4>
      </vt:variant>
      <vt:variant>
        <vt:lpwstr/>
      </vt:variant>
      <vt:variant>
        <vt:lpwstr>_Toc291772740</vt:lpwstr>
      </vt:variant>
      <vt:variant>
        <vt:i4>1572915</vt:i4>
      </vt:variant>
      <vt:variant>
        <vt:i4>314</vt:i4>
      </vt:variant>
      <vt:variant>
        <vt:i4>0</vt:i4>
      </vt:variant>
      <vt:variant>
        <vt:i4>5</vt:i4>
      </vt:variant>
      <vt:variant>
        <vt:lpwstr/>
      </vt:variant>
      <vt:variant>
        <vt:lpwstr>_Toc291772739</vt:lpwstr>
      </vt:variant>
      <vt:variant>
        <vt:i4>1572915</vt:i4>
      </vt:variant>
      <vt:variant>
        <vt:i4>308</vt:i4>
      </vt:variant>
      <vt:variant>
        <vt:i4>0</vt:i4>
      </vt:variant>
      <vt:variant>
        <vt:i4>5</vt:i4>
      </vt:variant>
      <vt:variant>
        <vt:lpwstr/>
      </vt:variant>
      <vt:variant>
        <vt:lpwstr>_Toc291772738</vt:lpwstr>
      </vt:variant>
      <vt:variant>
        <vt:i4>1572915</vt:i4>
      </vt:variant>
      <vt:variant>
        <vt:i4>302</vt:i4>
      </vt:variant>
      <vt:variant>
        <vt:i4>0</vt:i4>
      </vt:variant>
      <vt:variant>
        <vt:i4>5</vt:i4>
      </vt:variant>
      <vt:variant>
        <vt:lpwstr/>
      </vt:variant>
      <vt:variant>
        <vt:lpwstr>_Toc291772737</vt:lpwstr>
      </vt:variant>
      <vt:variant>
        <vt:i4>1572915</vt:i4>
      </vt:variant>
      <vt:variant>
        <vt:i4>296</vt:i4>
      </vt:variant>
      <vt:variant>
        <vt:i4>0</vt:i4>
      </vt:variant>
      <vt:variant>
        <vt:i4>5</vt:i4>
      </vt:variant>
      <vt:variant>
        <vt:lpwstr/>
      </vt:variant>
      <vt:variant>
        <vt:lpwstr>_Toc291772736</vt:lpwstr>
      </vt:variant>
      <vt:variant>
        <vt:i4>1572915</vt:i4>
      </vt:variant>
      <vt:variant>
        <vt:i4>290</vt:i4>
      </vt:variant>
      <vt:variant>
        <vt:i4>0</vt:i4>
      </vt:variant>
      <vt:variant>
        <vt:i4>5</vt:i4>
      </vt:variant>
      <vt:variant>
        <vt:lpwstr/>
      </vt:variant>
      <vt:variant>
        <vt:lpwstr>_Toc291772735</vt:lpwstr>
      </vt:variant>
      <vt:variant>
        <vt:i4>1572915</vt:i4>
      </vt:variant>
      <vt:variant>
        <vt:i4>284</vt:i4>
      </vt:variant>
      <vt:variant>
        <vt:i4>0</vt:i4>
      </vt:variant>
      <vt:variant>
        <vt:i4>5</vt:i4>
      </vt:variant>
      <vt:variant>
        <vt:lpwstr/>
      </vt:variant>
      <vt:variant>
        <vt:lpwstr>_Toc291772734</vt:lpwstr>
      </vt:variant>
      <vt:variant>
        <vt:i4>1572915</vt:i4>
      </vt:variant>
      <vt:variant>
        <vt:i4>278</vt:i4>
      </vt:variant>
      <vt:variant>
        <vt:i4>0</vt:i4>
      </vt:variant>
      <vt:variant>
        <vt:i4>5</vt:i4>
      </vt:variant>
      <vt:variant>
        <vt:lpwstr/>
      </vt:variant>
      <vt:variant>
        <vt:lpwstr>_Toc291772733</vt:lpwstr>
      </vt:variant>
      <vt:variant>
        <vt:i4>1572915</vt:i4>
      </vt:variant>
      <vt:variant>
        <vt:i4>272</vt:i4>
      </vt:variant>
      <vt:variant>
        <vt:i4>0</vt:i4>
      </vt:variant>
      <vt:variant>
        <vt:i4>5</vt:i4>
      </vt:variant>
      <vt:variant>
        <vt:lpwstr/>
      </vt:variant>
      <vt:variant>
        <vt:lpwstr>_Toc291772732</vt:lpwstr>
      </vt:variant>
      <vt:variant>
        <vt:i4>1572915</vt:i4>
      </vt:variant>
      <vt:variant>
        <vt:i4>266</vt:i4>
      </vt:variant>
      <vt:variant>
        <vt:i4>0</vt:i4>
      </vt:variant>
      <vt:variant>
        <vt:i4>5</vt:i4>
      </vt:variant>
      <vt:variant>
        <vt:lpwstr/>
      </vt:variant>
      <vt:variant>
        <vt:lpwstr>_Toc291772731</vt:lpwstr>
      </vt:variant>
      <vt:variant>
        <vt:i4>1572915</vt:i4>
      </vt:variant>
      <vt:variant>
        <vt:i4>260</vt:i4>
      </vt:variant>
      <vt:variant>
        <vt:i4>0</vt:i4>
      </vt:variant>
      <vt:variant>
        <vt:i4>5</vt:i4>
      </vt:variant>
      <vt:variant>
        <vt:lpwstr/>
      </vt:variant>
      <vt:variant>
        <vt:lpwstr>_Toc291772730</vt:lpwstr>
      </vt:variant>
      <vt:variant>
        <vt:i4>1638451</vt:i4>
      </vt:variant>
      <vt:variant>
        <vt:i4>254</vt:i4>
      </vt:variant>
      <vt:variant>
        <vt:i4>0</vt:i4>
      </vt:variant>
      <vt:variant>
        <vt:i4>5</vt:i4>
      </vt:variant>
      <vt:variant>
        <vt:lpwstr/>
      </vt:variant>
      <vt:variant>
        <vt:lpwstr>_Toc291772729</vt:lpwstr>
      </vt:variant>
      <vt:variant>
        <vt:i4>1638451</vt:i4>
      </vt:variant>
      <vt:variant>
        <vt:i4>248</vt:i4>
      </vt:variant>
      <vt:variant>
        <vt:i4>0</vt:i4>
      </vt:variant>
      <vt:variant>
        <vt:i4>5</vt:i4>
      </vt:variant>
      <vt:variant>
        <vt:lpwstr/>
      </vt:variant>
      <vt:variant>
        <vt:lpwstr>_Toc291772728</vt:lpwstr>
      </vt:variant>
      <vt:variant>
        <vt:i4>1638451</vt:i4>
      </vt:variant>
      <vt:variant>
        <vt:i4>242</vt:i4>
      </vt:variant>
      <vt:variant>
        <vt:i4>0</vt:i4>
      </vt:variant>
      <vt:variant>
        <vt:i4>5</vt:i4>
      </vt:variant>
      <vt:variant>
        <vt:lpwstr/>
      </vt:variant>
      <vt:variant>
        <vt:lpwstr>_Toc291772727</vt:lpwstr>
      </vt:variant>
      <vt:variant>
        <vt:i4>1638451</vt:i4>
      </vt:variant>
      <vt:variant>
        <vt:i4>236</vt:i4>
      </vt:variant>
      <vt:variant>
        <vt:i4>0</vt:i4>
      </vt:variant>
      <vt:variant>
        <vt:i4>5</vt:i4>
      </vt:variant>
      <vt:variant>
        <vt:lpwstr/>
      </vt:variant>
      <vt:variant>
        <vt:lpwstr>_Toc291772726</vt:lpwstr>
      </vt:variant>
      <vt:variant>
        <vt:i4>1638451</vt:i4>
      </vt:variant>
      <vt:variant>
        <vt:i4>230</vt:i4>
      </vt:variant>
      <vt:variant>
        <vt:i4>0</vt:i4>
      </vt:variant>
      <vt:variant>
        <vt:i4>5</vt:i4>
      </vt:variant>
      <vt:variant>
        <vt:lpwstr/>
      </vt:variant>
      <vt:variant>
        <vt:lpwstr>_Toc291772725</vt:lpwstr>
      </vt:variant>
      <vt:variant>
        <vt:i4>1638451</vt:i4>
      </vt:variant>
      <vt:variant>
        <vt:i4>224</vt:i4>
      </vt:variant>
      <vt:variant>
        <vt:i4>0</vt:i4>
      </vt:variant>
      <vt:variant>
        <vt:i4>5</vt:i4>
      </vt:variant>
      <vt:variant>
        <vt:lpwstr/>
      </vt:variant>
      <vt:variant>
        <vt:lpwstr>_Toc291772724</vt:lpwstr>
      </vt:variant>
      <vt:variant>
        <vt:i4>1638451</vt:i4>
      </vt:variant>
      <vt:variant>
        <vt:i4>218</vt:i4>
      </vt:variant>
      <vt:variant>
        <vt:i4>0</vt:i4>
      </vt:variant>
      <vt:variant>
        <vt:i4>5</vt:i4>
      </vt:variant>
      <vt:variant>
        <vt:lpwstr/>
      </vt:variant>
      <vt:variant>
        <vt:lpwstr>_Toc291772723</vt:lpwstr>
      </vt:variant>
      <vt:variant>
        <vt:i4>1638451</vt:i4>
      </vt:variant>
      <vt:variant>
        <vt:i4>212</vt:i4>
      </vt:variant>
      <vt:variant>
        <vt:i4>0</vt:i4>
      </vt:variant>
      <vt:variant>
        <vt:i4>5</vt:i4>
      </vt:variant>
      <vt:variant>
        <vt:lpwstr/>
      </vt:variant>
      <vt:variant>
        <vt:lpwstr>_Toc291772722</vt:lpwstr>
      </vt:variant>
      <vt:variant>
        <vt:i4>1638451</vt:i4>
      </vt:variant>
      <vt:variant>
        <vt:i4>206</vt:i4>
      </vt:variant>
      <vt:variant>
        <vt:i4>0</vt:i4>
      </vt:variant>
      <vt:variant>
        <vt:i4>5</vt:i4>
      </vt:variant>
      <vt:variant>
        <vt:lpwstr/>
      </vt:variant>
      <vt:variant>
        <vt:lpwstr>_Toc291772721</vt:lpwstr>
      </vt:variant>
      <vt:variant>
        <vt:i4>1638451</vt:i4>
      </vt:variant>
      <vt:variant>
        <vt:i4>200</vt:i4>
      </vt:variant>
      <vt:variant>
        <vt:i4>0</vt:i4>
      </vt:variant>
      <vt:variant>
        <vt:i4>5</vt:i4>
      </vt:variant>
      <vt:variant>
        <vt:lpwstr/>
      </vt:variant>
      <vt:variant>
        <vt:lpwstr>_Toc291772720</vt:lpwstr>
      </vt:variant>
      <vt:variant>
        <vt:i4>1703987</vt:i4>
      </vt:variant>
      <vt:variant>
        <vt:i4>194</vt:i4>
      </vt:variant>
      <vt:variant>
        <vt:i4>0</vt:i4>
      </vt:variant>
      <vt:variant>
        <vt:i4>5</vt:i4>
      </vt:variant>
      <vt:variant>
        <vt:lpwstr/>
      </vt:variant>
      <vt:variant>
        <vt:lpwstr>_Toc291772719</vt:lpwstr>
      </vt:variant>
      <vt:variant>
        <vt:i4>1703987</vt:i4>
      </vt:variant>
      <vt:variant>
        <vt:i4>188</vt:i4>
      </vt:variant>
      <vt:variant>
        <vt:i4>0</vt:i4>
      </vt:variant>
      <vt:variant>
        <vt:i4>5</vt:i4>
      </vt:variant>
      <vt:variant>
        <vt:lpwstr/>
      </vt:variant>
      <vt:variant>
        <vt:lpwstr>_Toc291772718</vt:lpwstr>
      </vt:variant>
      <vt:variant>
        <vt:i4>1703987</vt:i4>
      </vt:variant>
      <vt:variant>
        <vt:i4>182</vt:i4>
      </vt:variant>
      <vt:variant>
        <vt:i4>0</vt:i4>
      </vt:variant>
      <vt:variant>
        <vt:i4>5</vt:i4>
      </vt:variant>
      <vt:variant>
        <vt:lpwstr/>
      </vt:variant>
      <vt:variant>
        <vt:lpwstr>_Toc291772717</vt:lpwstr>
      </vt:variant>
      <vt:variant>
        <vt:i4>1703987</vt:i4>
      </vt:variant>
      <vt:variant>
        <vt:i4>176</vt:i4>
      </vt:variant>
      <vt:variant>
        <vt:i4>0</vt:i4>
      </vt:variant>
      <vt:variant>
        <vt:i4>5</vt:i4>
      </vt:variant>
      <vt:variant>
        <vt:lpwstr/>
      </vt:variant>
      <vt:variant>
        <vt:lpwstr>_Toc291772716</vt:lpwstr>
      </vt:variant>
      <vt:variant>
        <vt:i4>1703987</vt:i4>
      </vt:variant>
      <vt:variant>
        <vt:i4>170</vt:i4>
      </vt:variant>
      <vt:variant>
        <vt:i4>0</vt:i4>
      </vt:variant>
      <vt:variant>
        <vt:i4>5</vt:i4>
      </vt:variant>
      <vt:variant>
        <vt:lpwstr/>
      </vt:variant>
      <vt:variant>
        <vt:lpwstr>_Toc291772715</vt:lpwstr>
      </vt:variant>
      <vt:variant>
        <vt:i4>1703987</vt:i4>
      </vt:variant>
      <vt:variant>
        <vt:i4>164</vt:i4>
      </vt:variant>
      <vt:variant>
        <vt:i4>0</vt:i4>
      </vt:variant>
      <vt:variant>
        <vt:i4>5</vt:i4>
      </vt:variant>
      <vt:variant>
        <vt:lpwstr/>
      </vt:variant>
      <vt:variant>
        <vt:lpwstr>_Toc291772714</vt:lpwstr>
      </vt:variant>
      <vt:variant>
        <vt:i4>1703987</vt:i4>
      </vt:variant>
      <vt:variant>
        <vt:i4>158</vt:i4>
      </vt:variant>
      <vt:variant>
        <vt:i4>0</vt:i4>
      </vt:variant>
      <vt:variant>
        <vt:i4>5</vt:i4>
      </vt:variant>
      <vt:variant>
        <vt:lpwstr/>
      </vt:variant>
      <vt:variant>
        <vt:lpwstr>_Toc291772713</vt:lpwstr>
      </vt:variant>
      <vt:variant>
        <vt:i4>1703987</vt:i4>
      </vt:variant>
      <vt:variant>
        <vt:i4>152</vt:i4>
      </vt:variant>
      <vt:variant>
        <vt:i4>0</vt:i4>
      </vt:variant>
      <vt:variant>
        <vt:i4>5</vt:i4>
      </vt:variant>
      <vt:variant>
        <vt:lpwstr/>
      </vt:variant>
      <vt:variant>
        <vt:lpwstr>_Toc291772712</vt:lpwstr>
      </vt:variant>
      <vt:variant>
        <vt:i4>1703987</vt:i4>
      </vt:variant>
      <vt:variant>
        <vt:i4>146</vt:i4>
      </vt:variant>
      <vt:variant>
        <vt:i4>0</vt:i4>
      </vt:variant>
      <vt:variant>
        <vt:i4>5</vt:i4>
      </vt:variant>
      <vt:variant>
        <vt:lpwstr/>
      </vt:variant>
      <vt:variant>
        <vt:lpwstr>_Toc291772711</vt:lpwstr>
      </vt:variant>
      <vt:variant>
        <vt:i4>1703987</vt:i4>
      </vt:variant>
      <vt:variant>
        <vt:i4>140</vt:i4>
      </vt:variant>
      <vt:variant>
        <vt:i4>0</vt:i4>
      </vt:variant>
      <vt:variant>
        <vt:i4>5</vt:i4>
      </vt:variant>
      <vt:variant>
        <vt:lpwstr/>
      </vt:variant>
      <vt:variant>
        <vt:lpwstr>_Toc291772710</vt:lpwstr>
      </vt:variant>
      <vt:variant>
        <vt:i4>1769523</vt:i4>
      </vt:variant>
      <vt:variant>
        <vt:i4>134</vt:i4>
      </vt:variant>
      <vt:variant>
        <vt:i4>0</vt:i4>
      </vt:variant>
      <vt:variant>
        <vt:i4>5</vt:i4>
      </vt:variant>
      <vt:variant>
        <vt:lpwstr/>
      </vt:variant>
      <vt:variant>
        <vt:lpwstr>_Toc291772709</vt:lpwstr>
      </vt:variant>
      <vt:variant>
        <vt:i4>1769523</vt:i4>
      </vt:variant>
      <vt:variant>
        <vt:i4>128</vt:i4>
      </vt:variant>
      <vt:variant>
        <vt:i4>0</vt:i4>
      </vt:variant>
      <vt:variant>
        <vt:i4>5</vt:i4>
      </vt:variant>
      <vt:variant>
        <vt:lpwstr/>
      </vt:variant>
      <vt:variant>
        <vt:lpwstr>_Toc291772708</vt:lpwstr>
      </vt:variant>
      <vt:variant>
        <vt:i4>1769523</vt:i4>
      </vt:variant>
      <vt:variant>
        <vt:i4>122</vt:i4>
      </vt:variant>
      <vt:variant>
        <vt:i4>0</vt:i4>
      </vt:variant>
      <vt:variant>
        <vt:i4>5</vt:i4>
      </vt:variant>
      <vt:variant>
        <vt:lpwstr/>
      </vt:variant>
      <vt:variant>
        <vt:lpwstr>_Toc291772707</vt:lpwstr>
      </vt:variant>
      <vt:variant>
        <vt:i4>1769523</vt:i4>
      </vt:variant>
      <vt:variant>
        <vt:i4>116</vt:i4>
      </vt:variant>
      <vt:variant>
        <vt:i4>0</vt:i4>
      </vt:variant>
      <vt:variant>
        <vt:i4>5</vt:i4>
      </vt:variant>
      <vt:variant>
        <vt:lpwstr/>
      </vt:variant>
      <vt:variant>
        <vt:lpwstr>_Toc291772706</vt:lpwstr>
      </vt:variant>
      <vt:variant>
        <vt:i4>1769523</vt:i4>
      </vt:variant>
      <vt:variant>
        <vt:i4>110</vt:i4>
      </vt:variant>
      <vt:variant>
        <vt:i4>0</vt:i4>
      </vt:variant>
      <vt:variant>
        <vt:i4>5</vt:i4>
      </vt:variant>
      <vt:variant>
        <vt:lpwstr/>
      </vt:variant>
      <vt:variant>
        <vt:lpwstr>_Toc291772705</vt:lpwstr>
      </vt:variant>
      <vt:variant>
        <vt:i4>1769523</vt:i4>
      </vt:variant>
      <vt:variant>
        <vt:i4>104</vt:i4>
      </vt:variant>
      <vt:variant>
        <vt:i4>0</vt:i4>
      </vt:variant>
      <vt:variant>
        <vt:i4>5</vt:i4>
      </vt:variant>
      <vt:variant>
        <vt:lpwstr/>
      </vt:variant>
      <vt:variant>
        <vt:lpwstr>_Toc291772704</vt:lpwstr>
      </vt:variant>
      <vt:variant>
        <vt:i4>1769523</vt:i4>
      </vt:variant>
      <vt:variant>
        <vt:i4>98</vt:i4>
      </vt:variant>
      <vt:variant>
        <vt:i4>0</vt:i4>
      </vt:variant>
      <vt:variant>
        <vt:i4>5</vt:i4>
      </vt:variant>
      <vt:variant>
        <vt:lpwstr/>
      </vt:variant>
      <vt:variant>
        <vt:lpwstr>_Toc291772703</vt:lpwstr>
      </vt:variant>
      <vt:variant>
        <vt:i4>1769523</vt:i4>
      </vt:variant>
      <vt:variant>
        <vt:i4>92</vt:i4>
      </vt:variant>
      <vt:variant>
        <vt:i4>0</vt:i4>
      </vt:variant>
      <vt:variant>
        <vt:i4>5</vt:i4>
      </vt:variant>
      <vt:variant>
        <vt:lpwstr/>
      </vt:variant>
      <vt:variant>
        <vt:lpwstr>_Toc291772702</vt:lpwstr>
      </vt:variant>
      <vt:variant>
        <vt:i4>1769523</vt:i4>
      </vt:variant>
      <vt:variant>
        <vt:i4>86</vt:i4>
      </vt:variant>
      <vt:variant>
        <vt:i4>0</vt:i4>
      </vt:variant>
      <vt:variant>
        <vt:i4>5</vt:i4>
      </vt:variant>
      <vt:variant>
        <vt:lpwstr/>
      </vt:variant>
      <vt:variant>
        <vt:lpwstr>_Toc291772701</vt:lpwstr>
      </vt:variant>
      <vt:variant>
        <vt:i4>1769523</vt:i4>
      </vt:variant>
      <vt:variant>
        <vt:i4>80</vt:i4>
      </vt:variant>
      <vt:variant>
        <vt:i4>0</vt:i4>
      </vt:variant>
      <vt:variant>
        <vt:i4>5</vt:i4>
      </vt:variant>
      <vt:variant>
        <vt:lpwstr/>
      </vt:variant>
      <vt:variant>
        <vt:lpwstr>_Toc291772700</vt:lpwstr>
      </vt:variant>
      <vt:variant>
        <vt:i4>1179698</vt:i4>
      </vt:variant>
      <vt:variant>
        <vt:i4>74</vt:i4>
      </vt:variant>
      <vt:variant>
        <vt:i4>0</vt:i4>
      </vt:variant>
      <vt:variant>
        <vt:i4>5</vt:i4>
      </vt:variant>
      <vt:variant>
        <vt:lpwstr/>
      </vt:variant>
      <vt:variant>
        <vt:lpwstr>_Toc291772699</vt:lpwstr>
      </vt:variant>
      <vt:variant>
        <vt:i4>1179698</vt:i4>
      </vt:variant>
      <vt:variant>
        <vt:i4>68</vt:i4>
      </vt:variant>
      <vt:variant>
        <vt:i4>0</vt:i4>
      </vt:variant>
      <vt:variant>
        <vt:i4>5</vt:i4>
      </vt:variant>
      <vt:variant>
        <vt:lpwstr/>
      </vt:variant>
      <vt:variant>
        <vt:lpwstr>_Toc291772698</vt:lpwstr>
      </vt:variant>
      <vt:variant>
        <vt:i4>1179698</vt:i4>
      </vt:variant>
      <vt:variant>
        <vt:i4>62</vt:i4>
      </vt:variant>
      <vt:variant>
        <vt:i4>0</vt:i4>
      </vt:variant>
      <vt:variant>
        <vt:i4>5</vt:i4>
      </vt:variant>
      <vt:variant>
        <vt:lpwstr/>
      </vt:variant>
      <vt:variant>
        <vt:lpwstr>_Toc291772697</vt:lpwstr>
      </vt:variant>
      <vt:variant>
        <vt:i4>1179698</vt:i4>
      </vt:variant>
      <vt:variant>
        <vt:i4>56</vt:i4>
      </vt:variant>
      <vt:variant>
        <vt:i4>0</vt:i4>
      </vt:variant>
      <vt:variant>
        <vt:i4>5</vt:i4>
      </vt:variant>
      <vt:variant>
        <vt:lpwstr/>
      </vt:variant>
      <vt:variant>
        <vt:lpwstr>_Toc291772696</vt:lpwstr>
      </vt:variant>
      <vt:variant>
        <vt:i4>1179698</vt:i4>
      </vt:variant>
      <vt:variant>
        <vt:i4>50</vt:i4>
      </vt:variant>
      <vt:variant>
        <vt:i4>0</vt:i4>
      </vt:variant>
      <vt:variant>
        <vt:i4>5</vt:i4>
      </vt:variant>
      <vt:variant>
        <vt:lpwstr/>
      </vt:variant>
      <vt:variant>
        <vt:lpwstr>_Toc291772695</vt:lpwstr>
      </vt:variant>
      <vt:variant>
        <vt:i4>1179698</vt:i4>
      </vt:variant>
      <vt:variant>
        <vt:i4>44</vt:i4>
      </vt:variant>
      <vt:variant>
        <vt:i4>0</vt:i4>
      </vt:variant>
      <vt:variant>
        <vt:i4>5</vt:i4>
      </vt:variant>
      <vt:variant>
        <vt:lpwstr/>
      </vt:variant>
      <vt:variant>
        <vt:lpwstr>_Toc291772694</vt:lpwstr>
      </vt:variant>
      <vt:variant>
        <vt:i4>1179698</vt:i4>
      </vt:variant>
      <vt:variant>
        <vt:i4>38</vt:i4>
      </vt:variant>
      <vt:variant>
        <vt:i4>0</vt:i4>
      </vt:variant>
      <vt:variant>
        <vt:i4>5</vt:i4>
      </vt:variant>
      <vt:variant>
        <vt:lpwstr/>
      </vt:variant>
      <vt:variant>
        <vt:lpwstr>_Toc291772693</vt:lpwstr>
      </vt:variant>
      <vt:variant>
        <vt:i4>1179698</vt:i4>
      </vt:variant>
      <vt:variant>
        <vt:i4>32</vt:i4>
      </vt:variant>
      <vt:variant>
        <vt:i4>0</vt:i4>
      </vt:variant>
      <vt:variant>
        <vt:i4>5</vt:i4>
      </vt:variant>
      <vt:variant>
        <vt:lpwstr/>
      </vt:variant>
      <vt:variant>
        <vt:lpwstr>_Toc291772692</vt:lpwstr>
      </vt:variant>
      <vt:variant>
        <vt:i4>1179698</vt:i4>
      </vt:variant>
      <vt:variant>
        <vt:i4>26</vt:i4>
      </vt:variant>
      <vt:variant>
        <vt:i4>0</vt:i4>
      </vt:variant>
      <vt:variant>
        <vt:i4>5</vt:i4>
      </vt:variant>
      <vt:variant>
        <vt:lpwstr/>
      </vt:variant>
      <vt:variant>
        <vt:lpwstr>_Toc291772691</vt:lpwstr>
      </vt:variant>
      <vt:variant>
        <vt:i4>1179698</vt:i4>
      </vt:variant>
      <vt:variant>
        <vt:i4>20</vt:i4>
      </vt:variant>
      <vt:variant>
        <vt:i4>0</vt:i4>
      </vt:variant>
      <vt:variant>
        <vt:i4>5</vt:i4>
      </vt:variant>
      <vt:variant>
        <vt:lpwstr/>
      </vt:variant>
      <vt:variant>
        <vt:lpwstr>_Toc291772690</vt:lpwstr>
      </vt:variant>
      <vt:variant>
        <vt:i4>1245234</vt:i4>
      </vt:variant>
      <vt:variant>
        <vt:i4>14</vt:i4>
      </vt:variant>
      <vt:variant>
        <vt:i4>0</vt:i4>
      </vt:variant>
      <vt:variant>
        <vt:i4>5</vt:i4>
      </vt:variant>
      <vt:variant>
        <vt:lpwstr/>
      </vt:variant>
      <vt:variant>
        <vt:lpwstr>_Toc291772689</vt:lpwstr>
      </vt:variant>
      <vt:variant>
        <vt:i4>1245234</vt:i4>
      </vt:variant>
      <vt:variant>
        <vt:i4>8</vt:i4>
      </vt:variant>
      <vt:variant>
        <vt:i4>0</vt:i4>
      </vt:variant>
      <vt:variant>
        <vt:i4>5</vt:i4>
      </vt:variant>
      <vt:variant>
        <vt:lpwstr/>
      </vt:variant>
      <vt:variant>
        <vt:lpwstr>_Toc291772688</vt:lpwstr>
      </vt:variant>
      <vt:variant>
        <vt:i4>1245234</vt:i4>
      </vt:variant>
      <vt:variant>
        <vt:i4>2</vt:i4>
      </vt:variant>
      <vt:variant>
        <vt:i4>0</vt:i4>
      </vt:variant>
      <vt:variant>
        <vt:i4>5</vt:i4>
      </vt:variant>
      <vt:variant>
        <vt:lpwstr/>
      </vt:variant>
      <vt:variant>
        <vt:lpwstr>_Toc291772687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DMI-Valideringer-Fejlkoder</dc:title>
  <dc:creator>Teddy K. Nielsen</dc:creator>
  <cp:lastModifiedBy>Lasse Steven Levarett Buck</cp:lastModifiedBy>
  <cp:revision>8</cp:revision>
  <cp:lastPrinted>2010-06-22T06:34:00Z</cp:lastPrinted>
  <dcterms:created xsi:type="dcterms:W3CDTF">2012-01-17T09:38:00Z</dcterms:created>
  <dcterms:modified xsi:type="dcterms:W3CDTF">2012-01-17T17:52:00Z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0x0101006941394C0C2126419EA64D7EAFC89839</vt:lpwstr>
  </property>
  <property fmtid="{D5CDD505-2E9C-101B-9397-08002B2CF9AE}" pid="4" name="Beskrivelse">
    <vt:lpwstr>Valideringer og fejlkoder i services mellem DMI og EFI og enkelte i grænsesnit</vt:lpwstr>
  </property>
</Properties>
</file>