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71"/>
        <w:gridCol w:w="2678"/>
        <w:gridCol w:w="1607"/>
        <w:gridCol w:w="1071"/>
        <w:gridCol w:w="1607"/>
        <w:gridCol w:w="1738"/>
      </w:tblGrid>
      <w:tr w:rsidR="007E6D80" w:rsidTr="00EC58D8">
        <w:trPr>
          <w:trHeight w:hRule="exact" w:val="221"/>
        </w:trPr>
        <w:tc>
          <w:tcPr>
            <w:tcW w:w="9772" w:type="dxa"/>
            <w:gridSpan w:val="6"/>
            <w:tcBorders>
              <w:top w:val="single" w:sz="4" w:space="0" w:color="auto"/>
            </w:tcBorders>
            <w:shd w:val="clear" w:color="auto" w:fill="B3B3B3"/>
          </w:tcPr>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E6D80" w:rsidTr="00EC58D8">
        <w:trPr>
          <w:trHeight w:val="554"/>
        </w:trPr>
        <w:tc>
          <w:tcPr>
            <w:tcW w:w="9772" w:type="dxa"/>
            <w:gridSpan w:val="6"/>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2772">
              <w:rPr>
                <w:rFonts w:ascii="Arial" w:hAnsi="Arial" w:cs="Arial"/>
                <w:b/>
                <w:sz w:val="30"/>
              </w:rPr>
              <w:t>RSOpgave</w:t>
            </w:r>
            <w:ins w:id="0" w:author="w17170" w:date="2010-11-18T09:46:00Z">
              <w:r>
                <w:rPr>
                  <w:rFonts w:ascii="Arial" w:hAnsi="Arial" w:cs="Arial"/>
                  <w:b/>
                  <w:sz w:val="30"/>
                </w:rPr>
                <w:t>Asynkron</w:t>
              </w:r>
            </w:ins>
            <w:r w:rsidRPr="00B52772">
              <w:rPr>
                <w:rFonts w:ascii="Arial" w:hAnsi="Arial" w:cs="Arial"/>
                <w:b/>
                <w:sz w:val="30"/>
              </w:rPr>
              <w:t>Book</w:t>
            </w:r>
          </w:p>
        </w:tc>
      </w:tr>
      <w:tr w:rsidR="007E6D80" w:rsidTr="00EC58D8">
        <w:trPr>
          <w:trHeight w:val="554"/>
        </w:trPr>
        <w:tc>
          <w:tcPr>
            <w:tcW w:w="1071"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678"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607"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071"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607"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738" w:type="dxa"/>
            <w:tcBorders>
              <w:bottom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E6D80" w:rsidTr="00EC58D8">
        <w:trPr>
          <w:trHeight w:val="554"/>
        </w:trPr>
        <w:tc>
          <w:tcPr>
            <w:tcW w:w="1071"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678"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607"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w00287</w:t>
            </w:r>
          </w:p>
        </w:tc>
        <w:tc>
          <w:tcPr>
            <w:tcW w:w="1071"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607"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w00287</w:t>
            </w:r>
          </w:p>
        </w:tc>
        <w:tc>
          <w:tcPr>
            <w:tcW w:w="1738" w:type="dxa"/>
            <w:tcBorders>
              <w:top w:val="nil"/>
            </w:tcBorders>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12-11-2010</w:t>
            </w: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E6D80" w:rsidTr="00EC58D8">
        <w:trPr>
          <w:trHeight w:val="554"/>
        </w:trPr>
        <w:tc>
          <w:tcPr>
            <w:tcW w:w="9772" w:type="dxa"/>
            <w:gridSpan w:val="6"/>
            <w:vAlign w:val="center"/>
          </w:tcPr>
          <w:p w:rsidR="007E6D80" w:rsidRDefault="007E6D80" w:rsidP="007713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7E6D80" w:rsidRDefault="007E6D80" w:rsidP="007713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Pr="004A1A57" w:rsidRDefault="007E6D80" w:rsidP="007713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anvender servicen når der er behov for en sagsbehandlers afgørelse. </w:t>
            </w: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E6D80" w:rsidTr="00EC58D8">
        <w:trPr>
          <w:trHeight w:val="554"/>
        </w:trPr>
        <w:tc>
          <w:tcPr>
            <w:tcW w:w="9772" w:type="dxa"/>
            <w:gridSpan w:val="6"/>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booker den ønskede opgavetype og returnerer et </w:t>
            </w:r>
            <w:commentRangeStart w:id="1"/>
            <w:r>
              <w:rPr>
                <w:rFonts w:ascii="Arial" w:hAnsi="Arial" w:cs="Arial"/>
                <w:sz w:val="18"/>
              </w:rPr>
              <w:t>OpgaveId</w:t>
            </w:r>
            <w:commentRangeEnd w:id="1"/>
            <w:r>
              <w:rPr>
                <w:rStyle w:val="CommentReference"/>
              </w:rPr>
              <w:commentReference w:id="1"/>
            </w: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commentRangeStart w:id="2"/>
            <w:r>
              <w:rPr>
                <w:rFonts w:ascii="Arial" w:hAnsi="Arial" w:cs="Arial"/>
                <w:b/>
                <w:sz w:val="18"/>
              </w:rPr>
              <w:t>Detaljeret beskrivelse af funktionalitet</w:t>
            </w:r>
            <w:commentRangeEnd w:id="2"/>
            <w:r>
              <w:rPr>
                <w:rStyle w:val="CommentReference"/>
              </w:rPr>
              <w:commentReference w:id="2"/>
            </w:r>
          </w:p>
        </w:tc>
      </w:tr>
      <w:tr w:rsidR="007E6D80" w:rsidTr="00EC58D8">
        <w:trPr>
          <w:trHeight w:val="554"/>
        </w:trPr>
        <w:tc>
          <w:tcPr>
            <w:tcW w:w="9772" w:type="dxa"/>
            <w:gridSpan w:val="6"/>
            <w:shd w:val="clear" w:color="auto" w:fill="FFFFFF"/>
          </w:tcPr>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hændelser som fører til kald af denne service er beskrevet i et bilag. For hver hændelse er opgavetypen specificeret.</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Opgavetype</w:t>
            </w:r>
            <w:ins w:id="3" w:author="w17170" w:date="2010-11-18T09:26:00Z">
              <w:r>
                <w:rPr>
                  <w:rFonts w:ascii="Arial" w:hAnsi="Arial" w:cs="Arial"/>
                  <w:sz w:val="18"/>
                </w:rPr>
                <w:t>. DMI kan udfylde</w:t>
              </w:r>
            </w:ins>
            <w:del w:id="4" w:author="w17170" w:date="2010-11-18T09:26:00Z">
              <w:r w:rsidDel="003B2EB9">
                <w:rPr>
                  <w:rFonts w:ascii="Arial" w:hAnsi="Arial" w:cs="Arial"/>
                  <w:sz w:val="18"/>
                </w:rPr>
                <w:delText>,</w:delText>
              </w:r>
            </w:del>
            <w:r>
              <w:rPr>
                <w:rFonts w:ascii="Arial" w:hAnsi="Arial" w:cs="Arial"/>
                <w:sz w:val="18"/>
              </w:rPr>
              <w:t xml:space="preserve"> Gennemførselsfrist, OpgaveOprettetAfBruger, KundeStruktur og evt. FordringListe, hvis opgaven er knyttet til specifikke fordringer. </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Pr="002B101E"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2B101E">
              <w:rPr>
                <w:rFonts w:ascii="Arial" w:hAnsi="Arial" w:cs="Arial"/>
                <w:b/>
                <w:sz w:val="18"/>
              </w:rPr>
              <w:t>Eksempler:</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nr 1UdbetalingBobehandlingTilGodkendelse udfyldes med nedenstående</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ins w:id="5" w:author="w17170" w:date="2010-11-18T10:02:00Z">
              <w:r>
                <w:rPr>
                  <w:rFonts w:ascii="Arial" w:hAnsi="Arial" w:cs="Arial"/>
                  <w:sz w:val="18"/>
                </w:rPr>
                <w:t>Kode</w:t>
              </w:r>
            </w:ins>
            <w:del w:id="6" w:author="w17170" w:date="2010-11-18T10:02:00Z">
              <w:r w:rsidDel="00AF4C48">
                <w:rPr>
                  <w:rFonts w:ascii="Arial" w:hAnsi="Arial" w:cs="Arial"/>
                  <w:sz w:val="18"/>
                </w:rPr>
                <w:delText>Id</w:delText>
              </w:r>
            </w:del>
            <w:r>
              <w:rPr>
                <w:rFonts w:ascii="Arial" w:hAnsi="Arial" w:cs="Arial"/>
                <w:sz w:val="18"/>
              </w:rPr>
              <w:t xml:space="preserve">:                 </w:t>
            </w:r>
            <w:del w:id="7" w:author="w17170" w:date="2010-11-18T10:02:00Z">
              <w:r w:rsidDel="00AF4C48">
                <w:rPr>
                  <w:rFonts w:ascii="Arial" w:hAnsi="Arial" w:cs="Arial"/>
                  <w:sz w:val="18"/>
                </w:rPr>
                <w:delText xml:space="preserve">    </w:delText>
              </w:r>
              <w:r w:rsidDel="00AF4C48">
                <w:rPr>
                  <w:rFonts w:ascii="Arial" w:hAnsi="Arial" w:cs="Arial"/>
                  <w:sz w:val="18"/>
                </w:rPr>
                <w:tab/>
              </w:r>
            </w:del>
            <w:r>
              <w:rPr>
                <w:rFonts w:ascii="Arial" w:hAnsi="Arial" w:cs="Arial"/>
                <w:sz w:val="18"/>
              </w:rPr>
              <w:t>UdbetalingBobehandlingTilGodkendelse</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Linkeparametre: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DMIUdbetalingID=(udbetalingsid)</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OpgaveOprettetAfBruger</w:t>
            </w:r>
            <w:r>
              <w:rPr>
                <w:rFonts w:ascii="Arial" w:hAnsi="Arial" w:cs="Arial"/>
                <w:sz w:val="18"/>
              </w:rPr>
              <w:tab/>
              <w:t>(medarbejderens W-nummer)</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nr 2 og 3 UdligningStop udfyldes med nedenstående</w:t>
            </w: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ins w:id="8" w:author="w17170" w:date="2010-11-18T10:02:00Z">
              <w:r>
                <w:rPr>
                  <w:rFonts w:ascii="Arial" w:hAnsi="Arial" w:cs="Arial"/>
                  <w:sz w:val="18"/>
                </w:rPr>
                <w:t>Kode</w:t>
              </w:r>
            </w:ins>
            <w:del w:id="9" w:author="w17170" w:date="2010-11-18T10:02:00Z">
              <w:r w:rsidDel="00AF4C48">
                <w:rPr>
                  <w:rFonts w:ascii="Arial" w:hAnsi="Arial" w:cs="Arial"/>
                  <w:sz w:val="18"/>
                </w:rPr>
                <w:delText>Id</w:delText>
              </w:r>
            </w:del>
            <w:r>
              <w:rPr>
                <w:rFonts w:ascii="Arial" w:hAnsi="Arial" w:cs="Arial"/>
                <w:sz w:val="18"/>
              </w:rPr>
              <w:t xml:space="preserve">:                 </w:t>
            </w:r>
            <w:del w:id="10" w:author="w17170" w:date="2010-11-18T10:03:00Z">
              <w:r w:rsidDel="00AF4C48">
                <w:rPr>
                  <w:rFonts w:ascii="Arial" w:hAnsi="Arial" w:cs="Arial"/>
                  <w:sz w:val="18"/>
                </w:rPr>
                <w:delText xml:space="preserve"> </w:delText>
              </w:r>
            </w:del>
            <w:del w:id="11" w:author="w17170" w:date="2010-11-18T10:02:00Z">
              <w:r w:rsidDel="00AF4C48">
                <w:rPr>
                  <w:rFonts w:ascii="Arial" w:hAnsi="Arial" w:cs="Arial"/>
                  <w:sz w:val="18"/>
                </w:rPr>
                <w:delText xml:space="preserve">   </w:delText>
              </w:r>
              <w:r w:rsidDel="00AF4C48">
                <w:rPr>
                  <w:rFonts w:ascii="Arial" w:hAnsi="Arial" w:cs="Arial"/>
                  <w:sz w:val="18"/>
                </w:rPr>
                <w:tab/>
              </w:r>
            </w:del>
            <w:r>
              <w:rPr>
                <w:rFonts w:ascii="Arial" w:hAnsi="Arial" w:cs="Arial"/>
                <w:sz w:val="18"/>
              </w:rPr>
              <w:t>UdligningStop</w:t>
            </w: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w:t>
            </w:r>
            <w:r>
              <w:rPr>
                <w:rFonts w:ascii="Arial" w:hAnsi="Arial" w:cs="Arial"/>
                <w:sz w:val="18"/>
              </w:rPr>
              <w:tab/>
            </w:r>
            <w:r>
              <w:rPr>
                <w:rFonts w:ascii="Arial" w:hAnsi="Arial" w:cs="Arial"/>
                <w:sz w:val="18"/>
              </w:rPr>
              <w:tab/>
            </w:r>
            <w:r>
              <w:rPr>
                <w:rFonts w:ascii="Arial" w:hAnsi="Arial" w:cs="Arial"/>
                <w:sz w:val="18"/>
              </w:rPr>
              <w:tab/>
              <w:t>(</w:t>
            </w:r>
            <w:ins w:id="12" w:author="w17170" w:date="2010-11-18T09:27:00Z">
              <w:r>
                <w:rPr>
                  <w:rFonts w:ascii="Arial" w:hAnsi="Arial" w:cs="Arial"/>
                  <w:sz w:val="18"/>
                </w:rPr>
                <w:t>antal dage</w:t>
              </w:r>
            </w:ins>
            <w:del w:id="13" w:author="w17170" w:date="2010-11-18T09:27:00Z">
              <w:r w:rsidDel="003B2EB9">
                <w:rPr>
                  <w:rFonts w:ascii="Arial" w:hAnsi="Arial" w:cs="Arial"/>
                  <w:sz w:val="18"/>
                </w:rPr>
                <w:delText>dato</w:delText>
              </w:r>
            </w:del>
            <w:ins w:id="14" w:author="w17170" w:date="2010-11-18T09:27:00Z">
              <w:r>
                <w:rPr>
                  <w:rFonts w:ascii="Arial" w:hAnsi="Arial" w:cs="Arial"/>
                  <w:sz w:val="18"/>
                </w:rPr>
                <w:t xml:space="preserve"> fra dags dato</w:t>
              </w:r>
            </w:ins>
            <w:ins w:id="15" w:author="w17170" w:date="2010-11-18T09:28:00Z">
              <w:r>
                <w:rPr>
                  <w:rFonts w:ascii="Arial" w:hAnsi="Arial" w:cs="Arial"/>
                  <w:sz w:val="18"/>
                </w:rPr>
                <w:t>. Kan være 0</w:t>
              </w:r>
            </w:ins>
            <w:r>
              <w:rPr>
                <w:rFonts w:ascii="Arial" w:hAnsi="Arial" w:cs="Arial"/>
                <w:sz w:val="18"/>
              </w:rPr>
              <w:t>)</w:t>
            </w:r>
          </w:p>
          <w:p w:rsidR="007E6D80" w:rsidRDefault="007E6D80" w:rsidP="001E1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Linkeparametre: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DMIIndbetalingID=(indbetalingsid)</w:t>
            </w: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 (MyndighedUdbetalingTypeKode)</w:t>
            </w: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(prioritet – hvis højere en default på opgavetypen)</w:t>
            </w:r>
          </w:p>
          <w:p w:rsidR="007E6D80" w:rsidRDefault="007E6D80" w:rsidP="00BD47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OpgaveOprettetAfBruger</w:t>
            </w:r>
            <w:r>
              <w:rPr>
                <w:rFonts w:ascii="Arial" w:hAnsi="Arial" w:cs="Arial"/>
                <w:sz w:val="18"/>
              </w:rPr>
              <w:tab/>
              <w:t>(medarbejderens W-nummer)</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nr 4 NR4ModregningPotentielHæftelse udfyldes med nedenstående</w:t>
            </w:r>
          </w:p>
          <w:p w:rsidR="007E6D80"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ins w:id="16" w:author="w17170" w:date="2010-11-18T10:02:00Z">
              <w:r>
                <w:rPr>
                  <w:rFonts w:ascii="Arial" w:hAnsi="Arial" w:cs="Arial"/>
                  <w:sz w:val="18"/>
                </w:rPr>
                <w:t>Kode</w:t>
              </w:r>
            </w:ins>
            <w:del w:id="17" w:author="w17170" w:date="2010-11-18T10:02:00Z">
              <w:r w:rsidDel="00AF4C48">
                <w:rPr>
                  <w:rFonts w:ascii="Arial" w:hAnsi="Arial" w:cs="Arial"/>
                  <w:sz w:val="18"/>
                </w:rPr>
                <w:delText>Id</w:delText>
              </w:r>
            </w:del>
            <w:r>
              <w:rPr>
                <w:rFonts w:ascii="Arial" w:hAnsi="Arial" w:cs="Arial"/>
                <w:sz w:val="18"/>
              </w:rPr>
              <w:t xml:space="preserve">:                 </w:t>
            </w:r>
            <w:del w:id="18" w:author="w17170" w:date="2010-11-18T10:03:00Z">
              <w:r w:rsidDel="00AF4C48">
                <w:rPr>
                  <w:rFonts w:ascii="Arial" w:hAnsi="Arial" w:cs="Arial"/>
                  <w:sz w:val="18"/>
                </w:rPr>
                <w:delText xml:space="preserve">    </w:delText>
              </w:r>
              <w:r w:rsidDel="00AF4C48">
                <w:rPr>
                  <w:rFonts w:ascii="Arial" w:hAnsi="Arial" w:cs="Arial"/>
                  <w:sz w:val="18"/>
                </w:rPr>
                <w:tab/>
              </w:r>
            </w:del>
            <w:r>
              <w:rPr>
                <w:rFonts w:ascii="Arial" w:hAnsi="Arial" w:cs="Arial"/>
                <w:sz w:val="18"/>
              </w:rPr>
              <w:t>ModregningPotentielHæftelse</w:t>
            </w:r>
          </w:p>
          <w:p w:rsidR="007E6D80"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Linkeparametre: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DMIIndbetalingID=(indbetalingsid)</w:t>
            </w:r>
          </w:p>
          <w:p w:rsidR="007E6D80"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OpgaveOprettetAfBruger</w:t>
            </w:r>
            <w:r>
              <w:rPr>
                <w:rFonts w:ascii="Arial" w:hAnsi="Arial" w:cs="Arial"/>
                <w:sz w:val="18"/>
              </w:rPr>
              <w:tab/>
              <w:t>(medarbejderens W-nummer)</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Pr="002B101E"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2B101E">
              <w:rPr>
                <w:rFonts w:ascii="Arial" w:hAnsi="Arial" w:cs="Arial"/>
                <w:b/>
                <w:sz w:val="18"/>
              </w:rPr>
              <w:t>Bemærk:</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Ressourcestyring kan ikke konfigureres så brugeren der har oprettet en opgave ikke må udføre den. Det er et problem ved f.eks. godkendelse af udbetalinger, hvor brugeren der har oprettet udbetalingen ikke selv må godkende den, selvom han er knyttet til den opgavekø hvor opgaven ender.</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Ressourcestyring kan ikke konfigureres så opgaver fordeles afhængig af MydighedUdbetalingTypeKode</w:t>
            </w: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Ressourcestyring anvender pt. EFIKundeType til at placere opgaven på rette kø, ikke KundeType. </w:t>
            </w:r>
          </w:p>
          <w:p w:rsidR="007E6D80" w:rsidRPr="004A1A57" w:rsidRDefault="007E6D80" w:rsidP="00CA6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E6D80" w:rsidTr="00EC58D8">
        <w:trPr>
          <w:trHeight w:val="554"/>
        </w:trPr>
        <w:tc>
          <w:tcPr>
            <w:tcW w:w="9772" w:type="dxa"/>
            <w:gridSpan w:val="6"/>
            <w:shd w:val="clear" w:color="auto" w:fill="FFFFFF"/>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E6D80" w:rsidTr="00EC58D8">
        <w:trPr>
          <w:trHeight w:val="554"/>
        </w:trPr>
        <w:tc>
          <w:tcPr>
            <w:tcW w:w="9772" w:type="dxa"/>
            <w:gridSpan w:val="6"/>
            <w:shd w:val="clear" w:color="auto" w:fill="FFFFFF"/>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RSOpgaveBook_I</w:t>
            </w:r>
          </w:p>
        </w:tc>
      </w:tr>
      <w:tr w:rsidR="007E6D80" w:rsidTr="00EC58D8">
        <w:trPr>
          <w:trHeight w:val="554"/>
        </w:trPr>
        <w:tc>
          <w:tcPr>
            <w:tcW w:w="9772" w:type="dxa"/>
            <w:gridSpan w:val="6"/>
            <w:shd w:val="clear" w:color="auto" w:fill="FFFFFF"/>
          </w:tcPr>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OpgaveBookListe *</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OpgaveBooking *</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Opgavetype</w:t>
            </w:r>
            <w:ins w:id="19" w:author="w17170" w:date="2010-11-18T10:02:00Z">
              <w:r>
                <w:rPr>
                  <w:rFonts w:ascii="Arial" w:hAnsi="Arial" w:cs="Arial"/>
                  <w:sz w:val="18"/>
                </w:rPr>
                <w:t>Kode</w:t>
              </w:r>
            </w:ins>
            <w:del w:id="20" w:author="w17170" w:date="2010-11-18T10:02:00Z">
              <w:r w:rsidDel="00AF4C48">
                <w:rPr>
                  <w:rFonts w:ascii="Arial" w:hAnsi="Arial" w:cs="Arial"/>
                  <w:sz w:val="18"/>
                </w:rPr>
                <w:delText>Id</w:delText>
              </w:r>
            </w:del>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BD47CB">
              <w:rPr>
                <w:rFonts w:ascii="Arial" w:hAnsi="Arial" w:cs="Arial"/>
                <w:sz w:val="18"/>
              </w:rPr>
              <w:t>DomaeneNoegle</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Opgavebeskrivelse</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Ventedage</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Gennemførselsfrist</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Gennemførselstid</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Linkparametre</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Prioritet</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Point</w:t>
            </w:r>
            <w:r>
              <w:rPr>
                <w:rFonts w:ascii="Arial" w:hAnsi="Arial" w:cs="Arial"/>
                <w:sz w:val="18"/>
              </w:rPr>
              <w:t>)</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Ressourcetræk</w:t>
            </w:r>
            <w:r>
              <w:rPr>
                <w:rFonts w:ascii="Arial" w:hAnsi="Arial" w:cs="Arial"/>
                <w:sz w:val="18"/>
              </w:rPr>
              <w:t>)</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A92485">
              <w:rPr>
                <w:rFonts w:ascii="Arial" w:hAnsi="Arial" w:cs="Arial"/>
                <w:sz w:val="18"/>
              </w:rPr>
              <w:t>Overbooking</w:t>
            </w:r>
            <w:r>
              <w:rPr>
                <w:rFonts w:ascii="Arial" w:hAnsi="Arial" w:cs="Arial"/>
                <w:sz w:val="18"/>
              </w:rPr>
              <w:t>T</w:t>
            </w:r>
            <w:r w:rsidRPr="00A92485">
              <w:rPr>
                <w:rFonts w:ascii="Arial" w:hAnsi="Arial" w:cs="Arial"/>
                <w:sz w:val="18"/>
              </w:rPr>
              <w:t>illadt</w:t>
            </w:r>
            <w:r>
              <w:rPr>
                <w:rFonts w:ascii="Arial" w:hAnsi="Arial" w:cs="Arial"/>
                <w:sz w:val="18"/>
              </w:rPr>
              <w:t>)</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(OpgaveOprettetAfBruger)</w:t>
            </w:r>
          </w:p>
          <w:p w:rsidR="007E6D80" w:rsidRPr="00A92485"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(MyndighedUdbetalingTypeKode)</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OpgaveKundeStruktur *</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6D80" w:rsidDel="00E14F22"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w17170" w:date="2010-11-18T09:21: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2" w:author="w17170" w:date="2010-11-18T09:21:00Z">
              <w:r w:rsidDel="00E14F22">
                <w:rPr>
                  <w:rFonts w:ascii="Arial" w:hAnsi="Arial" w:cs="Arial"/>
                  <w:sz w:val="18"/>
                </w:rPr>
                <w:delText>KundeNummer</w:delText>
              </w:r>
            </w:del>
          </w:p>
          <w:p w:rsidR="007E6D80" w:rsidDel="00E14F22"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 w:author="w17170" w:date="2010-11-18T09:21:00Z"/>
                <w:rFonts w:ascii="Arial" w:hAnsi="Arial" w:cs="Arial"/>
                <w:sz w:val="18"/>
              </w:rPr>
            </w:pPr>
            <w:del w:id="24" w:author="w17170" w:date="2010-11-18T09:21:00Z">
              <w:r w:rsidDel="00E14F22">
                <w:rPr>
                  <w:rFonts w:ascii="Arial" w:hAnsi="Arial" w:cs="Arial"/>
                  <w:sz w:val="18"/>
                </w:rPr>
                <w:tab/>
              </w:r>
              <w:r w:rsidDel="00E14F22">
                <w:rPr>
                  <w:rFonts w:ascii="Arial" w:hAnsi="Arial" w:cs="Arial"/>
                  <w:sz w:val="18"/>
                </w:rPr>
                <w:tab/>
              </w:r>
              <w:r w:rsidDel="00E14F22">
                <w:rPr>
                  <w:rFonts w:ascii="Arial" w:hAnsi="Arial" w:cs="Arial"/>
                  <w:sz w:val="18"/>
                </w:rPr>
                <w:tab/>
              </w:r>
              <w:r w:rsidDel="00E14F22">
                <w:rPr>
                  <w:rFonts w:ascii="Arial" w:hAnsi="Arial" w:cs="Arial"/>
                  <w:sz w:val="18"/>
                </w:rPr>
                <w:tab/>
                <w:delText>KundeType</w:delText>
              </w:r>
            </w:del>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w17170" w:date="2010-11-18T09:21:00Z">
              <w:r w:rsidDel="00E14F22">
                <w:rPr>
                  <w:rFonts w:ascii="Arial" w:hAnsi="Arial" w:cs="Arial"/>
                  <w:sz w:val="18"/>
                </w:rPr>
                <w:tab/>
              </w:r>
              <w:r w:rsidDel="00E14F22">
                <w:rPr>
                  <w:rFonts w:ascii="Arial" w:hAnsi="Arial" w:cs="Arial"/>
                  <w:sz w:val="18"/>
                </w:rPr>
                <w:tab/>
              </w:r>
              <w:r w:rsidDel="00E14F22">
                <w:rPr>
                  <w:rFonts w:ascii="Arial" w:hAnsi="Arial" w:cs="Arial"/>
                  <w:sz w:val="18"/>
                </w:rPr>
                <w:tab/>
              </w:r>
              <w:r w:rsidDel="00E14F22">
                <w:rPr>
                  <w:rFonts w:ascii="Arial" w:hAnsi="Arial" w:cs="Arial"/>
                  <w:sz w:val="18"/>
                </w:rPr>
                <w:tab/>
                <w:delText>(DriftFormKode)</w:delText>
              </w:r>
            </w:del>
            <w:ins w:id="26" w:author="w17170" w:date="2010-11-18T09:21:00Z">
              <w:r>
                <w:rPr>
                  <w:rFonts w:ascii="Arial" w:hAnsi="Arial" w:cs="Arial"/>
                  <w:sz w:val="18"/>
                </w:rPr>
                <w:t>KundeStruktur</w:t>
              </w:r>
            </w:ins>
          </w:p>
          <w:p w:rsidR="007E6D80"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(KundePostNummer)</w:t>
            </w:r>
          </w:p>
          <w:p w:rsidR="007E6D80"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(KundeKommuneNummer)</w:t>
            </w:r>
          </w:p>
          <w:p w:rsidR="007E6D80" w:rsidRDefault="007E6D80" w:rsidP="00C80D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(Spor</w:t>
            </w:r>
            <w:del w:id="27" w:author="w17170" w:date="2010-11-18T09:18:00Z">
              <w:r w:rsidDel="00E14F22">
                <w:rPr>
                  <w:rFonts w:ascii="Arial" w:hAnsi="Arial" w:cs="Arial"/>
                  <w:sz w:val="18"/>
                </w:rPr>
                <w:delText>t</w:delText>
              </w:r>
            </w:del>
            <w:r>
              <w:rPr>
                <w:rFonts w:ascii="Arial" w:hAnsi="Arial" w:cs="Arial"/>
                <w:sz w:val="18"/>
              </w:rPr>
              <w:t>TypeId)</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OpgaveFordringListe *</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DMIFordringEFIFordringID</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DMIFordringFordringArtKode</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DMIFordringTypeKode</w:t>
            </w:r>
          </w:p>
          <w:p w:rsidR="007E6D80" w:rsidRDefault="007E6D80" w:rsidP="00BA75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ins w:id="28" w:author="w17170" w:date="2010-11-18T09:57:00Z">
              <w:r>
                <w:rPr>
                  <w:rFonts w:ascii="Arial" w:hAnsi="Arial" w:cs="Arial"/>
                  <w:sz w:val="18"/>
                </w:rPr>
                <w:t>(</w:t>
              </w:r>
            </w:ins>
            <w:r>
              <w:rPr>
                <w:rFonts w:ascii="Arial" w:hAnsi="Arial" w:cs="Arial"/>
                <w:sz w:val="18"/>
              </w:rPr>
              <w:t>FordringRestBeløbStruktur</w:t>
            </w:r>
            <w:ins w:id="29" w:author="w17170" w:date="2010-11-18T09:57:00Z">
              <w:r>
                <w:rPr>
                  <w:rFonts w:ascii="Arial" w:hAnsi="Arial" w:cs="Arial"/>
                  <w:sz w:val="18"/>
                </w:rPr>
                <w:t>)</w:t>
              </w:r>
            </w:ins>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E6D80" w:rsidRDefault="007E6D80" w:rsidP="006768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E6D80" w:rsidTr="00EC58D8">
        <w:trPr>
          <w:trHeight w:val="554"/>
        </w:trPr>
        <w:tc>
          <w:tcPr>
            <w:tcW w:w="9772" w:type="dxa"/>
            <w:gridSpan w:val="6"/>
            <w:shd w:val="clear" w:color="auto" w:fill="FFFFFF"/>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E6D80" w:rsidTr="00EC58D8">
        <w:trPr>
          <w:trHeight w:val="554"/>
        </w:trPr>
        <w:tc>
          <w:tcPr>
            <w:tcW w:w="9772" w:type="dxa"/>
            <w:gridSpan w:val="6"/>
            <w:shd w:val="clear" w:color="auto" w:fill="FFFFFF"/>
          </w:tcPr>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RSOpgaveBook_O</w:t>
            </w:r>
          </w:p>
          <w:p w:rsidR="007E6D80" w:rsidDel="0071488B"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w17170" w:date="2010-11-18T09:45:00Z"/>
                <w:rFonts w:ascii="Arial" w:hAnsi="Arial" w:cs="Arial"/>
                <w:sz w:val="18"/>
              </w:rPr>
            </w:pPr>
            <w:del w:id="31" w:author="w17170" w:date="2010-11-18T09:45:00Z">
              <w:r w:rsidDel="0071488B">
                <w:rPr>
                  <w:rFonts w:ascii="Arial" w:hAnsi="Arial" w:cs="Arial"/>
                  <w:sz w:val="18"/>
                </w:rPr>
                <w:delText>* OpgaveBookSvarListe *</w:delText>
              </w:r>
            </w:del>
          </w:p>
          <w:p w:rsidR="007E6D80" w:rsidDel="0071488B"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w17170" w:date="2010-11-18T09:45:00Z"/>
                <w:rFonts w:ascii="Arial" w:hAnsi="Arial" w:cs="Arial"/>
                <w:sz w:val="18"/>
              </w:rPr>
            </w:pPr>
            <w:del w:id="33" w:author="w17170" w:date="2010-11-18T09:45:00Z">
              <w:r w:rsidDel="0071488B">
                <w:rPr>
                  <w:rFonts w:ascii="Arial" w:hAnsi="Arial" w:cs="Arial"/>
                  <w:sz w:val="18"/>
                </w:rPr>
                <w:delText>1{</w:delText>
              </w:r>
            </w:del>
          </w:p>
          <w:p w:rsidR="007E6D80" w:rsidDel="0071488B" w:rsidRDefault="007E6D80" w:rsidP="001E1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w17170" w:date="2010-11-18T09:45:00Z"/>
                <w:rFonts w:ascii="Arial" w:hAnsi="Arial" w:cs="Arial"/>
                <w:sz w:val="18"/>
              </w:rPr>
            </w:pPr>
            <w:del w:id="35" w:author="w17170" w:date="2010-11-18T09:45:00Z">
              <w:r w:rsidDel="0071488B">
                <w:rPr>
                  <w:rFonts w:ascii="Arial" w:hAnsi="Arial" w:cs="Arial"/>
                  <w:sz w:val="18"/>
                </w:rPr>
                <w:tab/>
                <w:delText>* OpgaveBookSvar *</w:delText>
              </w:r>
            </w:del>
          </w:p>
          <w:p w:rsidR="007E6D80" w:rsidDel="0071488B" w:rsidRDefault="007E6D80" w:rsidP="001E1E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w17170" w:date="2010-11-18T09:45:00Z"/>
                <w:rFonts w:ascii="Arial" w:hAnsi="Arial" w:cs="Arial"/>
                <w:sz w:val="18"/>
              </w:rPr>
            </w:pPr>
            <w:del w:id="37" w:author="w17170" w:date="2010-11-18T09:45:00Z">
              <w:r w:rsidDel="0071488B">
                <w:rPr>
                  <w:rFonts w:ascii="Arial" w:hAnsi="Arial" w:cs="Arial"/>
                  <w:sz w:val="18"/>
                </w:rPr>
                <w:tab/>
                <w:delText>[</w:delText>
              </w:r>
            </w:del>
          </w:p>
          <w:p w:rsidR="007E6D80" w:rsidDel="0071488B"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w17170" w:date="2010-11-18T09:45:00Z"/>
                <w:rFonts w:ascii="Arial" w:hAnsi="Arial" w:cs="Arial"/>
                <w:sz w:val="18"/>
              </w:rPr>
            </w:pPr>
            <w:del w:id="39" w:author="w17170" w:date="2010-11-18T09:45:00Z">
              <w:r w:rsidDel="0071488B">
                <w:rPr>
                  <w:rFonts w:ascii="Arial" w:hAnsi="Arial" w:cs="Arial"/>
                  <w:sz w:val="18"/>
                </w:rPr>
                <w:delText xml:space="preserve">          OpgaveId</w:delText>
              </w:r>
            </w:del>
          </w:p>
          <w:p w:rsidR="007E6D80" w:rsidRPr="00A92485" w:rsidDel="0071488B" w:rsidRDefault="007E6D80" w:rsidP="007361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w17170" w:date="2010-11-18T09:45:00Z"/>
                <w:rFonts w:ascii="Arial" w:hAnsi="Arial" w:cs="Arial"/>
                <w:sz w:val="18"/>
              </w:rPr>
            </w:pPr>
            <w:del w:id="41" w:author="w17170" w:date="2010-11-18T09:45:00Z">
              <w:r w:rsidDel="0071488B">
                <w:rPr>
                  <w:rFonts w:ascii="Arial" w:hAnsi="Arial" w:cs="Arial"/>
                  <w:sz w:val="18"/>
                </w:rPr>
                <w:delText xml:space="preserve">          (</w:delText>
              </w:r>
              <w:r w:rsidRPr="00BD47CB" w:rsidDel="0071488B">
                <w:rPr>
                  <w:rFonts w:ascii="Arial" w:hAnsi="Arial" w:cs="Arial"/>
                  <w:sz w:val="18"/>
                </w:rPr>
                <w:delText>DomaeneNoegle</w:delText>
              </w:r>
              <w:r w:rsidDel="0071488B">
                <w:rPr>
                  <w:rFonts w:ascii="Arial" w:hAnsi="Arial" w:cs="Arial"/>
                  <w:sz w:val="18"/>
                </w:rPr>
                <w:delText>)</w:delText>
              </w:r>
            </w:del>
          </w:p>
          <w:p w:rsidR="007E6D80" w:rsidDel="0071488B"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w17170" w:date="2010-11-18T09:45:00Z"/>
                <w:rFonts w:ascii="Arial" w:hAnsi="Arial" w:cs="Arial"/>
                <w:sz w:val="18"/>
              </w:rPr>
            </w:pPr>
            <w:del w:id="43" w:author="w17170" w:date="2010-11-18T09:45:00Z">
              <w:r w:rsidDel="0071488B">
                <w:rPr>
                  <w:rFonts w:ascii="Arial" w:hAnsi="Arial" w:cs="Arial"/>
                  <w:sz w:val="18"/>
                </w:rPr>
                <w:delText xml:space="preserve"> </w:delText>
              </w:r>
              <w:r w:rsidDel="0071488B">
                <w:rPr>
                  <w:rFonts w:ascii="Arial" w:hAnsi="Arial" w:cs="Arial"/>
                  <w:sz w:val="18"/>
                </w:rPr>
                <w:tab/>
                <w:delText>]</w:delText>
              </w:r>
            </w:del>
          </w:p>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del w:id="44" w:author="w17170" w:date="2010-11-18T09:45:00Z">
              <w:r w:rsidDel="0071488B">
                <w:rPr>
                  <w:rFonts w:ascii="Arial" w:hAnsi="Arial" w:cs="Arial"/>
                  <w:sz w:val="18"/>
                </w:rPr>
                <w:delText>}</w:delText>
              </w:r>
            </w:del>
          </w:p>
        </w:tc>
      </w:tr>
      <w:tr w:rsidR="007E6D80" w:rsidTr="00EC58D8">
        <w:trPr>
          <w:trHeight w:val="554"/>
        </w:trPr>
        <w:tc>
          <w:tcPr>
            <w:tcW w:w="9772" w:type="dxa"/>
            <w:gridSpan w:val="6"/>
            <w:shd w:val="clear" w:color="auto" w:fill="FFFFFF"/>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E6D80" w:rsidTr="00EC58D8">
        <w:trPr>
          <w:trHeight w:val="554"/>
        </w:trPr>
        <w:tc>
          <w:tcPr>
            <w:tcW w:w="9772" w:type="dxa"/>
            <w:gridSpan w:val="6"/>
            <w:shd w:val="clear" w:color="auto" w:fill="FFFFFF"/>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r w:rsidR="007E6D80" w:rsidTr="00EC58D8">
        <w:trPr>
          <w:trHeight w:val="554"/>
        </w:trPr>
        <w:tc>
          <w:tcPr>
            <w:tcW w:w="9772" w:type="dxa"/>
            <w:gridSpan w:val="6"/>
            <w:shd w:val="clear" w:color="auto" w:fill="B3B3B3"/>
            <w:vAlign w:val="center"/>
          </w:tcPr>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E6D80" w:rsidTr="00EC58D8">
        <w:trPr>
          <w:trHeight w:val="554"/>
        </w:trPr>
        <w:tc>
          <w:tcPr>
            <w:tcW w:w="9772" w:type="dxa"/>
            <w:gridSpan w:val="6"/>
            <w:tcBorders>
              <w:bottom w:val="single" w:sz="4" w:space="0" w:color="auto"/>
            </w:tcBorders>
            <w:shd w:val="clear" w:color="auto" w:fill="FFFFFF"/>
          </w:tcPr>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hændelse. </w:t>
            </w:r>
          </w:p>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E6D80"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17"/>
        <w:gridCol w:w="7830"/>
      </w:tblGrid>
      <w:tr w:rsidR="007E6D80" w:rsidRPr="00EC58D8" w:rsidTr="00EC58D8">
        <w:tc>
          <w:tcPr>
            <w:tcW w:w="1917" w:type="dxa"/>
            <w:shd w:val="clear" w:color="auto" w:fill="E6E6E6"/>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Felt på opgave i RS</w:t>
            </w:r>
          </w:p>
        </w:tc>
        <w:tc>
          <w:tcPr>
            <w:tcW w:w="7830" w:type="dxa"/>
            <w:shd w:val="clear" w:color="auto" w:fill="E6E6E6"/>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Beskrivelse</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DomaeneNoegle</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Opgavens identifikation i kaldesystemet</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Opgavetype</w:t>
            </w:r>
            <w:ins w:id="45" w:author="w17170" w:date="2010-11-18T10:01:00Z">
              <w:r>
                <w:rPr>
                  <w:rFonts w:ascii="Arial" w:hAnsi="Arial" w:cs="Arial"/>
                  <w:sz w:val="20"/>
                  <w:szCs w:val="20"/>
                </w:rPr>
                <w:t>Kode</w:t>
              </w:r>
            </w:ins>
            <w:del w:id="46" w:author="w17170" w:date="2010-11-18T10:01:00Z">
              <w:r w:rsidRPr="00EC58D8" w:rsidDel="00AF4C48">
                <w:rPr>
                  <w:rFonts w:ascii="Arial" w:hAnsi="Arial" w:cs="Arial"/>
                  <w:sz w:val="20"/>
                  <w:szCs w:val="20"/>
                </w:rPr>
                <w:delText>ID</w:delText>
              </w:r>
            </w:del>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ins w:id="47" w:author="w17170" w:date="2010-11-18T10:01:00Z">
              <w:r>
                <w:rPr>
                  <w:rFonts w:ascii="Arial" w:hAnsi="Arial" w:cs="Arial"/>
                  <w:sz w:val="20"/>
                  <w:szCs w:val="20"/>
                </w:rPr>
                <w:t>En kode, der i</w:t>
              </w:r>
            </w:ins>
            <w:del w:id="48" w:author="w17170" w:date="2010-11-18T10:01:00Z">
              <w:r w:rsidRPr="00EC58D8" w:rsidDel="00AF4C48">
                <w:rPr>
                  <w:rFonts w:ascii="Arial" w:hAnsi="Arial" w:cs="Arial"/>
                  <w:sz w:val="20"/>
                  <w:szCs w:val="20"/>
                </w:rPr>
                <w:delText>I</w:delText>
              </w:r>
            </w:del>
            <w:r w:rsidRPr="00EC58D8">
              <w:rPr>
                <w:rFonts w:ascii="Arial" w:hAnsi="Arial" w:cs="Arial"/>
                <w:sz w:val="20"/>
                <w:szCs w:val="20"/>
              </w:rPr>
              <w:t>dentifi</w:t>
            </w:r>
            <w:ins w:id="49" w:author="w17170" w:date="2010-11-18T10:01:00Z">
              <w:r>
                <w:rPr>
                  <w:rFonts w:ascii="Arial" w:hAnsi="Arial" w:cs="Arial"/>
                  <w:sz w:val="20"/>
                  <w:szCs w:val="20"/>
                </w:rPr>
                <w:t>cerer</w:t>
              </w:r>
            </w:ins>
            <w:del w:id="50" w:author="w17170" w:date="2010-11-18T10:01:00Z">
              <w:r w:rsidRPr="00EC58D8" w:rsidDel="00AF4C48">
                <w:rPr>
                  <w:rFonts w:ascii="Arial" w:hAnsi="Arial" w:cs="Arial"/>
                  <w:sz w:val="20"/>
                  <w:szCs w:val="20"/>
                </w:rPr>
                <w:delText>kation af</w:delText>
              </w:r>
            </w:del>
            <w:r w:rsidRPr="00EC58D8">
              <w:rPr>
                <w:rFonts w:ascii="Arial" w:hAnsi="Arial" w:cs="Arial"/>
                <w:sz w:val="20"/>
                <w:szCs w:val="20"/>
              </w:rPr>
              <w:t xml:space="preserve"> opgavens opgavetype </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Opgavebeskrivelse</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 xml:space="preserve">Mulighed for at tilføje yderligere beskrivelse til opgaven. </w:t>
            </w:r>
          </w:p>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Indholdet af dette felt appendes til opgavetypebeskrivelsen når sagsbehandler ser opgaven.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Ventedage</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Mulighed for at overskrive antallet af ventedage som er defineret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Gennemførselsfrist</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Mulighed for at overskrive gennemførselsfristen som er defineret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Gennemførselstid</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Mulighed for at overskrive gennemførselstiden som er defineret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commentRangeStart w:id="51"/>
            <w:r w:rsidRPr="00EC58D8">
              <w:rPr>
                <w:rFonts w:ascii="Arial" w:hAnsi="Arial" w:cs="Arial"/>
                <w:sz w:val="20"/>
                <w:szCs w:val="20"/>
              </w:rPr>
              <w:t>Linkparametre</w:t>
            </w:r>
            <w:commentRangeEnd w:id="51"/>
            <w:r>
              <w:rPr>
                <w:rStyle w:val="CommentReference"/>
              </w:rPr>
              <w:commentReference w:id="51"/>
            </w:r>
          </w:p>
        </w:tc>
        <w:tc>
          <w:tcPr>
            <w:tcW w:w="7830" w:type="dxa"/>
            <w:vAlign w:val="center"/>
          </w:tcPr>
          <w:p w:rsidR="007E6D80" w:rsidRPr="00EC58D8" w:rsidDel="00E14F22"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 w:author="w17170" w:date="2010-11-18T09:15:00Z"/>
                <w:rFonts w:ascii="Arial" w:hAnsi="Arial" w:cs="Arial"/>
                <w:sz w:val="20"/>
                <w:szCs w:val="20"/>
              </w:rPr>
            </w:pPr>
            <w:del w:id="53" w:author="w17170" w:date="2010-11-18T09:15:00Z">
              <w:r w:rsidRPr="00EC58D8" w:rsidDel="00E14F22">
                <w:rPr>
                  <w:rFonts w:ascii="Arial" w:hAnsi="Arial" w:cs="Arial"/>
                  <w:sz w:val="20"/>
                  <w:szCs w:val="20"/>
                </w:rPr>
                <w:delText>Hyperlink til den dialog i portalen hvor løsningen af opgaver af typen skal registreres. (Kunde overblik, aktivitetsdialog mv.)</w:delText>
              </w:r>
            </w:del>
          </w:p>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Indholdet af feltet linkparametre på opgaver af typen appendes til denne værdi ved runtime.</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Prioritet</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Mulighed for at overskrive prioriteten som er defineret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Point</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Mulighed for at overskrive det antal point som er defineret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Ressourcetræk</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angiver de konkrete og ledige ressourcer som skal anvendes til at opfylde ressourcekravet på opgavetypen</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Overbooking tilladt</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Ja | nej</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Kundetype</w:t>
            </w:r>
          </w:p>
        </w:tc>
        <w:tc>
          <w:tcPr>
            <w:tcW w:w="7830" w:type="dxa"/>
            <w:vAlign w:val="center"/>
          </w:tcPr>
          <w:p w:rsidR="007E6D80" w:rsidRPr="00EC58D8" w:rsidRDefault="007E6D80" w:rsidP="00C80D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Person | virksomhed | EAR-kunde | enkeltmandsvirksomhed</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Kundenummer</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CPR | SE | EAR-nummer</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Kundens sportype</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Identifikation af den sportype som kundens spor følger</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Opgave oprettet af bruger</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Identifikation af den medarbejder der har oprettet opgaven. Medarbejderens W-nr.</w:t>
            </w:r>
          </w:p>
        </w:tc>
      </w:tr>
      <w:tr w:rsidR="007E6D80" w:rsidRPr="00EC58D8" w:rsidTr="00EC58D8">
        <w:tc>
          <w:tcPr>
            <w:tcW w:w="1917"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Omfattede fordringer</w:t>
            </w:r>
          </w:p>
        </w:tc>
        <w:tc>
          <w:tcPr>
            <w:tcW w:w="7830" w:type="dxa"/>
            <w:vAlign w:val="center"/>
          </w:tcPr>
          <w:p w:rsidR="007E6D80" w:rsidRPr="00EC58D8" w:rsidRDefault="007E6D80" w:rsidP="00EC58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szCs w:val="20"/>
              </w:rPr>
            </w:pPr>
            <w:r w:rsidRPr="00EC58D8">
              <w:rPr>
                <w:rFonts w:ascii="Arial" w:hAnsi="Arial" w:cs="Arial"/>
                <w:sz w:val="20"/>
                <w:szCs w:val="20"/>
              </w:rPr>
              <w:t>Liste af fordringsID’er på de fordringer som er omfattet af opgaven</w:t>
            </w:r>
          </w:p>
        </w:tc>
      </w:tr>
    </w:tbl>
    <w:p w:rsidR="007E6D80" w:rsidRPr="004A1A57" w:rsidRDefault="007E6D80" w:rsidP="004A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E6D80" w:rsidRPr="004A1A57" w:rsidSect="004A1A57">
      <w:headerReference w:type="default" r:id="rId8"/>
      <w:pgSz w:w="11906" w:h="16838"/>
      <w:pgMar w:top="567" w:right="567" w:bottom="567" w:left="1134" w:header="283"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17170" w:date="1980-12-23T04:00:00Z" w:initials="MKA">
    <w:p w:rsidR="007E6D80" w:rsidRDefault="007E6D80">
      <w:pPr>
        <w:pStyle w:val="CommentText"/>
      </w:pPr>
      <w:r>
        <w:rPr>
          <w:rStyle w:val="CommentReference"/>
        </w:rPr>
        <w:annotationRef/>
      </w:r>
    </w:p>
    <w:p w:rsidR="007E6D80" w:rsidRDefault="007E6D80">
      <w:pPr>
        <w:pStyle w:val="CommentText"/>
      </w:pPr>
      <w:r>
        <w:t>KMD vil finde ud af om denne skal med i denne service.</w:t>
      </w:r>
    </w:p>
  </w:comment>
  <w:comment w:id="2" w:author="w17170" w:date="1980-12-23T03:14:00Z" w:initials="MKA">
    <w:p w:rsidR="007E6D80" w:rsidRDefault="007E6D80">
      <w:pPr>
        <w:pStyle w:val="CommentText"/>
      </w:pPr>
      <w:r>
        <w:rPr>
          <w:rStyle w:val="CommentReference"/>
        </w:rPr>
        <w:annotationRef/>
      </w:r>
    </w:p>
    <w:p w:rsidR="007E6D80" w:rsidRDefault="007E6D80" w:rsidP="00B6502A">
      <w:pPr>
        <w:pStyle w:val="CommentText"/>
      </w:pPr>
      <w:r>
        <w:t xml:space="preserve">Udfylde opgave-skabelon for hver gang servicen kaldes. </w:t>
      </w:r>
    </w:p>
    <w:p w:rsidR="007E6D80" w:rsidRDefault="007E6D80" w:rsidP="00B6502A">
      <w:pPr>
        <w:pStyle w:val="CommentText"/>
      </w:pPr>
      <w:r>
        <w:t>Opdatere procesdiagrammer, så det kan ses hvilken opgave, der kaldes i den enkelte situation.</w:t>
      </w:r>
    </w:p>
  </w:comment>
  <w:comment w:id="51" w:author="w17170" w:date="1980-12-23T03:54:00Z" w:initials="MKA">
    <w:p w:rsidR="007E6D80" w:rsidRDefault="007E6D80">
      <w:pPr>
        <w:pStyle w:val="CommentText"/>
      </w:pPr>
      <w:r>
        <w:rPr>
          <w:rStyle w:val="CommentReference"/>
        </w:rPr>
        <w:annotationRef/>
      </w:r>
    </w:p>
    <w:p w:rsidR="007E6D80" w:rsidRDefault="007E6D80">
      <w:pPr>
        <w:pStyle w:val="CommentText"/>
      </w:pPr>
      <w:r>
        <w:t>KMD får præciseret denne.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D80" w:rsidRDefault="007E6D80">
      <w:r>
        <w:separator/>
      </w:r>
    </w:p>
  </w:endnote>
  <w:endnote w:type="continuationSeparator" w:id="0">
    <w:p w:rsidR="007E6D80" w:rsidRDefault="007E6D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D80" w:rsidRDefault="007E6D80">
      <w:r>
        <w:separator/>
      </w:r>
    </w:p>
  </w:footnote>
  <w:footnote w:type="continuationSeparator" w:id="0">
    <w:p w:rsidR="007E6D80" w:rsidRDefault="007E6D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80" w:rsidRDefault="007E6D80" w:rsidP="004A1A57">
    <w:pPr>
      <w:pStyle w:val="Header"/>
      <w:jc w:val="center"/>
      <w:rPr>
        <w:rFonts w:ascii="Arial" w:hAnsi="Arial" w:cs="Arial"/>
        <w:sz w:val="22"/>
      </w:rPr>
    </w:pPr>
    <w:r>
      <w:rPr>
        <w:rFonts w:ascii="Arial" w:hAnsi="Arial" w:cs="Arial"/>
        <w:sz w:val="22"/>
      </w:rPr>
      <w:t>Data elementer</w:t>
    </w:r>
  </w:p>
  <w:p w:rsidR="007E6D80" w:rsidRPr="004A1A57" w:rsidRDefault="007E6D80" w:rsidP="004A1A57">
    <w:pPr>
      <w:pStyle w:val="Header"/>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D1067B8"/>
    <w:lvl w:ilvl="0">
      <w:start w:val="1"/>
      <w:numFmt w:val="bullet"/>
      <w:lvlText w:val=""/>
      <w:lvlJc w:val="left"/>
      <w:pPr>
        <w:tabs>
          <w:tab w:val="num" w:pos="360"/>
        </w:tabs>
        <w:ind w:left="360" w:hanging="360"/>
      </w:pPr>
      <w:rPr>
        <w:rFonts w:ascii="Symbol" w:hAnsi="Symbol" w:hint="default"/>
      </w:rPr>
    </w:lvl>
  </w:abstractNum>
  <w:abstractNum w:abstractNumId="1">
    <w:nsid w:val="57646AE1"/>
    <w:multiLevelType w:val="multilevel"/>
    <w:tmpl w:val="F10E38E8"/>
    <w:lvl w:ilvl="0">
      <w:start w:val="1"/>
      <w:numFmt w:val="decimal"/>
      <w:lvlRestart w:val="0"/>
      <w:pStyle w:val="Heading1"/>
      <w:lvlText w:val="%1"/>
      <w:lvlJc w:val="left"/>
      <w:pPr>
        <w:tabs>
          <w:tab w:val="num" w:pos="567"/>
        </w:tabs>
      </w:pPr>
      <w:rPr>
        <w:rFonts w:cs="Times New Roman"/>
      </w:rPr>
    </w:lvl>
    <w:lvl w:ilvl="1">
      <w:start w:val="1"/>
      <w:numFmt w:val="decimal"/>
      <w:pStyle w:val="Heading2"/>
      <w:lvlText w:val="%1.%2"/>
      <w:lvlJc w:val="left"/>
      <w:pPr>
        <w:tabs>
          <w:tab w:val="num" w:pos="680"/>
        </w:tabs>
        <w:ind w:left="794" w:hanging="794"/>
      </w:pPr>
      <w:rPr>
        <w:rFonts w:cs="Times New Roman"/>
      </w:rPr>
    </w:lvl>
    <w:lvl w:ilvl="2">
      <w:start w:val="1"/>
      <w:numFmt w:val="decimal"/>
      <w:pStyle w:val="Heading3"/>
      <w:lvlText w:val="%1.%2.%3"/>
      <w:lvlJc w:val="left"/>
      <w:pPr>
        <w:tabs>
          <w:tab w:val="num" w:pos="680"/>
        </w:tabs>
        <w:ind w:left="794" w:hanging="794"/>
      </w:pPr>
      <w:rPr>
        <w:rFonts w:cs="Times New Roman"/>
      </w:rPr>
    </w:lvl>
    <w:lvl w:ilvl="3">
      <w:start w:val="1"/>
      <w:numFmt w:val="decimal"/>
      <w:pStyle w:val="Heading4"/>
      <w:lvlText w:val="%1.%2.%3.%4"/>
      <w:lvlJc w:val="left"/>
      <w:pPr>
        <w:tabs>
          <w:tab w:val="num" w:pos="862"/>
        </w:tabs>
        <w:ind w:left="862" w:hanging="862"/>
      </w:pPr>
      <w:rPr>
        <w:rFonts w:cs="Times New Roman"/>
      </w:rPr>
    </w:lvl>
    <w:lvl w:ilvl="4">
      <w:start w:val="1"/>
      <w:numFmt w:val="decimal"/>
      <w:pStyle w:val="Heading5"/>
      <w:lvlText w:val="%1.%2.%3.%4.%5"/>
      <w:lvlJc w:val="left"/>
      <w:pPr>
        <w:tabs>
          <w:tab w:val="num" w:pos="1009"/>
        </w:tabs>
        <w:ind w:left="1009" w:hanging="1009"/>
      </w:pPr>
      <w:rPr>
        <w:rFonts w:cs="Times New Roman"/>
      </w:rPr>
    </w:lvl>
    <w:lvl w:ilvl="5">
      <w:start w:val="1"/>
      <w:numFmt w:val="decimal"/>
      <w:pStyle w:val="Heading6"/>
      <w:lvlText w:val="%1.%2.%3.%4.%5.%6"/>
      <w:lvlJc w:val="left"/>
      <w:pPr>
        <w:tabs>
          <w:tab w:val="num" w:pos="1151"/>
        </w:tabs>
        <w:ind w:left="1151" w:hanging="1151"/>
      </w:pPr>
      <w:rPr>
        <w:rFonts w:cs="Times New Roman"/>
      </w:rPr>
    </w:lvl>
    <w:lvl w:ilvl="6">
      <w:start w:val="1"/>
      <w:numFmt w:val="decimal"/>
      <w:pStyle w:val="Heading7"/>
      <w:lvlText w:val="%1.%2.%3.%4.%5.%6.%7"/>
      <w:lvlJc w:val="left"/>
      <w:pPr>
        <w:tabs>
          <w:tab w:val="num" w:pos="1298"/>
        </w:tabs>
        <w:ind w:left="1298" w:hanging="1298"/>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2"/>
        </w:tabs>
        <w:ind w:left="1582" w:hanging="1582"/>
      </w:pPr>
      <w:rPr>
        <w:rFonts w:cs="Times New Roman"/>
      </w:rPr>
    </w:lvl>
  </w:abstractNum>
  <w:num w:numId="1">
    <w:abstractNumId w:val="0"/>
  </w:num>
  <w:num w:numId="2">
    <w:abstractNumId w:val="0"/>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3F01"/>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1A57"/>
    <w:rsid w:val="0000222A"/>
    <w:rsid w:val="000E5612"/>
    <w:rsid w:val="000F0A9A"/>
    <w:rsid w:val="000F4B91"/>
    <w:rsid w:val="000F744E"/>
    <w:rsid w:val="00161F0F"/>
    <w:rsid w:val="00194820"/>
    <w:rsid w:val="001A28DB"/>
    <w:rsid w:val="001E1ED2"/>
    <w:rsid w:val="0021436A"/>
    <w:rsid w:val="002817E6"/>
    <w:rsid w:val="0028317E"/>
    <w:rsid w:val="002B101E"/>
    <w:rsid w:val="002B2976"/>
    <w:rsid w:val="002B3A1D"/>
    <w:rsid w:val="002D2086"/>
    <w:rsid w:val="002E4858"/>
    <w:rsid w:val="00307573"/>
    <w:rsid w:val="003667F8"/>
    <w:rsid w:val="00380BD3"/>
    <w:rsid w:val="003A61F4"/>
    <w:rsid w:val="003B2EB9"/>
    <w:rsid w:val="003B370F"/>
    <w:rsid w:val="003D6298"/>
    <w:rsid w:val="003F4DAA"/>
    <w:rsid w:val="0040011E"/>
    <w:rsid w:val="0045280A"/>
    <w:rsid w:val="004547C6"/>
    <w:rsid w:val="004922EF"/>
    <w:rsid w:val="004A1A57"/>
    <w:rsid w:val="004C3E62"/>
    <w:rsid w:val="004D5DB0"/>
    <w:rsid w:val="004F1D06"/>
    <w:rsid w:val="005020AE"/>
    <w:rsid w:val="00503CE8"/>
    <w:rsid w:val="005170C2"/>
    <w:rsid w:val="005214E9"/>
    <w:rsid w:val="00571229"/>
    <w:rsid w:val="00574FA0"/>
    <w:rsid w:val="00581BAD"/>
    <w:rsid w:val="005E27ED"/>
    <w:rsid w:val="00675A0F"/>
    <w:rsid w:val="00676803"/>
    <w:rsid w:val="006800F7"/>
    <w:rsid w:val="0071488B"/>
    <w:rsid w:val="007300D0"/>
    <w:rsid w:val="00732FF7"/>
    <w:rsid w:val="0073618F"/>
    <w:rsid w:val="00760337"/>
    <w:rsid w:val="007713A5"/>
    <w:rsid w:val="007A5639"/>
    <w:rsid w:val="007E356F"/>
    <w:rsid w:val="007E6D80"/>
    <w:rsid w:val="0083398B"/>
    <w:rsid w:val="00842463"/>
    <w:rsid w:val="008B4850"/>
    <w:rsid w:val="008C4AAE"/>
    <w:rsid w:val="008E7608"/>
    <w:rsid w:val="009366AD"/>
    <w:rsid w:val="00941D44"/>
    <w:rsid w:val="0095515D"/>
    <w:rsid w:val="0095702D"/>
    <w:rsid w:val="009702E0"/>
    <w:rsid w:val="00994A0F"/>
    <w:rsid w:val="0099622A"/>
    <w:rsid w:val="009A2B6D"/>
    <w:rsid w:val="009D7CCF"/>
    <w:rsid w:val="00A170CC"/>
    <w:rsid w:val="00A77F53"/>
    <w:rsid w:val="00A92485"/>
    <w:rsid w:val="00AC3366"/>
    <w:rsid w:val="00AF4C48"/>
    <w:rsid w:val="00B52772"/>
    <w:rsid w:val="00B6502A"/>
    <w:rsid w:val="00B91F4D"/>
    <w:rsid w:val="00B93E24"/>
    <w:rsid w:val="00BA7563"/>
    <w:rsid w:val="00BD32A2"/>
    <w:rsid w:val="00BD47CB"/>
    <w:rsid w:val="00BD777D"/>
    <w:rsid w:val="00C11993"/>
    <w:rsid w:val="00C42A86"/>
    <w:rsid w:val="00C52FF4"/>
    <w:rsid w:val="00C55D21"/>
    <w:rsid w:val="00C80D84"/>
    <w:rsid w:val="00CA6079"/>
    <w:rsid w:val="00CB1B73"/>
    <w:rsid w:val="00CB21BE"/>
    <w:rsid w:val="00CC758F"/>
    <w:rsid w:val="00D77D43"/>
    <w:rsid w:val="00D847D0"/>
    <w:rsid w:val="00DA6D8A"/>
    <w:rsid w:val="00DD6DDC"/>
    <w:rsid w:val="00E14F22"/>
    <w:rsid w:val="00E16AC9"/>
    <w:rsid w:val="00E16BDC"/>
    <w:rsid w:val="00E23AFE"/>
    <w:rsid w:val="00E4530B"/>
    <w:rsid w:val="00E762FE"/>
    <w:rsid w:val="00E8640F"/>
    <w:rsid w:val="00EA305A"/>
    <w:rsid w:val="00EC58D8"/>
    <w:rsid w:val="00F2345A"/>
    <w:rsid w:val="00F54872"/>
    <w:rsid w:val="00F9422B"/>
    <w:rsid w:val="00FA6435"/>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F4"/>
    <w:rPr>
      <w:sz w:val="24"/>
      <w:szCs w:val="24"/>
    </w:rPr>
  </w:style>
  <w:style w:type="paragraph" w:styleId="Heading1">
    <w:name w:val="heading 1"/>
    <w:basedOn w:val="Normal"/>
    <w:next w:val="Normal"/>
    <w:link w:val="Heading1Char"/>
    <w:autoRedefine/>
    <w:uiPriority w:val="99"/>
    <w:qFormat/>
    <w:rsid w:val="004A1A57"/>
    <w:pPr>
      <w:keepLines/>
      <w:numPr>
        <w:numId w:val="3"/>
      </w:numPr>
      <w:spacing w:after="360"/>
      <w:outlineLvl w:val="0"/>
    </w:pPr>
    <w:rPr>
      <w:rFonts w:ascii="Arial" w:hAnsi="Arial" w:cs="Arial"/>
      <w:b/>
      <w:bCs/>
      <w:sz w:val="30"/>
      <w:szCs w:val="32"/>
    </w:rPr>
  </w:style>
  <w:style w:type="paragraph" w:styleId="Heading2">
    <w:name w:val="heading 2"/>
    <w:basedOn w:val="Normal"/>
    <w:next w:val="Normal"/>
    <w:link w:val="Heading2Char"/>
    <w:uiPriority w:val="99"/>
    <w:qFormat/>
    <w:rsid w:val="004A1A57"/>
    <w:pPr>
      <w:keepLines/>
      <w:numPr>
        <w:ilvl w:val="1"/>
        <w:numId w:val="3"/>
      </w:numPr>
      <w:suppressAutoHyphens/>
      <w:outlineLvl w:val="1"/>
    </w:pPr>
    <w:rPr>
      <w:rFonts w:ascii="Arial" w:hAnsi="Arial" w:cs="Arial"/>
      <w:b/>
      <w:bCs/>
      <w:iCs/>
      <w:szCs w:val="28"/>
    </w:rPr>
  </w:style>
  <w:style w:type="paragraph" w:styleId="Heading3">
    <w:name w:val="heading 3"/>
    <w:basedOn w:val="Normal"/>
    <w:next w:val="Normal"/>
    <w:link w:val="Heading3Char"/>
    <w:autoRedefine/>
    <w:uiPriority w:val="99"/>
    <w:qFormat/>
    <w:rsid w:val="004A1A57"/>
    <w:pPr>
      <w:keepNext/>
      <w:numPr>
        <w:ilvl w:val="2"/>
        <w:numId w:val="3"/>
      </w:numPr>
      <w:spacing w:before="240" w:after="60" w:line="288" w:lineRule="exact"/>
      <w:outlineLvl w:val="2"/>
    </w:pPr>
    <w:rPr>
      <w:rFonts w:ascii="Arial" w:hAnsi="Arial" w:cs="Arial"/>
      <w:b/>
      <w:bCs/>
      <w:sz w:val="20"/>
      <w:szCs w:val="26"/>
    </w:rPr>
  </w:style>
  <w:style w:type="paragraph" w:styleId="Heading4">
    <w:name w:val="heading 4"/>
    <w:basedOn w:val="Normal"/>
    <w:next w:val="Normal"/>
    <w:link w:val="Heading4Char"/>
    <w:uiPriority w:val="99"/>
    <w:qFormat/>
    <w:rsid w:val="004A1A57"/>
    <w:pPr>
      <w:keepLines/>
      <w:numPr>
        <w:ilvl w:val="3"/>
        <w:numId w:val="3"/>
      </w:numPr>
      <w:suppressAutoHyphens/>
      <w:spacing w:line="288" w:lineRule="exact"/>
      <w:outlineLvl w:val="3"/>
    </w:pPr>
    <w:rPr>
      <w:bCs/>
      <w:i/>
      <w:szCs w:val="28"/>
    </w:rPr>
  </w:style>
  <w:style w:type="paragraph" w:styleId="Heading5">
    <w:name w:val="heading 5"/>
    <w:basedOn w:val="Normal"/>
    <w:next w:val="Normal"/>
    <w:link w:val="Heading5Char"/>
    <w:uiPriority w:val="99"/>
    <w:qFormat/>
    <w:rsid w:val="004A1A57"/>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4A1A57"/>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4A1A57"/>
    <w:pPr>
      <w:numPr>
        <w:ilvl w:val="6"/>
        <w:numId w:val="3"/>
      </w:numPr>
      <w:spacing w:before="240" w:after="60"/>
      <w:outlineLvl w:val="6"/>
    </w:pPr>
  </w:style>
  <w:style w:type="paragraph" w:styleId="Heading8">
    <w:name w:val="heading 8"/>
    <w:basedOn w:val="Normal"/>
    <w:next w:val="Normal"/>
    <w:link w:val="Heading8Char"/>
    <w:uiPriority w:val="99"/>
    <w:qFormat/>
    <w:rsid w:val="004A1A57"/>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4A1A5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F3376"/>
    <w:rPr>
      <w:rFonts w:ascii="Arial" w:hAnsi="Arial" w:cs="Arial"/>
      <w:b/>
      <w:bCs/>
      <w:sz w:val="30"/>
      <w:szCs w:val="32"/>
    </w:rPr>
  </w:style>
  <w:style w:type="character" w:customStyle="1" w:styleId="Heading2Char">
    <w:name w:val="Heading 2 Char"/>
    <w:basedOn w:val="DefaultParagraphFont"/>
    <w:link w:val="Heading2"/>
    <w:uiPriority w:val="99"/>
    <w:rsid w:val="000F3376"/>
    <w:rPr>
      <w:rFonts w:ascii="Arial" w:hAnsi="Arial" w:cs="Arial"/>
      <w:b/>
      <w:bCs/>
      <w:iCs/>
      <w:sz w:val="24"/>
      <w:szCs w:val="28"/>
    </w:rPr>
  </w:style>
  <w:style w:type="character" w:customStyle="1" w:styleId="Heading3Char">
    <w:name w:val="Heading 3 Char"/>
    <w:basedOn w:val="DefaultParagraphFont"/>
    <w:link w:val="Heading3"/>
    <w:uiPriority w:val="99"/>
    <w:rsid w:val="000F3376"/>
    <w:rPr>
      <w:rFonts w:ascii="Arial" w:hAnsi="Arial" w:cs="Arial"/>
      <w:b/>
      <w:bCs/>
      <w:sz w:val="20"/>
      <w:szCs w:val="26"/>
    </w:rPr>
  </w:style>
  <w:style w:type="character" w:customStyle="1" w:styleId="Heading4Char">
    <w:name w:val="Heading 4 Char"/>
    <w:basedOn w:val="DefaultParagraphFont"/>
    <w:link w:val="Heading4"/>
    <w:uiPriority w:val="99"/>
    <w:rsid w:val="000F3376"/>
    <w:rPr>
      <w:bCs/>
      <w:i/>
      <w:sz w:val="24"/>
      <w:szCs w:val="28"/>
    </w:rPr>
  </w:style>
  <w:style w:type="character" w:customStyle="1" w:styleId="Heading5Char">
    <w:name w:val="Heading 5 Char"/>
    <w:basedOn w:val="DefaultParagraphFont"/>
    <w:link w:val="Heading5"/>
    <w:uiPriority w:val="99"/>
    <w:rsid w:val="000F3376"/>
    <w:rPr>
      <w:b/>
      <w:bCs/>
      <w:i/>
      <w:iCs/>
      <w:sz w:val="26"/>
      <w:szCs w:val="26"/>
    </w:rPr>
  </w:style>
  <w:style w:type="character" w:customStyle="1" w:styleId="Heading6Char">
    <w:name w:val="Heading 6 Char"/>
    <w:basedOn w:val="DefaultParagraphFont"/>
    <w:link w:val="Heading6"/>
    <w:uiPriority w:val="99"/>
    <w:rsid w:val="000F3376"/>
    <w:rPr>
      <w:b/>
      <w:bCs/>
    </w:rPr>
  </w:style>
  <w:style w:type="character" w:customStyle="1" w:styleId="Heading7Char">
    <w:name w:val="Heading 7 Char"/>
    <w:basedOn w:val="DefaultParagraphFont"/>
    <w:link w:val="Heading7"/>
    <w:uiPriority w:val="99"/>
    <w:rsid w:val="000F3376"/>
    <w:rPr>
      <w:sz w:val="24"/>
      <w:szCs w:val="24"/>
    </w:rPr>
  </w:style>
  <w:style w:type="character" w:customStyle="1" w:styleId="Heading8Char">
    <w:name w:val="Heading 8 Char"/>
    <w:basedOn w:val="DefaultParagraphFont"/>
    <w:link w:val="Heading8"/>
    <w:uiPriority w:val="99"/>
    <w:rsid w:val="000F3376"/>
    <w:rPr>
      <w:i/>
      <w:iCs/>
      <w:sz w:val="24"/>
      <w:szCs w:val="24"/>
    </w:rPr>
  </w:style>
  <w:style w:type="character" w:customStyle="1" w:styleId="Heading9Char">
    <w:name w:val="Heading 9 Char"/>
    <w:basedOn w:val="DefaultParagraphFont"/>
    <w:link w:val="Heading9"/>
    <w:uiPriority w:val="99"/>
    <w:rsid w:val="000F3376"/>
    <w:rPr>
      <w:rFonts w:ascii="Arial" w:hAnsi="Arial" w:cs="Arial"/>
    </w:rPr>
  </w:style>
  <w:style w:type="paragraph" w:customStyle="1" w:styleId="Overskrift1a">
    <w:name w:val="Overskrift 1a"/>
    <w:basedOn w:val="Normal"/>
    <w:next w:val="Normal"/>
    <w:autoRedefine/>
    <w:uiPriority w:val="99"/>
    <w:rsid w:val="004A1A57"/>
    <w:pPr>
      <w:keepLines/>
      <w:spacing w:after="360"/>
      <w:outlineLvl w:val="0"/>
    </w:pPr>
    <w:rPr>
      <w:rFonts w:ascii="Arial" w:hAnsi="Arial" w:cs="Arial"/>
      <w:b/>
      <w:sz w:val="30"/>
    </w:rPr>
  </w:style>
  <w:style w:type="paragraph" w:customStyle="1" w:styleId="Overskrift211pkt">
    <w:name w:val="Overskrift 2 + 11 pkt"/>
    <w:basedOn w:val="Normal"/>
    <w:uiPriority w:val="99"/>
    <w:rsid w:val="004A1A57"/>
    <w:pPr>
      <w:keepLines/>
      <w:suppressAutoHyphens/>
      <w:ind w:left="794" w:hanging="794"/>
      <w:outlineLvl w:val="1"/>
    </w:pPr>
    <w:rPr>
      <w:rFonts w:ascii="Arial" w:hAnsi="Arial" w:cs="Arial"/>
      <w:b/>
      <w:sz w:val="22"/>
    </w:rPr>
  </w:style>
  <w:style w:type="paragraph" w:customStyle="1" w:styleId="Normal11">
    <w:name w:val="Normal + 11"/>
    <w:basedOn w:val="Normal"/>
    <w:uiPriority w:val="99"/>
    <w:rsid w:val="004A1A57"/>
    <w:rPr>
      <w:sz w:val="22"/>
    </w:rPr>
  </w:style>
  <w:style w:type="paragraph" w:styleId="Header">
    <w:name w:val="header"/>
    <w:basedOn w:val="Normal"/>
    <w:link w:val="HeaderChar"/>
    <w:uiPriority w:val="99"/>
    <w:rsid w:val="004A1A57"/>
    <w:pPr>
      <w:tabs>
        <w:tab w:val="center" w:pos="4819"/>
        <w:tab w:val="right" w:pos="9638"/>
      </w:tabs>
    </w:pPr>
  </w:style>
  <w:style w:type="character" w:customStyle="1" w:styleId="HeaderChar">
    <w:name w:val="Header Char"/>
    <w:basedOn w:val="DefaultParagraphFont"/>
    <w:link w:val="Header"/>
    <w:uiPriority w:val="99"/>
    <w:semiHidden/>
    <w:rsid w:val="000F3376"/>
    <w:rPr>
      <w:sz w:val="24"/>
      <w:szCs w:val="24"/>
    </w:rPr>
  </w:style>
  <w:style w:type="paragraph" w:styleId="Footer">
    <w:name w:val="footer"/>
    <w:basedOn w:val="Normal"/>
    <w:link w:val="FooterChar"/>
    <w:uiPriority w:val="99"/>
    <w:rsid w:val="004A1A57"/>
    <w:pPr>
      <w:tabs>
        <w:tab w:val="center" w:pos="4819"/>
        <w:tab w:val="right" w:pos="9638"/>
      </w:tabs>
    </w:pPr>
  </w:style>
  <w:style w:type="character" w:customStyle="1" w:styleId="FooterChar">
    <w:name w:val="Footer Char"/>
    <w:basedOn w:val="DefaultParagraphFont"/>
    <w:link w:val="Footer"/>
    <w:uiPriority w:val="99"/>
    <w:semiHidden/>
    <w:rsid w:val="000F3376"/>
    <w:rPr>
      <w:sz w:val="24"/>
      <w:szCs w:val="24"/>
    </w:rPr>
  </w:style>
  <w:style w:type="paragraph" w:styleId="NoSpacing">
    <w:name w:val="No Spacing"/>
    <w:uiPriority w:val="99"/>
    <w:qFormat/>
    <w:rsid w:val="008E7608"/>
    <w:rPr>
      <w:sz w:val="24"/>
      <w:szCs w:val="24"/>
    </w:rPr>
  </w:style>
  <w:style w:type="paragraph" w:styleId="BodyText">
    <w:name w:val="Body Text"/>
    <w:basedOn w:val="Normal"/>
    <w:link w:val="BodyTextChar"/>
    <w:uiPriority w:val="99"/>
    <w:rsid w:val="008E7608"/>
    <w:pPr>
      <w:spacing w:after="120"/>
    </w:pPr>
  </w:style>
  <w:style w:type="character" w:customStyle="1" w:styleId="BodyTextChar">
    <w:name w:val="Body Text Char"/>
    <w:basedOn w:val="DefaultParagraphFont"/>
    <w:link w:val="BodyText"/>
    <w:uiPriority w:val="99"/>
    <w:locked/>
    <w:rsid w:val="008E7608"/>
    <w:rPr>
      <w:rFonts w:cs="Times New Roman"/>
      <w:sz w:val="24"/>
      <w:szCs w:val="24"/>
    </w:rPr>
  </w:style>
  <w:style w:type="paragraph" w:styleId="ListBullet">
    <w:name w:val="List Bullet"/>
    <w:basedOn w:val="Normal"/>
    <w:uiPriority w:val="99"/>
    <w:rsid w:val="008E7608"/>
    <w:pPr>
      <w:numPr>
        <w:numId w:val="3"/>
      </w:numPr>
      <w:tabs>
        <w:tab w:val="clear" w:pos="567"/>
        <w:tab w:val="num" w:pos="360"/>
      </w:tabs>
      <w:ind w:left="360" w:hanging="360"/>
      <w:contextualSpacing/>
    </w:pPr>
  </w:style>
  <w:style w:type="character" w:styleId="IntenseEmphasis">
    <w:name w:val="Intense Emphasis"/>
    <w:basedOn w:val="DefaultParagraphFont"/>
    <w:uiPriority w:val="99"/>
    <w:qFormat/>
    <w:rsid w:val="008E7608"/>
    <w:rPr>
      <w:rFonts w:cs="Times New Roman"/>
      <w:b/>
      <w:bCs/>
      <w:i/>
      <w:iCs/>
      <w:color w:val="4F81BD"/>
    </w:rPr>
  </w:style>
  <w:style w:type="character" w:styleId="SubtleEmphasis">
    <w:name w:val="Subtle Emphasis"/>
    <w:basedOn w:val="DefaultParagraphFont"/>
    <w:uiPriority w:val="99"/>
    <w:qFormat/>
    <w:rsid w:val="008E7608"/>
    <w:rPr>
      <w:rFonts w:cs="Times New Roman"/>
      <w:i/>
      <w:iCs/>
      <w:color w:val="808080"/>
    </w:rPr>
  </w:style>
  <w:style w:type="character" w:styleId="Emphasis">
    <w:name w:val="Emphasis"/>
    <w:basedOn w:val="DefaultParagraphFont"/>
    <w:uiPriority w:val="99"/>
    <w:qFormat/>
    <w:rsid w:val="008E7608"/>
    <w:rPr>
      <w:rFonts w:cs="Times New Roman"/>
      <w:i/>
      <w:iCs/>
    </w:rPr>
  </w:style>
  <w:style w:type="paragraph" w:styleId="DocumentMap">
    <w:name w:val="Document Map"/>
    <w:basedOn w:val="Normal"/>
    <w:link w:val="DocumentMapChar"/>
    <w:uiPriority w:val="99"/>
    <w:rsid w:val="00A92485"/>
    <w:rPr>
      <w:rFonts w:ascii="Tahoma" w:hAnsi="Tahoma" w:cs="Tahoma"/>
      <w:sz w:val="16"/>
      <w:szCs w:val="16"/>
    </w:rPr>
  </w:style>
  <w:style w:type="character" w:customStyle="1" w:styleId="DocumentMapChar">
    <w:name w:val="Document Map Char"/>
    <w:basedOn w:val="DefaultParagraphFont"/>
    <w:link w:val="DocumentMap"/>
    <w:uiPriority w:val="99"/>
    <w:locked/>
    <w:rsid w:val="00A92485"/>
    <w:rPr>
      <w:rFonts w:ascii="Tahoma" w:hAnsi="Tahoma" w:cs="Tahoma"/>
      <w:sz w:val="16"/>
      <w:szCs w:val="16"/>
    </w:rPr>
  </w:style>
  <w:style w:type="character" w:styleId="CommentReference">
    <w:name w:val="annotation reference"/>
    <w:basedOn w:val="DefaultParagraphFont"/>
    <w:uiPriority w:val="99"/>
    <w:rsid w:val="00676803"/>
    <w:rPr>
      <w:rFonts w:cs="Times New Roman"/>
      <w:sz w:val="16"/>
      <w:szCs w:val="16"/>
    </w:rPr>
  </w:style>
  <w:style w:type="paragraph" w:styleId="CommentText">
    <w:name w:val="annotation text"/>
    <w:basedOn w:val="Normal"/>
    <w:link w:val="CommentTextChar"/>
    <w:uiPriority w:val="99"/>
    <w:rsid w:val="00676803"/>
    <w:rPr>
      <w:sz w:val="20"/>
      <w:szCs w:val="20"/>
    </w:rPr>
  </w:style>
  <w:style w:type="character" w:customStyle="1" w:styleId="CommentTextChar">
    <w:name w:val="Comment Text Char"/>
    <w:basedOn w:val="DefaultParagraphFont"/>
    <w:link w:val="CommentText"/>
    <w:uiPriority w:val="99"/>
    <w:locked/>
    <w:rsid w:val="00676803"/>
    <w:rPr>
      <w:rFonts w:cs="Times New Roman"/>
    </w:rPr>
  </w:style>
  <w:style w:type="paragraph" w:styleId="CommentSubject">
    <w:name w:val="annotation subject"/>
    <w:basedOn w:val="CommentText"/>
    <w:next w:val="CommentText"/>
    <w:link w:val="CommentSubjectChar"/>
    <w:uiPriority w:val="99"/>
    <w:rsid w:val="00676803"/>
    <w:rPr>
      <w:b/>
      <w:bCs/>
    </w:rPr>
  </w:style>
  <w:style w:type="character" w:customStyle="1" w:styleId="CommentSubjectChar">
    <w:name w:val="Comment Subject Char"/>
    <w:basedOn w:val="CommentTextChar"/>
    <w:link w:val="CommentSubject"/>
    <w:uiPriority w:val="99"/>
    <w:locked/>
    <w:rsid w:val="00676803"/>
    <w:rPr>
      <w:b/>
      <w:bCs/>
    </w:rPr>
  </w:style>
  <w:style w:type="paragraph" w:styleId="BalloonText">
    <w:name w:val="Balloon Text"/>
    <w:basedOn w:val="Normal"/>
    <w:link w:val="BalloonTextChar"/>
    <w:uiPriority w:val="99"/>
    <w:rsid w:val="00676803"/>
    <w:rPr>
      <w:rFonts w:ascii="Tahoma" w:hAnsi="Tahoma" w:cs="Tahoma"/>
      <w:sz w:val="16"/>
      <w:szCs w:val="16"/>
    </w:rPr>
  </w:style>
  <w:style w:type="character" w:customStyle="1" w:styleId="BalloonTextChar">
    <w:name w:val="Balloon Text Char"/>
    <w:basedOn w:val="DefaultParagraphFont"/>
    <w:link w:val="BalloonText"/>
    <w:uiPriority w:val="99"/>
    <w:locked/>
    <w:rsid w:val="00676803"/>
    <w:rPr>
      <w:rFonts w:ascii="Tahoma" w:hAnsi="Tahoma" w:cs="Tahoma"/>
      <w:sz w:val="16"/>
      <w:szCs w:val="16"/>
    </w:rPr>
  </w:style>
  <w:style w:type="paragraph" w:styleId="ListParagraph">
    <w:name w:val="List Paragraph"/>
    <w:basedOn w:val="Normal"/>
    <w:uiPriority w:val="99"/>
    <w:qFormat/>
    <w:rsid w:val="00BA75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TotalTime>
  <Pages>3</Pages>
  <Words>708</Words>
  <Characters>4323</Characters>
  <Application>Microsoft Office Outlook</Application>
  <DocSecurity>0</DocSecurity>
  <Lines>0</Lines>
  <Paragraphs>0</Paragraphs>
  <ScaleCrop>false</ScaleCrop>
  <Company>SKAT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Servicebeskrivelser</dc:title>
  <dc:subject/>
  <dc:creator>Mogens Andersen</dc:creator>
  <cp:keywords/>
  <dc:description/>
  <cp:lastModifiedBy>w17170</cp:lastModifiedBy>
  <cp:revision>3</cp:revision>
  <dcterms:created xsi:type="dcterms:W3CDTF">2010-11-18T08:46:00Z</dcterms:created>
  <dcterms:modified xsi:type="dcterms:W3CDTF">2010-11-18T09:05:00Z</dcterms:modified>
</cp:coreProperties>
</file>