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85" w:rsidRDefault="001A7285" w:rsidP="001A7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701"/>
        <w:gridCol w:w="1134"/>
        <w:gridCol w:w="1701"/>
        <w:gridCol w:w="1840"/>
      </w:tblGrid>
      <w:tr w:rsidR="001A7285" w:rsidTr="001A72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1A7285">
              <w:rPr>
                <w:rFonts w:ascii="Arial" w:hAnsi="Arial" w:cs="Arial"/>
                <w:b/>
                <w:sz w:val="30"/>
              </w:rPr>
              <w:t>DMIFordringForespørgBesvar</w:t>
            </w:r>
            <w:proofErr w:type="spellEnd"/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w16963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14-12-2010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verificere hvorvidt en kunde (eller flere kunder) har fordringer (af en af </w:t>
            </w:r>
            <w:proofErr w:type="spellStart"/>
            <w:r>
              <w:rPr>
                <w:rFonts w:ascii="Arial" w:hAnsi="Arial" w:cs="Arial"/>
                <w:sz w:val="18"/>
              </w:rPr>
              <w:t>fordringsarterne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inddrivelse-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modregning-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og/eller transport/udlægsfordringer) i DMI.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myndighedsudbetalingstype 2) ELLER blot på om kunde er registreret i DMI.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Ved forespørgsel med specifik myndighedsudbetalingstype og periode: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</w:t>
            </w:r>
            <w:ins w:id="0" w:author="LENOVO USER" w:date="2011-01-28T11:14:00Z">
              <w:r w:rsidR="00DC1900">
                <w:rPr>
                  <w:rFonts w:ascii="Arial" w:hAnsi="Arial" w:cs="Arial"/>
                  <w:sz w:val="18"/>
                </w:rPr>
                <w:t xml:space="preserve">eller flere </w:t>
              </w:r>
            </w:ins>
            <w:r>
              <w:rPr>
                <w:rFonts w:ascii="Arial" w:hAnsi="Arial" w:cs="Arial"/>
                <w:sz w:val="18"/>
              </w:rPr>
              <w:t xml:space="preserve">af </w:t>
            </w:r>
            <w:proofErr w:type="spellStart"/>
            <w:r>
              <w:rPr>
                <w:rFonts w:ascii="Arial" w:hAnsi="Arial" w:cs="Arial"/>
                <w:sz w:val="18"/>
              </w:rPr>
              <w:t>fordringsarterne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Inddrivelse-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Modregning-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og/eller Transport/udlægsfordringer) for en specifik kunde og om der må modregnes med en specifik myndighedsudbetalingstype og periode.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at DMI kan anvende myndighedsudbetalingen til modregning.</w:t>
            </w:r>
            <w:ins w:id="1" w:author="LENOVO USER" w:date="2011-01-28T11:16:00Z">
              <w:r w:rsidR="00DC1900">
                <w:rPr>
                  <w:rFonts w:ascii="Arial" w:hAnsi="Arial" w:cs="Arial"/>
                  <w:sz w:val="18"/>
                </w:rPr>
                <w:t xml:space="preserve"> I den forbindelse tager DMI adgangen til modregning for den specifikke myndighedsudbetalingstype</w:t>
              </w:r>
            </w:ins>
            <w:ins w:id="2" w:author="LENOVO USER" w:date="2011-01-28T11:17:00Z">
              <w:r w:rsidR="00DC1900">
                <w:rPr>
                  <w:rFonts w:ascii="Arial" w:hAnsi="Arial" w:cs="Arial"/>
                  <w:sz w:val="18"/>
                </w:rPr>
                <w:t xml:space="preserve"> og eventuelle begrænsninger (kundespecifikke eller </w:t>
              </w:r>
              <w:proofErr w:type="gramStart"/>
              <w:r w:rsidR="00DC1900">
                <w:rPr>
                  <w:rFonts w:ascii="Arial" w:hAnsi="Arial" w:cs="Arial"/>
                  <w:sz w:val="18"/>
                </w:rPr>
                <w:t xml:space="preserve">generelle) </w:t>
              </w:r>
            </w:ins>
            <w:ins w:id="3" w:author="LENOVO USER" w:date="2011-01-28T11:16:00Z">
              <w:r w:rsidR="00DC1900">
                <w:rPr>
                  <w:rFonts w:ascii="Arial" w:hAnsi="Arial" w:cs="Arial"/>
                  <w:sz w:val="18"/>
                </w:rPr>
                <w:t xml:space="preserve"> i</w:t>
              </w:r>
            </w:ins>
            <w:proofErr w:type="gramEnd"/>
            <w:ins w:id="4" w:author="LENOVO USER" w:date="2011-01-28T11:17:00Z">
              <w:r w:rsidR="00DC1900">
                <w:rPr>
                  <w:rFonts w:ascii="Arial" w:hAnsi="Arial" w:cs="Arial"/>
                  <w:sz w:val="18"/>
                </w:rPr>
                <w:t xml:space="preserve"> adgangen til modregning i</w:t>
              </w:r>
            </w:ins>
            <w:ins w:id="5" w:author="LENOVO USER" w:date="2011-01-28T11:16:00Z">
              <w:r w:rsidR="00DC1900">
                <w:rPr>
                  <w:rFonts w:ascii="Arial" w:hAnsi="Arial" w:cs="Arial"/>
                  <w:sz w:val="18"/>
                </w:rPr>
                <w:t xml:space="preserve"> betragtning</w:t>
              </w:r>
            </w:ins>
            <w:ins w:id="6" w:author="LENOVO USER" w:date="2011-01-28T11:17:00Z">
              <w:r w:rsidR="00DC1900">
                <w:rPr>
                  <w:rFonts w:ascii="Arial" w:hAnsi="Arial" w:cs="Arial"/>
                  <w:sz w:val="18"/>
                </w:rPr>
                <w:t xml:space="preserve">. </w:t>
              </w:r>
            </w:ins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Ved forespørgsel på kunde i DMI: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</w:t>
            </w:r>
            <w:ins w:id="7" w:author="LENOVO USER" w:date="2011-01-28T11:18:00Z">
              <w:r w:rsidR="00731360">
                <w:rPr>
                  <w:rFonts w:ascii="Arial" w:hAnsi="Arial" w:cs="Arial"/>
                  <w:sz w:val="18"/>
                </w:rPr>
                <w:t xml:space="preserve">eller flere </w:t>
              </w:r>
            </w:ins>
            <w:r>
              <w:rPr>
                <w:rFonts w:ascii="Arial" w:hAnsi="Arial" w:cs="Arial"/>
                <w:sz w:val="18"/>
              </w:rPr>
              <w:t xml:space="preserve">af </w:t>
            </w:r>
            <w:proofErr w:type="spellStart"/>
            <w:r>
              <w:rPr>
                <w:rFonts w:ascii="Arial" w:hAnsi="Arial" w:cs="Arial"/>
                <w:sz w:val="18"/>
              </w:rPr>
              <w:t>fordringsarterne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Inddrivelse-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Modregning-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og/eller Transport/udlægsfordringer) for en specifik kunde.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</w:t>
            </w:r>
            <w:ins w:id="8" w:author="LENOVO USER" w:date="2011-01-28T11:18:00Z">
              <w:r w:rsidR="00731360">
                <w:rPr>
                  <w:rFonts w:ascii="Arial" w:hAnsi="Arial" w:cs="Arial"/>
                  <w:sz w:val="18"/>
                </w:rPr>
                <w:t xml:space="preserve"> DMI forholder sig således ikke i denne forbindelse </w:t>
              </w:r>
            </w:ins>
            <w:ins w:id="9" w:author="LENOVO USER" w:date="2011-01-28T11:19:00Z">
              <w:r w:rsidR="00731360">
                <w:rPr>
                  <w:rFonts w:ascii="Arial" w:hAnsi="Arial" w:cs="Arial"/>
                  <w:sz w:val="18"/>
                </w:rPr>
                <w:t xml:space="preserve">til </w:t>
              </w:r>
            </w:ins>
            <w:ins w:id="10" w:author="LENOVO USER" w:date="2011-01-28T11:18:00Z">
              <w:r w:rsidR="00731360">
                <w:rPr>
                  <w:rFonts w:ascii="Arial" w:hAnsi="Arial" w:cs="Arial"/>
                  <w:sz w:val="18"/>
                </w:rPr>
                <w:t xml:space="preserve">adgangen til modregning </w:t>
              </w:r>
            </w:ins>
            <w:ins w:id="11" w:author="LENOVO USER" w:date="2011-01-28T11:19:00Z">
              <w:r w:rsidR="00731360">
                <w:rPr>
                  <w:rFonts w:ascii="Arial" w:hAnsi="Arial" w:cs="Arial"/>
                  <w:sz w:val="18"/>
                </w:rPr>
                <w:t xml:space="preserve">(som er en egenskab der knytter sig til en specifik myndighedsudbetalingstype, som ikke oplyses ved denne type kald af servicen). </w:t>
              </w:r>
            </w:ins>
            <w:ins w:id="12" w:author="LENOVO USER" w:date="2011-01-28T11:21:00Z">
              <w:r w:rsidR="00731360">
                <w:rPr>
                  <w:rFonts w:ascii="Arial" w:hAnsi="Arial" w:cs="Arial"/>
                  <w:sz w:val="18"/>
                </w:rPr>
                <w:t>Kunde</w:t>
              </w:r>
            </w:ins>
          </w:p>
          <w:p w:rsidR="00EC0E52" w:rsidRDefault="00EC0E52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skal </w:t>
            </w:r>
            <w:ins w:id="13" w:author="LENOVO USER" w:date="2011-01-28T11:23:00Z">
              <w:r w:rsidR="00856889">
                <w:rPr>
                  <w:rFonts w:ascii="Arial" w:hAnsi="Arial" w:cs="Arial"/>
                  <w:sz w:val="18"/>
                </w:rPr>
                <w:t xml:space="preserve">være generel og skal som minimum </w:t>
              </w:r>
            </w:ins>
            <w:r>
              <w:rPr>
                <w:rFonts w:ascii="Arial" w:hAnsi="Arial" w:cs="Arial"/>
                <w:sz w:val="18"/>
              </w:rPr>
              <w:t>kunne kaldes af følgende systemer: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" w:author="LENOVO USER" w:date="2011-01-28T11:34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SAP38, SLUT, DR, DMO, KOBRA, KL (som alle er interne SKAT systemer)</w:t>
            </w:r>
            <w:ins w:id="15" w:author="LENOVO USER" w:date="2011-01-28T11:34:00Z">
              <w:r w:rsidR="00EC0E52">
                <w:rPr>
                  <w:rFonts w:ascii="Arial" w:hAnsi="Arial" w:cs="Arial"/>
                  <w:sz w:val="18"/>
                </w:rPr>
                <w:t>.</w:t>
              </w:r>
            </w:ins>
          </w:p>
          <w:p w:rsidR="00EC0E52" w:rsidRDefault="00EC0E52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" w:author="LENOVO USER" w:date="2011-01-28T11:34:00Z"/>
                <w:rFonts w:ascii="Arial" w:hAnsi="Arial" w:cs="Arial"/>
                <w:sz w:val="18"/>
              </w:rPr>
            </w:pPr>
          </w:p>
          <w:p w:rsidR="00EC0E52" w:rsidRDefault="00EC0E52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7" w:author="LENOVO USER" w:date="2011-01-28T11:34:00Z">
              <w:r>
                <w:rPr>
                  <w:rFonts w:ascii="Arial" w:hAnsi="Arial" w:cs="Arial"/>
                  <w:sz w:val="18"/>
                </w:rPr>
                <w:t xml:space="preserve">Det anbefales at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kalderen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altid bruger </w:t>
              </w:r>
            </w:ins>
            <w:ins w:id="18" w:author="LENOVO USER" w:date="2011-01-28T11:35:00Z">
              <w:r>
                <w:rPr>
                  <w:rFonts w:ascii="Arial" w:hAnsi="Arial" w:cs="Arial"/>
                  <w:sz w:val="18"/>
                </w:rPr>
                <w:t>”</w:t>
              </w:r>
              <w:r>
                <w:rPr>
                  <w:rFonts w:ascii="Arial" w:hAnsi="Arial" w:cs="Arial"/>
                  <w:sz w:val="18"/>
                </w:rPr>
                <w:t>forespørgsel med specifik myndighedsudbetalingstype og periode</w:t>
              </w:r>
              <w:r>
                <w:rPr>
                  <w:rFonts w:ascii="Arial" w:hAnsi="Arial" w:cs="Arial"/>
                  <w:sz w:val="18"/>
                </w:rPr>
                <w:t>”</w:t>
              </w:r>
              <w:r>
                <w:rPr>
                  <w:rFonts w:ascii="Arial" w:hAnsi="Arial" w:cs="Arial"/>
                  <w:sz w:val="18"/>
                </w:rPr>
                <w:t xml:space="preserve"> hvor dette er muligt. Det giver DMI den bedste mulighed for at levere et </w:t>
              </w:r>
            </w:ins>
            <w:ins w:id="19" w:author="LENOVO USER" w:date="2011-01-28T11:36:00Z">
              <w:r>
                <w:rPr>
                  <w:rFonts w:ascii="Arial" w:hAnsi="Arial" w:cs="Arial"/>
                  <w:sz w:val="18"/>
                </w:rPr>
                <w:t xml:space="preserve">svar der er specifik i forhold til den proces som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kalderen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er i gang med at gennemføre. </w:t>
              </w:r>
            </w:ins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DMIFordringForespørgBesvar_I</w:t>
            </w:r>
            <w:proofErr w:type="spellEnd"/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FordringForespørgselValgListe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FordringForespørgselValg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DMIFordringForespørgBesvar_O</w:t>
            </w:r>
            <w:proofErr w:type="spellEnd"/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SvarValgListe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SvarValg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ModregningMarkering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ModregningMarkering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Adhoc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:rsidR="001A7285" w:rsidRDefault="001A7285" w:rsidP="001A7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7285" w:rsidSect="001A728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7285" w:rsidRDefault="001A7285" w:rsidP="001A7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1A7285" w:rsidTr="001A72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KundeStruktur</w:t>
            </w:r>
            <w:proofErr w:type="spellEnd"/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*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 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 og EFI, men er ikke garanteret at være udfyldt i alle services hvor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benyttes.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MF udfylder altid 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baseret på navne information i CSR-P, ES eller AKR.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</w:t>
            </w:r>
            <w:del w:id="20" w:author="LENOVO USER" w:date="2011-01-28T11:33:00Z">
              <w:r w:rsidDel="00EC0E52">
                <w:rPr>
                  <w:rFonts w:ascii="Arial" w:hAnsi="Arial" w:cs="Arial"/>
                  <w:sz w:val="18"/>
                </w:rPr>
                <w:delText xml:space="preserve"> </w:delText>
              </w:r>
            </w:del>
            <w:proofErr w:type="spellStart"/>
            <w:r>
              <w:rPr>
                <w:rFonts w:ascii="Arial" w:hAnsi="Arial" w:cs="Arial"/>
                <w:sz w:val="18"/>
              </w:rPr>
              <w:t>KundeType=SE-Virksomhed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MF udfylde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og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Hvis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Enkeltmandsfirma vil MF også udfylde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1A7285" w:rsidRDefault="001A7285" w:rsidP="001A7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1A7285" w:rsidTr="001A72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MyndighedUdbetalingPeriodeStruktur</w:t>
            </w:r>
            <w:proofErr w:type="spellEnd"/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A7285" w:rsidRDefault="001A7285" w:rsidP="001A7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A7285" w:rsidRDefault="001A7285" w:rsidP="001A7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7285" w:rsidSect="001A728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7285" w:rsidRDefault="001A7285" w:rsidP="001A7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1A7285" w:rsidTr="001A72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Beskrivelse/værdiset</w:t>
            </w:r>
            <w:proofErr w:type="spellEnd"/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t>Kode</w:t>
            </w:r>
            <w:proofErr w:type="spellEnd"/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9C4E7D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Værdiset</w:t>
            </w:r>
            <w:proofErr w:type="spellEnd"/>
            <w:r>
              <w:rPr>
                <w:rFonts w:ascii="Arial" w:hAnsi="Arial" w:cs="Arial"/>
                <w:sz w:val="18"/>
              </w:rPr>
              <w:t>: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Andelsforen</w:t>
            </w:r>
            <w:proofErr w:type="spellEnd"/>
            <w:r>
              <w:rPr>
                <w:rFonts w:ascii="Arial" w:hAnsi="Arial" w:cs="Arial"/>
                <w:sz w:val="18"/>
              </w:rPr>
              <w:t>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SE-selskab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</w:p>
        </w:tc>
        <w:tc>
          <w:tcPr>
            <w:tcW w:w="1701" w:type="dxa"/>
          </w:tcPr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lastRenderedPageBreak/>
              <w:t>base: string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9C4E7D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 på kunde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  <w:proofErr w:type="spellEnd"/>
          </w:p>
        </w:tc>
        <w:tc>
          <w:tcPr>
            <w:tcW w:w="1701" w:type="dxa"/>
          </w:tcPr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t>KundeNummer</w:t>
            </w:r>
            <w:proofErr w:type="spellEnd"/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9C4E7D">
              <w:rPr>
                <w:rFonts w:ascii="Arial" w:hAnsi="Arial" w:cs="Arial"/>
                <w:sz w:val="18"/>
                <w:lang w:val="en-US"/>
              </w:rPr>
              <w:t>: 11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9C4E7D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Værdisæt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DMO og DMR er fastsat, mens </w:t>
            </w:r>
            <w:proofErr w:type="spellStart"/>
            <w:r>
              <w:rPr>
                <w:rFonts w:ascii="Arial" w:hAnsi="Arial" w:cs="Arial"/>
                <w:sz w:val="18"/>
              </w:rPr>
              <w:t>værdisæt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EFI/DMI foreløbig (pr 20100924) sat til: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CVR-Virksomhed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SE-Virksomhed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CPR-Person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AKR-EFI-Person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AKR-EFI-Virksomhed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AKR-EFI-Myndighed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AKR-EFI-Ukendt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Disse fastlægges endeligt af EFI/DMI.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Værdiset</w:t>
            </w:r>
            <w:proofErr w:type="spellEnd"/>
            <w:r>
              <w:rPr>
                <w:rFonts w:ascii="Arial" w:hAnsi="Arial" w:cs="Arial"/>
                <w:sz w:val="18"/>
              </w:rPr>
              <w:t>: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CVR-Virksomhed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SE-Virksomhed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CPR-Person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AKR-DMR-Person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AKR-DMR-Virksomhed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AKR-DMR-Ukendt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AKR-EFI-Person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AKR-EFI-Virksomhed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AKR-EFI-Myndighed</w:t>
            </w:r>
            <w:proofErr w:type="spellEnd"/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AKR-EFI-Ukendt</w:t>
            </w:r>
            <w:proofErr w:type="spellEnd"/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ModregningMarkering</w:t>
            </w:r>
            <w:proofErr w:type="spellEnd"/>
          </w:p>
        </w:tc>
        <w:tc>
          <w:tcPr>
            <w:tcW w:w="1701" w:type="dxa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Transient element. Angivelse af hvorvidt DMI </w:t>
            </w:r>
            <w:ins w:id="21" w:author="LENOVO USER" w:date="2011-01-28T11:32:00Z">
              <w:r w:rsidR="00EC0E52">
                <w:rPr>
                  <w:rFonts w:ascii="Arial" w:hAnsi="Arial" w:cs="Arial"/>
                  <w:sz w:val="18"/>
                </w:rPr>
                <w:t xml:space="preserve">potentielt </w:t>
              </w:r>
            </w:ins>
            <w:r>
              <w:rPr>
                <w:rFonts w:ascii="Arial" w:hAnsi="Arial" w:cs="Arial"/>
                <w:sz w:val="18"/>
              </w:rPr>
              <w:t>kan anvende myndighedsudbetalingen til modregning.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</w:tc>
        <w:tc>
          <w:tcPr>
            <w:tcW w:w="1701" w:type="dxa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perioden, som en myndighedsudbetalingen vedrører. 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</w:tc>
        <w:tc>
          <w:tcPr>
            <w:tcW w:w="1701" w:type="dxa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mynd</w:t>
            </w:r>
            <w:ins w:id="22" w:author="LENOVO USER" w:date="2011-01-28T11:32:00Z">
              <w:r w:rsidR="00EC0E52">
                <w:rPr>
                  <w:rFonts w:ascii="Arial" w:hAnsi="Arial" w:cs="Arial"/>
                  <w:sz w:val="18"/>
                </w:rPr>
                <w:t>ig</w:t>
              </w:r>
            </w:ins>
            <w:del w:id="23" w:author="LENOVO USER" w:date="2011-01-28T11:32:00Z">
              <w:r w:rsidDel="00EC0E52">
                <w:rPr>
                  <w:rFonts w:ascii="Arial" w:hAnsi="Arial" w:cs="Arial"/>
                  <w:sz w:val="18"/>
                </w:rPr>
                <w:delText>gi</w:delText>
              </w:r>
            </w:del>
            <w:r>
              <w:rPr>
                <w:rFonts w:ascii="Arial" w:hAnsi="Arial" w:cs="Arial"/>
                <w:sz w:val="18"/>
              </w:rPr>
              <w:t xml:space="preserve">hedsudbetaling vedrører. 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</w:p>
        </w:tc>
        <w:tc>
          <w:tcPr>
            <w:tcW w:w="1701" w:type="dxa"/>
          </w:tcPr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9C4E7D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</w:t>
            </w:r>
            <w:proofErr w:type="gramStart"/>
            <w:r>
              <w:rPr>
                <w:rFonts w:ascii="Arial" w:hAnsi="Arial" w:cs="Arial"/>
                <w:sz w:val="18"/>
              </w:rPr>
              <w:t>beskrive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</w:tc>
        <w:tc>
          <w:tcPr>
            <w:tcW w:w="1701" w:type="dxa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</w:t>
            </w:r>
            <w:proofErr w:type="spellStart"/>
            <w:r>
              <w:rPr>
                <w:rFonts w:ascii="Arial" w:hAnsi="Arial" w:cs="Arial"/>
                <w:sz w:val="18"/>
              </w:rPr>
              <w:t>DMIs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Værdiset</w:t>
            </w:r>
            <w:proofErr w:type="spellEnd"/>
            <w:r>
              <w:rPr>
                <w:rFonts w:ascii="Arial" w:hAnsi="Arial" w:cs="Arial"/>
                <w:sz w:val="18"/>
              </w:rPr>
              <w:t>: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LØN: Løn 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PENS: Pension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KNTH: Kontanthjælp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SDGP: Sygedagpenge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KSLD: Kreditsaldo fra EKKO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OVSK: Overskydende skat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RNTG: Rentegodtgørelse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t>CPRNummer</w:t>
            </w:r>
            <w:proofErr w:type="spellEnd"/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lastRenderedPageBreak/>
              <w:t>maxLength</w:t>
            </w:r>
            <w:proofErr w:type="spellEnd"/>
            <w:r w:rsidRPr="009C4E7D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pattern</w:t>
            </w:r>
            <w:proofErr w:type="spellEnd"/>
            <w:r>
              <w:rPr>
                <w:rFonts w:ascii="Arial" w:hAnsi="Arial" w:cs="Arial"/>
                <w:sz w:val="18"/>
              </w:rPr>
              <w:t>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A7285" w:rsidRPr="001A7285" w:rsidRDefault="001A7285" w:rsidP="00EC0E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CPR-nummer er et 10 cifret personnummer der entydigt identificerer en </w:t>
            </w:r>
            <w:del w:id="24" w:author="LENOVO USER" w:date="2011-01-28T11:31:00Z">
              <w:r w:rsidDel="00EC0E52">
                <w:rPr>
                  <w:rFonts w:ascii="Arial" w:hAnsi="Arial" w:cs="Arial"/>
                  <w:sz w:val="18"/>
                </w:rPr>
                <w:delText xml:space="preserve">dansk </w:delText>
              </w:r>
            </w:del>
            <w:r>
              <w:rPr>
                <w:rFonts w:ascii="Arial" w:hAnsi="Arial" w:cs="Arial"/>
                <w:sz w:val="18"/>
              </w:rPr>
              <w:t>person.</w:t>
            </w:r>
          </w:p>
        </w:tc>
      </w:tr>
      <w:tr w:rsidR="001A7285" w:rsidTr="001A72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  <w:proofErr w:type="spellEnd"/>
          </w:p>
        </w:tc>
        <w:tc>
          <w:tcPr>
            <w:tcW w:w="1701" w:type="dxa"/>
          </w:tcPr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t>CVRNummer</w:t>
            </w:r>
            <w:proofErr w:type="spellEnd"/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9C4E7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A7285" w:rsidRPr="009C4E7D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C4E7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9C4E7D">
              <w:rPr>
                <w:rFonts w:ascii="Arial" w:hAnsi="Arial" w:cs="Arial"/>
                <w:sz w:val="18"/>
                <w:lang w:val="en-US"/>
              </w:rPr>
              <w:t>: 8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pattern</w:t>
            </w:r>
            <w:proofErr w:type="spellEnd"/>
            <w:r>
              <w:rPr>
                <w:rFonts w:ascii="Arial" w:hAnsi="Arial" w:cs="Arial"/>
                <w:sz w:val="18"/>
              </w:rPr>
              <w:t>: [0-9]{8}</w:t>
            </w:r>
          </w:p>
        </w:tc>
        <w:tc>
          <w:tcPr>
            <w:tcW w:w="4671" w:type="dxa"/>
          </w:tcPr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Grundlæggende </w:t>
            </w:r>
            <w:proofErr w:type="spellStart"/>
            <w:r>
              <w:rPr>
                <w:rFonts w:ascii="Arial" w:hAnsi="Arial" w:cs="Arial"/>
                <w:sz w:val="18"/>
              </w:rPr>
              <w:t>værdiset</w:t>
            </w:r>
            <w:proofErr w:type="spellEnd"/>
            <w:r>
              <w:rPr>
                <w:rFonts w:ascii="Arial" w:hAnsi="Arial" w:cs="Arial"/>
                <w:sz w:val="18"/>
              </w:rPr>
              <w:t>:</w:t>
            </w:r>
          </w:p>
          <w:p w:rsidR="001A7285" w:rsidRPr="001A7285" w:rsidRDefault="001A7285" w:rsidP="001A7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</w:tbl>
    <w:p w:rsidR="006D2BAE" w:rsidRPr="001A7285" w:rsidRDefault="006D2BAE" w:rsidP="001A7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D2BAE" w:rsidRPr="001A7285" w:rsidSect="001A728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006" w:rsidRDefault="009C2006">
      <w:r>
        <w:separator/>
      </w:r>
    </w:p>
  </w:endnote>
  <w:endnote w:type="continuationSeparator" w:id="0">
    <w:p w:rsidR="009C2006" w:rsidRDefault="009C2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285" w:rsidRDefault="001A728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285" w:rsidRPr="001A7285" w:rsidRDefault="001A7285" w:rsidP="001A728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januar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DMIFordringForespørgBesvar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EC0E52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 w:rsidR="00EC0E52">
        <w:rPr>
          <w:rFonts w:ascii="Arial" w:hAnsi="Arial" w:cs="Arial"/>
          <w:noProof/>
          <w:sz w:val="16"/>
        </w:rPr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285" w:rsidRDefault="001A728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006" w:rsidRDefault="009C2006">
      <w:r>
        <w:separator/>
      </w:r>
    </w:p>
  </w:footnote>
  <w:footnote w:type="continuationSeparator" w:id="0">
    <w:p w:rsidR="009C2006" w:rsidRDefault="009C20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285" w:rsidRDefault="001A728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285" w:rsidRPr="001A7285" w:rsidRDefault="001A7285" w:rsidP="001A7285">
    <w:pPr>
      <w:pStyle w:val="Sidehoved"/>
      <w:jc w:val="center"/>
      <w:rPr>
        <w:rFonts w:ascii="Arial" w:hAnsi="Arial" w:cs="Arial"/>
        <w:sz w:val="22"/>
      </w:rPr>
    </w:pPr>
    <w:r w:rsidRPr="001A7285">
      <w:rPr>
        <w:rFonts w:ascii="Arial" w:hAnsi="Arial" w:cs="Arial"/>
        <w:sz w:val="22"/>
      </w:rPr>
      <w:t>Servicebeskrivelse</w:t>
    </w:r>
  </w:p>
  <w:p w:rsidR="001A7285" w:rsidRPr="001A7285" w:rsidRDefault="001A7285" w:rsidP="001A7285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285" w:rsidRDefault="001A728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285" w:rsidRPr="001A7285" w:rsidRDefault="001A7285" w:rsidP="001A7285">
    <w:pPr>
      <w:pStyle w:val="Sidehoved"/>
      <w:jc w:val="center"/>
      <w:rPr>
        <w:rFonts w:ascii="Arial" w:hAnsi="Arial" w:cs="Arial"/>
        <w:sz w:val="22"/>
      </w:rPr>
    </w:pPr>
    <w:r w:rsidRPr="001A7285">
      <w:rPr>
        <w:rFonts w:ascii="Arial" w:hAnsi="Arial" w:cs="Arial"/>
        <w:sz w:val="22"/>
      </w:rPr>
      <w:t>Datastrukturer</w:t>
    </w:r>
  </w:p>
  <w:p w:rsidR="001A7285" w:rsidRPr="001A7285" w:rsidRDefault="001A7285" w:rsidP="001A7285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285" w:rsidRDefault="001A7285" w:rsidP="001A7285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1A7285" w:rsidRPr="001A7285" w:rsidRDefault="001A7285" w:rsidP="001A7285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C474A"/>
    <w:multiLevelType w:val="multilevel"/>
    <w:tmpl w:val="27D681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trackRevisions/>
  <w:doNotTrackMoves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7285"/>
    <w:rsid w:val="001A7285"/>
    <w:rsid w:val="006D2BAE"/>
    <w:rsid w:val="00731360"/>
    <w:rsid w:val="00775A22"/>
    <w:rsid w:val="00856889"/>
    <w:rsid w:val="009C2006"/>
    <w:rsid w:val="009C4E7D"/>
    <w:rsid w:val="00A522CF"/>
    <w:rsid w:val="00DC1900"/>
    <w:rsid w:val="00EC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autoRedefine/>
    <w:qFormat/>
    <w:rsid w:val="001A7285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qFormat/>
    <w:rsid w:val="001A7285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autoRedefine/>
    <w:qFormat/>
    <w:rsid w:val="001A728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qFormat/>
    <w:rsid w:val="001A728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Overskrift5">
    <w:name w:val="heading 5"/>
    <w:basedOn w:val="Normal"/>
    <w:next w:val="Normal"/>
    <w:qFormat/>
    <w:rsid w:val="001A728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1A728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1A7285"/>
    <w:pPr>
      <w:numPr>
        <w:ilvl w:val="6"/>
        <w:numId w:val="1"/>
      </w:numPr>
      <w:spacing w:before="240" w:after="60"/>
      <w:outlineLvl w:val="6"/>
    </w:pPr>
  </w:style>
  <w:style w:type="paragraph" w:styleId="Overskrift8">
    <w:name w:val="heading 8"/>
    <w:basedOn w:val="Normal"/>
    <w:next w:val="Normal"/>
    <w:qFormat/>
    <w:rsid w:val="001A728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1A728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paragraph" w:customStyle="1" w:styleId="Overskrift1a">
    <w:name w:val="Overskrift 1a"/>
    <w:basedOn w:val="Normal"/>
    <w:next w:val="Normal"/>
    <w:autoRedefine/>
    <w:rsid w:val="001A7285"/>
    <w:pPr>
      <w:keepLines/>
      <w:spacing w:after="360"/>
      <w:outlineLvl w:val="0"/>
    </w:pPr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rsid w:val="001A7285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rsid w:val="001A7285"/>
    <w:rPr>
      <w:sz w:val="22"/>
    </w:rPr>
  </w:style>
  <w:style w:type="paragraph" w:styleId="Sidehoved">
    <w:name w:val="header"/>
    <w:basedOn w:val="Normal"/>
    <w:rsid w:val="001A7285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1A7285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link w:val="MarkeringsbobletekstTegn"/>
    <w:rsid w:val="00EC0E52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EC0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1289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Servicebeskrivelser</vt:lpstr>
    </vt:vector>
  </TitlesOfParts>
  <Company>ToldSkat</Company>
  <LinksUpToDate>false</LinksUpToDate>
  <CharactersWithSpaces>9135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Servicebeskrivelser</dc:title>
  <dc:subject/>
  <dc:creator>w16578</dc:creator>
  <cp:keywords/>
  <dc:description/>
  <cp:lastModifiedBy>LENOVO USER</cp:lastModifiedBy>
  <cp:revision>6</cp:revision>
  <dcterms:created xsi:type="dcterms:W3CDTF">2011-01-28T10:12:00Z</dcterms:created>
  <dcterms:modified xsi:type="dcterms:W3CDTF">2011-01-28T10:36:00Z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