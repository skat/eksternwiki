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701"/>
        <w:gridCol w:w="1134"/>
        <w:gridCol w:w="1701"/>
        <w:gridCol w:w="1840"/>
      </w:tblGrid>
      <w:tr w:rsidR="002E145B" w:rsidTr="002E145B">
        <w:trPr>
          <w:trHeight w:hRule="exact" w:val="113"/>
        </w:trPr>
        <w:tc>
          <w:tcPr>
            <w:tcW w:w="10345" w:type="dxa"/>
            <w:gridSpan w:val="6"/>
            <w:shd w:val="clear" w:color="auto" w:fill="B3B3B3"/>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145B" w:rsidTr="002E145B">
        <w:trPr>
          <w:trHeight w:val="283"/>
        </w:trPr>
        <w:tc>
          <w:tcPr>
            <w:tcW w:w="10345" w:type="dxa"/>
            <w:gridSpan w:val="6"/>
            <w:tcBorders>
              <w:bottom w:val="single" w:sz="6" w:space="0" w:color="auto"/>
            </w:tcBorders>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E145B">
              <w:rPr>
                <w:rFonts w:ascii="Arial" w:hAnsi="Arial" w:cs="Arial"/>
                <w:b/>
                <w:sz w:val="30"/>
              </w:rPr>
              <w:t>EFIBetalingEvneHent</w:t>
            </w:r>
          </w:p>
        </w:tc>
      </w:tr>
      <w:tr w:rsidR="002E145B" w:rsidTr="002E145B">
        <w:trPr>
          <w:trHeight w:val="283"/>
        </w:trPr>
        <w:tc>
          <w:tcPr>
            <w:tcW w:w="1134" w:type="dxa"/>
            <w:tcBorders>
              <w:top w:val="single" w:sz="6" w:space="0" w:color="auto"/>
              <w:bottom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701" w:type="dxa"/>
            <w:tcBorders>
              <w:top w:val="single" w:sz="6" w:space="0" w:color="auto"/>
              <w:bottom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 af:</w:t>
            </w:r>
          </w:p>
        </w:tc>
        <w:tc>
          <w:tcPr>
            <w:tcW w:w="1134" w:type="dxa"/>
            <w:tcBorders>
              <w:top w:val="single" w:sz="6" w:space="0" w:color="auto"/>
              <w:bottom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c>
          <w:tcPr>
            <w:tcW w:w="1701" w:type="dxa"/>
            <w:tcBorders>
              <w:top w:val="single" w:sz="6" w:space="0" w:color="auto"/>
              <w:bottom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E145B" w:rsidTr="002E145B">
        <w:trPr>
          <w:trHeight w:val="283"/>
        </w:trPr>
        <w:tc>
          <w:tcPr>
            <w:tcW w:w="1134" w:type="dxa"/>
            <w:tcBorders>
              <w:top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701" w:type="dxa"/>
            <w:tcBorders>
              <w:top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w00288</w:t>
            </w:r>
          </w:p>
        </w:tc>
        <w:tc>
          <w:tcPr>
            <w:tcW w:w="1134" w:type="dxa"/>
            <w:tcBorders>
              <w:top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4-6-2007</w:t>
            </w:r>
          </w:p>
        </w:tc>
        <w:tc>
          <w:tcPr>
            <w:tcW w:w="1701" w:type="dxa"/>
            <w:tcBorders>
              <w:top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r>
      <w:tr w:rsidR="002E145B" w:rsidTr="002E145B">
        <w:trPr>
          <w:trHeight w:val="283"/>
        </w:trPr>
        <w:tc>
          <w:tcPr>
            <w:tcW w:w="10345" w:type="dxa"/>
            <w:gridSpan w:val="6"/>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E145B" w:rsidTr="002E145B">
        <w:trPr>
          <w:trHeight w:val="283"/>
        </w:trPr>
        <w:tc>
          <w:tcPr>
            <w:tcW w:w="10345" w:type="dxa"/>
            <w:gridSpan w:val="6"/>
            <w:vAlign w:val="center"/>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0" w:author="Z8YFG" w:date="2011-01-17T17:14:00Z"/>
                <w:rFonts w:ascii="Arial" w:hAnsi="Arial" w:cs="Arial"/>
                <w:sz w:val="18"/>
              </w:rPr>
            </w:pPr>
            <w:r>
              <w:rPr>
                <w:rFonts w:ascii="Arial" w:hAnsi="Arial" w:cs="Arial"/>
                <w:sz w:val="18"/>
              </w:rPr>
              <w:t xml:space="preserve">Servicen henter  en kundes aktuelle betalingsevne samt en række tilhørende værdier, der primært anvendes af indsatser i EFI, </w:t>
            </w:r>
            <w:ins w:id="1" w:author="Z8YFG" w:date="2011-01-17T17:13:00Z">
              <w:r w:rsidR="00507E7E">
                <w:rPr>
                  <w:rFonts w:ascii="Arial" w:hAnsi="Arial" w:cs="Arial"/>
                  <w:sz w:val="18"/>
                </w:rPr>
                <w:t>DMI og</w:t>
              </w:r>
            </w:ins>
            <w:del w:id="2" w:author="Z8YFG" w:date="2011-01-17T17:14:00Z">
              <w:r w:rsidDel="00507E7E">
                <w:rPr>
                  <w:rFonts w:ascii="Arial" w:hAnsi="Arial" w:cs="Arial"/>
                  <w:sz w:val="18"/>
                </w:rPr>
                <w:delText>samt</w:delText>
              </w:r>
            </w:del>
            <w:r>
              <w:rPr>
                <w:rFonts w:ascii="Arial" w:hAnsi="Arial" w:cs="Arial"/>
                <w:sz w:val="18"/>
              </w:rPr>
              <w:t xml:space="preserve"> SKAT's sagsbehandlere.</w:t>
            </w:r>
          </w:p>
          <w:p w:rsidR="00486EC2" w:rsidRDefault="00486EC2"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betalingsevne kan påvirkes af en række hændelser, f.eks ændringer i kundens </w:t>
            </w:r>
            <w:ins w:id="3" w:author="Z8YFG" w:date="2011-01-17T17:14:00Z">
              <w:r w:rsidR="00486EC2">
                <w:rPr>
                  <w:rFonts w:ascii="Arial" w:hAnsi="Arial" w:cs="Arial"/>
                  <w:sz w:val="18"/>
                </w:rPr>
                <w:t>netto</w:t>
              </w:r>
            </w:ins>
            <w:r>
              <w:rPr>
                <w:rFonts w:ascii="Arial" w:hAnsi="Arial" w:cs="Arial"/>
                <w:sz w:val="18"/>
              </w:rPr>
              <w:t>indkomst</w:t>
            </w:r>
            <w:ins w:id="4" w:author="Z8YFG" w:date="2011-01-17T17:14:00Z">
              <w:r w:rsidR="00486EC2">
                <w:rPr>
                  <w:rFonts w:ascii="Arial" w:hAnsi="Arial" w:cs="Arial"/>
                  <w:sz w:val="18"/>
                </w:rPr>
                <w:t xml:space="preserve"> eller udgifter</w:t>
              </w:r>
            </w:ins>
            <w:r>
              <w:rPr>
                <w:rFonts w:ascii="Arial" w:hAnsi="Arial" w:cs="Arial"/>
                <w:sz w:val="18"/>
              </w:rPr>
              <w:t xml:space="preserve">. Kundens betalingsevne genberegnes derfor løbende. Kundens betalingsevne er aktuel i den forstand, at betalingsevnen </w:t>
            </w:r>
            <w:ins w:id="5" w:author="Z8YFG" w:date="2011-01-17T17:14:00Z">
              <w:r w:rsidR="00486EC2">
                <w:rPr>
                  <w:rFonts w:ascii="Arial" w:hAnsi="Arial" w:cs="Arial"/>
                  <w:sz w:val="18"/>
                </w:rPr>
                <w:t xml:space="preserve">altid </w:t>
              </w:r>
            </w:ins>
            <w:r>
              <w:rPr>
                <w:rFonts w:ascii="Arial" w:hAnsi="Arial" w:cs="Arial"/>
                <w:sz w:val="18"/>
              </w:rPr>
              <w:t xml:space="preserve">genberegnes, når </w:t>
            </w:r>
            <w:del w:id="6" w:author="Z8YFG" w:date="2011-01-17T17:14:00Z">
              <w:r w:rsidDel="00486EC2">
                <w:rPr>
                  <w:rFonts w:ascii="Arial" w:hAnsi="Arial" w:cs="Arial"/>
                  <w:sz w:val="18"/>
                </w:rPr>
                <w:delText xml:space="preserve">der modtages ændringer </w:delText>
              </w:r>
            </w:del>
            <w:del w:id="7" w:author="Z8YFG" w:date="2011-01-17T17:15:00Z">
              <w:r w:rsidDel="00486EC2">
                <w:rPr>
                  <w:rFonts w:ascii="Arial" w:hAnsi="Arial" w:cs="Arial"/>
                  <w:sz w:val="18"/>
                </w:rPr>
                <w:delText xml:space="preserve">til </w:delText>
              </w:r>
            </w:del>
            <w:r>
              <w:rPr>
                <w:rFonts w:ascii="Arial" w:hAnsi="Arial" w:cs="Arial"/>
                <w:sz w:val="18"/>
              </w:rPr>
              <w:t>beregningsgrundlaget</w:t>
            </w:r>
            <w:ins w:id="8" w:author="Z8YFG" w:date="2011-01-17T17:15:00Z">
              <w:r w:rsidR="00486EC2">
                <w:rPr>
                  <w:rFonts w:ascii="Arial" w:hAnsi="Arial" w:cs="Arial"/>
                  <w:sz w:val="18"/>
                </w:rPr>
                <w:t xml:space="preserve"> ændrer sig</w:t>
              </w:r>
            </w:ins>
            <w:r>
              <w:rPr>
                <w:rFonts w:ascii="Arial" w:hAnsi="Arial" w:cs="Arial"/>
                <w:sz w:val="18"/>
              </w:rPr>
              <w:t xml:space="preserve">.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kundes betalingsevne måles i kroner per tidsenhed , og kalderen kan specificere den ønskede tidsenhed, f.eks kroner pr. uge.</w:t>
            </w:r>
          </w:p>
        </w:tc>
      </w:tr>
      <w:tr w:rsidR="002E145B" w:rsidTr="002E145B">
        <w:trPr>
          <w:trHeight w:val="283"/>
        </w:trPr>
        <w:tc>
          <w:tcPr>
            <w:tcW w:w="10345" w:type="dxa"/>
            <w:gridSpan w:val="6"/>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E145B" w:rsidTr="002E145B">
        <w:trPr>
          <w:trHeight w:val="283"/>
        </w:trPr>
        <w:tc>
          <w:tcPr>
            <w:tcW w:w="10345" w:type="dxa"/>
            <w:gridSpan w:val="6"/>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betalingsevne kan være beregnet efter den skematiske model eller efter kundens </w:t>
            </w:r>
            <w:ins w:id="9" w:author="Z8YFG" w:date="2011-01-17T17:15:00Z">
              <w:r w:rsidR="000B493B">
                <w:t>budget. Det er muligt for kalderen at angive om betalingsevnen efter begge modeller skal returneres . Dette anvendes f.eks. i Sagsbehandlerportalen. Hvis elementet BeregnBeggeModeller er sat til Sandt returneres kundens betalingsevne beregnet efter begge modeller, hvis det er muligt</w:t>
              </w:r>
            </w:ins>
            <w:commentRangeStart w:id="10"/>
            <w:del w:id="11" w:author="Z8YFG" w:date="2011-01-17T17:15:00Z">
              <w:r w:rsidDel="000B493B">
                <w:rPr>
                  <w:rFonts w:ascii="Arial" w:hAnsi="Arial" w:cs="Arial"/>
                  <w:sz w:val="18"/>
                </w:rPr>
                <w:delText>budget</w:delText>
              </w:r>
              <w:commentRangeEnd w:id="10"/>
              <w:r w:rsidR="001D07B5" w:rsidDel="000B493B">
                <w:rPr>
                  <w:rStyle w:val="Kommentarhenvisning"/>
                </w:rPr>
                <w:commentReference w:id="10"/>
              </w:r>
            </w:del>
            <w:r>
              <w:rPr>
                <w:rFonts w:ascii="Arial" w:hAnsi="Arial" w:cs="Arial"/>
                <w:sz w:val="18"/>
              </w:rPr>
              <w:t xml:space="preserve">. </w:t>
            </w:r>
            <w:del w:id="12" w:author="Z8YFG" w:date="2010-12-28T09:50:00Z">
              <w:r w:rsidDel="00F1174D">
                <w:rPr>
                  <w:rFonts w:ascii="Arial" w:hAnsi="Arial" w:cs="Arial"/>
                  <w:sz w:val="18"/>
                </w:rPr>
                <w:delText>Endvidere kan betalingsevnen have en varig og en midlertidig værdi per periodeenhed afhængigt af ændringer i kundens indkomst og indkomsttype, samt eventuelle ændringer i udgiftsposter i kundens budget. Denne service kan derfor returnere op til 4 forskellige betalingsevner.</w:delText>
              </w:r>
            </w:del>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personkundens eller en ejer af et enkeltmandsfirma betalingsevne kan altid beregnes efter den skematiske model; mens en virksomhedskunde eller AKR-kundes betalingsevne er ukendt, indtil kundens har oprettet et budget. Der vil dog være en periode fra oprettelsen af en ny kunde til data for beregningen efter den skematiske model er tilvejebragt, hvor kundens betalingsevne er ukendt.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LENOVO USER" w:date="2011-01-11T11:02:00Z"/>
                <w:rFonts w:ascii="Arial" w:hAnsi="Arial" w:cs="Arial"/>
                <w:sz w:val="18"/>
              </w:rPr>
            </w:pPr>
          </w:p>
          <w:p w:rsidR="00605207" w:rsidDel="009566BC" w:rsidRDefault="00D74240"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 w:author="LENOVO USER" w:date="2011-01-11T13:27:00Z"/>
                <w:del w:id="15" w:author="Z8YFG" w:date="2011-01-17T14:12:00Z"/>
                <w:rFonts w:ascii="Arial" w:hAnsi="Arial" w:cs="Arial"/>
                <w:sz w:val="18"/>
              </w:rPr>
            </w:pPr>
            <w:ins w:id="16" w:author="LENOVO USER" w:date="2011-01-11T11:02:00Z">
              <w:del w:id="17" w:author="Z8YFG" w:date="2011-01-17T14:12:00Z">
                <w:r w:rsidDel="009566BC">
                  <w:rPr>
                    <w:rFonts w:ascii="Arial" w:hAnsi="Arial" w:cs="Arial"/>
                    <w:sz w:val="18"/>
                  </w:rPr>
                  <w:delText>For kunder,</w:delText>
                </w:r>
                <w:r w:rsidR="00605207" w:rsidDel="009566BC">
                  <w:rPr>
                    <w:rFonts w:ascii="Arial" w:hAnsi="Arial" w:cs="Arial"/>
                    <w:sz w:val="18"/>
                  </w:rPr>
                  <w:delText xml:space="preserve"> for hvilke</w:delText>
                </w:r>
                <w:r w:rsidDel="009566BC">
                  <w:rPr>
                    <w:rFonts w:ascii="Arial" w:hAnsi="Arial" w:cs="Arial"/>
                    <w:sz w:val="18"/>
                  </w:rPr>
                  <w:delText xml:space="preserve"> det ikke har været muligt for EFI at beregnet en betalingsevne</w:delText>
                </w:r>
              </w:del>
            </w:ins>
            <w:ins w:id="18" w:author="LENOVO USER" w:date="2011-01-11T11:07:00Z">
              <w:del w:id="19" w:author="Z8YFG" w:date="2011-01-17T14:12:00Z">
                <w:r w:rsidR="00C47DE5" w:rsidDel="009566BC">
                  <w:rPr>
                    <w:rFonts w:ascii="Arial" w:hAnsi="Arial" w:cs="Arial"/>
                    <w:sz w:val="18"/>
                  </w:rPr>
                  <w:delText xml:space="preserve"> (</w:delText>
                </w:r>
              </w:del>
            </w:ins>
            <w:ins w:id="20" w:author="LENOVO USER" w:date="2011-01-11T11:11:00Z">
              <w:del w:id="21" w:author="Z8YFG" w:date="2011-01-17T14:12:00Z">
                <w:r w:rsidR="00C47DE5" w:rsidDel="009566BC">
                  <w:rPr>
                    <w:rFonts w:ascii="Arial" w:hAnsi="Arial" w:cs="Arial"/>
                    <w:sz w:val="18"/>
                  </w:rPr>
                  <w:delText>”</w:delText>
                </w:r>
              </w:del>
            </w:ins>
            <w:ins w:id="22" w:author="LENOVO USER" w:date="2011-01-11T11:07:00Z">
              <w:del w:id="23" w:author="Z8YFG" w:date="2011-01-17T14:12:00Z">
                <w:r w:rsidR="00C47DE5" w:rsidDel="009566BC">
                  <w:rPr>
                    <w:rFonts w:ascii="Arial" w:hAnsi="Arial" w:cs="Arial"/>
                    <w:sz w:val="18"/>
                  </w:rPr>
                  <w:delText>betalingsevne ukendt</w:delText>
                </w:r>
              </w:del>
            </w:ins>
            <w:ins w:id="24" w:author="LENOVO USER" w:date="2011-01-11T11:11:00Z">
              <w:del w:id="25" w:author="Z8YFG" w:date="2011-01-17T14:12:00Z">
                <w:r w:rsidR="00C47DE5" w:rsidDel="009566BC">
                  <w:rPr>
                    <w:rFonts w:ascii="Arial" w:hAnsi="Arial" w:cs="Arial"/>
                    <w:sz w:val="18"/>
                  </w:rPr>
                  <w:delText>” eller andre årsager</w:delText>
                </w:r>
              </w:del>
            </w:ins>
            <w:ins w:id="26" w:author="LENOVO USER" w:date="2011-01-11T11:07:00Z">
              <w:del w:id="27" w:author="Z8YFG" w:date="2011-01-17T14:12:00Z">
                <w:r w:rsidR="00C47DE5" w:rsidDel="009566BC">
                  <w:rPr>
                    <w:rFonts w:ascii="Arial" w:hAnsi="Arial" w:cs="Arial"/>
                    <w:sz w:val="18"/>
                  </w:rPr>
                  <w:delText>)</w:delText>
                </w:r>
              </w:del>
            </w:ins>
            <w:ins w:id="28" w:author="LENOVO USER" w:date="2011-01-11T11:02:00Z">
              <w:del w:id="29" w:author="Z8YFG" w:date="2011-01-17T14:12:00Z">
                <w:r w:rsidDel="009566BC">
                  <w:rPr>
                    <w:rFonts w:ascii="Arial" w:hAnsi="Arial" w:cs="Arial"/>
                    <w:sz w:val="18"/>
                  </w:rPr>
                  <w:delText>, fortolkes</w:delText>
                </w:r>
              </w:del>
            </w:ins>
            <w:ins w:id="30" w:author="LENOVO USER" w:date="2011-01-11T11:03:00Z">
              <w:del w:id="31" w:author="Z8YFG" w:date="2011-01-17T14:12:00Z">
                <w:r w:rsidDel="009566BC">
                  <w:rPr>
                    <w:rFonts w:ascii="Arial" w:hAnsi="Arial" w:cs="Arial"/>
                    <w:sz w:val="18"/>
                  </w:rPr>
                  <w:delText xml:space="preserve"> betalingsevnen </w:delText>
                </w:r>
              </w:del>
            </w:ins>
            <w:ins w:id="32" w:author="LENOVO USER" w:date="2011-01-11T11:07:00Z">
              <w:del w:id="33" w:author="Z8YFG" w:date="2011-01-17T14:12:00Z">
                <w:r w:rsidR="00C47DE5" w:rsidDel="009566BC">
                  <w:rPr>
                    <w:rFonts w:ascii="Arial" w:hAnsi="Arial" w:cs="Arial"/>
                    <w:sz w:val="18"/>
                  </w:rPr>
                  <w:delText>som</w:delText>
                </w:r>
              </w:del>
            </w:ins>
            <w:ins w:id="34" w:author="LENOVO USER" w:date="2011-01-11T11:03:00Z">
              <w:del w:id="35" w:author="Z8YFG" w:date="2011-01-17T14:12:00Z">
                <w:r w:rsidDel="009566BC">
                  <w:rPr>
                    <w:rFonts w:ascii="Arial" w:hAnsi="Arial" w:cs="Arial"/>
                    <w:sz w:val="18"/>
                  </w:rPr>
                  <w:delText xml:space="preserve"> være</w:delText>
                </w:r>
              </w:del>
            </w:ins>
            <w:ins w:id="36" w:author="LENOVO USER" w:date="2011-01-11T11:08:00Z">
              <w:del w:id="37" w:author="Z8YFG" w:date="2011-01-17T14:12:00Z">
                <w:r w:rsidR="00C47DE5" w:rsidDel="009566BC">
                  <w:rPr>
                    <w:rFonts w:ascii="Arial" w:hAnsi="Arial" w:cs="Arial"/>
                    <w:sz w:val="18"/>
                  </w:rPr>
                  <w:delText>nde</w:delText>
                </w:r>
              </w:del>
            </w:ins>
            <w:ins w:id="38" w:author="LENOVO USER" w:date="2011-01-11T11:03:00Z">
              <w:del w:id="39" w:author="Z8YFG" w:date="2011-01-17T14:12:00Z">
                <w:r w:rsidDel="009566BC">
                  <w:rPr>
                    <w:rFonts w:ascii="Arial" w:hAnsi="Arial" w:cs="Arial"/>
                    <w:sz w:val="18"/>
                  </w:rPr>
                  <w:delText xml:space="preserve"> uendelig </w:delText>
                </w:r>
              </w:del>
            </w:ins>
            <w:ins w:id="40" w:author="LENOVO USER" w:date="2011-01-11T11:04:00Z">
              <w:del w:id="41" w:author="Z8YFG" w:date="2011-01-17T14:12:00Z">
                <w:r w:rsidDel="009566BC">
                  <w:rPr>
                    <w:rFonts w:ascii="Arial" w:hAnsi="Arial" w:cs="Arial"/>
                    <w:sz w:val="18"/>
                  </w:rPr>
                  <w:delText>for</w:delText>
                </w:r>
              </w:del>
            </w:ins>
            <w:ins w:id="42" w:author="LENOVO USER" w:date="2011-01-11T11:03:00Z">
              <w:del w:id="43" w:author="Z8YFG" w:date="2011-01-17T14:12:00Z">
                <w:r w:rsidDel="009566BC">
                  <w:rPr>
                    <w:rFonts w:ascii="Arial" w:hAnsi="Arial" w:cs="Arial"/>
                    <w:sz w:val="18"/>
                  </w:rPr>
                  <w:delText xml:space="preserve"> </w:delText>
                </w:r>
              </w:del>
            </w:ins>
            <w:ins w:id="44" w:author="LENOVO USER" w:date="2011-01-11T11:04:00Z">
              <w:del w:id="45" w:author="Z8YFG" w:date="2011-01-17T14:12:00Z">
                <w:r w:rsidDel="009566BC">
                  <w:rPr>
                    <w:rFonts w:ascii="Arial" w:hAnsi="Arial" w:cs="Arial"/>
                    <w:sz w:val="18"/>
                  </w:rPr>
                  <w:delText>enhver tidsenhed.</w:delText>
                </w:r>
              </w:del>
            </w:ins>
          </w:p>
          <w:p w:rsidR="00605207" w:rsidDel="009566BC" w:rsidRDefault="00605207"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 w:author="Z8YFG" w:date="2011-01-17T14:12:00Z"/>
                <w:rFonts w:ascii="Arial" w:hAnsi="Arial" w:cs="Arial"/>
                <w:sz w:val="18"/>
              </w:rPr>
            </w:pPr>
          </w:p>
          <w:p w:rsidR="00D74240" w:rsidDel="00D74240"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 w:author="LENOVO USER" w:date="2011-01-11T11:02:00Z"/>
                <w:rFonts w:ascii="Arial" w:hAnsi="Arial" w:cs="Arial"/>
                <w:sz w:val="18"/>
              </w:rPr>
            </w:pPr>
            <w:r>
              <w:rPr>
                <w:rFonts w:ascii="Arial" w:hAnsi="Arial" w:cs="Arial"/>
                <w:sz w:val="18"/>
              </w:rPr>
              <w:t xml:space="preserve">En kundens betalingsevne er 0 kr. per måned, hvis betalingsevnen er mindre end en vis parameterstyret værdi.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8" w:author="LENOVO USER" w:date="2011-01-11T11:02:00Z">
              <w:r w:rsidDel="00D74240">
                <w:rPr>
                  <w:rFonts w:ascii="Arial" w:hAnsi="Arial" w:cs="Arial"/>
                  <w:sz w:val="18"/>
                </w:rPr>
                <w:delText xml:space="preserve"> </w:delText>
              </w:r>
            </w:del>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MyndighedUdbetalingType  er sat til en kendt værdi i EFI, beregnes kundens betalingsevne i overensstemmelse med beregningsreglerne for den givne myndighedsudbetalingstype, se servicebeskrivelsen for DMIBetalingEvneHent</w:t>
            </w:r>
            <w:ins w:id="49" w:author="Z8YFG" w:date="2011-01-14T13:08:00Z">
              <w:r w:rsidR="0079644D">
                <w:rPr>
                  <w:rFonts w:ascii="Arial" w:hAnsi="Arial" w:cs="Arial"/>
                  <w:sz w:val="18"/>
                </w:rPr>
                <w:t>et</w:t>
              </w:r>
            </w:ins>
            <w:r>
              <w:rPr>
                <w:rFonts w:ascii="Arial" w:hAnsi="Arial" w:cs="Arial"/>
                <w:sz w:val="18"/>
              </w:rPr>
              <w:t>.</w:t>
            </w:r>
          </w:p>
        </w:tc>
      </w:tr>
      <w:tr w:rsidR="002E145B" w:rsidTr="002E145B">
        <w:trPr>
          <w:trHeight w:val="283"/>
        </w:trPr>
        <w:tc>
          <w:tcPr>
            <w:tcW w:w="10345" w:type="dxa"/>
            <w:gridSpan w:val="6"/>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E145B" w:rsidTr="002E145B">
        <w:trPr>
          <w:trHeight w:val="283"/>
        </w:trPr>
        <w:tc>
          <w:tcPr>
            <w:tcW w:w="10345" w:type="dxa"/>
            <w:gridSpan w:val="6"/>
            <w:shd w:val="clear" w:color="auto" w:fill="FFFFFF"/>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Hele eller dele af kundens betalingsevne kan være reserveret. Denne service returnerer den aktuelle liste af reservationer af kundens betalingsevne. Der kan ikke foretages reservationer med EFIBetalingEvneHent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Beregningen af betalingsevnen efter den skematisk</w:t>
            </w:r>
            <w:ins w:id="50" w:author="LENOVO USER" w:date="2011-01-11T11:07:00Z">
              <w:r w:rsidR="00C47DE5">
                <w:rPr>
                  <w:rFonts w:ascii="Arial" w:hAnsi="Arial" w:cs="Arial"/>
                  <w:sz w:val="18"/>
                </w:rPr>
                <w:t>e</w:t>
              </w:r>
            </w:ins>
            <w:r>
              <w:rPr>
                <w:rFonts w:ascii="Arial" w:hAnsi="Arial" w:cs="Arial"/>
                <w:sz w:val="18"/>
              </w:rPr>
              <w:t xml:space="preserve"> model er kun defineret for personkunder og ejere af enkeltmandsfirmaer. Indtil der er oprettet et budget for en virksomhed eller en AKR-kunde returnerer servicen derfor betalingsevne ukendt for disse kundetyper.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en kunde fastlægges i betalingsevneberegningen indenfor de kendte kundetyper i EFI, og dette forhold afgør, hvilke beregningsmodeller, der kan anvendes for en given kunde. Betalingsevneberegningen identificerer udelukkende en kunde på kundenummeret. De oplysninger, som kalderen sender i forespørgslen, f.eks. kundetype eller driftformkode valideres således ikke i betalingsevneberegningen; men kopieres blot over i svaret.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Pr="002E145B" w:rsidRDefault="002E145B" w:rsidP="000A7A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Enkeltmandsfirmaer oprettes ikke som kunder i EFI, så betalingsevneberegningen returnerer derfor "Kunde, der forespørges på, findes ikke"; hvis der spørges på et enkeltmandsfirma.</w:t>
            </w:r>
          </w:p>
        </w:tc>
      </w:tr>
      <w:tr w:rsidR="002E145B" w:rsidTr="002E145B">
        <w:trPr>
          <w:trHeight w:val="283"/>
        </w:trPr>
        <w:tc>
          <w:tcPr>
            <w:tcW w:w="10345" w:type="dxa"/>
            <w:gridSpan w:val="6"/>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E145B" w:rsidTr="002E145B">
        <w:trPr>
          <w:trHeight w:val="283"/>
        </w:trPr>
        <w:tc>
          <w:tcPr>
            <w:tcW w:w="10345" w:type="dxa"/>
            <w:gridSpan w:val="6"/>
            <w:shd w:val="clear" w:color="auto" w:fill="FFFFFF"/>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E145B" w:rsidTr="002E145B">
        <w:trPr>
          <w:trHeight w:val="283"/>
        </w:trPr>
        <w:tc>
          <w:tcPr>
            <w:tcW w:w="10345" w:type="dxa"/>
            <w:gridSpan w:val="6"/>
            <w:shd w:val="clear" w:color="auto" w:fill="FFFFFF"/>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EFIBetalingEvneHent_I</w:t>
            </w:r>
          </w:p>
        </w:tc>
      </w:tr>
      <w:tr w:rsidR="002E145B" w:rsidTr="002E145B">
        <w:trPr>
          <w:trHeight w:val="283"/>
        </w:trPr>
        <w:tc>
          <w:tcPr>
            <w:tcW w:w="10345" w:type="dxa"/>
            <w:gridSpan w:val="6"/>
            <w:shd w:val="clear" w:color="auto" w:fill="FFFFFF"/>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KundeValg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KundeStruktur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EnkeltmandVirksomhedEjer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51"/>
            <w:r>
              <w:rPr>
                <w:rFonts w:ascii="Arial" w:hAnsi="Arial" w:cs="Arial"/>
                <w:sz w:val="18"/>
              </w:rPr>
              <w:tab/>
            </w:r>
            <w:r>
              <w:rPr>
                <w:rFonts w:ascii="Arial" w:hAnsi="Arial" w:cs="Arial"/>
                <w:sz w:val="18"/>
              </w:rPr>
              <w:tab/>
              <w:t>(MyndighedUdbetalingType</w:t>
            </w:r>
            <w:del w:id="52" w:author="Z8YFG" w:date="2011-01-17T14:17:00Z">
              <w:r w:rsidDel="009566BC">
                <w:rPr>
                  <w:rFonts w:ascii="Arial" w:hAnsi="Arial" w:cs="Arial"/>
                  <w:sz w:val="18"/>
                </w:rPr>
                <w:delText>Navn</w:delText>
              </w:r>
            </w:del>
            <w:r>
              <w:rPr>
                <w:rFonts w:ascii="Arial" w:hAnsi="Arial" w:cs="Arial"/>
                <w:sz w:val="18"/>
              </w:rPr>
              <w:t>)</w:t>
            </w:r>
            <w:commentRangeEnd w:id="51"/>
            <w:r w:rsidR="00751AAE">
              <w:rPr>
                <w:rStyle w:val="Kommentarhenvisning"/>
              </w:rPr>
              <w:commentReference w:id="51"/>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EFIKundeIdentStruktur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Z8YFG" w:date="2010-12-28T09:58:00Z"/>
                <w:rFonts w:ascii="Arial" w:hAnsi="Arial" w:cs="Arial"/>
                <w:sz w:val="18"/>
              </w:rPr>
            </w:pPr>
            <w:r>
              <w:rPr>
                <w:rFonts w:ascii="Arial" w:hAnsi="Arial" w:cs="Arial"/>
                <w:sz w:val="18"/>
              </w:rPr>
              <w:t>(BetalingEvneEnhedPeriode)</w:t>
            </w:r>
          </w:p>
          <w:p w:rsidR="001D07B5" w:rsidRPr="002E145B" w:rsidRDefault="001D07B5"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54"/>
            <w:commentRangeStart w:id="55"/>
            <w:ins w:id="56" w:author="Z8YFG" w:date="2010-12-28T09:58:00Z">
              <w:r>
                <w:rPr>
                  <w:rFonts w:ascii="Arial" w:hAnsi="Arial" w:cs="Arial"/>
                  <w:sz w:val="18"/>
                </w:rPr>
                <w:t>(BeregnBeggeModeller)</w:t>
              </w:r>
            </w:ins>
            <w:commentRangeEnd w:id="54"/>
            <w:ins w:id="57" w:author="Z8YFG" w:date="2010-12-28T09:59:00Z">
              <w:r>
                <w:rPr>
                  <w:rStyle w:val="Kommentarhenvisning"/>
                </w:rPr>
                <w:commentReference w:id="54"/>
              </w:r>
            </w:ins>
            <w:commentRangeEnd w:id="55"/>
            <w:r w:rsidR="000A7A49">
              <w:rPr>
                <w:rStyle w:val="Kommentarhenvisning"/>
              </w:rPr>
              <w:commentReference w:id="55"/>
            </w:r>
          </w:p>
        </w:tc>
      </w:tr>
      <w:tr w:rsidR="002E145B" w:rsidTr="002E145B">
        <w:trPr>
          <w:trHeight w:val="283"/>
        </w:trPr>
        <w:tc>
          <w:tcPr>
            <w:tcW w:w="10345" w:type="dxa"/>
            <w:gridSpan w:val="6"/>
            <w:shd w:val="clear" w:color="auto" w:fill="FFFFFF"/>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E145B" w:rsidTr="002E145B">
        <w:trPr>
          <w:trHeight w:val="283"/>
        </w:trPr>
        <w:tc>
          <w:tcPr>
            <w:tcW w:w="10345" w:type="dxa"/>
            <w:gridSpan w:val="6"/>
            <w:shd w:val="clear" w:color="auto" w:fill="FFFFFF"/>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EFIBetalingEvneHent_O</w:t>
            </w:r>
          </w:p>
        </w:tc>
      </w:tr>
      <w:tr w:rsidR="002E145B" w:rsidTr="002E145B">
        <w:trPr>
          <w:trHeight w:val="283"/>
        </w:trPr>
        <w:tc>
          <w:tcPr>
            <w:tcW w:w="10345" w:type="dxa"/>
            <w:gridSpan w:val="6"/>
            <w:shd w:val="clear" w:color="auto" w:fill="FFFFFF"/>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BetalingEvne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KundeValg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(MyndighedUdbetalingTypeNavn)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EFIKundeIdentStruktur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IdentValg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(BetalingEvneEnhedPeriode)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BetalingEvneListe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BetalingEvneStruktur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BetalingEvneBeløbStruktur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commentRangeStart w:id="58"/>
            <w:r>
              <w:rPr>
                <w:rFonts w:ascii="Arial" w:hAnsi="Arial" w:cs="Arial"/>
                <w:sz w:val="18"/>
              </w:rPr>
              <w:t>ValutaKode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BetalingEvneBeløb</w:t>
            </w:r>
          </w:p>
          <w:commentRangeEnd w:id="58"/>
          <w:p w:rsidR="002E145B" w:rsidRDefault="001B5566"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Style w:val="Kommentarhenvisning"/>
              </w:rPr>
              <w:lastRenderedPageBreak/>
              <w:commentReference w:id="58"/>
            </w:r>
            <w:commentRangeStart w:id="59"/>
            <w:r w:rsidR="002E145B">
              <w:rPr>
                <w:rFonts w:ascii="Arial" w:hAnsi="Arial" w:cs="Arial"/>
                <w:sz w:val="18"/>
              </w:rPr>
              <w:tab/>
            </w:r>
            <w:r w:rsidR="002E145B">
              <w:rPr>
                <w:rFonts w:ascii="Arial" w:hAnsi="Arial" w:cs="Arial"/>
                <w:sz w:val="18"/>
              </w:rPr>
              <w:tab/>
            </w:r>
            <w:r w:rsidR="002E145B">
              <w:rPr>
                <w:rFonts w:ascii="Arial" w:hAnsi="Arial" w:cs="Arial"/>
                <w:sz w:val="18"/>
              </w:rPr>
              <w:tab/>
            </w:r>
            <w:r w:rsidR="002E145B">
              <w:rPr>
                <w:rFonts w:ascii="Arial" w:hAnsi="Arial" w:cs="Arial"/>
                <w:sz w:val="18"/>
              </w:rPr>
              <w:tab/>
            </w:r>
            <w:r w:rsidR="002E145B">
              <w:rPr>
                <w:rFonts w:ascii="Arial" w:hAnsi="Arial" w:cs="Arial"/>
                <w:sz w:val="18"/>
              </w:rPr>
              <w:tab/>
              <w:t>(BetalingEvneBeløbDKK)</w:t>
            </w:r>
            <w:commentRangeEnd w:id="59"/>
            <w:r w:rsidR="00E43F3C">
              <w:rPr>
                <w:rStyle w:val="Kommentarhenvisning"/>
              </w:rPr>
              <w:commentReference w:id="59"/>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(BetalingEvneEnhedPeriode)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BetalingEvneBeregningTypeKode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(BetalingEvneVarighedMarkering)</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(BetalingEvneBeregLønIndProcent)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(BetalingEvneRedLønIndProcent)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(BetalingEvneAfdragProcent)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(BetalingEvneÅrsindkomst)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(BetalingEvneBeregnetAIndkomst)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(BetalingEvneNettoIndkomst)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(BetalingEvneNettoIndkPeriode)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(BetalingEvneNettoIndkPerÅr)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(BetalingEvneBeregningGrundlag)</w:t>
            </w:r>
          </w:p>
          <w:p w:rsidR="00D06E3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Z8YFG" w:date="2011-01-17T17:17: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(BetalingEvneBegrundelse)</w:t>
            </w:r>
          </w:p>
          <w:p w:rsidR="000B493B" w:rsidRDefault="000B493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Z8YFG" w:date="2011-01-17T17:16:00Z"/>
                <w:rFonts w:ascii="Arial" w:hAnsi="Arial" w:cs="Arial"/>
                <w:sz w:val="18"/>
              </w:rPr>
            </w:pPr>
            <w:ins w:id="62" w:author="Z8YFG" w:date="2011-01-17T17:17:00Z">
              <w:r>
                <w:rPr>
                  <w:rFonts w:ascii="Arial" w:hAnsi="Arial" w:cs="Arial"/>
                  <w:sz w:val="18"/>
                </w:rPr>
                <w:t xml:space="preserve">                  *BetalingEvneSpecifikation*</w:t>
              </w:r>
            </w:ins>
          </w:p>
          <w:p w:rsidR="000B493B" w:rsidRDefault="000B493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Z8YFG" w:date="2011-01-17T17:18:00Z"/>
                <w:rFonts w:ascii="Arial" w:hAnsi="Arial" w:cs="Arial"/>
                <w:sz w:val="18"/>
              </w:rPr>
            </w:pPr>
            <w:ins w:id="64" w:author="Z8YFG" w:date="2011-01-17T17:16:00Z">
              <w:r>
                <w:rPr>
                  <w:rFonts w:ascii="Arial" w:hAnsi="Arial" w:cs="Arial"/>
                  <w:sz w:val="18"/>
                </w:rPr>
                <w:t xml:space="preserve">                0{</w:t>
              </w:r>
            </w:ins>
          </w:p>
          <w:p w:rsidR="000B493B" w:rsidRDefault="000B493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Z8YFG" w:date="2011-01-17T17:18:00Z"/>
                <w:rFonts w:ascii="Arial" w:hAnsi="Arial" w:cs="Arial"/>
                <w:sz w:val="18"/>
              </w:rPr>
            </w:pPr>
            <w:ins w:id="66" w:author="Z8YFG" w:date="2011-01-17T17:18:00Z">
              <w:r>
                <w:rPr>
                  <w:rFonts w:ascii="Arial" w:hAnsi="Arial" w:cs="Arial"/>
                  <w:sz w:val="18"/>
                </w:rPr>
                <w:t xml:space="preserve">                    Be</w:t>
              </w:r>
              <w:r w:rsidR="001272B2">
                <w:rPr>
                  <w:rFonts w:ascii="Arial" w:hAnsi="Arial" w:cs="Arial"/>
                  <w:sz w:val="18"/>
                </w:rPr>
                <w:t>talingEvneSpecifikation</w:t>
              </w:r>
            </w:ins>
            <w:ins w:id="67" w:author="Z8YFG" w:date="2011-01-17T17:19:00Z">
              <w:r w:rsidR="001272B2">
                <w:rPr>
                  <w:rFonts w:ascii="Arial" w:hAnsi="Arial" w:cs="Arial"/>
                  <w:sz w:val="18"/>
                </w:rPr>
                <w:t>Nøgle</w:t>
              </w:r>
            </w:ins>
          </w:p>
          <w:p w:rsidR="000B493B" w:rsidRDefault="000B493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Z8YFG" w:date="2011-01-17T17:16:00Z"/>
                <w:rFonts w:ascii="Arial" w:hAnsi="Arial" w:cs="Arial"/>
                <w:sz w:val="18"/>
              </w:rPr>
            </w:pPr>
            <w:ins w:id="69" w:author="Z8YFG" w:date="2011-01-17T17:18:00Z">
              <w:r>
                <w:rPr>
                  <w:rFonts w:ascii="Arial" w:hAnsi="Arial" w:cs="Arial"/>
                  <w:sz w:val="18"/>
                </w:rPr>
                <w:t xml:space="preserve">                    </w:t>
              </w:r>
            </w:ins>
            <w:ins w:id="70" w:author="Z8YFG" w:date="2011-01-17T17:19:00Z">
              <w:r>
                <w:rPr>
                  <w:rFonts w:ascii="Arial" w:hAnsi="Arial" w:cs="Arial"/>
                  <w:sz w:val="18"/>
                </w:rPr>
                <w:t>Be</w:t>
              </w:r>
              <w:r>
                <w:rPr>
                  <w:rFonts w:ascii="Arial" w:hAnsi="Arial" w:cs="Arial"/>
                  <w:sz w:val="18"/>
                </w:rPr>
                <w:t>talingEvneSpecifikationVaerdi</w:t>
              </w:r>
            </w:ins>
          </w:p>
          <w:p w:rsidR="000B493B" w:rsidRDefault="000B493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1" w:author="Z8YFG" w:date="2011-01-17T17:17:00Z">
              <w:r>
                <w:rPr>
                  <w:rFonts w:ascii="Arial" w:hAnsi="Arial" w:cs="Arial"/>
                  <w:sz w:val="18"/>
                </w:rPr>
                <w:t xml:space="preserve">                  }</w:t>
              </w:r>
            </w:ins>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ReservationListe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BetalingEvneResStruktur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ReservationValg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MyndighedUdbetalingTypeNavn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BetalingEvneResBeløbStruktur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72"/>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BetalingEvneResBeløb</w:t>
            </w:r>
            <w:commentRangeEnd w:id="72"/>
            <w:r w:rsidR="00BD687E">
              <w:rPr>
                <w:rStyle w:val="Kommentarhenvisning"/>
              </w:rPr>
              <w:commentReference w:id="72"/>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73"/>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(BetalingEvneResBeløbDKK)</w:t>
            </w:r>
            <w:commentRangeEnd w:id="73"/>
            <w:r w:rsidR="00E75CE5">
              <w:rPr>
                <w:rStyle w:val="Kommentarhenvisning"/>
              </w:rPr>
              <w:commentReference w:id="73"/>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Z8YFG" w:date="2011-01-17T14:38: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BetalingEvneResNummer</w:t>
            </w:r>
          </w:p>
          <w:p w:rsidR="00845FAC" w:rsidRDefault="00845FAC"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5" w:author="Z8YFG" w:date="2011-01-17T14:38:00Z">
              <w:r>
                <w:rPr>
                  <w:rFonts w:ascii="Arial" w:hAnsi="Arial" w:cs="Arial"/>
                  <w:sz w:val="18"/>
                </w:rPr>
                <w:t xml:space="preserve">                            </w:t>
              </w:r>
              <w:commentRangeStart w:id="76"/>
              <w:r>
                <w:rPr>
                  <w:rFonts w:ascii="Arial" w:hAnsi="Arial" w:cs="Arial"/>
                  <w:sz w:val="18"/>
                </w:rPr>
                <w:t>ReservationUdbyttet</w:t>
              </w:r>
            </w:ins>
            <w:commentRangeEnd w:id="76"/>
            <w:ins w:id="77" w:author="Z8YFG" w:date="2011-01-17T14:40:00Z">
              <w:r>
                <w:rPr>
                  <w:rStyle w:val="Kommentarhenvisning"/>
                </w:rPr>
                <w:commentReference w:id="76"/>
              </w:r>
            </w:ins>
          </w:p>
          <w:p w:rsidR="002E145B" w:rsidDel="00ED1C0F"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 w:author="Z8YFG" w:date="2011-01-17T14:25: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commentRangeStart w:id="79"/>
            <w:del w:id="80" w:author="Z8YFG" w:date="2011-01-17T14:25:00Z">
              <w:r w:rsidDel="00ED1C0F">
                <w:rPr>
                  <w:rFonts w:ascii="Arial" w:hAnsi="Arial" w:cs="Arial"/>
                  <w:sz w:val="18"/>
                </w:rPr>
                <w:delText>BetalingEvneResStartDato</w:delText>
              </w:r>
            </w:del>
            <w:commentRangeEnd w:id="79"/>
            <w:r w:rsidR="00ED1C0F">
              <w:rPr>
                <w:rStyle w:val="Kommentarhenvisning"/>
              </w:rPr>
              <w:commentReference w:id="79"/>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IndsatsTypeKode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BetalingEvneResBeløbStruktur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BetalingEvneResBeløb</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(BetalingEvneResBeløbDKK)</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BetalingEvneResStartDato</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145B" w:rsidTr="002E145B">
        <w:trPr>
          <w:trHeight w:val="283"/>
        </w:trPr>
        <w:tc>
          <w:tcPr>
            <w:tcW w:w="10345" w:type="dxa"/>
            <w:gridSpan w:val="6"/>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2E145B" w:rsidTr="002E145B">
        <w:trPr>
          <w:trHeight w:val="283"/>
        </w:trPr>
        <w:tc>
          <w:tcPr>
            <w:tcW w:w="10345" w:type="dxa"/>
            <w:gridSpan w:val="6"/>
            <w:shd w:val="clear" w:color="auto" w:fill="FFFFFF"/>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E145B" w:rsidTr="002E145B">
        <w:trPr>
          <w:trHeight w:val="283"/>
        </w:trPr>
        <w:tc>
          <w:tcPr>
            <w:tcW w:w="10345" w:type="dxa"/>
            <w:gridSpan w:val="6"/>
            <w:shd w:val="clear" w:color="auto" w:fill="FFFFFF"/>
            <w:vAlign w:val="center"/>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Kundenummer findes ikke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Kunde der forespørges på findes ikke.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 findes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034</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Besked om at MyndighedUdbetalingType er ukendt i EFI</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MyndighedUdbetalingType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Betalingsevne kan ikke beregnes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035</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Betalingsevne ikke kan beregnes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2E145B" w:rsidTr="002E145B">
        <w:trPr>
          <w:trHeight w:val="283"/>
        </w:trPr>
        <w:tc>
          <w:tcPr>
            <w:tcW w:w="10345" w:type="dxa"/>
            <w:gridSpan w:val="6"/>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2E145B" w:rsidTr="002E145B">
        <w:trPr>
          <w:trHeight w:val="283"/>
        </w:trPr>
        <w:tc>
          <w:tcPr>
            <w:tcW w:w="10345" w:type="dxa"/>
            <w:gridSpan w:val="6"/>
            <w:shd w:val="clear" w:color="auto" w:fill="FFFFFF"/>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145B" w:rsidTr="002E145B">
        <w:trPr>
          <w:trHeight w:val="283"/>
        </w:trPr>
        <w:tc>
          <w:tcPr>
            <w:tcW w:w="10345" w:type="dxa"/>
            <w:gridSpan w:val="6"/>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E145B" w:rsidTr="002E145B">
        <w:trPr>
          <w:trHeight w:val="283"/>
        </w:trPr>
        <w:tc>
          <w:tcPr>
            <w:tcW w:w="10345" w:type="dxa"/>
            <w:gridSpan w:val="6"/>
            <w:shd w:val="clear" w:color="auto" w:fill="FFFFFF"/>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medium</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145B" w:rsidSect="002E145B">
          <w:headerReference w:type="default" r:id="rId8"/>
          <w:footerReference w:type="default" r:id="rId9"/>
          <w:pgSz w:w="11906" w:h="16838"/>
          <w:pgMar w:top="567" w:right="567" w:bottom="567" w:left="1134" w:header="283" w:footer="708" w:gutter="0"/>
          <w:cols w:space="708"/>
          <w:docGrid w:linePitch="360"/>
        </w:sect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E145B" w:rsidTr="002E145B">
        <w:trPr>
          <w:trHeight w:hRule="exact" w:val="113"/>
        </w:trPr>
        <w:tc>
          <w:tcPr>
            <w:tcW w:w="10345" w:type="dxa"/>
            <w:shd w:val="clear" w:color="auto" w:fill="B3B3B3"/>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145B" w:rsidTr="002E145B">
        <w:tc>
          <w:tcPr>
            <w:tcW w:w="10345" w:type="dxa"/>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BetalingEvneBeløbStruktur</w:t>
            </w:r>
          </w:p>
        </w:tc>
      </w:tr>
      <w:tr w:rsidR="002E145B" w:rsidTr="002E145B">
        <w:tc>
          <w:tcPr>
            <w:tcW w:w="10345" w:type="dxa"/>
            <w:vAlign w:val="center"/>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E145B" w:rsidTr="002E145B">
        <w:trPr>
          <w:trHeight w:hRule="exact" w:val="113"/>
        </w:trPr>
        <w:tc>
          <w:tcPr>
            <w:tcW w:w="10345" w:type="dxa"/>
            <w:shd w:val="clear" w:color="auto" w:fill="B3B3B3"/>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145B" w:rsidTr="002E145B">
        <w:tc>
          <w:tcPr>
            <w:tcW w:w="10345" w:type="dxa"/>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BetalingEvneResBeløbStruktur</w:t>
            </w:r>
          </w:p>
        </w:tc>
      </w:tr>
      <w:tr w:rsidR="002E145B" w:rsidTr="002E145B">
        <w:tc>
          <w:tcPr>
            <w:tcW w:w="10345" w:type="dxa"/>
            <w:vAlign w:val="center"/>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(BetalingEvneResBeløbDKK)</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E145B" w:rsidTr="002E145B">
        <w:trPr>
          <w:trHeight w:hRule="exact" w:val="113"/>
        </w:trPr>
        <w:tc>
          <w:tcPr>
            <w:tcW w:w="10345" w:type="dxa"/>
            <w:shd w:val="clear" w:color="auto" w:fill="B3B3B3"/>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145B" w:rsidTr="002E145B">
        <w:tc>
          <w:tcPr>
            <w:tcW w:w="10345" w:type="dxa"/>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BetalingEvneResStruktur</w:t>
            </w:r>
          </w:p>
        </w:tc>
      </w:tr>
      <w:tr w:rsidR="002E145B" w:rsidTr="002E145B">
        <w:tc>
          <w:tcPr>
            <w:tcW w:w="10345" w:type="dxa"/>
            <w:vAlign w:val="center"/>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ReservationValg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MyndighedUdbetalingTypeNavn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Indsats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IndsatsTypeKode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E145B" w:rsidTr="002E145B">
        <w:trPr>
          <w:trHeight w:hRule="exact" w:val="113"/>
        </w:trPr>
        <w:tc>
          <w:tcPr>
            <w:tcW w:w="10345" w:type="dxa"/>
            <w:shd w:val="clear" w:color="auto" w:fill="B3B3B3"/>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145B" w:rsidTr="002E145B">
        <w:tc>
          <w:tcPr>
            <w:tcW w:w="10345" w:type="dxa"/>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BetalingEvneStruktur</w:t>
            </w:r>
          </w:p>
        </w:tc>
      </w:tr>
      <w:tr w:rsidR="002E145B" w:rsidTr="002E145B">
        <w:tc>
          <w:tcPr>
            <w:tcW w:w="10345" w:type="dxa"/>
            <w:vAlign w:val="center"/>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BetalingEvneBeregningTypeKode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(BetalingEvneVarighedMarkering)</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(BetalingEvneBeregLønIndProcent)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(BetalingEvneRedLønIndProcent)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(BetalingEvneAfdragProcent)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(BetalingEvneBegrundelse)</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E145B" w:rsidTr="002E145B">
        <w:trPr>
          <w:trHeight w:hRule="exact" w:val="113"/>
        </w:trPr>
        <w:tc>
          <w:tcPr>
            <w:tcW w:w="10345" w:type="dxa"/>
            <w:shd w:val="clear" w:color="auto" w:fill="B3B3B3"/>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145B" w:rsidTr="002E145B">
        <w:tc>
          <w:tcPr>
            <w:tcW w:w="10345" w:type="dxa"/>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EFIKundeIdentStruktur</w:t>
            </w:r>
          </w:p>
        </w:tc>
      </w:tr>
      <w:tr w:rsidR="002E145B" w:rsidTr="002E145B">
        <w:tc>
          <w:tcPr>
            <w:tcW w:w="10345" w:type="dxa"/>
            <w:vAlign w:val="center"/>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2E145B" w:rsidTr="002E145B">
        <w:trPr>
          <w:trHeight w:hRule="exact" w:val="113"/>
        </w:trPr>
        <w:tc>
          <w:tcPr>
            <w:tcW w:w="10345" w:type="dxa"/>
            <w:shd w:val="clear" w:color="auto" w:fill="B3B3B3"/>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145B" w:rsidTr="002E145B">
        <w:tc>
          <w:tcPr>
            <w:tcW w:w="10345" w:type="dxa"/>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KundeStruktur</w:t>
            </w:r>
          </w:p>
        </w:tc>
      </w:tr>
      <w:tr w:rsidR="002E145B" w:rsidTr="002E145B">
        <w:tc>
          <w:tcPr>
            <w:tcW w:w="10345" w:type="dxa"/>
            <w:vAlign w:val="center"/>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145B" w:rsidSect="002E145B">
          <w:headerReference w:type="default" r:id="rId10"/>
          <w:pgSz w:w="11906" w:h="16838"/>
          <w:pgMar w:top="567" w:right="567" w:bottom="567" w:left="1134" w:header="283" w:footer="708" w:gutter="0"/>
          <w:cols w:space="708"/>
          <w:docGrid w:linePitch="360"/>
        </w:sect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2E145B" w:rsidTr="00E75CE5">
        <w:trPr>
          <w:cantSplit/>
          <w:tblHeader/>
        </w:trPr>
        <w:tc>
          <w:tcPr>
            <w:tcW w:w="3402" w:type="dxa"/>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BetalingEvneAfdragProcent</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Procent</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totalDigits: 6</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procentdel af nettoindkomsten som kunden kan afdrage sin gæld med.</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BetalingEvneBegrundelse</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TekstLang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maxLength: 500</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 begrundelse, hvis betalingsevnen er beregnet efter budgetberegningen.</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BeløbPositiv</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minInclusive: 0</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BeløbPositiv</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minInclusive: 0</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BetalingEvneBeregLønIndProcent</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Procent</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totalDigits: 6</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ins w:id="81" w:author="LENOVO USER" w:date="2011-01-11T11:25:00Z">
              <w:r w:rsidR="00E75CE5">
                <w:rPr>
                  <w:rFonts w:ascii="Arial" w:hAnsi="Arial" w:cs="Arial"/>
                  <w:sz w:val="18"/>
                </w:rPr>
                <w:t>s</w:t>
              </w:r>
            </w:ins>
            <w:r>
              <w:rPr>
                <w:rFonts w:ascii="Arial" w:hAnsi="Arial" w:cs="Arial"/>
                <w:sz w:val="18"/>
              </w:rPr>
              <w:t>procenten</w:t>
            </w:r>
            <w:commentRangeStart w:id="82"/>
            <w:r>
              <w:rPr>
                <w:rFonts w:ascii="Arial" w:hAnsi="Arial" w:cs="Arial"/>
                <w:sz w:val="18"/>
              </w:rPr>
              <w:t>, der beregnes efter en række regler.</w:t>
            </w:r>
            <w:commentRangeEnd w:id="82"/>
            <w:r w:rsidR="00E75CE5">
              <w:rPr>
                <w:rStyle w:val="Kommentarhenvisning"/>
              </w:rPr>
              <w:commentReference w:id="82"/>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Beløb</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totalDigits: 13</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BetalingEvneBeregningGrundlag</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TekstKort</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minLength: 0</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om hvor kundens indkomstoplysninger stammer fra.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værdier: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eIndkomst (måned og år eller periode, hvis udbetalingen ikke er månedlig)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årsopgørelse (år og opgørelsenummer) og/eller </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lønseddel (måned og år)</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BetalingEvneBeregningTypeKode</w:t>
            </w:r>
          </w:p>
        </w:tc>
        <w:tc>
          <w:tcPr>
            <w:tcW w:w="170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BetalingEvneBeregningTypeKode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anvendte model for beregning af kundens betalingsevne.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forsøgerpligt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CPR_MF: Skematisk model - med forsøgerpligt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Utilstrækkeligt datagrundlag for beregning</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BetalingEvneEnhedPeriode</w:t>
            </w:r>
          </w:p>
        </w:tc>
        <w:tc>
          <w:tcPr>
            <w:tcW w:w="170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PeriodeUdstrækning</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Betalingsevnen angives som kroner over et givet tidsrum</w:t>
            </w:r>
            <w:commentRangeStart w:id="83"/>
            <w:r>
              <w:rPr>
                <w:rFonts w:ascii="Arial" w:hAnsi="Arial" w:cs="Arial"/>
                <w:sz w:val="18"/>
              </w:rPr>
              <w:t>.</w:t>
            </w:r>
            <w:ins w:id="84" w:author="Z8YFG" w:date="2011-01-17T14:17:00Z">
              <w:r w:rsidR="009566BC">
                <w:rPr>
                  <w:rFonts w:ascii="Arial" w:hAnsi="Arial" w:cs="Arial"/>
                  <w:sz w:val="18"/>
                </w:rPr>
                <w:t xml:space="preserve"> Standardværdien er kroner per måned</w:t>
              </w:r>
            </w:ins>
            <w:commentRangeEnd w:id="83"/>
            <w:ins w:id="85" w:author="Z8YFG" w:date="2011-01-17T14:18:00Z">
              <w:r w:rsidR="009566BC">
                <w:rPr>
                  <w:rStyle w:val="Kommentarhenvisning"/>
                </w:rPr>
                <w:commentReference w:id="83"/>
              </w:r>
            </w:ins>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86"/>
            <w:r>
              <w:rPr>
                <w:rFonts w:ascii="Arial" w:hAnsi="Arial" w:cs="Arial"/>
                <w:sz w:val="18"/>
              </w:rPr>
              <w:t>SEK: Sekund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 Minut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 Time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1 dag/24 timer</w:t>
            </w:r>
          </w:p>
          <w:commentRangeEnd w:id="86"/>
          <w:p w:rsidR="002E145B" w:rsidRDefault="00F1174D"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Style w:val="Kommentarhenvisning"/>
              </w:rPr>
              <w:commentReference w:id="86"/>
            </w:r>
            <w:r w:rsidR="002E145B">
              <w:rPr>
                <w:rFonts w:ascii="Arial" w:hAnsi="Arial" w:cs="Arial"/>
                <w:sz w:val="18"/>
              </w:rPr>
              <w:t>UGE: 1 uge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BetalingEvneNettoIndkPeriode</w:t>
            </w:r>
          </w:p>
        </w:tc>
        <w:tc>
          <w:tcPr>
            <w:tcW w:w="170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PeriodeUdstrækning</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87"/>
            <w:r>
              <w:rPr>
                <w:rFonts w:ascii="Arial" w:hAnsi="Arial" w:cs="Arial"/>
                <w:sz w:val="18"/>
              </w:rPr>
              <w:t>SEK: Sekund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 Minut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 Time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1 dag/24 timer</w:t>
            </w:r>
          </w:p>
          <w:commentRangeEnd w:id="87"/>
          <w:p w:rsidR="002E145B" w:rsidRDefault="00AA7518"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Style w:val="Kommentarhenvisning"/>
              </w:rPr>
              <w:commentReference w:id="87"/>
            </w:r>
            <w:r w:rsidR="002E145B">
              <w:rPr>
                <w:rFonts w:ascii="Arial" w:hAnsi="Arial" w:cs="Arial"/>
                <w:sz w:val="18"/>
              </w:rPr>
              <w:t>UGE: 1 uge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BetalingEvneNettoIndkPerÅr</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Beløb</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totalDigits: 13</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Beløb</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totalDigits: 13</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kroner).</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BetalingEvneRedLønIndProcent</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Procent</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totalDigits: 6</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reducerede lønindeholdelses procent, der beregnes hvis kundens trækprocent plus lønindeholdelsesprocent er større end 100%.</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Beløb</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totalDigits: 13</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andel af betalingsevnen, der eventuelt er reserveret af DMI til modregning i myndighedsudbetalingstypen </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BetalingEvneResBeløbDKK</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Beløb</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totalDigits: 13</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DMI til modregning i myndighedsudbetalingstypen - i danske kroner.</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BetalingEvneResNummer</w:t>
            </w:r>
          </w:p>
        </w:tc>
        <w:tc>
          <w:tcPr>
            <w:tcW w:w="170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TalHel3</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BetalingEvneResStartDato</w:t>
            </w:r>
          </w:p>
        </w:tc>
        <w:tc>
          <w:tcPr>
            <w:tcW w:w="170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BetalingEvneVarighedMarkering</w:t>
            </w:r>
          </w:p>
        </w:tc>
        <w:tc>
          <w:tcPr>
            <w:tcW w:w="170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BetalingEvneVarighedMarkering</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en varig betalingsevne. I modsat fald er den midlertidig.</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Beløb</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decimal</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totalDigits: 13</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Kode</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maxLength: 10</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r>
            <w:ins w:id="88" w:author="LENOVO USER" w:date="2011-01-11T14:05:00Z">
              <w:r w:rsidR="00A15505">
                <w:rPr>
                  <w:rFonts w:ascii="Arial" w:hAnsi="Arial" w:cs="Arial"/>
                  <w:sz w:val="18"/>
                </w:rPr>
                <w:t xml:space="preserve"> </w:t>
              </w:r>
            </w:ins>
            <w:r>
              <w:rPr>
                <w:rFonts w:ascii="Arial" w:hAnsi="Arial" w:cs="Arial"/>
                <w:sz w:val="18"/>
              </w:rPr>
              <w:t>SBA</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r>
            <w:ins w:id="89" w:author="LENOVO USER" w:date="2011-01-11T14:05:00Z">
              <w:r w:rsidR="00A15505">
                <w:rPr>
                  <w:rFonts w:ascii="Arial" w:hAnsi="Arial" w:cs="Arial"/>
                  <w:sz w:val="18"/>
                </w:rPr>
                <w:t xml:space="preserve"> </w:t>
              </w:r>
            </w:ins>
            <w:r>
              <w:rPr>
                <w:rFonts w:ascii="Arial" w:hAnsi="Arial" w:cs="Arial"/>
                <w:sz w:val="18"/>
              </w:rPr>
              <w:t xml:space="preserve">UØ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r>
            <w:ins w:id="90" w:author="LENOVO USER" w:date="2011-01-11T14:05:00Z">
              <w:r w:rsidR="00A15505">
                <w:rPr>
                  <w:rFonts w:ascii="Arial" w:hAnsi="Arial" w:cs="Arial"/>
                  <w:sz w:val="18"/>
                </w:rPr>
                <w:t xml:space="preserve"> </w:t>
              </w:r>
            </w:ins>
            <w:r>
              <w:rPr>
                <w:rFonts w:ascii="Arial" w:hAnsi="Arial" w:cs="Arial"/>
                <w:sz w:val="18"/>
              </w:rPr>
              <w:t>UF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r>
            <w:ins w:id="91" w:author="LENOVO USER" w:date="2011-01-11T14:04:00Z">
              <w:r w:rsidR="00A15505">
                <w:rPr>
                  <w:rFonts w:ascii="Arial" w:hAnsi="Arial" w:cs="Arial"/>
                  <w:sz w:val="18"/>
                </w:rPr>
                <w:t xml:space="preserve"> </w:t>
              </w:r>
            </w:ins>
            <w:ins w:id="92" w:author="LENOVO USER" w:date="2011-01-11T14:05:00Z">
              <w:r w:rsidR="00A15505">
                <w:rPr>
                  <w:rFonts w:ascii="Arial" w:hAnsi="Arial" w:cs="Arial"/>
                  <w:sz w:val="18"/>
                </w:rPr>
                <w:t xml:space="preserve"> </w:t>
              </w:r>
            </w:ins>
            <w:r>
              <w:rPr>
                <w:rFonts w:ascii="Arial" w:hAnsi="Arial" w:cs="Arial"/>
                <w:sz w:val="18"/>
              </w:rPr>
              <w:t>LFA</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r>
            <w:ins w:id="93" w:author="LENOVO USER" w:date="2011-01-11T14:04:00Z">
              <w:r w:rsidR="00A15505">
                <w:rPr>
                  <w:rFonts w:ascii="Arial" w:hAnsi="Arial" w:cs="Arial"/>
                  <w:sz w:val="18"/>
                </w:rPr>
                <w:t xml:space="preserve"> </w:t>
              </w:r>
            </w:ins>
            <w:r>
              <w:rPr>
                <w:rFonts w:ascii="Arial" w:hAnsi="Arial" w:cs="Arial"/>
                <w:sz w:val="18"/>
              </w:rPr>
              <w:t>MR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r>
            <w:ins w:id="94" w:author="LENOVO USER" w:date="2011-01-11T14:05:00Z">
              <w:r w:rsidR="00A15505">
                <w:rPr>
                  <w:rFonts w:ascii="Arial" w:hAnsi="Arial" w:cs="Arial"/>
                  <w:sz w:val="18"/>
                </w:rPr>
                <w:t xml:space="preserve"> </w:t>
              </w:r>
            </w:ins>
            <w:r>
              <w:rPr>
                <w:rFonts w:ascii="Arial" w:hAnsi="Arial" w:cs="Arial"/>
                <w:sz w:val="18"/>
              </w:rPr>
              <w:t>UDP</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UUID</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maxLength: 36</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BETALINGSRYKKER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PAAKRAVSSKRIVELSE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5" w:author="LENOVO USER" w:date="2011-01-11T14:04:00Z">
              <w:r w:rsidDel="00A15505">
                <w:rPr>
                  <w:rFonts w:ascii="Arial" w:hAnsi="Arial" w:cs="Arial"/>
                  <w:sz w:val="18"/>
                </w:rPr>
                <w:delText>'</w:delText>
              </w:r>
            </w:del>
            <w:r>
              <w:rPr>
                <w:rFonts w:ascii="Arial" w:hAnsi="Arial" w:cs="Arial"/>
                <w:sz w:val="18"/>
              </w:rPr>
              <w:t>BOEDEFORVANDLSTRAF</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Navn</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maxLength: 300</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KundeNummer</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maxLength: 11</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pattern: [0-9]{8,11}</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Tekst30</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maxLength: 30</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for DMO og DMR er fastsat, mens værdisæt for EFI/DMI foreløbig (pr 20100924) sat til:</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fastlægges endeligt af EFI/DMI.</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commentRangeStart w:id="96"/>
            <w:r>
              <w:rPr>
                <w:rFonts w:ascii="Arial" w:hAnsi="Arial" w:cs="Arial"/>
                <w:sz w:val="18"/>
              </w:rPr>
              <w:t>MyndighedUdbetalingTypeNavn</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TekstKort</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minLength: 0</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commentRangeEnd w:id="96"/>
            <w:r w:rsidR="00D93C1B">
              <w:rPr>
                <w:rStyle w:val="Kommentarhenvisning"/>
              </w:rPr>
              <w:commentReference w:id="96"/>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CPRNummer</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maxLength: 10</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E145B" w:rsidRPr="002E145B" w:rsidRDefault="002E145B" w:rsidP="00A15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CPR-nummer er et 10 cifret personnummer der entydigt identificerer en </w:t>
            </w:r>
            <w:del w:id="97" w:author="LENOVO USER" w:date="2011-01-11T14:03:00Z">
              <w:r w:rsidDel="00A15505">
                <w:rPr>
                  <w:rFonts w:ascii="Arial" w:hAnsi="Arial" w:cs="Arial"/>
                  <w:sz w:val="18"/>
                </w:rPr>
                <w:delText xml:space="preserve">dansk </w:delText>
              </w:r>
            </w:del>
            <w:r>
              <w:rPr>
                <w:rFonts w:ascii="Arial" w:hAnsi="Arial" w:cs="Arial"/>
                <w:sz w:val="18"/>
              </w:rPr>
              <w:t>person.</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Valuta</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maxLength: 3</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 xml:space="preserve">Domain: </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CVRNummer</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base: string</w:t>
            </w:r>
          </w:p>
          <w:p w:rsidR="002E145B" w:rsidRPr="00F1174D"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1174D">
              <w:rPr>
                <w:rFonts w:ascii="Arial" w:hAnsi="Arial" w:cs="Arial"/>
                <w:sz w:val="18"/>
                <w:lang w:val="en-US"/>
              </w:rPr>
              <w:t>maxLength: 8</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2E145B" w:rsidTr="00E75CE5">
        <w:trPr>
          <w:cantSplit/>
        </w:trPr>
        <w:tc>
          <w:tcPr>
            <w:tcW w:w="3402"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E145B" w:rsidRPr="002E145B" w:rsidRDefault="002E145B"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A06C03" w:rsidRPr="002E145B" w:rsidRDefault="00A06C03" w:rsidP="002E14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06C03" w:rsidRPr="002E145B" w:rsidSect="002E145B">
      <w:headerReference w:type="default" r:id="rId11"/>
      <w:pgSz w:w="11906" w:h="16838"/>
      <w:pgMar w:top="567" w:right="567" w:bottom="567" w:left="1134" w:header="283"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Z8YFG" w:date="2011-01-17T14:41:00Z" w:initials="YFG">
    <w:p w:rsidR="001D07B5" w:rsidRDefault="001D07B5">
      <w:pPr>
        <w:pStyle w:val="Kommentartekst"/>
      </w:pPr>
      <w:r>
        <w:rPr>
          <w:rStyle w:val="Kommentarhenvisning"/>
        </w:rPr>
        <w:annotationRef/>
      </w:r>
      <w:r>
        <w:t>… budget. Det er muligt for kalderen at angive om betalingsevnen efter begge modeller skal r</w:t>
      </w:r>
      <w:r w:rsidR="00546F72">
        <w:t xml:space="preserve">eturneres </w:t>
      </w:r>
      <w:r>
        <w:t xml:space="preserve">. Dette anvendes f.eks. i Sagsbehandlerportalen. Hvis elementet </w:t>
      </w:r>
      <w:r w:rsidR="00546F72">
        <w:t>BeregnBeggeModeller er sat til Sandt returneres kundens betalingsevne beregnet efter begge modeller, hvis det er muligt.</w:t>
      </w:r>
    </w:p>
  </w:comment>
  <w:comment w:id="51" w:author="LENOVO USER" w:date="2011-01-17T14:41:00Z" w:initials="LU">
    <w:p w:rsidR="00751AAE" w:rsidRDefault="00751AAE">
      <w:pPr>
        <w:pStyle w:val="Kommentartekst"/>
      </w:pPr>
      <w:r>
        <w:rPr>
          <w:rStyle w:val="Kommentarhenvisning"/>
        </w:rPr>
        <w:annotationRef/>
      </w:r>
      <w:r>
        <w:t xml:space="preserve">Det er koden (og ikke navnet på koden) der skal kaldes med. </w:t>
      </w:r>
    </w:p>
  </w:comment>
  <w:comment w:id="54" w:author="Z8YFG" w:date="2011-01-17T14:41:00Z" w:initials="YFG">
    <w:p w:rsidR="009566BC" w:rsidRDefault="001D07B5">
      <w:pPr>
        <w:pStyle w:val="Kommentartekst"/>
      </w:pPr>
      <w:r>
        <w:rPr>
          <w:rStyle w:val="Kommentarhenvisning"/>
        </w:rPr>
        <w:annotationRef/>
      </w:r>
      <w:r w:rsidR="009566BC">
        <w:t>Dokumentation for felt:</w:t>
      </w:r>
    </w:p>
    <w:p w:rsidR="001D07B5" w:rsidRDefault="001D07B5">
      <w:pPr>
        <w:pStyle w:val="Kommentartekst"/>
      </w:pPr>
      <w:r>
        <w:t>Flag der angiver at kalderen ønsker betalingsevnen beregnet efter både den skematiske og budget modellen. Hvis kunden ikke har budet returneres kun en beregning.</w:t>
      </w:r>
    </w:p>
    <w:p w:rsidR="001D07B5" w:rsidRDefault="001D07B5">
      <w:pPr>
        <w:pStyle w:val="Kommentartekst"/>
      </w:pPr>
      <w:r>
        <w:t>Type: boolean Defaultværdi Falsk</w:t>
      </w:r>
    </w:p>
  </w:comment>
  <w:comment w:id="55" w:author="LENOVO USER" w:date="2011-01-17T14:41:00Z" w:initials="LU">
    <w:p w:rsidR="000A7A49" w:rsidRDefault="000A7A49">
      <w:pPr>
        <w:pStyle w:val="Kommentartekst"/>
      </w:pPr>
      <w:r>
        <w:rPr>
          <w:rStyle w:val="Kommentarhenvisning"/>
        </w:rPr>
        <w:annotationRef/>
      </w:r>
      <w:r>
        <w:t xml:space="preserve">Jeg kan ikke lige se hvordan dette er undersøttet i Output? Der skal vist konsekvensrettes i output. </w:t>
      </w:r>
    </w:p>
  </w:comment>
  <w:comment w:id="58" w:author="Z8YFG" w:date="2011-01-17T14:41:00Z" w:initials="YFG">
    <w:p w:rsidR="001B5566" w:rsidRDefault="001B5566">
      <w:pPr>
        <w:pStyle w:val="Kommentartekst"/>
      </w:pPr>
      <w:r>
        <w:rPr>
          <w:rStyle w:val="Kommentarhenvisning"/>
        </w:rPr>
        <w:annotationRef/>
      </w:r>
      <w:r>
        <w:t>Betalingsevnen kan kun beregnes i danske kroner</w:t>
      </w:r>
    </w:p>
  </w:comment>
  <w:comment w:id="59" w:author="LENOVO USER" w:date="2011-01-17T14:41:00Z" w:initials="LU">
    <w:p w:rsidR="00E43F3C" w:rsidRDefault="00E43F3C">
      <w:pPr>
        <w:pStyle w:val="Kommentartekst"/>
      </w:pPr>
      <w:r>
        <w:rPr>
          <w:rStyle w:val="Kommentarhenvisning"/>
        </w:rPr>
        <w:annotationRef/>
      </w:r>
      <w:r>
        <w:t xml:space="preserve">Feltet skal være obligatorisk. DMI forholder sig udelukkende til DKK. </w:t>
      </w:r>
    </w:p>
  </w:comment>
  <w:comment w:id="72" w:author="LENOVO USER" w:date="2011-01-17T14:41:00Z" w:initials="LU">
    <w:p w:rsidR="00BD687E" w:rsidRDefault="00BD687E">
      <w:pPr>
        <w:pStyle w:val="Kommentartekst"/>
      </w:pPr>
      <w:r>
        <w:rPr>
          <w:rStyle w:val="Kommentarhenvisning"/>
        </w:rPr>
        <w:annotationRef/>
      </w:r>
      <w:r>
        <w:t xml:space="preserve">Hvilken periode vedrør denne reservation? </w:t>
      </w:r>
    </w:p>
  </w:comment>
  <w:comment w:id="73" w:author="LENOVO USER" w:date="2011-01-17T14:41:00Z" w:initials="LU">
    <w:p w:rsidR="00E75CE5" w:rsidRDefault="00E75CE5">
      <w:pPr>
        <w:pStyle w:val="Kommentartekst"/>
      </w:pPr>
      <w:r>
        <w:rPr>
          <w:rStyle w:val="Kommentarhenvisning"/>
        </w:rPr>
        <w:annotationRef/>
      </w:r>
      <w:r>
        <w:t xml:space="preserve">Feltet skal være obligatorisk. DMI forholder sig udelukkende til DKK. </w:t>
      </w:r>
    </w:p>
  </w:comment>
  <w:comment w:id="76" w:author="Z8YFG" w:date="2011-01-17T14:41:00Z" w:initials="YFG">
    <w:p w:rsidR="00845FAC" w:rsidRDefault="00845FAC">
      <w:pPr>
        <w:pStyle w:val="Kommentartekst"/>
      </w:pPr>
      <w:r>
        <w:rPr>
          <w:rStyle w:val="Kommentarhenvisning"/>
        </w:rPr>
        <w:annotationRef/>
      </w:r>
      <w:r>
        <w:t>Flag, der angiver om reservationen er udnyttet i den indeværende måned. Værdisæt Ja, Nej</w:t>
      </w:r>
    </w:p>
    <w:p w:rsidR="00845FAC" w:rsidRDefault="00845FAC">
      <w:pPr>
        <w:pStyle w:val="Kommentartekst"/>
      </w:pPr>
      <w:r>
        <w:t>Sættes til Ja i indeværende måned, når DMI kalder EFIBetalingEvneAendr for denne myndighedsudbetalingstype</w:t>
      </w:r>
    </w:p>
  </w:comment>
  <w:comment w:id="79" w:author="Z8YFG" w:date="2011-01-17T14:41:00Z" w:initials="YFG">
    <w:p w:rsidR="00ED1C0F" w:rsidRDefault="00ED1C0F">
      <w:pPr>
        <w:pStyle w:val="Kommentartekst"/>
      </w:pPr>
      <w:r>
        <w:rPr>
          <w:rStyle w:val="Kommentarhenvisning"/>
        </w:rPr>
        <w:annotationRef/>
      </w:r>
      <w:r>
        <w:t>Skal alligevel ikke slettes her</w:t>
      </w:r>
    </w:p>
  </w:comment>
  <w:comment w:id="82" w:author="LENOVO USER" w:date="2011-01-17T14:41:00Z" w:initials="LU">
    <w:p w:rsidR="00E75CE5" w:rsidRDefault="00E75CE5">
      <w:pPr>
        <w:pStyle w:val="Kommentartekst"/>
      </w:pPr>
      <w:r>
        <w:rPr>
          <w:rStyle w:val="Kommentarhenvisning"/>
        </w:rPr>
        <w:annotationRef/>
      </w:r>
      <w:r>
        <w:t>Slettes. Værdiløst udsagn.</w:t>
      </w:r>
    </w:p>
  </w:comment>
  <w:comment w:id="83" w:author="Z8YFG" w:date="2011-01-17T14:41:00Z" w:initials="YFG">
    <w:p w:rsidR="009566BC" w:rsidRDefault="009566BC">
      <w:pPr>
        <w:pStyle w:val="Kommentartekst"/>
      </w:pPr>
      <w:r>
        <w:rPr>
          <w:rStyle w:val="Kommentarhenvisning"/>
        </w:rPr>
        <w:annotationRef/>
      </w:r>
    </w:p>
  </w:comment>
  <w:comment w:id="86" w:author="Z8YFG" w:date="2011-01-17T14:41:00Z" w:initials="YFG">
    <w:p w:rsidR="00F1174D" w:rsidRDefault="00F1174D">
      <w:pPr>
        <w:pStyle w:val="Kommentartekst"/>
      </w:pPr>
      <w:r>
        <w:rPr>
          <w:rStyle w:val="Kommentarhenvisning"/>
        </w:rPr>
        <w:annotationRef/>
      </w:r>
      <w:r>
        <w:t>Det er for finkornet</w:t>
      </w:r>
      <w:r w:rsidR="00AA7518">
        <w:t>, slet venligst</w:t>
      </w:r>
    </w:p>
  </w:comment>
  <w:comment w:id="87" w:author="Z8YFG" w:date="2011-01-17T14:41:00Z" w:initials="YFG">
    <w:p w:rsidR="00AA7518" w:rsidRDefault="00AA7518">
      <w:pPr>
        <w:pStyle w:val="Kommentartekst"/>
      </w:pPr>
      <w:r>
        <w:rPr>
          <w:rStyle w:val="Kommentarhenvisning"/>
        </w:rPr>
        <w:annotationRef/>
      </w:r>
      <w:r>
        <w:t>Samme kommentar som tidligere</w:t>
      </w:r>
    </w:p>
  </w:comment>
  <w:comment w:id="96" w:author="LENOVO USER" w:date="2011-01-17T14:41:00Z" w:initials="LU">
    <w:p w:rsidR="00D93C1B" w:rsidRDefault="00D93C1B">
      <w:pPr>
        <w:pStyle w:val="Kommentartekst"/>
      </w:pPr>
      <w:r>
        <w:rPr>
          <w:rStyle w:val="Kommentarhenvisning"/>
        </w:rPr>
        <w:annotationRef/>
      </w:r>
      <w:r>
        <w:t>MyndighedUdbetalingTypeKode i stedet, please!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6EC" w:rsidRDefault="002976EC">
      <w:r>
        <w:separator/>
      </w:r>
    </w:p>
  </w:endnote>
  <w:endnote w:type="continuationSeparator" w:id="0">
    <w:p w:rsidR="002976EC" w:rsidRDefault="002976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5B" w:rsidRPr="002E145B" w:rsidRDefault="00DB1723" w:rsidP="002E145B">
    <w:pPr>
      <w:pStyle w:val="Sidefod"/>
    </w:pPr>
    <w:r>
      <w:rPr>
        <w:rFonts w:ascii="Arial" w:hAnsi="Arial" w:cs="Arial"/>
        <w:sz w:val="16"/>
      </w:rPr>
      <w:fldChar w:fldCharType="begin"/>
    </w:r>
    <w:r w:rsidR="002E145B">
      <w:rPr>
        <w:rFonts w:ascii="Arial" w:hAnsi="Arial" w:cs="Arial"/>
        <w:sz w:val="16"/>
      </w:rPr>
      <w:instrText xml:space="preserve"> CREATEDATE  \@ "d. MMMM yyyy"  \* MERGEFORMAT </w:instrText>
    </w:r>
    <w:r>
      <w:rPr>
        <w:rFonts w:ascii="Arial" w:hAnsi="Arial" w:cs="Arial"/>
        <w:sz w:val="16"/>
      </w:rPr>
      <w:fldChar w:fldCharType="separate"/>
    </w:r>
    <w:r w:rsidR="002E145B">
      <w:rPr>
        <w:rFonts w:ascii="Arial" w:hAnsi="Arial" w:cs="Arial"/>
        <w:noProof/>
        <w:sz w:val="16"/>
      </w:rPr>
      <w:t>22. december 2010</w:t>
    </w:r>
    <w:r>
      <w:rPr>
        <w:rFonts w:ascii="Arial" w:hAnsi="Arial" w:cs="Arial"/>
        <w:sz w:val="16"/>
      </w:rPr>
      <w:fldChar w:fldCharType="end"/>
    </w:r>
    <w:r w:rsidR="002E145B">
      <w:rPr>
        <w:rFonts w:ascii="Arial" w:hAnsi="Arial" w:cs="Arial"/>
        <w:sz w:val="16"/>
      </w:rPr>
      <w:tab/>
    </w:r>
    <w:r w:rsidR="002E145B">
      <w:rPr>
        <w:rFonts w:ascii="Arial" w:hAnsi="Arial" w:cs="Arial"/>
        <w:sz w:val="16"/>
      </w:rPr>
      <w:tab/>
      <w:t xml:space="preserve">EFIBetalingEvneHent Side </w:t>
    </w:r>
    <w:r>
      <w:rPr>
        <w:rFonts w:ascii="Arial" w:hAnsi="Arial" w:cs="Arial"/>
        <w:sz w:val="16"/>
      </w:rPr>
      <w:fldChar w:fldCharType="begin"/>
    </w:r>
    <w:r w:rsidR="002E145B">
      <w:rPr>
        <w:rFonts w:ascii="Arial" w:hAnsi="Arial" w:cs="Arial"/>
        <w:sz w:val="16"/>
      </w:rPr>
      <w:instrText xml:space="preserve"> PAGE  \* MERGEFORMAT </w:instrText>
    </w:r>
    <w:r>
      <w:rPr>
        <w:rFonts w:ascii="Arial" w:hAnsi="Arial" w:cs="Arial"/>
        <w:sz w:val="16"/>
      </w:rPr>
      <w:fldChar w:fldCharType="separate"/>
    </w:r>
    <w:r w:rsidR="00EA179D">
      <w:rPr>
        <w:rFonts w:ascii="Arial" w:hAnsi="Arial" w:cs="Arial"/>
        <w:noProof/>
        <w:sz w:val="16"/>
      </w:rPr>
      <w:t>5</w:t>
    </w:r>
    <w:r>
      <w:rPr>
        <w:rFonts w:ascii="Arial" w:hAnsi="Arial" w:cs="Arial"/>
        <w:sz w:val="16"/>
      </w:rPr>
      <w:fldChar w:fldCharType="end"/>
    </w:r>
    <w:r w:rsidR="002E145B">
      <w:rPr>
        <w:rFonts w:ascii="Arial" w:hAnsi="Arial" w:cs="Arial"/>
        <w:sz w:val="16"/>
      </w:rPr>
      <w:t xml:space="preserve"> af </w:t>
    </w:r>
    <w:fldSimple w:instr=" NUMPAGES  \* MERGEFORMAT ">
      <w:r w:rsidR="00EA179D" w:rsidRPr="00EA179D">
        <w:rPr>
          <w:rFonts w:ascii="Arial" w:hAnsi="Arial" w:cs="Arial"/>
          <w:noProof/>
          <w:sz w:val="16"/>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6EC" w:rsidRDefault="002976EC">
      <w:r>
        <w:separator/>
      </w:r>
    </w:p>
  </w:footnote>
  <w:footnote w:type="continuationSeparator" w:id="0">
    <w:p w:rsidR="002976EC" w:rsidRDefault="002976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5B" w:rsidRPr="002E145B" w:rsidRDefault="002E145B" w:rsidP="002E145B">
    <w:pPr>
      <w:pStyle w:val="Sidehoved"/>
      <w:jc w:val="center"/>
      <w:rPr>
        <w:rFonts w:ascii="Arial" w:hAnsi="Arial" w:cs="Arial"/>
        <w:sz w:val="22"/>
      </w:rPr>
    </w:pPr>
    <w:r w:rsidRPr="002E145B">
      <w:rPr>
        <w:rFonts w:ascii="Arial" w:hAnsi="Arial" w:cs="Arial"/>
        <w:sz w:val="22"/>
      </w:rPr>
      <w:t>Servicebeskrivelse</w:t>
    </w:r>
  </w:p>
  <w:p w:rsidR="002E145B" w:rsidRPr="002E145B" w:rsidRDefault="002E145B" w:rsidP="002E145B">
    <w:pPr>
      <w:pStyle w:val="Sidehoved"/>
      <w:jc w:val="center"/>
      <w:rPr>
        <w:rFonts w:ascii="Arial" w:hAnsi="Arial" w:cs="Arial"/>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5B" w:rsidRPr="002E145B" w:rsidRDefault="002E145B" w:rsidP="002E145B">
    <w:pPr>
      <w:pStyle w:val="Sidehoved"/>
      <w:jc w:val="center"/>
      <w:rPr>
        <w:rFonts w:ascii="Arial" w:hAnsi="Arial" w:cs="Arial"/>
        <w:sz w:val="22"/>
      </w:rPr>
    </w:pPr>
    <w:r w:rsidRPr="002E145B">
      <w:rPr>
        <w:rFonts w:ascii="Arial" w:hAnsi="Arial" w:cs="Arial"/>
        <w:sz w:val="22"/>
      </w:rPr>
      <w:t>Datastrukturer</w:t>
    </w:r>
  </w:p>
  <w:p w:rsidR="002E145B" w:rsidRPr="002E145B" w:rsidRDefault="002E145B" w:rsidP="002E145B">
    <w:pPr>
      <w:pStyle w:val="Sidehoved"/>
      <w:jc w:val="center"/>
      <w:rPr>
        <w:rFonts w:ascii="Arial" w:hAnsi="Arial" w:cs="Arial"/>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5B" w:rsidRDefault="002E145B" w:rsidP="002E145B">
    <w:pPr>
      <w:pStyle w:val="Sidehoved"/>
      <w:jc w:val="center"/>
      <w:rPr>
        <w:rFonts w:ascii="Arial" w:hAnsi="Arial" w:cs="Arial"/>
        <w:sz w:val="22"/>
      </w:rPr>
    </w:pPr>
    <w:r>
      <w:rPr>
        <w:rFonts w:ascii="Arial" w:hAnsi="Arial" w:cs="Arial"/>
        <w:sz w:val="22"/>
      </w:rPr>
      <w:t>Data elementer</w:t>
    </w:r>
  </w:p>
  <w:p w:rsidR="002E145B" w:rsidRPr="002E145B" w:rsidRDefault="002E145B" w:rsidP="002E145B">
    <w:pPr>
      <w:pStyle w:val="Sidehoved"/>
      <w:jc w:val="center"/>
      <w:rPr>
        <w:rFonts w:ascii="Arial" w:hAnsi="Arial" w:cs="Arial"/>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3540A"/>
    <w:multiLevelType w:val="multilevel"/>
    <w:tmpl w:val="AB7EAF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trackRevisions/>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2E145B"/>
    <w:rsid w:val="000A7A49"/>
    <w:rsid w:val="000B493B"/>
    <w:rsid w:val="001272B2"/>
    <w:rsid w:val="001547C3"/>
    <w:rsid w:val="001B5566"/>
    <w:rsid w:val="001D07B5"/>
    <w:rsid w:val="002976EC"/>
    <w:rsid w:val="002C1C6B"/>
    <w:rsid w:val="002E145B"/>
    <w:rsid w:val="003E2ED4"/>
    <w:rsid w:val="00483FED"/>
    <w:rsid w:val="00486EC2"/>
    <w:rsid w:val="00507E7E"/>
    <w:rsid w:val="00546F72"/>
    <w:rsid w:val="0058073D"/>
    <w:rsid w:val="00605207"/>
    <w:rsid w:val="00626CAE"/>
    <w:rsid w:val="006375F1"/>
    <w:rsid w:val="006A037E"/>
    <w:rsid w:val="0072218B"/>
    <w:rsid w:val="00751AAE"/>
    <w:rsid w:val="00787C14"/>
    <w:rsid w:val="0079644D"/>
    <w:rsid w:val="00845FAC"/>
    <w:rsid w:val="008713C4"/>
    <w:rsid w:val="008D7BB8"/>
    <w:rsid w:val="00900A1E"/>
    <w:rsid w:val="009566BC"/>
    <w:rsid w:val="009675BC"/>
    <w:rsid w:val="009E50A5"/>
    <w:rsid w:val="00A06C03"/>
    <w:rsid w:val="00A15505"/>
    <w:rsid w:val="00AA7518"/>
    <w:rsid w:val="00B778F6"/>
    <w:rsid w:val="00BD687E"/>
    <w:rsid w:val="00C34EA5"/>
    <w:rsid w:val="00C47DE5"/>
    <w:rsid w:val="00D06E3B"/>
    <w:rsid w:val="00D74240"/>
    <w:rsid w:val="00D93C1B"/>
    <w:rsid w:val="00DB1723"/>
    <w:rsid w:val="00E43F3C"/>
    <w:rsid w:val="00E75CE5"/>
    <w:rsid w:val="00EA179D"/>
    <w:rsid w:val="00ED1C0F"/>
    <w:rsid w:val="00F1174D"/>
    <w:rsid w:val="00FB16E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7C14"/>
    <w:rPr>
      <w:sz w:val="24"/>
      <w:szCs w:val="24"/>
    </w:rPr>
  </w:style>
  <w:style w:type="paragraph" w:styleId="Overskrift1">
    <w:name w:val="heading 1"/>
    <w:basedOn w:val="Normal"/>
    <w:next w:val="Normal"/>
    <w:autoRedefine/>
    <w:qFormat/>
    <w:rsid w:val="002E145B"/>
    <w:pPr>
      <w:keepLines/>
      <w:numPr>
        <w:numId w:val="1"/>
      </w:numPr>
      <w:spacing w:after="360"/>
      <w:outlineLvl w:val="0"/>
    </w:pPr>
    <w:rPr>
      <w:rFonts w:ascii="Arial" w:hAnsi="Arial" w:cs="Arial"/>
      <w:b/>
      <w:bCs/>
      <w:sz w:val="30"/>
      <w:szCs w:val="32"/>
    </w:rPr>
  </w:style>
  <w:style w:type="paragraph" w:styleId="Overskrift2">
    <w:name w:val="heading 2"/>
    <w:basedOn w:val="Normal"/>
    <w:next w:val="Normal"/>
    <w:qFormat/>
    <w:rsid w:val="002E145B"/>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autoRedefine/>
    <w:qFormat/>
    <w:rsid w:val="002E145B"/>
    <w:pPr>
      <w:keepNext/>
      <w:numPr>
        <w:ilvl w:val="2"/>
        <w:numId w:val="1"/>
      </w:numPr>
      <w:spacing w:before="240" w:after="60" w:line="288" w:lineRule="exact"/>
      <w:outlineLvl w:val="2"/>
    </w:pPr>
    <w:rPr>
      <w:rFonts w:ascii="Arial" w:hAnsi="Arial" w:cs="Arial"/>
      <w:b/>
      <w:bCs/>
      <w:sz w:val="20"/>
      <w:szCs w:val="26"/>
    </w:rPr>
  </w:style>
  <w:style w:type="paragraph" w:styleId="Overskrift4">
    <w:name w:val="heading 4"/>
    <w:basedOn w:val="Normal"/>
    <w:next w:val="Normal"/>
    <w:qFormat/>
    <w:rsid w:val="002E145B"/>
    <w:pPr>
      <w:keepLines/>
      <w:numPr>
        <w:ilvl w:val="3"/>
        <w:numId w:val="1"/>
      </w:numPr>
      <w:suppressAutoHyphens/>
      <w:spacing w:line="288" w:lineRule="exact"/>
      <w:outlineLvl w:val="3"/>
    </w:pPr>
    <w:rPr>
      <w:bCs/>
      <w:i/>
      <w:szCs w:val="28"/>
    </w:rPr>
  </w:style>
  <w:style w:type="paragraph" w:styleId="Overskrift5">
    <w:name w:val="heading 5"/>
    <w:basedOn w:val="Normal"/>
    <w:next w:val="Normal"/>
    <w:qFormat/>
    <w:rsid w:val="002E145B"/>
    <w:pPr>
      <w:numPr>
        <w:ilvl w:val="4"/>
        <w:numId w:val="1"/>
      </w:numPr>
      <w:spacing w:before="240" w:after="60"/>
      <w:outlineLvl w:val="4"/>
    </w:pPr>
    <w:rPr>
      <w:b/>
      <w:bCs/>
      <w:i/>
      <w:iCs/>
      <w:sz w:val="26"/>
      <w:szCs w:val="26"/>
    </w:rPr>
  </w:style>
  <w:style w:type="paragraph" w:styleId="Overskrift6">
    <w:name w:val="heading 6"/>
    <w:basedOn w:val="Normal"/>
    <w:next w:val="Normal"/>
    <w:qFormat/>
    <w:rsid w:val="002E145B"/>
    <w:pPr>
      <w:numPr>
        <w:ilvl w:val="5"/>
        <w:numId w:val="1"/>
      </w:numPr>
      <w:spacing w:before="240" w:after="60"/>
      <w:outlineLvl w:val="5"/>
    </w:pPr>
    <w:rPr>
      <w:b/>
      <w:bCs/>
      <w:sz w:val="22"/>
      <w:szCs w:val="22"/>
    </w:rPr>
  </w:style>
  <w:style w:type="paragraph" w:styleId="Overskrift7">
    <w:name w:val="heading 7"/>
    <w:basedOn w:val="Normal"/>
    <w:next w:val="Normal"/>
    <w:qFormat/>
    <w:rsid w:val="002E145B"/>
    <w:pPr>
      <w:numPr>
        <w:ilvl w:val="6"/>
        <w:numId w:val="1"/>
      </w:numPr>
      <w:spacing w:before="240" w:after="60"/>
      <w:outlineLvl w:val="6"/>
    </w:pPr>
  </w:style>
  <w:style w:type="paragraph" w:styleId="Overskrift8">
    <w:name w:val="heading 8"/>
    <w:basedOn w:val="Normal"/>
    <w:next w:val="Normal"/>
    <w:qFormat/>
    <w:rsid w:val="002E145B"/>
    <w:pPr>
      <w:numPr>
        <w:ilvl w:val="7"/>
        <w:numId w:val="1"/>
      </w:numPr>
      <w:spacing w:before="240" w:after="60"/>
      <w:outlineLvl w:val="7"/>
    </w:pPr>
    <w:rPr>
      <w:i/>
      <w:iCs/>
    </w:rPr>
  </w:style>
  <w:style w:type="paragraph" w:styleId="Overskrift9">
    <w:name w:val="heading 9"/>
    <w:basedOn w:val="Normal"/>
    <w:next w:val="Normal"/>
    <w:qFormat/>
    <w:rsid w:val="002E145B"/>
    <w:pPr>
      <w:numPr>
        <w:ilvl w:val="8"/>
        <w:numId w:val="1"/>
      </w:numPr>
      <w:spacing w:before="240" w:after="60"/>
      <w:outlineLvl w:val="8"/>
    </w:pPr>
    <w:rPr>
      <w:rFonts w:ascii="Arial" w:hAnsi="Arial"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1a">
    <w:name w:val="Overskrift 1a"/>
    <w:basedOn w:val="Normal"/>
    <w:next w:val="Normal"/>
    <w:autoRedefine/>
    <w:rsid w:val="002E145B"/>
    <w:pPr>
      <w:keepLines/>
      <w:spacing w:after="360"/>
      <w:outlineLvl w:val="0"/>
    </w:pPr>
    <w:rPr>
      <w:rFonts w:ascii="Arial" w:hAnsi="Arial" w:cs="Arial"/>
      <w:b/>
      <w:sz w:val="30"/>
    </w:rPr>
  </w:style>
  <w:style w:type="paragraph" w:customStyle="1" w:styleId="Overskrift211pkt">
    <w:name w:val="Overskrift 2 + 11 pkt"/>
    <w:basedOn w:val="Normal"/>
    <w:rsid w:val="002E145B"/>
    <w:pPr>
      <w:keepLines/>
      <w:suppressAutoHyphens/>
      <w:ind w:left="794" w:hanging="794"/>
      <w:outlineLvl w:val="1"/>
    </w:pPr>
    <w:rPr>
      <w:rFonts w:ascii="Arial" w:hAnsi="Arial" w:cs="Arial"/>
      <w:b/>
      <w:sz w:val="22"/>
    </w:rPr>
  </w:style>
  <w:style w:type="paragraph" w:customStyle="1" w:styleId="Normal11">
    <w:name w:val="Normal + 11"/>
    <w:basedOn w:val="Normal"/>
    <w:rsid w:val="002E145B"/>
    <w:rPr>
      <w:sz w:val="22"/>
    </w:rPr>
  </w:style>
  <w:style w:type="paragraph" w:styleId="Sidehoved">
    <w:name w:val="header"/>
    <w:basedOn w:val="Normal"/>
    <w:rsid w:val="002E145B"/>
    <w:pPr>
      <w:tabs>
        <w:tab w:val="center" w:pos="4819"/>
        <w:tab w:val="right" w:pos="9638"/>
      </w:tabs>
    </w:pPr>
  </w:style>
  <w:style w:type="paragraph" w:styleId="Sidefod">
    <w:name w:val="footer"/>
    <w:basedOn w:val="Normal"/>
    <w:rsid w:val="002E145B"/>
    <w:pPr>
      <w:tabs>
        <w:tab w:val="center" w:pos="4819"/>
        <w:tab w:val="right" w:pos="9638"/>
      </w:tabs>
    </w:pPr>
  </w:style>
  <w:style w:type="paragraph" w:styleId="Dokumentoversigt">
    <w:name w:val="Document Map"/>
    <w:basedOn w:val="Normal"/>
    <w:link w:val="DokumentoversigtTegn"/>
    <w:rsid w:val="006A037E"/>
    <w:rPr>
      <w:rFonts w:ascii="Tahoma" w:hAnsi="Tahoma" w:cs="Tahoma"/>
      <w:sz w:val="16"/>
      <w:szCs w:val="16"/>
    </w:rPr>
  </w:style>
  <w:style w:type="character" w:customStyle="1" w:styleId="DokumentoversigtTegn">
    <w:name w:val="Dokumentoversigt Tegn"/>
    <w:basedOn w:val="Standardskrifttypeiafsnit"/>
    <w:link w:val="Dokumentoversigt"/>
    <w:rsid w:val="006A037E"/>
    <w:rPr>
      <w:rFonts w:ascii="Tahoma" w:hAnsi="Tahoma" w:cs="Tahoma"/>
      <w:sz w:val="16"/>
      <w:szCs w:val="16"/>
    </w:rPr>
  </w:style>
  <w:style w:type="character" w:styleId="Kommentarhenvisning">
    <w:name w:val="annotation reference"/>
    <w:basedOn w:val="Standardskrifttypeiafsnit"/>
    <w:rsid w:val="00F1174D"/>
    <w:rPr>
      <w:sz w:val="16"/>
      <w:szCs w:val="16"/>
    </w:rPr>
  </w:style>
  <w:style w:type="paragraph" w:styleId="Kommentartekst">
    <w:name w:val="annotation text"/>
    <w:basedOn w:val="Normal"/>
    <w:link w:val="KommentartekstTegn"/>
    <w:rsid w:val="00F1174D"/>
    <w:rPr>
      <w:sz w:val="20"/>
      <w:szCs w:val="20"/>
    </w:rPr>
  </w:style>
  <w:style w:type="character" w:customStyle="1" w:styleId="KommentartekstTegn">
    <w:name w:val="Kommentartekst Tegn"/>
    <w:basedOn w:val="Standardskrifttypeiafsnit"/>
    <w:link w:val="Kommentartekst"/>
    <w:rsid w:val="00F1174D"/>
  </w:style>
  <w:style w:type="paragraph" w:styleId="Kommentaremne">
    <w:name w:val="annotation subject"/>
    <w:basedOn w:val="Kommentartekst"/>
    <w:next w:val="Kommentartekst"/>
    <w:link w:val="KommentaremneTegn"/>
    <w:rsid w:val="00F1174D"/>
    <w:rPr>
      <w:b/>
      <w:bCs/>
    </w:rPr>
  </w:style>
  <w:style w:type="character" w:customStyle="1" w:styleId="KommentaremneTegn">
    <w:name w:val="Kommentaremne Tegn"/>
    <w:basedOn w:val="KommentartekstTegn"/>
    <w:link w:val="Kommentaremne"/>
    <w:rsid w:val="00F1174D"/>
    <w:rPr>
      <w:b/>
      <w:bCs/>
    </w:rPr>
  </w:style>
  <w:style w:type="paragraph" w:styleId="Markeringsbobletekst">
    <w:name w:val="Balloon Text"/>
    <w:basedOn w:val="Normal"/>
    <w:link w:val="MarkeringsbobletekstTegn"/>
    <w:rsid w:val="00F1174D"/>
    <w:rPr>
      <w:rFonts w:ascii="Tahoma" w:hAnsi="Tahoma" w:cs="Tahoma"/>
      <w:sz w:val="16"/>
      <w:szCs w:val="16"/>
    </w:rPr>
  </w:style>
  <w:style w:type="character" w:customStyle="1" w:styleId="MarkeringsbobletekstTegn">
    <w:name w:val="Markeringsbobletekst Tegn"/>
    <w:basedOn w:val="Standardskrifttypeiafsnit"/>
    <w:link w:val="Markeringsbobletekst"/>
    <w:rsid w:val="00F117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2329</Words>
  <Characters>14213</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Servicebeskrivelser</vt:lpstr>
    </vt:vector>
  </TitlesOfParts>
  <Company>ToldSkat</Company>
  <LinksUpToDate>false</LinksUpToDate>
  <CharactersWithSpaces>16509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Servicebeskrivelser</dc:title>
  <dc:subject/>
  <dc:creator>Lasse S. L. Buck</dc:creator>
  <cp:keywords/>
  <dc:description/>
  <cp:lastModifiedBy>Z8YFG</cp:lastModifiedBy>
  <cp:revision>15</cp:revision>
  <dcterms:created xsi:type="dcterms:W3CDTF">2011-01-14T10:51:00Z</dcterms:created>
  <dcterms:modified xsi:type="dcterms:W3CDTF">2011-01-17T16:20:00Z</dcterms:modified>
</cp:coreProperties>
</file>