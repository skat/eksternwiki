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2368FD" w:rsidTr="002368FD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68FD">
              <w:rPr>
                <w:rFonts w:ascii="Arial" w:hAnsi="Arial" w:cs="Arial"/>
                <w:b/>
                <w:sz w:val="30"/>
              </w:rPr>
              <w:t>EFIBetalingEvneAsynkronHent</w:t>
            </w:r>
          </w:p>
        </w:tc>
      </w:tr>
      <w:tr w:rsidR="002368FD" w:rsidTr="002368FD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68FD" w:rsidTr="002368FD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18-10-2010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21-12-2010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vAlign w:val="center"/>
          </w:tcPr>
          <w:p w:rsidR="000B5005" w:rsidRDefault="000B5005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0" w:author="Z8YFG" w:date="2011-01-14T12:54:00Z"/>
                <w:rFonts w:ascii="Arial" w:hAnsi="Arial" w:cs="Arial"/>
                <w:sz w:val="18"/>
              </w:rPr>
            </w:pPr>
            <w:ins w:id="1" w:author="Z8YFG" w:date="2011-01-14T12:56:00Z">
              <w:r>
                <w:rPr>
                  <w:rFonts w:ascii="Arial" w:hAnsi="Arial" w:cs="Arial"/>
                  <w:sz w:val="18"/>
                </w:rPr>
                <w:t xml:space="preserve">At få beregnet en </w:t>
              </w:r>
            </w:ins>
            <w:ins w:id="2" w:author="Z8YFG" w:date="2011-01-14T12:57:00Z">
              <w:r w:rsidR="008C75AD">
                <w:rPr>
                  <w:rFonts w:ascii="Arial" w:hAnsi="Arial" w:cs="Arial"/>
                  <w:sz w:val="18"/>
                </w:rPr>
                <w:t xml:space="preserve">liste </w:t>
              </w:r>
            </w:ins>
            <w:ins w:id="3" w:author="Z8YFG" w:date="2011-01-17T13:37:00Z">
              <w:r w:rsidR="008C75AD">
                <w:rPr>
                  <w:rFonts w:ascii="Arial" w:hAnsi="Arial" w:cs="Arial"/>
                  <w:sz w:val="18"/>
                </w:rPr>
                <w:t>over</w:t>
              </w:r>
            </w:ins>
            <w:ins w:id="4" w:author="Z8YFG" w:date="2011-01-14T12:57:00Z">
              <w:r>
                <w:rPr>
                  <w:rFonts w:ascii="Arial" w:hAnsi="Arial" w:cs="Arial"/>
                  <w:sz w:val="18"/>
                </w:rPr>
                <w:t xml:space="preserve"> </w:t>
              </w:r>
            </w:ins>
            <w:ins w:id="5" w:author="Z8YFG" w:date="2011-01-14T12:56:00Z">
              <w:r>
                <w:rPr>
                  <w:rFonts w:ascii="Arial" w:hAnsi="Arial" w:cs="Arial"/>
                  <w:sz w:val="18"/>
                </w:rPr>
                <w:t>kunde</w:t>
              </w:r>
            </w:ins>
            <w:ins w:id="6" w:author="Z8YFG" w:date="2011-01-14T12:57:00Z">
              <w:r>
                <w:rPr>
                  <w:rFonts w:ascii="Arial" w:hAnsi="Arial" w:cs="Arial"/>
                  <w:sz w:val="18"/>
                </w:rPr>
                <w:t>r</w:t>
              </w:r>
            </w:ins>
            <w:ins w:id="7" w:author="Z8YFG" w:date="2011-01-14T12:56:00Z">
              <w:r>
                <w:rPr>
                  <w:rFonts w:ascii="Arial" w:hAnsi="Arial" w:cs="Arial"/>
                  <w:sz w:val="18"/>
                </w:rPr>
                <w:t xml:space="preserve">s betalingsevne </w:t>
              </w:r>
            </w:ins>
            <w:ins w:id="8" w:author="Z8YFG" w:date="2011-01-17T16:29:00Z">
              <w:r w:rsidR="00873B0B">
                <w:rPr>
                  <w:rFonts w:ascii="Arial" w:hAnsi="Arial" w:cs="Arial"/>
                  <w:sz w:val="18"/>
                </w:rPr>
                <w:t xml:space="preserve">i kroner </w:t>
              </w:r>
            </w:ins>
            <w:ins w:id="9" w:author="Z8YFG" w:date="2011-01-17T13:45:00Z">
              <w:r w:rsidR="00663B86">
                <w:rPr>
                  <w:rFonts w:ascii="Arial" w:hAnsi="Arial" w:cs="Arial"/>
                  <w:sz w:val="18"/>
                </w:rPr>
                <w:t xml:space="preserve">per måned </w:t>
              </w:r>
            </w:ins>
            <w:ins w:id="10" w:author="Z8YFG" w:date="2011-01-14T12:56:00Z">
              <w:r>
                <w:rPr>
                  <w:rFonts w:ascii="Arial" w:hAnsi="Arial" w:cs="Arial"/>
                  <w:sz w:val="18"/>
                </w:rPr>
                <w:t>efter reglerne for myndighedsudbetalingstype</w:t>
              </w:r>
            </w:ins>
            <w:ins w:id="11" w:author="Z8YFG" w:date="2011-01-14T12:57:00Z">
              <w:r>
                <w:rPr>
                  <w:rFonts w:ascii="Arial" w:hAnsi="Arial" w:cs="Arial"/>
                  <w:sz w:val="18"/>
                </w:rPr>
                <w:t>.</w:t>
              </w:r>
            </w:ins>
            <w:ins w:id="12" w:author="Z8YFG" w:date="2011-01-17T13:34:00Z">
              <w:r w:rsidR="001D307B">
                <w:rPr>
                  <w:rFonts w:ascii="Arial" w:hAnsi="Arial" w:cs="Arial"/>
                  <w:sz w:val="18"/>
                </w:rPr>
                <w:t xml:space="preserve"> </w:t>
              </w:r>
            </w:ins>
            <w:moveToRangeStart w:id="13" w:author="Z8YFG" w:date="2011-01-17T13:34:00Z" w:name="move283034614"/>
            <w:moveTo w:id="14" w:author="Z8YFG" w:date="2011-01-17T13:34:00Z">
              <w:r w:rsidR="001D307B">
                <w:rPr>
                  <w:rFonts w:ascii="Arial" w:hAnsi="Arial" w:cs="Arial"/>
                  <w:sz w:val="18"/>
                </w:rPr>
                <w:t>Den samme kunde kan forekomme flere gange med forskellige myndighedsudbetalingstyper i kundelisten.</w:t>
              </w:r>
            </w:moveTo>
            <w:moveToRangeEnd w:id="13"/>
          </w:p>
          <w:p w:rsidR="000B5005" w:rsidRDefault="000B5005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Z8YFG" w:date="2011-01-14T12:54:00Z"/>
                <w:rFonts w:ascii="Arial" w:hAnsi="Arial" w:cs="Arial"/>
                <w:sz w:val="18"/>
              </w:rPr>
            </w:pPr>
          </w:p>
          <w:p w:rsidR="00895C55" w:rsidRPr="002368FD" w:rsidRDefault="002368FD" w:rsidP="00873B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  <w:pPrChange w:id="16" w:author="Z8YFG" w:date="2011-01-17T16:32:00Z">
                <w:pPr>
                  <w:tabs>
                    <w:tab w:val="left" w:pos="283"/>
                    <w:tab w:val="left" w:pos="567"/>
                    <w:tab w:val="left" w:pos="850"/>
                    <w:tab w:val="left" w:pos="1134"/>
                    <w:tab w:val="left" w:pos="1417"/>
                    <w:tab w:val="left" w:pos="1701"/>
                    <w:tab w:val="left" w:pos="1984"/>
                    <w:tab w:val="left" w:pos="2268"/>
                    <w:tab w:val="left" w:pos="2551"/>
                    <w:tab w:val="left" w:pos="2835"/>
                    <w:tab w:val="left" w:pos="3118"/>
                    <w:tab w:val="left" w:pos="3402"/>
                    <w:tab w:val="left" w:pos="3685"/>
                    <w:tab w:val="left" w:pos="3969"/>
                    <w:tab w:val="left" w:pos="4252"/>
                  </w:tabs>
                </w:pPr>
              </w:pPrChange>
            </w:pPr>
            <w:r>
              <w:rPr>
                <w:rFonts w:ascii="Arial" w:hAnsi="Arial" w:cs="Arial"/>
                <w:sz w:val="18"/>
              </w:rPr>
              <w:t xml:space="preserve">Givet en </w:t>
            </w:r>
            <w:del w:id="17" w:author="Z8YFG" w:date="2011-01-17T16:29:00Z">
              <w:r w:rsidDel="00873B0B">
                <w:rPr>
                  <w:rFonts w:ascii="Arial" w:hAnsi="Arial" w:cs="Arial"/>
                  <w:sz w:val="18"/>
                </w:rPr>
                <w:delText xml:space="preserve">input </w:delText>
              </w:r>
            </w:del>
            <w:r>
              <w:rPr>
                <w:rFonts w:ascii="Arial" w:hAnsi="Arial" w:cs="Arial"/>
                <w:sz w:val="18"/>
              </w:rPr>
              <w:t>liste af kundenumre og myndighedsudbetalingstyper returnere</w:t>
            </w:r>
            <w:ins w:id="18" w:author="Z8YFG" w:date="2011-01-17T16:30:00Z">
              <w:r w:rsidR="00873B0B">
                <w:rPr>
                  <w:rFonts w:ascii="Arial" w:hAnsi="Arial" w:cs="Arial"/>
                  <w:sz w:val="18"/>
                </w:rPr>
                <w:t>r EFI</w:t>
              </w:r>
            </w:ins>
            <w:del w:id="19" w:author="Z8YFG" w:date="2011-01-17T13:37:00Z">
              <w:r w:rsidDel="008C75AD">
                <w:rPr>
                  <w:rFonts w:ascii="Arial" w:hAnsi="Arial" w:cs="Arial"/>
                  <w:sz w:val="18"/>
                </w:rPr>
                <w:delText>r</w:delText>
              </w:r>
            </w:del>
            <w:r>
              <w:rPr>
                <w:rFonts w:ascii="Arial" w:hAnsi="Arial" w:cs="Arial"/>
                <w:sz w:val="18"/>
              </w:rPr>
              <w:t xml:space="preserve"> </w:t>
            </w:r>
            <w:ins w:id="20" w:author="Z8YFG" w:date="2011-01-17T13:33:00Z">
              <w:r w:rsidR="001D307B">
                <w:rPr>
                  <w:rFonts w:ascii="Arial" w:hAnsi="Arial" w:cs="Arial"/>
                  <w:sz w:val="18"/>
                </w:rPr>
                <w:t xml:space="preserve">ved hjælp af </w:t>
              </w:r>
            </w:ins>
            <w:r>
              <w:rPr>
                <w:rFonts w:ascii="Arial" w:hAnsi="Arial" w:cs="Arial"/>
                <w:sz w:val="18"/>
              </w:rPr>
              <w:t xml:space="preserve">servicen </w:t>
            </w:r>
            <w:ins w:id="21" w:author="Z8YFG" w:date="2011-01-17T13:33:00Z">
              <w:r w:rsidR="001D307B">
                <w:rPr>
                  <w:rFonts w:ascii="Arial" w:hAnsi="Arial" w:cs="Arial"/>
                  <w:sz w:val="18"/>
                </w:rPr>
                <w:t xml:space="preserve">DMIBetalingEvneHentet </w:t>
              </w:r>
            </w:ins>
            <w:r>
              <w:rPr>
                <w:rFonts w:ascii="Arial" w:hAnsi="Arial" w:cs="Arial"/>
                <w:sz w:val="18"/>
              </w:rPr>
              <w:t>kundernes betalingsevne beregnet ud</w:t>
            </w:r>
            <w:ins w:id="22" w:author="LENOVO USER" w:date="2011-01-11T13:41:00Z">
              <w:r w:rsidR="00895C55">
                <w:rPr>
                  <w:rFonts w:ascii="Arial" w:hAnsi="Arial" w:cs="Arial"/>
                  <w:sz w:val="18"/>
                </w:rPr>
                <w:t xml:space="preserve"> </w:t>
              </w:r>
            </w:ins>
            <w:r>
              <w:rPr>
                <w:rFonts w:ascii="Arial" w:hAnsi="Arial" w:cs="Arial"/>
                <w:sz w:val="18"/>
              </w:rPr>
              <w:t xml:space="preserve">fra reglerne </w:t>
            </w:r>
            <w:ins w:id="23" w:author="Z8YFG" w:date="2011-01-17T16:31:00Z">
              <w:r w:rsidR="00873B0B">
                <w:rPr>
                  <w:rFonts w:ascii="Arial" w:hAnsi="Arial" w:cs="Arial"/>
                  <w:sz w:val="18"/>
                </w:rPr>
                <w:t>for</w:t>
              </w:r>
            </w:ins>
            <w:del w:id="24" w:author="Z8YFG" w:date="2011-01-17T16:31:00Z">
              <w:r w:rsidDel="00873B0B">
                <w:rPr>
                  <w:rFonts w:ascii="Arial" w:hAnsi="Arial" w:cs="Arial"/>
                  <w:sz w:val="18"/>
                </w:rPr>
                <w:delText>om</w:delText>
              </w:r>
            </w:del>
            <w:r>
              <w:rPr>
                <w:rFonts w:ascii="Arial" w:hAnsi="Arial" w:cs="Arial"/>
                <w:sz w:val="18"/>
              </w:rPr>
              <w:t xml:space="preserve"> den pågældende </w:t>
            </w:r>
            <w:ins w:id="25" w:author="Z8YFG" w:date="2011-01-17T13:38:00Z">
              <w:r w:rsidR="008C75AD">
                <w:rPr>
                  <w:rFonts w:ascii="Arial" w:hAnsi="Arial" w:cs="Arial"/>
                  <w:sz w:val="18"/>
                </w:rPr>
                <w:t>myndighedudbetalings</w:t>
              </w:r>
            </w:ins>
            <w:del w:id="26" w:author="Z8YFG" w:date="2011-01-17T13:38:00Z">
              <w:r w:rsidDel="008C75AD">
                <w:rPr>
                  <w:rFonts w:ascii="Arial" w:hAnsi="Arial" w:cs="Arial"/>
                  <w:sz w:val="18"/>
                </w:rPr>
                <w:delText>ydelses</w:delText>
              </w:r>
            </w:del>
            <w:r>
              <w:rPr>
                <w:rFonts w:ascii="Arial" w:hAnsi="Arial" w:cs="Arial"/>
                <w:sz w:val="18"/>
              </w:rPr>
              <w:t xml:space="preserve">type. </w:t>
            </w:r>
            <w:moveFromRangeStart w:id="27" w:author="Z8YFG" w:date="2011-01-17T13:34:00Z" w:name="move283034614"/>
            <w:moveFrom w:id="28" w:author="Z8YFG" w:date="2011-01-17T13:34:00Z">
              <w:r w:rsidDel="001D307B">
                <w:rPr>
                  <w:rFonts w:ascii="Arial" w:hAnsi="Arial" w:cs="Arial"/>
                  <w:sz w:val="18"/>
                </w:rPr>
                <w:t>Den samme kunde kan forekomme flere gange med forskellige myndighedsudbetalingstyper i kundelisten.</w:t>
              </w:r>
            </w:moveFrom>
            <w:moveFromRangeEnd w:id="27"/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</w:tcPr>
          <w:p w:rsidR="002368FD" w:rsidDel="00FB122C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9" w:author="Z8YFG" w:date="2011-01-14T12:50:00Z"/>
                <w:rFonts w:ascii="Arial" w:hAnsi="Arial" w:cs="Arial"/>
                <w:sz w:val="18"/>
              </w:rPr>
            </w:pPr>
            <w:del w:id="30" w:author="Z8YFG" w:date="2010-12-28T09:21:00Z">
              <w:r w:rsidDel="006954C1">
                <w:rPr>
                  <w:rFonts w:ascii="Arial" w:hAnsi="Arial" w:cs="Arial"/>
                  <w:sz w:val="18"/>
                </w:rPr>
                <w:delText>For hver kunde beregner EFI kundens betalingsevne efter de gældende regler for den anførte myndighedsudbetalingstype. Den samme kunde kan forekomme flere gange i listen med forskellige myndighedsudbetalingstyper.</w:delText>
              </w:r>
            </w:del>
          </w:p>
          <w:p w:rsidR="002368FD" w:rsidDel="00FB122C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1" w:author="Z8YFG" w:date="2011-01-14T12:50:00Z"/>
                <w:rFonts w:ascii="Arial" w:hAnsi="Arial" w:cs="Arial"/>
                <w:sz w:val="18"/>
              </w:rPr>
            </w:pPr>
          </w:p>
          <w:p w:rsidR="002368FD" w:rsidRPr="002368FD" w:rsidRDefault="002368FD" w:rsidP="00873B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  <w:pPrChange w:id="32" w:author="Z8YFG" w:date="2011-01-17T16:32:00Z">
                <w:pPr>
                  <w:tabs>
                    <w:tab w:val="left" w:pos="283"/>
                    <w:tab w:val="left" w:pos="567"/>
                    <w:tab w:val="left" w:pos="850"/>
                    <w:tab w:val="left" w:pos="1134"/>
                    <w:tab w:val="left" w:pos="1417"/>
                    <w:tab w:val="left" w:pos="1701"/>
                    <w:tab w:val="left" w:pos="1984"/>
                    <w:tab w:val="left" w:pos="2268"/>
                    <w:tab w:val="left" w:pos="2551"/>
                    <w:tab w:val="left" w:pos="2835"/>
                    <w:tab w:val="left" w:pos="3118"/>
                    <w:tab w:val="left" w:pos="3402"/>
                    <w:tab w:val="left" w:pos="3685"/>
                    <w:tab w:val="left" w:pos="3969"/>
                    <w:tab w:val="left" w:pos="4252"/>
                  </w:tabs>
                </w:pPr>
              </w:pPrChange>
            </w:pPr>
            <w:r>
              <w:rPr>
                <w:rFonts w:ascii="Arial" w:hAnsi="Arial" w:cs="Arial"/>
                <w:sz w:val="18"/>
              </w:rPr>
              <w:t>Der kan konfigureres nye myndighedsudbetalingstyper i DMI og EFI. En myndigheds</w:t>
            </w:r>
            <w:ins w:id="33" w:author="Z8YFG" w:date="2011-01-17T13:38:00Z">
              <w:r w:rsidR="004D780C">
                <w:rPr>
                  <w:rFonts w:ascii="Arial" w:hAnsi="Arial" w:cs="Arial"/>
                  <w:sz w:val="18"/>
                </w:rPr>
                <w:t>udbetaling</w:t>
              </w:r>
            </w:ins>
            <w:r>
              <w:rPr>
                <w:rFonts w:ascii="Arial" w:hAnsi="Arial" w:cs="Arial"/>
                <w:sz w:val="18"/>
              </w:rPr>
              <w:t xml:space="preserve">type skal altid kunne konfigureres som en af to kendte </w:t>
            </w:r>
            <w:ins w:id="34" w:author="Z8YFG" w:date="2011-01-17T13:36:00Z">
              <w:r w:rsidR="00D776B0">
                <w:rPr>
                  <w:rFonts w:ascii="Arial" w:hAnsi="Arial" w:cs="Arial"/>
                  <w:sz w:val="18"/>
                </w:rPr>
                <w:t xml:space="preserve">myndighedsudbetalingstype </w:t>
              </w:r>
            </w:ins>
            <w:ins w:id="35" w:author="Z8YFG" w:date="2011-01-17T13:35:00Z">
              <w:r w:rsidR="00D776B0">
                <w:rPr>
                  <w:rFonts w:ascii="Arial" w:hAnsi="Arial" w:cs="Arial"/>
                  <w:sz w:val="18"/>
                </w:rPr>
                <w:t>kategorier</w:t>
              </w:r>
            </w:ins>
            <w:ins w:id="36" w:author="Z8YFG" w:date="2011-01-17T13:36:00Z">
              <w:r w:rsidR="00D776B0">
                <w:rPr>
                  <w:rFonts w:ascii="Arial" w:hAnsi="Arial" w:cs="Arial"/>
                  <w:sz w:val="18"/>
                </w:rPr>
                <w:t xml:space="preserve"> 1 eller 2</w:t>
              </w:r>
            </w:ins>
            <w:ins w:id="37" w:author="Z8YFG" w:date="2011-01-17T16:32:00Z">
              <w:r w:rsidR="00873B0B">
                <w:rPr>
                  <w:rFonts w:ascii="Arial" w:hAnsi="Arial" w:cs="Arial"/>
                  <w:sz w:val="18"/>
                </w:rPr>
                <w:t xml:space="preserve"> </w:t>
              </w:r>
            </w:ins>
            <w:del w:id="38" w:author="Z8YFG" w:date="2011-01-17T13:35:00Z">
              <w:r w:rsidDel="00D776B0">
                <w:rPr>
                  <w:rFonts w:ascii="Arial" w:hAnsi="Arial" w:cs="Arial"/>
                  <w:sz w:val="18"/>
                </w:rPr>
                <w:delText xml:space="preserve">arter </w:delText>
              </w:r>
            </w:del>
            <w:r>
              <w:rPr>
                <w:rFonts w:ascii="Arial" w:hAnsi="Arial" w:cs="Arial"/>
                <w:sz w:val="18"/>
              </w:rPr>
              <w:t xml:space="preserve">i EFI; idet beregningen af kundens betalingsevne sker efter forretningsregler, der tager udgangspunkt i </w:t>
            </w:r>
            <w:ins w:id="39" w:author="Z8YFG" w:date="2011-01-17T13:39:00Z">
              <w:r w:rsidR="004D780C">
                <w:rPr>
                  <w:rFonts w:ascii="Arial" w:hAnsi="Arial" w:cs="Arial"/>
                  <w:sz w:val="18"/>
                </w:rPr>
                <w:t>kategorien</w:t>
              </w:r>
            </w:ins>
            <w:del w:id="40" w:author="Z8YFG" w:date="2011-01-17T13:39:00Z">
              <w:r w:rsidDel="004D780C">
                <w:rPr>
                  <w:rFonts w:ascii="Arial" w:hAnsi="Arial" w:cs="Arial"/>
                  <w:sz w:val="18"/>
                </w:rPr>
                <w:delText>arten</w:delText>
              </w:r>
            </w:del>
            <w:r>
              <w:rPr>
                <w:rFonts w:ascii="Arial" w:hAnsi="Arial" w:cs="Arial"/>
                <w:sz w:val="18"/>
              </w:rPr>
              <w:t xml:space="preserve"> af </w:t>
            </w:r>
            <w:ins w:id="41" w:author="Z8YFG" w:date="2011-01-17T16:32:00Z">
              <w:r w:rsidR="00873B0B">
                <w:rPr>
                  <w:rFonts w:ascii="Arial" w:hAnsi="Arial" w:cs="Arial"/>
                  <w:sz w:val="18"/>
                </w:rPr>
                <w:t xml:space="preserve">en </w:t>
              </w:r>
            </w:ins>
            <w:r>
              <w:rPr>
                <w:rFonts w:ascii="Arial" w:hAnsi="Arial" w:cs="Arial"/>
                <w:sz w:val="18"/>
              </w:rPr>
              <w:t>mynd</w:t>
            </w:r>
            <w:ins w:id="42" w:author="LENOVO USER" w:date="2011-01-11T13:44:00Z">
              <w:r w:rsidR="00895C55">
                <w:rPr>
                  <w:rFonts w:ascii="Arial" w:hAnsi="Arial" w:cs="Arial"/>
                  <w:sz w:val="18"/>
                </w:rPr>
                <w:t>ig</w:t>
              </w:r>
            </w:ins>
            <w:r>
              <w:rPr>
                <w:rFonts w:ascii="Arial" w:hAnsi="Arial" w:cs="Arial"/>
                <w:sz w:val="18"/>
              </w:rPr>
              <w:t>hedsudbetalingstype</w:t>
            </w:r>
            <w:del w:id="43" w:author="Z8YFG" w:date="2011-01-17T16:32:00Z">
              <w:r w:rsidDel="00873B0B">
                <w:rPr>
                  <w:rFonts w:ascii="Arial" w:hAnsi="Arial" w:cs="Arial"/>
                  <w:sz w:val="18"/>
                </w:rPr>
                <w:delText>n</w:delText>
              </w:r>
            </w:del>
            <w:r>
              <w:rPr>
                <w:rFonts w:ascii="Arial" w:hAnsi="Arial" w:cs="Arial"/>
                <w:sz w:val="18"/>
              </w:rPr>
              <w:t>.</w:t>
            </w:r>
            <w:ins w:id="44" w:author="LENOVO USER" w:date="2011-01-11T13:44:00Z">
              <w:r w:rsidR="00895C55">
                <w:rPr>
                  <w:rFonts w:ascii="Arial" w:hAnsi="Arial" w:cs="Arial"/>
                  <w:sz w:val="18"/>
                </w:rPr>
                <w:t xml:space="preserve"> </w:t>
              </w:r>
            </w:ins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5" w:author="Z8YFG" w:date="2011-01-17T13:45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asynkrone svar leveres ved at kalde DMIBetalingEvneHentet.</w:t>
            </w:r>
          </w:p>
          <w:p w:rsidR="005361E4" w:rsidRDefault="005361E4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Z8YFG" w:date="2011-01-17T13:45:00Z"/>
                <w:rFonts w:ascii="Arial" w:hAnsi="Arial" w:cs="Arial"/>
                <w:sz w:val="18"/>
              </w:rPr>
            </w:pPr>
          </w:p>
          <w:p w:rsidR="005361E4" w:rsidRPr="002368FD" w:rsidRDefault="005361E4" w:rsidP="00873B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  <w:pPrChange w:id="47" w:author="Z8YFG" w:date="2011-01-17T16:33:00Z">
                <w:pPr>
                  <w:tabs>
                    <w:tab w:val="left" w:pos="283"/>
                    <w:tab w:val="left" w:pos="567"/>
                    <w:tab w:val="left" w:pos="850"/>
                    <w:tab w:val="left" w:pos="1134"/>
                    <w:tab w:val="left" w:pos="1417"/>
                    <w:tab w:val="left" w:pos="1701"/>
                    <w:tab w:val="left" w:pos="1984"/>
                    <w:tab w:val="left" w:pos="2268"/>
                    <w:tab w:val="left" w:pos="2551"/>
                    <w:tab w:val="left" w:pos="2835"/>
                    <w:tab w:val="left" w:pos="3118"/>
                    <w:tab w:val="left" w:pos="3402"/>
                    <w:tab w:val="left" w:pos="3685"/>
                    <w:tab w:val="left" w:pos="3969"/>
                    <w:tab w:val="left" w:pos="4252"/>
                  </w:tabs>
                </w:pPr>
              </w:pPrChange>
            </w:pPr>
            <w:ins w:id="48" w:author="Z8YFG" w:date="2011-01-17T13:45:00Z">
              <w:r>
                <w:rPr>
                  <w:rFonts w:ascii="Arial" w:hAnsi="Arial" w:cs="Arial"/>
                  <w:sz w:val="18"/>
                </w:rPr>
                <w:t xml:space="preserve">Betalingsevnen beregnes i EFI efter </w:t>
              </w:r>
            </w:ins>
            <w:ins w:id="49" w:author="Z8YFG" w:date="2011-01-17T16:33:00Z">
              <w:r w:rsidR="00873B0B">
                <w:rPr>
                  <w:rFonts w:ascii="Arial" w:hAnsi="Arial" w:cs="Arial"/>
                  <w:sz w:val="18"/>
                </w:rPr>
                <w:t>standard</w:t>
              </w:r>
            </w:ins>
            <w:ins w:id="50" w:author="Z8YFG" w:date="2011-01-17T13:45:00Z">
              <w:r>
                <w:rPr>
                  <w:rFonts w:ascii="Arial" w:hAnsi="Arial" w:cs="Arial"/>
                  <w:sz w:val="18"/>
                </w:rPr>
                <w:t xml:space="preserve"> perioden, dvs. kroner per måned på nuværende tidspunkt</w:t>
              </w:r>
            </w:ins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EFIBetalingEvneAsynkronHent_I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KundeValg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DMI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commentRangeStart w:id="51"/>
            <w:ins w:id="52" w:author="Z8YFG" w:date="2011-01-17T13:39:00Z">
              <w:r w:rsidR="007F46E5">
                <w:rPr>
                  <w:rFonts w:ascii="Arial" w:hAnsi="Arial" w:cs="Arial"/>
                  <w:sz w:val="18"/>
                </w:rPr>
                <w:t>1</w:t>
              </w:r>
            </w:ins>
            <w:commentRangeEnd w:id="51"/>
            <w:ins w:id="53" w:author="Z8YFG" w:date="2011-01-17T13:42:00Z">
              <w:r w:rsidR="007F46E5">
                <w:rPr>
                  <w:rStyle w:val="Kommentarhenvisning"/>
                </w:rPr>
                <w:commentReference w:id="51"/>
              </w:r>
            </w:ins>
            <w:ins w:id="54" w:author="Z8YFG" w:date="2011-01-17T13:39:00Z">
              <w:r w:rsidR="007F46E5">
                <w:rPr>
                  <w:rFonts w:ascii="Arial" w:hAnsi="Arial" w:cs="Arial"/>
                  <w:sz w:val="18"/>
                </w:rPr>
                <w:t>{</w:t>
              </w:r>
            </w:ins>
            <w:del w:id="55" w:author="Z8YFG" w:date="2011-01-17T13:39:00Z">
              <w:r w:rsidDel="007F46E5">
                <w:rPr>
                  <w:rFonts w:ascii="Arial" w:hAnsi="Arial" w:cs="Arial"/>
                  <w:sz w:val="18"/>
                </w:rPr>
                <w:delText>[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56" w:author="Z8YFG" w:date="2010-12-28T09:24:00Z">
              <w:r w:rsidDel="006954C1">
                <w:rPr>
                  <w:rFonts w:ascii="Arial" w:hAnsi="Arial" w:cs="Arial"/>
                  <w:sz w:val="18"/>
                </w:rPr>
                <w:delText>(</w:delText>
              </w:r>
            </w:del>
            <w:r>
              <w:rPr>
                <w:rFonts w:ascii="Arial" w:hAnsi="Arial" w:cs="Arial"/>
                <w:sz w:val="18"/>
              </w:rPr>
              <w:t>MyndighedUdbetalingType</w:t>
            </w:r>
            <w:commentRangeStart w:id="57"/>
            <w:del w:id="58" w:author="Z8YFG" w:date="2011-01-17T13:41:00Z">
              <w:r w:rsidDel="007F46E5">
                <w:rPr>
                  <w:rFonts w:ascii="Arial" w:hAnsi="Arial" w:cs="Arial"/>
                  <w:sz w:val="18"/>
                </w:rPr>
                <w:delText>Navn</w:delText>
              </w:r>
            </w:del>
            <w:commentRangeEnd w:id="57"/>
            <w:r w:rsidR="007F46E5">
              <w:rPr>
                <w:rStyle w:val="Kommentarhenvisning"/>
              </w:rPr>
              <w:commentReference w:id="57"/>
            </w:r>
            <w:del w:id="59" w:author="Z8YFG" w:date="2010-12-28T09:24:00Z">
              <w:r w:rsidDel="006954C1">
                <w:rPr>
                  <w:rFonts w:ascii="Arial" w:hAnsi="Arial" w:cs="Arial"/>
                  <w:sz w:val="18"/>
                </w:rPr>
                <w:delText>)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ins w:id="60" w:author="Z8YFG" w:date="2011-01-17T13:40:00Z">
              <w:r w:rsidR="007F46E5">
                <w:rPr>
                  <w:rFonts w:ascii="Arial" w:hAnsi="Arial" w:cs="Arial"/>
                  <w:sz w:val="18"/>
                </w:rPr>
                <w:t>}</w:t>
              </w:r>
            </w:ins>
            <w:del w:id="61" w:author="Z8YFG" w:date="2011-01-17T13:40:00Z">
              <w:r w:rsidDel="007F46E5">
                <w:rPr>
                  <w:rFonts w:ascii="Arial" w:hAnsi="Arial" w:cs="Arial"/>
                  <w:sz w:val="18"/>
                </w:rPr>
                <w:delText>]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2" w:author="Z8YFG" w:date="2010-12-28T09:23:00Z"/>
                <w:rFonts w:ascii="Arial" w:hAnsi="Arial" w:cs="Arial"/>
                <w:sz w:val="18"/>
              </w:rPr>
            </w:pPr>
            <w:del w:id="63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  <w:delText>|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4" w:author="Z8YFG" w:date="2010-12-28T09:23:00Z"/>
                <w:rFonts w:ascii="Arial" w:hAnsi="Arial" w:cs="Arial"/>
                <w:sz w:val="18"/>
              </w:rPr>
            </w:pPr>
            <w:del w:id="65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  <w:delText>* EFIKundeIdentStruktur *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6" w:author="Z8YFG" w:date="2010-12-28T09:23:00Z"/>
                <w:rFonts w:ascii="Arial" w:hAnsi="Arial" w:cs="Arial"/>
                <w:sz w:val="18"/>
              </w:rPr>
            </w:pPr>
            <w:del w:id="67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  <w:delText>[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68" w:author="Z8YFG" w:date="2010-12-28T09:23:00Z"/>
                <w:rFonts w:ascii="Arial" w:hAnsi="Arial" w:cs="Arial"/>
                <w:sz w:val="18"/>
              </w:rPr>
            </w:pPr>
            <w:del w:id="69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* IdentValg *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0" w:author="Z8YFG" w:date="2010-12-28T09:23:00Z"/>
                <w:rFonts w:ascii="Arial" w:hAnsi="Arial" w:cs="Arial"/>
                <w:sz w:val="18"/>
              </w:rPr>
            </w:pPr>
            <w:del w:id="71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[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2" w:author="Z8YFG" w:date="2010-12-28T09:23:00Z"/>
                <w:rFonts w:ascii="Arial" w:hAnsi="Arial" w:cs="Arial"/>
                <w:sz w:val="18"/>
              </w:rPr>
            </w:pPr>
            <w:del w:id="73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PersonCPRNummer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4" w:author="Z8YFG" w:date="2010-12-28T09:23:00Z"/>
                <w:rFonts w:ascii="Arial" w:hAnsi="Arial" w:cs="Arial"/>
                <w:sz w:val="18"/>
              </w:rPr>
            </w:pPr>
            <w:del w:id="75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|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6" w:author="Z8YFG" w:date="2010-12-28T09:23:00Z"/>
                <w:rFonts w:ascii="Arial" w:hAnsi="Arial" w:cs="Arial"/>
                <w:sz w:val="18"/>
              </w:rPr>
            </w:pPr>
            <w:del w:id="77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VirksomhedSENummer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78" w:author="Z8YFG" w:date="2010-12-28T09:23:00Z"/>
                <w:rFonts w:ascii="Arial" w:hAnsi="Arial" w:cs="Arial"/>
                <w:sz w:val="18"/>
              </w:rPr>
            </w:pPr>
            <w:del w:id="79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|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0" w:author="Z8YFG" w:date="2010-12-28T09:23:00Z"/>
                <w:rFonts w:ascii="Arial" w:hAnsi="Arial" w:cs="Arial"/>
                <w:sz w:val="18"/>
              </w:rPr>
            </w:pPr>
            <w:del w:id="81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AlternativKontaktID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2" w:author="Z8YFG" w:date="2010-12-28T09:23:00Z"/>
                <w:rFonts w:ascii="Arial" w:hAnsi="Arial" w:cs="Arial"/>
                <w:sz w:val="18"/>
              </w:rPr>
            </w:pPr>
            <w:del w:id="83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</w:r>
              <w:r w:rsidDel="006954C1">
                <w:rPr>
                  <w:rFonts w:ascii="Arial" w:hAnsi="Arial" w:cs="Arial"/>
                  <w:sz w:val="18"/>
                </w:rPr>
                <w:tab/>
                <w:delText>]</w:delText>
              </w:r>
            </w:del>
          </w:p>
          <w:p w:rsidR="002368FD" w:rsidDel="006954C1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4" w:author="Z8YFG" w:date="2010-12-28T09:23:00Z"/>
                <w:rFonts w:ascii="Arial" w:hAnsi="Arial" w:cs="Arial"/>
                <w:sz w:val="18"/>
              </w:rPr>
            </w:pPr>
            <w:del w:id="85" w:author="Z8YFG" w:date="2010-12-28T09:23:00Z">
              <w:r w:rsidDel="006954C1">
                <w:rPr>
                  <w:rFonts w:ascii="Arial" w:hAnsi="Arial" w:cs="Arial"/>
                  <w:sz w:val="18"/>
                </w:rPr>
                <w:tab/>
                <w:delText>]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86"/>
            <w:del w:id="87" w:author="Z8YFG" w:date="2011-01-17T13:44:00Z">
              <w:r w:rsidDel="00663B86">
                <w:rPr>
                  <w:rFonts w:ascii="Arial" w:hAnsi="Arial" w:cs="Arial"/>
                  <w:sz w:val="18"/>
                </w:rPr>
                <w:delText>(BetalingEvneEnhedPeriode)</w:delText>
              </w:r>
              <w:commentRangeEnd w:id="86"/>
              <w:r w:rsidR="00F35B88" w:rsidDel="00663B86">
                <w:rPr>
                  <w:rStyle w:val="Kommentarhenvisning"/>
                </w:rPr>
                <w:commentReference w:id="86"/>
              </w:r>
            </w:del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EFIBetalingEvneAsynkronHent_O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EFIBetalingEvneAsynkronHent. Valideringen foretages i EFI.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88" w:author="Z8YFG" w:date="2011-01-17T13:46:00Z"/>
                <w:rFonts w:ascii="Arial" w:hAnsi="Arial" w:cs="Arial"/>
                <w:sz w:val="18"/>
              </w:rPr>
            </w:pPr>
            <w:commentRangeStart w:id="89"/>
            <w:del w:id="90" w:author="Z8YFG" w:date="2011-01-17T13:46:00Z">
              <w:r w:rsidDel="00147F64">
                <w:rPr>
                  <w:rFonts w:ascii="Arial" w:hAnsi="Arial" w:cs="Arial"/>
                  <w:sz w:val="18"/>
                </w:rPr>
                <w:delText>Fejlnummer: 005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1" w:author="Z8YFG" w:date="2011-01-17T13:46:00Z"/>
                <w:rFonts w:ascii="Arial" w:hAnsi="Arial" w:cs="Arial"/>
                <w:sz w:val="18"/>
              </w:rPr>
            </w:pPr>
            <w:del w:id="92" w:author="Z8YFG" w:date="2011-01-17T13:46:00Z">
              <w:r w:rsidDel="00147F64">
                <w:rPr>
                  <w:rFonts w:ascii="Arial" w:hAnsi="Arial" w:cs="Arial"/>
                  <w:sz w:val="18"/>
                </w:rPr>
                <w:delText>Reaktion: Besked om at kunde ikke findes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3" w:author="Z8YFG" w:date="2011-01-17T13:46:00Z"/>
                <w:rFonts w:ascii="Arial" w:hAnsi="Arial" w:cs="Arial"/>
                <w:sz w:val="18"/>
              </w:rPr>
            </w:pPr>
            <w:del w:id="94" w:author="Z8YFG" w:date="2011-01-17T13:46:00Z">
              <w:r w:rsidDel="00147F64">
                <w:rPr>
                  <w:rFonts w:ascii="Arial" w:hAnsi="Arial" w:cs="Arial"/>
                  <w:sz w:val="18"/>
                </w:rPr>
                <w:delText>Parameterliste: KundeNummer, KundeType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5" w:author="Z8YFG" w:date="2011-01-17T13:46:00Z"/>
                <w:rFonts w:ascii="Arial" w:hAnsi="Arial" w:cs="Arial"/>
                <w:sz w:val="18"/>
              </w:rPr>
            </w:pPr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6" w:author="Z8YFG" w:date="2011-01-17T13:46:00Z"/>
                <w:rFonts w:ascii="Arial" w:hAnsi="Arial" w:cs="Arial"/>
                <w:sz w:val="18"/>
              </w:rPr>
            </w:pPr>
            <w:del w:id="97" w:author="Z8YFG" w:date="2011-01-17T13:46:00Z">
              <w:r w:rsidDel="00147F64">
                <w:rPr>
                  <w:rFonts w:ascii="Arial" w:hAnsi="Arial" w:cs="Arial"/>
                  <w:sz w:val="18"/>
                </w:rPr>
                <w:delText>Validering: Kontrol af hvorvidt myndighedsudbetalingstypen er kendt i EFI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98" w:author="Z8YFG" w:date="2011-01-17T13:46:00Z"/>
                <w:rFonts w:ascii="Arial" w:hAnsi="Arial" w:cs="Arial"/>
                <w:sz w:val="18"/>
              </w:rPr>
            </w:pPr>
            <w:del w:id="99" w:author="Z8YFG" w:date="2011-01-17T13:46:00Z">
              <w:r w:rsidDel="00147F64">
                <w:rPr>
                  <w:rFonts w:ascii="Arial" w:hAnsi="Arial" w:cs="Arial"/>
                  <w:sz w:val="18"/>
                </w:rPr>
                <w:delText>Fejlnummer: ??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0" w:author="Z8YFG" w:date="2011-01-17T13:46:00Z"/>
                <w:rFonts w:ascii="Arial" w:hAnsi="Arial" w:cs="Arial"/>
                <w:sz w:val="18"/>
              </w:rPr>
            </w:pPr>
            <w:del w:id="101" w:author="Z8YFG" w:date="2011-01-17T13:46:00Z">
              <w:r w:rsidDel="00147F64">
                <w:rPr>
                  <w:rFonts w:ascii="Arial" w:hAnsi="Arial" w:cs="Arial"/>
                  <w:sz w:val="18"/>
                </w:rPr>
                <w:delText>Reaktion: Besked om at myndighedsudbetalingstypen er ukendt i EFI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2" w:author="Z8YFG" w:date="2011-01-17T13:46:00Z"/>
                <w:rFonts w:ascii="Arial" w:hAnsi="Arial" w:cs="Arial"/>
                <w:sz w:val="18"/>
              </w:rPr>
            </w:pPr>
            <w:del w:id="103" w:author="Z8YFG" w:date="2011-01-17T13:46:00Z">
              <w:r w:rsidDel="00147F64">
                <w:rPr>
                  <w:rFonts w:ascii="Arial" w:hAnsi="Arial" w:cs="Arial"/>
                  <w:sz w:val="18"/>
                </w:rPr>
                <w:delText>Parameterliste: MyndighedUdbetalingType</w:delText>
              </w:r>
            </w:del>
          </w:p>
          <w:commentRangeEnd w:id="89"/>
          <w:p w:rsidR="002368FD" w:rsidRDefault="00F35B88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Style w:val="Kommentarhenvisning"/>
              </w:rPr>
              <w:commentReference w:id="89"/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Svaret returneres til DMI ved at EFI kalder DMIBetalingEvneHentet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Frekvens: lav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68FD" w:rsidSect="002368FD">
          <w:headerReference w:type="default" r:id="rId8"/>
          <w:foot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68FD" w:rsidTr="002368FD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EFIKundeIdentStruktur</w:t>
            </w: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68FD" w:rsidTr="002368FD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KundeStruktur</w:t>
            </w: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68FD" w:rsidSect="002368FD">
          <w:headerReference w:type="default" r:id="rId1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368FD" w:rsidTr="00210554">
        <w:trPr>
          <w:cantSplit/>
          <w:tblHeader/>
        </w:trPr>
        <w:tc>
          <w:tcPr>
            <w:tcW w:w="3402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BetalingEvneEnhedPeriode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PeriodeUdstrækning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Betalingsevnen angives som kroner over et givet tidsrum.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4" w:author="Z8YFG" w:date="2011-01-17T13:47:00Z"/>
                <w:rFonts w:ascii="Arial" w:hAnsi="Arial" w:cs="Arial"/>
                <w:sz w:val="18"/>
              </w:rPr>
            </w:pPr>
            <w:commentRangeStart w:id="105"/>
            <w:del w:id="106" w:author="Z8YFG" w:date="2011-01-17T13:47:00Z">
              <w:r w:rsidDel="00147F64">
                <w:rPr>
                  <w:rFonts w:ascii="Arial" w:hAnsi="Arial" w:cs="Arial"/>
                  <w:sz w:val="18"/>
                </w:rPr>
                <w:delText>SEK: Sekund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7" w:author="Z8YFG" w:date="2011-01-17T13:47:00Z"/>
                <w:rFonts w:ascii="Arial" w:hAnsi="Arial" w:cs="Arial"/>
                <w:sz w:val="18"/>
              </w:rPr>
            </w:pPr>
            <w:del w:id="108" w:author="Z8YFG" w:date="2011-01-17T13:47:00Z">
              <w:r w:rsidDel="00147F64">
                <w:rPr>
                  <w:rFonts w:ascii="Arial" w:hAnsi="Arial" w:cs="Arial"/>
                  <w:sz w:val="18"/>
                </w:rPr>
                <w:delText>MIN: Minut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9" w:author="Z8YFG" w:date="2011-01-17T13:47:00Z"/>
                <w:rFonts w:ascii="Arial" w:hAnsi="Arial" w:cs="Arial"/>
                <w:sz w:val="18"/>
              </w:rPr>
            </w:pPr>
            <w:del w:id="110" w:author="Z8YFG" w:date="2011-01-17T13:47:00Z">
              <w:r w:rsidDel="00147F64">
                <w:rPr>
                  <w:rFonts w:ascii="Arial" w:hAnsi="Arial" w:cs="Arial"/>
                  <w:sz w:val="18"/>
                </w:rPr>
                <w:delText>TIME: Time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11" w:author="Z8YFG" w:date="2011-01-17T13:47:00Z"/>
                <w:rFonts w:ascii="Arial" w:hAnsi="Arial" w:cs="Arial"/>
                <w:sz w:val="18"/>
              </w:rPr>
            </w:pPr>
            <w:del w:id="112" w:author="Z8YFG" w:date="2011-01-17T13:47:00Z">
              <w:r w:rsidDel="00147F64">
                <w:rPr>
                  <w:rFonts w:ascii="Arial" w:hAnsi="Arial" w:cs="Arial"/>
                  <w:sz w:val="18"/>
                </w:rPr>
                <w:delText>DAG: 1 dag/24 timer</w:delText>
              </w:r>
            </w:del>
          </w:p>
          <w:commentRangeEnd w:id="105"/>
          <w:p w:rsidR="002368FD" w:rsidRDefault="00F35B88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Style w:val="Kommentarhenvisning"/>
              </w:rPr>
              <w:commentReference w:id="105"/>
            </w:r>
            <w:r w:rsidR="002368FD">
              <w:rPr>
                <w:rFonts w:ascii="Arial" w:hAnsi="Arial" w:cs="Arial"/>
                <w:sz w:val="18"/>
              </w:rPr>
              <w:t>UGE: 1 uge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2UGER: 2 uger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3UGER: 3 uger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1 måned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1 kvartal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113"/>
            <w:r>
              <w:rPr>
                <w:rFonts w:ascii="Arial" w:hAnsi="Arial" w:cs="Arial"/>
                <w:sz w:val="18"/>
              </w:rPr>
              <w:t>2KVT: ½ år</w:t>
            </w:r>
            <w:commentRangeEnd w:id="113"/>
            <w:r w:rsidR="00147F64">
              <w:rPr>
                <w:rStyle w:val="Kommentarhenvisning"/>
              </w:rPr>
              <w:commentReference w:id="113"/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ÅR: 1 år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for DMO og DMR er fastsat, mens værdisæt for EFI/DMI foreløbig (pr 20100924) sat til: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fastlægges endeligt af EFI/DMI.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commentRangeStart w:id="114"/>
            <w:r>
              <w:rPr>
                <w:rFonts w:ascii="Arial" w:hAnsi="Arial" w:cs="Arial"/>
                <w:sz w:val="18"/>
              </w:rPr>
              <w:t>MyndighedUdbetalingTypeNavn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DMIs myndighedudbetalingstype</w:t>
            </w:r>
            <w:commentRangeEnd w:id="114"/>
            <w:r w:rsidR="009F6125">
              <w:rPr>
                <w:rStyle w:val="Kommentarhenvisning"/>
              </w:rPr>
              <w:commentReference w:id="114"/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368FD" w:rsidRPr="002368FD" w:rsidRDefault="002368FD" w:rsidP="009F6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CPR-nummer er et 10 cifret personnummer der entydigt identificerer en </w:t>
            </w:r>
            <w:del w:id="115" w:author="LENOVO USER" w:date="2011-01-11T14:03:00Z">
              <w:r w:rsidDel="009F6125">
                <w:rPr>
                  <w:rFonts w:ascii="Arial" w:hAnsi="Arial" w:cs="Arial"/>
                  <w:sz w:val="18"/>
                </w:rPr>
                <w:delText xml:space="preserve">dansk </w:delText>
              </w:r>
            </w:del>
            <w:r>
              <w:rPr>
                <w:rFonts w:ascii="Arial" w:hAnsi="Arial" w:cs="Arial"/>
                <w:sz w:val="18"/>
              </w:rPr>
              <w:t>person.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06C03" w:rsidRPr="002368FD" w:rsidRDefault="00A06C03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C03" w:rsidRPr="002368FD" w:rsidSect="002368FD">
      <w:headerReference w:type="default" r:id="rId11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Z8YFG" w:date="2011-01-17T13:42:00Z" w:initials="YFG">
    <w:p w:rsidR="007F46E5" w:rsidRDefault="007F46E5">
      <w:pPr>
        <w:pStyle w:val="Kommentartekst"/>
      </w:pPr>
      <w:r>
        <w:rPr>
          <w:rStyle w:val="Kommentarhenvisning"/>
        </w:rPr>
        <w:annotationRef/>
      </w:r>
      <w:r>
        <w:t>En liste med mindst et element</w:t>
      </w:r>
    </w:p>
  </w:comment>
  <w:comment w:id="57" w:author="Z8YFG" w:date="2011-01-17T13:42:00Z" w:initials="YFG">
    <w:p w:rsidR="007F46E5" w:rsidRDefault="007F46E5">
      <w:pPr>
        <w:pStyle w:val="Kommentartekst"/>
      </w:pPr>
      <w:r>
        <w:rPr>
          <w:rStyle w:val="Kommentarhenvisning"/>
        </w:rPr>
        <w:annotationRef/>
      </w:r>
      <w:r>
        <w:t>Skal være koden og ikke navnet på koden</w:t>
      </w:r>
    </w:p>
  </w:comment>
  <w:comment w:id="86" w:author="Z8YFG" w:date="2011-01-17T13:45:00Z" w:initials="YFG">
    <w:p w:rsidR="00F35B88" w:rsidRDefault="00F35B88">
      <w:pPr>
        <w:pStyle w:val="Kommentartekst"/>
      </w:pPr>
      <w:r>
        <w:rPr>
          <w:rStyle w:val="Kommentarhenvisning"/>
        </w:rPr>
        <w:annotationRef/>
      </w:r>
      <w:r w:rsidR="00663B86">
        <w:t>Slettes</w:t>
      </w:r>
    </w:p>
  </w:comment>
  <w:comment w:id="89" w:author="Z8YFG" w:date="2011-01-17T13:42:00Z" w:initials="YFG">
    <w:p w:rsidR="00F35B88" w:rsidRDefault="00F35B88">
      <w:pPr>
        <w:pStyle w:val="Kommentartekst"/>
      </w:pPr>
      <w:r>
        <w:rPr>
          <w:rStyle w:val="Kommentarhenvisning"/>
        </w:rPr>
        <w:annotationRef/>
      </w:r>
      <w:r>
        <w:t>Kan vel ikke forekomme før i svaret, da  denne service er asynkron?</w:t>
      </w:r>
    </w:p>
  </w:comment>
  <w:comment w:id="105" w:author="Z8YFG" w:date="2011-01-17T13:42:00Z" w:initials="YFG">
    <w:p w:rsidR="00F35B88" w:rsidRDefault="00F35B88">
      <w:pPr>
        <w:pStyle w:val="Kommentartekst"/>
      </w:pPr>
      <w:r>
        <w:rPr>
          <w:rStyle w:val="Kommentarhenvisning"/>
        </w:rPr>
        <w:annotationRef/>
      </w:r>
      <w:r>
        <w:t>Det er for finkornet. Uge skal være minimum</w:t>
      </w:r>
    </w:p>
  </w:comment>
  <w:comment w:id="113" w:author="Z8YFG" w:date="2011-01-17T13:48:00Z" w:initials="YFG">
    <w:p w:rsidR="00147F64" w:rsidRDefault="00147F64">
      <w:pPr>
        <w:pStyle w:val="Kommentartekst"/>
      </w:pPr>
      <w:r>
        <w:rPr>
          <w:rStyle w:val="Kommentarhenvisning"/>
        </w:rPr>
        <w:annotationRef/>
      </w:r>
      <w:r>
        <w:t xml:space="preserve">Tjekat  værdisæt er konsistent med øvrige periodeværdisæt </w:t>
      </w:r>
    </w:p>
  </w:comment>
  <w:comment w:id="114" w:author="LENOVO USER" w:date="2011-01-17T13:42:00Z" w:initials="LU">
    <w:p w:rsidR="009F6125" w:rsidRDefault="009F6125">
      <w:pPr>
        <w:pStyle w:val="Kommentartekst"/>
      </w:pPr>
      <w:r>
        <w:rPr>
          <w:rStyle w:val="Kommentarhenvisning"/>
        </w:rPr>
        <w:annotationRef/>
      </w:r>
      <w:r>
        <w:t>MyndighedUdbetalingTypeKode i stedet, please!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CA3" w:rsidRDefault="00912CA3">
      <w:r>
        <w:separator/>
      </w:r>
    </w:p>
  </w:endnote>
  <w:endnote w:type="continuationSeparator" w:id="0">
    <w:p w:rsidR="00912CA3" w:rsidRDefault="00912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780636" w:rsidP="002368FD">
    <w:pPr>
      <w:pStyle w:val="Sidefod"/>
    </w:pPr>
    <w:r>
      <w:rPr>
        <w:rFonts w:ascii="Arial" w:hAnsi="Arial" w:cs="Arial"/>
        <w:sz w:val="16"/>
      </w:rPr>
      <w:fldChar w:fldCharType="begin"/>
    </w:r>
    <w:r w:rsidR="002368FD"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2368FD">
      <w:rPr>
        <w:rFonts w:ascii="Arial" w:hAnsi="Arial" w:cs="Arial"/>
        <w:noProof/>
        <w:sz w:val="16"/>
      </w:rPr>
      <w:t>22. december 2010</w:t>
    </w:r>
    <w:r>
      <w:rPr>
        <w:rFonts w:ascii="Arial" w:hAnsi="Arial" w:cs="Arial"/>
        <w:sz w:val="16"/>
      </w:rPr>
      <w:fldChar w:fldCharType="end"/>
    </w:r>
    <w:r w:rsidR="002368FD">
      <w:rPr>
        <w:rFonts w:ascii="Arial" w:hAnsi="Arial" w:cs="Arial"/>
        <w:sz w:val="16"/>
      </w:rPr>
      <w:tab/>
    </w:r>
    <w:r w:rsidR="002368FD">
      <w:rPr>
        <w:rFonts w:ascii="Arial" w:hAnsi="Arial" w:cs="Arial"/>
        <w:sz w:val="16"/>
      </w:rPr>
      <w:tab/>
      <w:t xml:space="preserve">EFIBetalingEvneAsynkronHent Side </w:t>
    </w:r>
    <w:r>
      <w:rPr>
        <w:rFonts w:ascii="Arial" w:hAnsi="Arial" w:cs="Arial"/>
        <w:sz w:val="16"/>
      </w:rPr>
      <w:fldChar w:fldCharType="begin"/>
    </w:r>
    <w:r w:rsidR="002368FD"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73B0B"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 w:rsidR="002368FD">
      <w:rPr>
        <w:rFonts w:ascii="Arial" w:hAnsi="Arial" w:cs="Arial"/>
        <w:sz w:val="16"/>
      </w:rPr>
      <w:t xml:space="preserve"> af </w:t>
    </w:r>
    <w:fldSimple w:instr=" NUMPAGES  \* MERGEFORMAT ">
      <w:r w:rsidR="00873B0B" w:rsidRPr="00873B0B">
        <w:rPr>
          <w:rFonts w:ascii="Arial" w:hAnsi="Arial" w:cs="Arial"/>
          <w:noProof/>
          <w:sz w:val="16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CA3" w:rsidRDefault="00912CA3">
      <w:r>
        <w:separator/>
      </w:r>
    </w:p>
  </w:footnote>
  <w:footnote w:type="continuationSeparator" w:id="0">
    <w:p w:rsidR="00912CA3" w:rsidRDefault="00912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  <w:r w:rsidRPr="002368FD">
      <w:rPr>
        <w:rFonts w:ascii="Arial" w:hAnsi="Arial" w:cs="Arial"/>
        <w:sz w:val="22"/>
      </w:rPr>
      <w:t>Servicebeskrivelse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  <w:r w:rsidRPr="002368FD">
      <w:rPr>
        <w:rFonts w:ascii="Arial" w:hAnsi="Arial" w:cs="Arial"/>
        <w:sz w:val="22"/>
      </w:rPr>
      <w:t>Datastrukturer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Default="002368FD" w:rsidP="002368FD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4B86"/>
    <w:multiLevelType w:val="multilevel"/>
    <w:tmpl w:val="537C24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trackRevisions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8FD"/>
    <w:rsid w:val="000B5005"/>
    <w:rsid w:val="00147F64"/>
    <w:rsid w:val="001D307B"/>
    <w:rsid w:val="00210554"/>
    <w:rsid w:val="00233B21"/>
    <w:rsid w:val="002368FD"/>
    <w:rsid w:val="004D780C"/>
    <w:rsid w:val="005361E4"/>
    <w:rsid w:val="005A1A8F"/>
    <w:rsid w:val="005E1139"/>
    <w:rsid w:val="00663B86"/>
    <w:rsid w:val="006648CB"/>
    <w:rsid w:val="006954C1"/>
    <w:rsid w:val="00780636"/>
    <w:rsid w:val="007F46E5"/>
    <w:rsid w:val="008713C4"/>
    <w:rsid w:val="00873B0B"/>
    <w:rsid w:val="00895C55"/>
    <w:rsid w:val="008C75AD"/>
    <w:rsid w:val="00900A1E"/>
    <w:rsid w:val="00912CA3"/>
    <w:rsid w:val="00917625"/>
    <w:rsid w:val="009E50A5"/>
    <w:rsid w:val="009F6125"/>
    <w:rsid w:val="00A06C03"/>
    <w:rsid w:val="00A3683B"/>
    <w:rsid w:val="00B05833"/>
    <w:rsid w:val="00C34EA5"/>
    <w:rsid w:val="00D570B0"/>
    <w:rsid w:val="00D776B0"/>
    <w:rsid w:val="00ED71BF"/>
    <w:rsid w:val="00F35B88"/>
    <w:rsid w:val="00FB122C"/>
    <w:rsid w:val="00FD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3B21"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2368FD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2368FD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2368FD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2368FD"/>
    <w:pPr>
      <w:keepLines/>
      <w:numPr>
        <w:ilvl w:val="3"/>
        <w:numId w:val="1"/>
      </w:numPr>
      <w:suppressAutoHyphens/>
      <w:spacing w:line="288" w:lineRule="exact"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qFormat/>
    <w:rsid w:val="002368F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2368F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2368FD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2368F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2368F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a">
    <w:name w:val="Overskrift 1a"/>
    <w:basedOn w:val="Normal"/>
    <w:next w:val="Normal"/>
    <w:autoRedefine/>
    <w:rsid w:val="002368FD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2368F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2368FD"/>
    <w:rPr>
      <w:sz w:val="22"/>
    </w:rPr>
  </w:style>
  <w:style w:type="paragraph" w:styleId="Sidehoved">
    <w:name w:val="header"/>
    <w:basedOn w:val="Normal"/>
    <w:rsid w:val="002368F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368FD"/>
    <w:pPr>
      <w:tabs>
        <w:tab w:val="center" w:pos="4819"/>
        <w:tab w:val="right" w:pos="9638"/>
      </w:tabs>
    </w:pPr>
  </w:style>
  <w:style w:type="paragraph" w:styleId="Dokumentoversigt">
    <w:name w:val="Document Map"/>
    <w:basedOn w:val="Normal"/>
    <w:link w:val="DokumentoversigtTegn"/>
    <w:rsid w:val="00917625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917625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6954C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6954C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6954C1"/>
  </w:style>
  <w:style w:type="paragraph" w:styleId="Kommentaremne">
    <w:name w:val="annotation subject"/>
    <w:basedOn w:val="Kommentartekst"/>
    <w:next w:val="Kommentartekst"/>
    <w:link w:val="KommentaremneTegn"/>
    <w:rsid w:val="006954C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6954C1"/>
    <w:rPr>
      <w:b/>
      <w:bCs/>
    </w:rPr>
  </w:style>
  <w:style w:type="paragraph" w:styleId="Markeringsbobletekst">
    <w:name w:val="Balloon Text"/>
    <w:basedOn w:val="Normal"/>
    <w:link w:val="MarkeringsbobletekstTegn"/>
    <w:rsid w:val="006954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95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6428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Lasse S. L. Buck</dc:creator>
  <cp:keywords/>
  <dc:description/>
  <cp:lastModifiedBy>Z8YFG</cp:lastModifiedBy>
  <cp:revision>2</cp:revision>
  <dcterms:created xsi:type="dcterms:W3CDTF">2011-01-17T15:33:00Z</dcterms:created>
  <dcterms:modified xsi:type="dcterms:W3CDTF">2011-01-17T15:33:00Z</dcterms:modified>
</cp:coreProperties>
</file>