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B36" w:rsidRDefault="00F26B36" w:rsidP="00F26B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701"/>
        <w:gridCol w:w="1134"/>
        <w:gridCol w:w="1701"/>
        <w:gridCol w:w="1840"/>
      </w:tblGrid>
      <w:tr w:rsidR="00F26B36" w:rsidTr="00F26B36"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26B36" w:rsidTr="00F26B36"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26B36">
              <w:rPr>
                <w:rFonts w:ascii="Arial" w:hAnsi="Arial" w:cs="Arial"/>
                <w:b/>
                <w:sz w:val="30"/>
              </w:rPr>
              <w:t>DMIBetalingEvneHentet</w:t>
            </w:r>
          </w:p>
        </w:tc>
      </w:tr>
      <w:tr w:rsidR="00F26B36" w:rsidTr="00F26B36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 af: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26B36" w:rsidTr="00F26B36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w00287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31-5-2010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21-12-2010</w:t>
            </w:r>
          </w:p>
        </w:tc>
      </w:tr>
      <w:tr w:rsidR="00F26B36" w:rsidTr="00F26B36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26B36" w:rsidTr="00F26B36">
        <w:trPr>
          <w:trHeight w:val="283"/>
        </w:trPr>
        <w:tc>
          <w:tcPr>
            <w:tcW w:w="10345" w:type="dxa"/>
            <w:gridSpan w:val="6"/>
            <w:vAlign w:val="center"/>
          </w:tcPr>
          <w:p w:rsidR="00F26B36" w:rsidRPr="00F26B36" w:rsidRDefault="00F26B36" w:rsidP="00DD0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EFI kalder denne </w:t>
            </w:r>
            <w:ins w:id="0" w:author="Z8YFG" w:date="2011-01-17T17:06:00Z">
              <w:r w:rsidR="00DD0A0E">
                <w:rPr>
                  <w:rFonts w:ascii="Arial" w:hAnsi="Arial" w:cs="Arial"/>
                  <w:sz w:val="18"/>
                </w:rPr>
                <w:t xml:space="preserve">DMI </w:t>
              </w:r>
            </w:ins>
            <w:r>
              <w:rPr>
                <w:rFonts w:ascii="Arial" w:hAnsi="Arial" w:cs="Arial"/>
                <w:sz w:val="18"/>
              </w:rPr>
              <w:t>service for at levere svaret på EFIBetalingEvne</w:t>
            </w:r>
            <w:ins w:id="1" w:author="LENOVO USER" w:date="2011-01-11T13:52:00Z">
              <w:r w:rsidR="00204DD6">
                <w:rPr>
                  <w:rFonts w:ascii="Arial" w:hAnsi="Arial" w:cs="Arial"/>
                  <w:sz w:val="18"/>
                </w:rPr>
                <w:t>Asynkron</w:t>
              </w:r>
            </w:ins>
            <w:r>
              <w:rPr>
                <w:rFonts w:ascii="Arial" w:hAnsi="Arial" w:cs="Arial"/>
                <w:sz w:val="18"/>
              </w:rPr>
              <w:t xml:space="preserve">Hent, dvs. betalingsevnen for </w:t>
            </w:r>
            <w:del w:id="2" w:author="Z8YFG" w:date="2011-01-17T17:07:00Z">
              <w:r w:rsidDel="00DD0A0E">
                <w:rPr>
                  <w:rFonts w:ascii="Arial" w:hAnsi="Arial" w:cs="Arial"/>
                  <w:sz w:val="18"/>
                </w:rPr>
                <w:delText>de enkelte</w:delText>
              </w:r>
            </w:del>
            <w:r>
              <w:rPr>
                <w:rFonts w:ascii="Arial" w:hAnsi="Arial" w:cs="Arial"/>
                <w:sz w:val="18"/>
              </w:rPr>
              <w:t xml:space="preserve"> kunder beregnet efter reglerne </w:t>
            </w:r>
            <w:del w:id="3" w:author="LENOVO USER" w:date="2011-01-11T14:08:00Z">
              <w:r w:rsidDel="00C21A66">
                <w:rPr>
                  <w:rFonts w:ascii="Arial" w:hAnsi="Arial" w:cs="Arial"/>
                  <w:sz w:val="18"/>
                </w:rPr>
                <w:delText xml:space="preserve"> </w:delText>
              </w:r>
            </w:del>
            <w:r>
              <w:rPr>
                <w:rFonts w:ascii="Arial" w:hAnsi="Arial" w:cs="Arial"/>
                <w:sz w:val="18"/>
              </w:rPr>
              <w:t>for den anførte myndighedsudbetalingtype.</w:t>
            </w:r>
          </w:p>
        </w:tc>
      </w:tr>
      <w:tr w:rsidR="00F26B36" w:rsidTr="00F26B36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26B36" w:rsidTr="00F26B36">
        <w:trPr>
          <w:trHeight w:val="283"/>
        </w:trPr>
        <w:tc>
          <w:tcPr>
            <w:tcW w:w="10345" w:type="dxa"/>
            <w:gridSpan w:val="6"/>
          </w:tcPr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returnerer betalingsevnen i enheden kr</w:t>
            </w:r>
            <w:ins w:id="4" w:author="LENOVO USER" w:date="2011-01-11T13:53:00Z">
              <w:r w:rsidR="00353733">
                <w:rPr>
                  <w:rFonts w:ascii="Arial" w:hAnsi="Arial" w:cs="Arial"/>
                  <w:sz w:val="18"/>
                </w:rPr>
                <w:t>.</w:t>
              </w:r>
            </w:ins>
            <w:r>
              <w:rPr>
                <w:rFonts w:ascii="Arial" w:hAnsi="Arial" w:cs="Arial"/>
                <w:sz w:val="18"/>
              </w:rPr>
              <w:t>/måned. Hvis den beregnede betalingsevne er mindre end x kr (parameterstyret i EFI), returneres 0 kr/måned.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B36" w:rsidRDefault="00DD0A0E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5" w:author="Z8YFG" w:date="2011-01-17T17:07:00Z">
              <w:r>
                <w:t xml:space="preserve">Hvis beregningen er udført efter den skematiske model i forhold til </w:t>
              </w:r>
            </w:ins>
            <w:del w:id="6" w:author="Z8YFG" w:date="2011-01-17T17:07:00Z">
              <w:r w:rsidR="00F26B36" w:rsidDel="00DD0A0E">
                <w:rPr>
                  <w:rFonts w:ascii="Arial" w:hAnsi="Arial" w:cs="Arial"/>
                  <w:sz w:val="18"/>
                </w:rPr>
                <w:delText xml:space="preserve">Hvis den skematiske beregning er udført i forhold til </w:delText>
              </w:r>
            </w:del>
            <w:del w:id="7" w:author="Z8YFG" w:date="2011-01-17T17:08:00Z">
              <w:r w:rsidR="00F26B36" w:rsidDel="00DD0A0E">
                <w:rPr>
                  <w:rFonts w:ascii="Arial" w:hAnsi="Arial" w:cs="Arial"/>
                  <w:sz w:val="18"/>
                </w:rPr>
                <w:delText>myndighedsudbetalingstypen</w:delText>
              </w:r>
            </w:del>
            <w:r w:rsidR="00F26B36">
              <w:rPr>
                <w:rFonts w:ascii="Arial" w:hAnsi="Arial" w:cs="Arial"/>
                <w:sz w:val="18"/>
              </w:rPr>
              <w:t xml:space="preserve"> </w:t>
            </w:r>
            <w:ins w:id="8" w:author="Z8YFG" w:date="2011-01-17T13:53:00Z">
              <w:r w:rsidR="008E4D9C">
                <w:rPr>
                  <w:rFonts w:ascii="Arial" w:hAnsi="Arial" w:cs="Arial"/>
                  <w:sz w:val="18"/>
                </w:rPr>
                <w:t>m</w:t>
              </w:r>
            </w:ins>
            <w:ins w:id="9" w:author="Z8YFG" w:date="2011-01-17T13:54:00Z">
              <w:r w:rsidR="008E4D9C">
                <w:rPr>
                  <w:rFonts w:ascii="Arial" w:hAnsi="Arial" w:cs="Arial"/>
                  <w:sz w:val="18"/>
                </w:rPr>
                <w:t>y</w:t>
              </w:r>
            </w:ins>
            <w:ins w:id="10" w:author="Z8YFG" w:date="2011-01-17T13:53:00Z">
              <w:r w:rsidR="008E4D9C">
                <w:rPr>
                  <w:rFonts w:ascii="Arial" w:hAnsi="Arial" w:cs="Arial"/>
                  <w:sz w:val="18"/>
                </w:rPr>
                <w:t>ndighedsudbetalingstype kategori 1</w:t>
              </w:r>
            </w:ins>
            <w:del w:id="11" w:author="Z8YFG" w:date="2011-01-17T13:53:00Z">
              <w:r w:rsidR="00F26B36" w:rsidDel="008E4D9C">
                <w:rPr>
                  <w:rFonts w:ascii="Arial" w:hAnsi="Arial" w:cs="Arial"/>
                  <w:sz w:val="18"/>
                </w:rPr>
                <w:delText>X</w:delText>
              </w:r>
            </w:del>
            <w:r w:rsidR="00F26B36">
              <w:rPr>
                <w:rFonts w:ascii="Arial" w:hAnsi="Arial" w:cs="Arial"/>
                <w:sz w:val="18"/>
              </w:rPr>
              <w:t>, så returneres der altid den fulde betalingsevne uanset øvrige reservationer.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B36" w:rsidRDefault="00DD0A0E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12" w:author="Z8YFG" w:date="2011-01-17T17:08:00Z">
              <w:r>
                <w:t>Hvis beregningen er udf</w:t>
              </w:r>
              <w:r>
                <w:t xml:space="preserve">ørt efter </w:t>
              </w:r>
            </w:ins>
            <w:ins w:id="13" w:author="Z8YFG" w:date="2011-01-17T17:09:00Z">
              <w:r>
                <w:t>budget</w:t>
              </w:r>
            </w:ins>
            <w:ins w:id="14" w:author="Z8YFG" w:date="2011-01-17T17:08:00Z">
              <w:r>
                <w:t xml:space="preserve"> model</w:t>
              </w:r>
            </w:ins>
            <w:ins w:id="15" w:author="Z8YFG" w:date="2011-01-17T17:09:00Z">
              <w:r>
                <w:t>len</w:t>
              </w:r>
            </w:ins>
            <w:ins w:id="16" w:author="Z8YFG" w:date="2011-01-17T17:08:00Z">
              <w:r>
                <w:t xml:space="preserve"> i forhold til </w:t>
              </w:r>
            </w:ins>
            <w:del w:id="17" w:author="Z8YFG" w:date="2011-01-17T17:08:00Z">
              <w:r w:rsidR="00F26B36" w:rsidDel="00DD0A0E">
                <w:rPr>
                  <w:rFonts w:ascii="Arial" w:hAnsi="Arial" w:cs="Arial"/>
                  <w:sz w:val="18"/>
                </w:rPr>
                <w:delText xml:space="preserve">Hvis budgetberegningen er udført i forhold til myndighedsudbetalingstype </w:delText>
              </w:r>
            </w:del>
            <w:ins w:id="18" w:author="Z8YFG" w:date="2011-01-17T13:54:00Z">
              <w:r w:rsidR="008E4D9C">
                <w:rPr>
                  <w:rFonts w:ascii="Arial" w:hAnsi="Arial" w:cs="Arial"/>
                  <w:sz w:val="18"/>
                </w:rPr>
                <w:t>myndighedsudbetalingstype kategori 1</w:t>
              </w:r>
            </w:ins>
            <w:del w:id="19" w:author="Z8YFG" w:date="2011-01-17T13:54:00Z">
              <w:r w:rsidR="00F26B36" w:rsidDel="008E4D9C">
                <w:rPr>
                  <w:rFonts w:ascii="Arial" w:hAnsi="Arial" w:cs="Arial"/>
                  <w:sz w:val="18"/>
                </w:rPr>
                <w:delText>X</w:delText>
              </w:r>
            </w:del>
            <w:r w:rsidR="00F26B36">
              <w:rPr>
                <w:rFonts w:ascii="Arial" w:hAnsi="Arial" w:cs="Arial"/>
                <w:sz w:val="18"/>
              </w:rPr>
              <w:t>, så returneres den ledige betalingsevne.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myndighedsudbetalingstypen er </w:t>
            </w:r>
            <w:ins w:id="20" w:author="Z8YFG" w:date="2011-01-17T13:54:00Z">
              <w:r w:rsidR="008E4D9C">
                <w:rPr>
                  <w:rFonts w:ascii="Arial" w:hAnsi="Arial" w:cs="Arial"/>
                  <w:sz w:val="18"/>
                </w:rPr>
                <w:t>mynd</w:t>
              </w:r>
              <w:r w:rsidR="008E4D9C">
                <w:rPr>
                  <w:rFonts w:ascii="Arial" w:hAnsi="Arial" w:cs="Arial"/>
                  <w:sz w:val="18"/>
                </w:rPr>
                <w:t>ighedsudbetalingstype kategori 2</w:t>
              </w:r>
            </w:ins>
            <w:ins w:id="21" w:author="Z8YFG" w:date="2011-01-17T17:11:00Z">
              <w:r w:rsidR="00DD0A0E">
                <w:rPr>
                  <w:rFonts w:ascii="Arial" w:hAnsi="Arial" w:cs="Arial"/>
                  <w:sz w:val="18"/>
                </w:rPr>
                <w:t>,</w:t>
              </w:r>
            </w:ins>
            <w:del w:id="22" w:author="Z8YFG" w:date="2011-01-17T13:54:00Z">
              <w:r w:rsidDel="008E4D9C">
                <w:rPr>
                  <w:rFonts w:ascii="Arial" w:hAnsi="Arial" w:cs="Arial"/>
                  <w:sz w:val="18"/>
                </w:rPr>
                <w:delText>Y</w:delText>
              </w:r>
            </w:del>
            <w:r>
              <w:rPr>
                <w:rFonts w:ascii="Arial" w:hAnsi="Arial" w:cs="Arial"/>
                <w:sz w:val="18"/>
              </w:rPr>
              <w:t xml:space="preserve"> returneres altid den ledige betalingsevne uanset beregningsmetode.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Pt. er de eneste kendte udbetalingstyper </w:t>
            </w:r>
            <w:ins w:id="23" w:author="Z8YFG" w:date="2011-01-17T13:54:00Z">
              <w:r w:rsidR="008E4D9C">
                <w:rPr>
                  <w:rFonts w:ascii="Arial" w:hAnsi="Arial" w:cs="Arial"/>
                  <w:sz w:val="18"/>
                </w:rPr>
                <w:t>myndighedsudbetalingstype kategori 1</w:t>
              </w:r>
            </w:ins>
            <w:del w:id="24" w:author="Z8YFG" w:date="2011-01-17T13:54:00Z">
              <w:r w:rsidDel="008E4D9C">
                <w:rPr>
                  <w:rFonts w:ascii="Arial" w:hAnsi="Arial" w:cs="Arial"/>
                  <w:sz w:val="18"/>
                </w:rPr>
                <w:delText>X</w:delText>
              </w:r>
            </w:del>
            <w:r>
              <w:rPr>
                <w:rFonts w:ascii="Arial" w:hAnsi="Arial" w:cs="Arial"/>
                <w:sz w:val="18"/>
              </w:rPr>
              <w:t xml:space="preserve"> = Boligstøtte og </w:t>
            </w:r>
            <w:del w:id="25" w:author="LENOVO USER" w:date="2011-01-11T13:54:00Z">
              <w:r w:rsidDel="00353733">
                <w:rPr>
                  <w:rFonts w:ascii="Arial" w:hAnsi="Arial" w:cs="Arial"/>
                  <w:sz w:val="18"/>
                </w:rPr>
                <w:delText xml:space="preserve"> </w:delText>
              </w:r>
            </w:del>
            <w:ins w:id="26" w:author="Z8YFG" w:date="2011-01-17T13:54:00Z">
              <w:r w:rsidR="008E4D9C">
                <w:rPr>
                  <w:rFonts w:ascii="Arial" w:hAnsi="Arial" w:cs="Arial"/>
                  <w:sz w:val="18"/>
                </w:rPr>
                <w:t>mynd</w:t>
              </w:r>
              <w:r w:rsidR="008E4D9C">
                <w:rPr>
                  <w:rFonts w:ascii="Arial" w:hAnsi="Arial" w:cs="Arial"/>
                  <w:sz w:val="18"/>
                </w:rPr>
                <w:t>ighedsudbetalingstype kategori 2</w:t>
              </w:r>
            </w:ins>
            <w:del w:id="27" w:author="Z8YFG" w:date="2011-01-17T13:54:00Z">
              <w:r w:rsidDel="008E4D9C">
                <w:rPr>
                  <w:rFonts w:ascii="Arial" w:hAnsi="Arial" w:cs="Arial"/>
                  <w:sz w:val="18"/>
                </w:rPr>
                <w:delText>Y</w:delText>
              </w:r>
            </w:del>
            <w:ins w:id="28" w:author="LENOVO USER" w:date="2011-01-11T13:54:00Z">
              <w:r w:rsidR="00353733">
                <w:rPr>
                  <w:rFonts w:ascii="Arial" w:hAnsi="Arial" w:cs="Arial"/>
                  <w:sz w:val="18"/>
                </w:rPr>
                <w:t xml:space="preserve"> </w:t>
              </w:r>
            </w:ins>
            <w:r>
              <w:rPr>
                <w:rFonts w:ascii="Arial" w:hAnsi="Arial" w:cs="Arial"/>
                <w:sz w:val="18"/>
              </w:rPr>
              <w:t>= Pension.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Der kan tilføjes nye udbetalingstyper i DMI og EFI; men de skal kunne karakteriseres efter samme skema (</w:t>
            </w:r>
            <w:ins w:id="29" w:author="Z8YFG" w:date="2011-01-17T13:54:00Z">
              <w:r w:rsidR="008E4D9C">
                <w:rPr>
                  <w:rFonts w:ascii="Arial" w:hAnsi="Arial" w:cs="Arial"/>
                  <w:sz w:val="18"/>
                </w:rPr>
                <w:t>myndighedsudbetalingstype kategori 1</w:t>
              </w:r>
            </w:ins>
            <w:del w:id="30" w:author="Z8YFG" w:date="2011-01-17T13:54:00Z">
              <w:r w:rsidDel="008E4D9C">
                <w:rPr>
                  <w:rFonts w:ascii="Arial" w:hAnsi="Arial" w:cs="Arial"/>
                  <w:sz w:val="18"/>
                </w:rPr>
                <w:delText>X</w:delText>
              </w:r>
            </w:del>
            <w:r>
              <w:rPr>
                <w:rFonts w:ascii="Arial" w:hAnsi="Arial" w:cs="Arial"/>
                <w:sz w:val="18"/>
              </w:rPr>
              <w:t xml:space="preserve"> og </w:t>
            </w:r>
            <w:ins w:id="31" w:author="Z8YFG" w:date="2011-01-17T13:55:00Z">
              <w:r w:rsidR="008E4D9C">
                <w:rPr>
                  <w:rFonts w:ascii="Arial" w:hAnsi="Arial" w:cs="Arial"/>
                  <w:sz w:val="18"/>
                </w:rPr>
                <w:t>2</w:t>
              </w:r>
            </w:ins>
            <w:del w:id="32" w:author="Z8YFG" w:date="2011-01-17T13:55:00Z">
              <w:r w:rsidDel="008E4D9C">
                <w:rPr>
                  <w:rFonts w:ascii="Arial" w:hAnsi="Arial" w:cs="Arial"/>
                  <w:sz w:val="18"/>
                </w:rPr>
                <w:delText>Y</w:delText>
              </w:r>
            </w:del>
            <w:r>
              <w:rPr>
                <w:rFonts w:ascii="Arial" w:hAnsi="Arial" w:cs="Arial"/>
                <w:sz w:val="18"/>
              </w:rPr>
              <w:t>).</w:t>
            </w:r>
          </w:p>
        </w:tc>
      </w:tr>
      <w:tr w:rsidR="00F26B36" w:rsidTr="00F26B36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26B36" w:rsidTr="00F26B3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BetalingEvnetBeløb er det beløb</w:t>
            </w:r>
            <w:ins w:id="33" w:author="Z8YFG" w:date="2011-01-17T13:56:00Z">
              <w:r w:rsidR="00684970">
                <w:rPr>
                  <w:rFonts w:ascii="Arial" w:hAnsi="Arial" w:cs="Arial"/>
                  <w:sz w:val="18"/>
                </w:rPr>
                <w:t xml:space="preserve"> i kroner per måned</w:t>
              </w:r>
            </w:ins>
            <w:r>
              <w:rPr>
                <w:rFonts w:ascii="Arial" w:hAnsi="Arial" w:cs="Arial"/>
                <w:sz w:val="18"/>
              </w:rPr>
              <w:t xml:space="preserve">, der er tilrådig for modregning i DMI ifølge beregningsreglerne for den givne myndighedsudbetalingstype. Kundens betalingsevne </w:t>
            </w:r>
            <w:del w:id="34" w:author="LENOVO USER" w:date="2011-01-11T13:55:00Z">
              <w:r w:rsidDel="00353733">
                <w:rPr>
                  <w:rFonts w:ascii="Arial" w:hAnsi="Arial" w:cs="Arial"/>
                  <w:sz w:val="18"/>
                </w:rPr>
                <w:delText xml:space="preserve"> </w:delText>
              </w:r>
            </w:del>
            <w:r>
              <w:rPr>
                <w:rFonts w:ascii="Arial" w:hAnsi="Arial" w:cs="Arial"/>
                <w:sz w:val="18"/>
              </w:rPr>
              <w:t>kan variere fra forespørgsel til forespørgsel pga. midlertidige eller varige ændringer,  og indsatsers reservationer eller ophør af reservationer af betalingsevne.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samme kunde kan forekomme flere gange i listen, hvis der i EFIBetalingEvneAsynkronHent er spurgt efter betalingsevne for den samme kunde </w:t>
            </w:r>
            <w:ins w:id="35" w:author="Z8YFG" w:date="2011-01-17T13:57:00Z">
              <w:r w:rsidR="00684970">
                <w:rPr>
                  <w:rFonts w:ascii="Arial" w:hAnsi="Arial" w:cs="Arial"/>
                  <w:sz w:val="18"/>
                </w:rPr>
                <w:t>med</w:t>
              </w:r>
            </w:ins>
            <w:del w:id="36" w:author="Z8YFG" w:date="2011-01-17T13:57:00Z">
              <w:r w:rsidDel="00684970">
                <w:rPr>
                  <w:rFonts w:ascii="Arial" w:hAnsi="Arial" w:cs="Arial"/>
                  <w:sz w:val="18"/>
                </w:rPr>
                <w:delText>givet</w:delText>
              </w:r>
            </w:del>
            <w:r>
              <w:rPr>
                <w:rFonts w:ascii="Arial" w:hAnsi="Arial" w:cs="Arial"/>
                <w:sz w:val="18"/>
              </w:rPr>
              <w:t xml:space="preserve"> forskellige myndighedsudbetalingstyper. 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foretager ikke reservation af betalingsevne til DMI.</w:t>
            </w:r>
          </w:p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BetalingsEvneList er ikke sorteret i nogen bestemt orden, specielt kan modtageren ikke forvente at listen er ordnet i samme orden som input-listen.</w:t>
            </w:r>
          </w:p>
        </w:tc>
      </w:tr>
      <w:tr w:rsidR="00F26B36" w:rsidTr="00F26B36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26B36" w:rsidTr="00F26B36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26B36" w:rsidTr="00F26B3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DMIBetalingEvneHentet_I</w:t>
            </w:r>
          </w:p>
        </w:tc>
      </w:tr>
      <w:tr w:rsidR="00F26B36" w:rsidTr="00F26B3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BetalingsEvneList *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KundeBetalingsEvne *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KundeStruktur *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(KundeNavn)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(DriftFormKode)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EnkeltmandVirksomhedEjer *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7" w:author="Z8YFG" w:date="2011-01-14T13:03:00Z"/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MyndighedUdbetalingTypeNavn</w:t>
            </w:r>
          </w:p>
          <w:p w:rsidR="00BF15C4" w:rsidRDefault="00BF15C4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38" w:author="Z8YFG" w:date="2011-01-14T13:03:00Z">
              <w:r>
                <w:rPr>
                  <w:rFonts w:ascii="Arial" w:hAnsi="Arial" w:cs="Arial"/>
                  <w:sz w:val="18"/>
                </w:rPr>
                <w:t xml:space="preserve">           </w:t>
              </w:r>
              <w:commentRangeStart w:id="39"/>
              <w:r>
                <w:rPr>
                  <w:rFonts w:ascii="Arial" w:hAnsi="Arial" w:cs="Arial"/>
                  <w:sz w:val="18"/>
                </w:rPr>
                <w:t>BeregningsTypeKode</w:t>
              </w:r>
            </w:ins>
            <w:commentRangeEnd w:id="39"/>
            <w:ins w:id="40" w:author="Z8YFG" w:date="2011-01-17T17:12:00Z">
              <w:r w:rsidR="00DD0A0E">
                <w:rPr>
                  <w:rStyle w:val="Kommentarhenvisning"/>
                </w:rPr>
                <w:commentReference w:id="39"/>
              </w:r>
            </w:ins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ins w:id="41" w:author="Z8YFG" w:date="2011-01-14T13:04:00Z">
              <w:r w:rsidR="00BF15C4">
                <w:rPr>
                  <w:rFonts w:ascii="Arial" w:hAnsi="Arial" w:cs="Arial"/>
                  <w:sz w:val="18"/>
                </w:rPr>
                <w:t>(</w:t>
              </w:r>
            </w:ins>
            <w:r>
              <w:rPr>
                <w:rFonts w:ascii="Arial" w:hAnsi="Arial" w:cs="Arial"/>
                <w:sz w:val="18"/>
              </w:rPr>
              <w:t>* BetalingEvneBeløbStruktur *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commentRangeStart w:id="42"/>
            <w:commentRangeStart w:id="43"/>
            <w:r>
              <w:rPr>
                <w:rFonts w:ascii="Arial" w:hAnsi="Arial" w:cs="Arial"/>
                <w:sz w:val="18"/>
              </w:rPr>
              <w:t>ValutaKode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BetalingEvneBeløb</w:t>
            </w:r>
          </w:p>
          <w:commentRangeEnd w:id="42"/>
          <w:p w:rsidR="00F26B36" w:rsidRDefault="00C95123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Style w:val="Kommentarhenvisning"/>
              </w:rPr>
              <w:lastRenderedPageBreak/>
              <w:commentReference w:id="42"/>
            </w:r>
            <w:r w:rsidR="00F26B36">
              <w:rPr>
                <w:rFonts w:ascii="Arial" w:hAnsi="Arial" w:cs="Arial"/>
                <w:sz w:val="18"/>
              </w:rPr>
              <w:tab/>
            </w:r>
            <w:r w:rsidR="00F26B36">
              <w:rPr>
                <w:rFonts w:ascii="Arial" w:hAnsi="Arial" w:cs="Arial"/>
                <w:sz w:val="18"/>
              </w:rPr>
              <w:tab/>
            </w:r>
            <w:r w:rsidR="00F26B36">
              <w:rPr>
                <w:rFonts w:ascii="Arial" w:hAnsi="Arial" w:cs="Arial"/>
                <w:sz w:val="18"/>
              </w:rPr>
              <w:tab/>
              <w:t>(BetalingEvneBeløbDKK</w:t>
            </w:r>
            <w:commentRangeEnd w:id="43"/>
            <w:r w:rsidR="00DD0A0E">
              <w:rPr>
                <w:rStyle w:val="Kommentarhenvisning"/>
              </w:rPr>
              <w:commentReference w:id="43"/>
            </w:r>
            <w:r w:rsidR="00F26B36">
              <w:rPr>
                <w:rFonts w:ascii="Arial" w:hAnsi="Arial" w:cs="Arial"/>
                <w:sz w:val="18"/>
              </w:rPr>
              <w:t>)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ins w:id="44" w:author="Z8YFG" w:date="2011-01-14T13:04:00Z">
              <w:r w:rsidR="00BF15C4">
                <w:rPr>
                  <w:rFonts w:ascii="Arial" w:hAnsi="Arial" w:cs="Arial"/>
                  <w:sz w:val="18"/>
                </w:rPr>
                <w:t>)</w:t>
              </w:r>
            </w:ins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26B36" w:rsidTr="00F26B36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F26B36" w:rsidTr="00F26B3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DMIBetalingEvneHentet_O</w:t>
            </w:r>
          </w:p>
        </w:tc>
      </w:tr>
      <w:tr w:rsidR="00F26B36" w:rsidTr="00F26B3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6B36" w:rsidTr="00F26B36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F26B36" w:rsidTr="00F26B36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F26B36" w:rsidTr="00F26B36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Kundenummer findes ikke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Kunde der forespørges på findes ikke.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MyndighedUdbetalingType findes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034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MyndighedUdbetalingType er ukendt i EFI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MyndighedUdbetalingType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Betalingsevne kan ikke beregnes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035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Betalingsevne ikke kan beregnes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  <w:tr w:rsidR="00F26B36" w:rsidTr="00F26B36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F26B36" w:rsidTr="00F26B3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F26B36" w:rsidTr="00F26B36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F26B36" w:rsidTr="00F26B3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er det asynkrone svar på EFIBetalingEvneAsynkronHent.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Service: Asynkron; idet svaret leveres, når beregningen er foretaget i EFI for hele kundelisten.  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lav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medium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Kompencerende transaktion: ingen</w:t>
            </w:r>
          </w:p>
        </w:tc>
      </w:tr>
    </w:tbl>
    <w:p w:rsidR="00F26B36" w:rsidRDefault="00F26B36" w:rsidP="00F26B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26B36" w:rsidSect="00F26B36">
          <w:headerReference w:type="default" r:id="rId8"/>
          <w:footerReference w:type="default" r:id="rId9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26B36" w:rsidRDefault="00F26B36" w:rsidP="00F26B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F26B36" w:rsidTr="00F26B36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26B36" w:rsidTr="00F26B36">
        <w:tc>
          <w:tcPr>
            <w:tcW w:w="10345" w:type="dxa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BetalingEvneBeløbStruktur</w:t>
            </w:r>
          </w:p>
        </w:tc>
      </w:tr>
      <w:tr w:rsidR="00F26B36" w:rsidTr="00F26B36">
        <w:tc>
          <w:tcPr>
            <w:tcW w:w="10345" w:type="dxa"/>
            <w:vAlign w:val="center"/>
          </w:tcPr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BetalingEvneBeløb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(BetalingEvneBeløbDKK)</w:t>
            </w:r>
          </w:p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26B36" w:rsidRDefault="00F26B36" w:rsidP="00F26B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F26B36" w:rsidTr="00F26B36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26B36" w:rsidTr="00F26B36">
        <w:tc>
          <w:tcPr>
            <w:tcW w:w="10345" w:type="dxa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KundeStruktur</w:t>
            </w:r>
          </w:p>
        </w:tc>
      </w:tr>
      <w:tr w:rsidR="00F26B36" w:rsidTr="00F26B36">
        <w:tc>
          <w:tcPr>
            <w:tcW w:w="10345" w:type="dxa"/>
            <w:vAlign w:val="center"/>
          </w:tcPr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F26B36" w:rsidRDefault="00F26B36" w:rsidP="00F26B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26B36" w:rsidRDefault="00F26B36" w:rsidP="00F26B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26B36" w:rsidSect="00F26B36">
          <w:headerReference w:type="default" r:id="rId10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26B36" w:rsidRDefault="00F26B36" w:rsidP="00F26B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F26B36" w:rsidTr="00F26B36"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F26B36" w:rsidTr="00F26B36">
        <w:tc>
          <w:tcPr>
            <w:tcW w:w="3402" w:type="dxa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BetalingEvneBeløb</w:t>
            </w:r>
          </w:p>
        </w:tc>
        <w:tc>
          <w:tcPr>
            <w:tcW w:w="1701" w:type="dxa"/>
          </w:tcPr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BeløbPositiv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Kundens aktuelle betalingsevne.</w:t>
            </w:r>
          </w:p>
        </w:tc>
      </w:tr>
      <w:tr w:rsidR="00F26B36" w:rsidTr="00F26B36">
        <w:tc>
          <w:tcPr>
            <w:tcW w:w="3402" w:type="dxa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BetalingEvneBeløbDKK</w:t>
            </w:r>
          </w:p>
        </w:tc>
        <w:tc>
          <w:tcPr>
            <w:tcW w:w="1701" w:type="dxa"/>
          </w:tcPr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BeløbPositiv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Kundens aktuelle betalingsevne - i danske kroner.</w:t>
            </w:r>
          </w:p>
        </w:tc>
      </w:tr>
      <w:tr w:rsidR="00F26B36" w:rsidTr="00F26B36">
        <w:tc>
          <w:tcPr>
            <w:tcW w:w="3402" w:type="dxa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Kode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maxLength: 10</w:t>
            </w:r>
          </w:p>
        </w:tc>
        <w:tc>
          <w:tcPr>
            <w:tcW w:w="4671" w:type="dxa"/>
          </w:tcPr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</w:tc>
      </w:tr>
      <w:tr w:rsidR="00F26B36" w:rsidTr="00F26B36">
        <w:tc>
          <w:tcPr>
            <w:tcW w:w="3402" w:type="dxa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KundeNavn</w:t>
            </w:r>
          </w:p>
        </w:tc>
        <w:tc>
          <w:tcPr>
            <w:tcW w:w="1701" w:type="dxa"/>
          </w:tcPr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Navn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maxLength: 300</w:t>
            </w:r>
          </w:p>
        </w:tc>
        <w:tc>
          <w:tcPr>
            <w:tcW w:w="4671" w:type="dxa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</w:tc>
      </w:tr>
      <w:tr w:rsidR="00F26B36" w:rsidTr="00F26B36">
        <w:tc>
          <w:tcPr>
            <w:tcW w:w="3402" w:type="dxa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KundeNummer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maxLength: 11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pattern: [0-9]{8,11}</w:t>
            </w:r>
          </w:p>
        </w:tc>
        <w:tc>
          <w:tcPr>
            <w:tcW w:w="4671" w:type="dxa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F26B36" w:rsidTr="00F26B36">
        <w:tc>
          <w:tcPr>
            <w:tcW w:w="3402" w:type="dxa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Tekst30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maxLength: 30</w:t>
            </w:r>
          </w:p>
        </w:tc>
        <w:tc>
          <w:tcPr>
            <w:tcW w:w="4671" w:type="dxa"/>
          </w:tcPr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 for DMO og DMR er fastsat, mens værdisæt for EFI/DMI foreløbig (pr 20100924) sat til: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Disse fastlægges endeligt af EFI/DMI.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F26B36" w:rsidTr="00F26B36">
        <w:tc>
          <w:tcPr>
            <w:tcW w:w="3402" w:type="dxa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commentRangeStart w:id="45"/>
            <w:r>
              <w:rPr>
                <w:rFonts w:ascii="Arial" w:hAnsi="Arial" w:cs="Arial"/>
                <w:sz w:val="18"/>
              </w:rPr>
              <w:t>MyndighedUdbetalingType</w:t>
            </w:r>
            <w:del w:id="46" w:author="Z8YFG" w:date="2011-01-17T14:05:00Z">
              <w:r w:rsidDel="00E44800">
                <w:rPr>
                  <w:rFonts w:ascii="Arial" w:hAnsi="Arial" w:cs="Arial"/>
                  <w:sz w:val="18"/>
                </w:rPr>
                <w:delText>Navn</w:delText>
              </w:r>
            </w:del>
          </w:p>
        </w:tc>
        <w:tc>
          <w:tcPr>
            <w:tcW w:w="1701" w:type="dxa"/>
          </w:tcPr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TekstKort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DMIs myndighedudbetalingstype</w:t>
            </w:r>
            <w:commentRangeEnd w:id="45"/>
            <w:r w:rsidR="00C21A66">
              <w:rPr>
                <w:rStyle w:val="Kommentarhenvisning"/>
              </w:rPr>
              <w:commentReference w:id="45"/>
            </w:r>
          </w:p>
        </w:tc>
      </w:tr>
      <w:tr w:rsidR="00F26B36" w:rsidTr="00F26B36">
        <w:tc>
          <w:tcPr>
            <w:tcW w:w="3402" w:type="dxa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CPRNummer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maxLength: 10</w:t>
            </w:r>
          </w:p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F26B36" w:rsidRPr="00F26B36" w:rsidRDefault="00F26B36" w:rsidP="00C21A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CPR-nummer er et 10 cifret personnummer der entydigt identificerer en </w:t>
            </w:r>
            <w:del w:id="47" w:author="LENOVO USER" w:date="2011-01-11T14:03:00Z">
              <w:r w:rsidDel="00C21A66">
                <w:rPr>
                  <w:rFonts w:ascii="Arial" w:hAnsi="Arial" w:cs="Arial"/>
                  <w:sz w:val="18"/>
                </w:rPr>
                <w:delText xml:space="preserve">dansk </w:delText>
              </w:r>
            </w:del>
            <w:r>
              <w:rPr>
                <w:rFonts w:ascii="Arial" w:hAnsi="Arial" w:cs="Arial"/>
                <w:sz w:val="18"/>
              </w:rPr>
              <w:t>person.</w:t>
            </w:r>
          </w:p>
        </w:tc>
      </w:tr>
      <w:tr w:rsidR="00F26B36" w:rsidTr="00F26B36">
        <w:tc>
          <w:tcPr>
            <w:tcW w:w="3402" w:type="dxa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Valuta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maxLength: 3</w:t>
            </w:r>
          </w:p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F26B36" w:rsidTr="00F26B36">
        <w:tc>
          <w:tcPr>
            <w:tcW w:w="3402" w:type="dxa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CVRNummer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maxLength: 8</w:t>
            </w:r>
          </w:p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</w:tbl>
    <w:p w:rsidR="00A06C03" w:rsidRPr="00F26B36" w:rsidRDefault="00A06C03" w:rsidP="00F26B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06C03" w:rsidRPr="00F26B36" w:rsidSect="00F26B36">
      <w:headerReference w:type="default" r:id="rId11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9" w:author="Z8YFG" w:date="2011-01-17T17:13:00Z" w:initials="YFG">
    <w:p w:rsidR="00DD0A0E" w:rsidRDefault="00DD0A0E">
      <w:pPr>
        <w:pStyle w:val="Kommentartekst"/>
      </w:pPr>
      <w:r>
        <w:rPr>
          <w:rStyle w:val="Kommentarhenvisning"/>
        </w:rPr>
        <w:annotationRef/>
      </w:r>
      <w:r>
        <w:t>Returnerer bl.a. UKENDT</w:t>
      </w:r>
    </w:p>
  </w:comment>
  <w:comment w:id="42" w:author="Z8YFG" w:date="2011-01-17T17:13:00Z" w:initials="YFG">
    <w:p w:rsidR="00C95123" w:rsidRDefault="00C95123">
      <w:pPr>
        <w:pStyle w:val="Kommentartekst"/>
      </w:pPr>
      <w:r>
        <w:rPr>
          <w:rStyle w:val="Kommentarhenvisning"/>
        </w:rPr>
        <w:annotationRef/>
      </w:r>
      <w:r>
        <w:t>Betalingsevneberegning kan kun udføres i kr. per periode, så det er lidt overkill med valutakode og beløb i andet end DKK</w:t>
      </w:r>
    </w:p>
  </w:comment>
  <w:comment w:id="43" w:author="Z8YFG" w:date="2011-01-17T17:13:00Z" w:initials="YFG">
    <w:p w:rsidR="00DD0A0E" w:rsidRDefault="00DD0A0E">
      <w:pPr>
        <w:pStyle w:val="Kommentartekst"/>
      </w:pPr>
      <w:r>
        <w:rPr>
          <w:rStyle w:val="Kommentarhenvisning"/>
        </w:rPr>
        <w:annotationRef/>
      </w:r>
      <w:r>
        <w:t>Betalingsevneberegningen kan kun returnerer i danske kroner per periode</w:t>
      </w:r>
    </w:p>
  </w:comment>
  <w:comment w:id="45" w:author="LENOVO USER" w:date="2011-01-17T17:13:00Z" w:initials="LU">
    <w:p w:rsidR="00C21A66" w:rsidRDefault="00C21A66">
      <w:pPr>
        <w:pStyle w:val="Kommentartekst"/>
      </w:pPr>
      <w:r>
        <w:rPr>
          <w:rStyle w:val="Kommentarhenvisning"/>
        </w:rPr>
        <w:annotationRef/>
      </w:r>
      <w:r>
        <w:t>MyndighedUdbetalingTypeKode i stedet, please!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713B" w:rsidRDefault="00D6713B">
      <w:r>
        <w:separator/>
      </w:r>
    </w:p>
  </w:endnote>
  <w:endnote w:type="continuationSeparator" w:id="0">
    <w:p w:rsidR="00D6713B" w:rsidRDefault="00D671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B36" w:rsidRPr="00F26B36" w:rsidRDefault="009D683F" w:rsidP="00F26B36">
    <w:pPr>
      <w:pStyle w:val="Sidefod"/>
    </w:pPr>
    <w:r>
      <w:rPr>
        <w:rFonts w:ascii="Arial" w:hAnsi="Arial" w:cs="Arial"/>
        <w:sz w:val="16"/>
      </w:rPr>
      <w:fldChar w:fldCharType="begin"/>
    </w:r>
    <w:r w:rsidR="00F26B36"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 w:rsidR="00F26B36">
      <w:rPr>
        <w:rFonts w:ascii="Arial" w:hAnsi="Arial" w:cs="Arial"/>
        <w:noProof/>
        <w:sz w:val="16"/>
      </w:rPr>
      <w:t>22. december 2010</w:t>
    </w:r>
    <w:r>
      <w:rPr>
        <w:rFonts w:ascii="Arial" w:hAnsi="Arial" w:cs="Arial"/>
        <w:sz w:val="16"/>
      </w:rPr>
      <w:fldChar w:fldCharType="end"/>
    </w:r>
    <w:r w:rsidR="00F26B36">
      <w:rPr>
        <w:rFonts w:ascii="Arial" w:hAnsi="Arial" w:cs="Arial"/>
        <w:sz w:val="16"/>
      </w:rPr>
      <w:tab/>
    </w:r>
    <w:r w:rsidR="00F26B36">
      <w:rPr>
        <w:rFonts w:ascii="Arial" w:hAnsi="Arial" w:cs="Arial"/>
        <w:sz w:val="16"/>
      </w:rPr>
      <w:tab/>
      <w:t xml:space="preserve">DMIBetalingEvneHentet Side </w:t>
    </w:r>
    <w:r>
      <w:rPr>
        <w:rFonts w:ascii="Arial" w:hAnsi="Arial" w:cs="Arial"/>
        <w:sz w:val="16"/>
      </w:rPr>
      <w:fldChar w:fldCharType="begin"/>
    </w:r>
    <w:r w:rsidR="00F26B36"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DD0A0E"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 w:rsidR="00F26B36">
      <w:rPr>
        <w:rFonts w:ascii="Arial" w:hAnsi="Arial" w:cs="Arial"/>
        <w:sz w:val="16"/>
      </w:rPr>
      <w:t xml:space="preserve"> af </w:t>
    </w:r>
    <w:fldSimple w:instr=" NUMPAGES  \* MERGEFORMAT ">
      <w:r w:rsidR="00DD0A0E" w:rsidRPr="00DD0A0E">
        <w:rPr>
          <w:rFonts w:ascii="Arial" w:hAnsi="Arial" w:cs="Arial"/>
          <w:noProof/>
          <w:sz w:val="16"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713B" w:rsidRDefault="00D6713B">
      <w:r>
        <w:separator/>
      </w:r>
    </w:p>
  </w:footnote>
  <w:footnote w:type="continuationSeparator" w:id="0">
    <w:p w:rsidR="00D6713B" w:rsidRDefault="00D671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B36" w:rsidRPr="00F26B36" w:rsidRDefault="00F26B36" w:rsidP="00F26B36">
    <w:pPr>
      <w:pStyle w:val="Sidehoved"/>
      <w:jc w:val="center"/>
      <w:rPr>
        <w:rFonts w:ascii="Arial" w:hAnsi="Arial" w:cs="Arial"/>
        <w:sz w:val="22"/>
      </w:rPr>
    </w:pPr>
    <w:r w:rsidRPr="00F26B36">
      <w:rPr>
        <w:rFonts w:ascii="Arial" w:hAnsi="Arial" w:cs="Arial"/>
        <w:sz w:val="22"/>
      </w:rPr>
      <w:t>Servicebeskrivelse</w:t>
    </w:r>
  </w:p>
  <w:p w:rsidR="00F26B36" w:rsidRPr="00F26B36" w:rsidRDefault="00F26B36" w:rsidP="00F26B36">
    <w:pPr>
      <w:pStyle w:val="Sidehoved"/>
      <w:jc w:val="center"/>
      <w:rPr>
        <w:rFonts w:ascii="Arial" w:hAnsi="Arial" w:cs="Arial"/>
        <w:sz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B36" w:rsidRPr="00F26B36" w:rsidRDefault="00F26B36" w:rsidP="00F26B36">
    <w:pPr>
      <w:pStyle w:val="Sidehoved"/>
      <w:jc w:val="center"/>
      <w:rPr>
        <w:rFonts w:ascii="Arial" w:hAnsi="Arial" w:cs="Arial"/>
        <w:sz w:val="22"/>
      </w:rPr>
    </w:pPr>
    <w:r w:rsidRPr="00F26B36">
      <w:rPr>
        <w:rFonts w:ascii="Arial" w:hAnsi="Arial" w:cs="Arial"/>
        <w:sz w:val="22"/>
      </w:rPr>
      <w:t>Datastrukturer</w:t>
    </w:r>
  </w:p>
  <w:p w:rsidR="00F26B36" w:rsidRPr="00F26B36" w:rsidRDefault="00F26B36" w:rsidP="00F26B36">
    <w:pPr>
      <w:pStyle w:val="Sidehoved"/>
      <w:jc w:val="center"/>
      <w:rPr>
        <w:rFonts w:ascii="Arial" w:hAnsi="Arial" w:cs="Arial"/>
        <w:sz w:val="2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B36" w:rsidRDefault="00F26B36" w:rsidP="00F26B36"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 elementer</w:t>
    </w:r>
  </w:p>
  <w:p w:rsidR="00F26B36" w:rsidRPr="00F26B36" w:rsidRDefault="00F26B36" w:rsidP="00F26B36">
    <w:pPr>
      <w:pStyle w:val="Sidehoved"/>
      <w:jc w:val="center"/>
      <w:rPr>
        <w:rFonts w:ascii="Arial" w:hAnsi="Arial" w:cs="Arial"/>
        <w:sz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47754"/>
    <w:multiLevelType w:val="multilevel"/>
    <w:tmpl w:val="3674803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3F01"/>
  <w:trackRevisions/>
  <w:defaultTabStop w:val="1304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6B36"/>
    <w:rsid w:val="00096D5E"/>
    <w:rsid w:val="00126147"/>
    <w:rsid w:val="00204DD6"/>
    <w:rsid w:val="002B2767"/>
    <w:rsid w:val="00353733"/>
    <w:rsid w:val="00493748"/>
    <w:rsid w:val="00684970"/>
    <w:rsid w:val="006E0FBC"/>
    <w:rsid w:val="008713C4"/>
    <w:rsid w:val="008E4D9C"/>
    <w:rsid w:val="008F18C8"/>
    <w:rsid w:val="00900A1E"/>
    <w:rsid w:val="009D683F"/>
    <w:rsid w:val="009E50A5"/>
    <w:rsid w:val="00A06C03"/>
    <w:rsid w:val="00A96182"/>
    <w:rsid w:val="00BF15C4"/>
    <w:rsid w:val="00C21A66"/>
    <w:rsid w:val="00C34EA5"/>
    <w:rsid w:val="00C95123"/>
    <w:rsid w:val="00D6713B"/>
    <w:rsid w:val="00DD0A0E"/>
    <w:rsid w:val="00E44800"/>
    <w:rsid w:val="00E770F0"/>
    <w:rsid w:val="00EA6F3E"/>
    <w:rsid w:val="00F26B36"/>
    <w:rsid w:val="00F65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6D5E"/>
    <w:rPr>
      <w:sz w:val="24"/>
      <w:szCs w:val="24"/>
    </w:rPr>
  </w:style>
  <w:style w:type="paragraph" w:styleId="Overskrift1">
    <w:name w:val="heading 1"/>
    <w:basedOn w:val="Normal"/>
    <w:next w:val="Normal"/>
    <w:autoRedefine/>
    <w:qFormat/>
    <w:rsid w:val="00F26B36"/>
    <w:pPr>
      <w:keepLines/>
      <w:numPr>
        <w:numId w:val="1"/>
      </w:numPr>
      <w:spacing w:after="360"/>
      <w:outlineLvl w:val="0"/>
    </w:pPr>
    <w:rPr>
      <w:rFonts w:ascii="Arial" w:hAnsi="Arial" w:cs="Arial"/>
      <w:b/>
      <w:bCs/>
      <w:sz w:val="30"/>
      <w:szCs w:val="32"/>
    </w:rPr>
  </w:style>
  <w:style w:type="paragraph" w:styleId="Overskrift2">
    <w:name w:val="heading 2"/>
    <w:basedOn w:val="Normal"/>
    <w:next w:val="Normal"/>
    <w:qFormat/>
    <w:rsid w:val="00F26B36"/>
    <w:pPr>
      <w:keepLines/>
      <w:numPr>
        <w:ilvl w:val="1"/>
        <w:numId w:val="1"/>
      </w:numPr>
      <w:suppressAutoHyphens/>
      <w:outlineLvl w:val="1"/>
    </w:pPr>
    <w:rPr>
      <w:rFonts w:ascii="Arial" w:hAnsi="Arial" w:cs="Arial"/>
      <w:b/>
      <w:bCs/>
      <w:iCs/>
      <w:szCs w:val="28"/>
    </w:rPr>
  </w:style>
  <w:style w:type="paragraph" w:styleId="Overskrift3">
    <w:name w:val="heading 3"/>
    <w:basedOn w:val="Normal"/>
    <w:next w:val="Normal"/>
    <w:autoRedefine/>
    <w:qFormat/>
    <w:rsid w:val="00F26B36"/>
    <w:pPr>
      <w:keepNext/>
      <w:numPr>
        <w:ilvl w:val="2"/>
        <w:numId w:val="1"/>
      </w:numPr>
      <w:spacing w:before="240" w:after="60" w:line="288" w:lineRule="exact"/>
      <w:outlineLvl w:val="2"/>
    </w:pPr>
    <w:rPr>
      <w:rFonts w:ascii="Arial" w:hAnsi="Arial" w:cs="Arial"/>
      <w:b/>
      <w:bCs/>
      <w:sz w:val="20"/>
      <w:szCs w:val="26"/>
    </w:rPr>
  </w:style>
  <w:style w:type="paragraph" w:styleId="Overskrift4">
    <w:name w:val="heading 4"/>
    <w:basedOn w:val="Normal"/>
    <w:next w:val="Normal"/>
    <w:qFormat/>
    <w:rsid w:val="00F26B36"/>
    <w:pPr>
      <w:keepLines/>
      <w:numPr>
        <w:ilvl w:val="3"/>
        <w:numId w:val="1"/>
      </w:numPr>
      <w:suppressAutoHyphens/>
      <w:spacing w:line="288" w:lineRule="exact"/>
      <w:outlineLvl w:val="3"/>
    </w:pPr>
    <w:rPr>
      <w:bCs/>
      <w:i/>
      <w:szCs w:val="28"/>
    </w:rPr>
  </w:style>
  <w:style w:type="paragraph" w:styleId="Overskrift5">
    <w:name w:val="heading 5"/>
    <w:basedOn w:val="Normal"/>
    <w:next w:val="Normal"/>
    <w:qFormat/>
    <w:rsid w:val="00F26B3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qFormat/>
    <w:rsid w:val="00F26B3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Overskrift7">
    <w:name w:val="heading 7"/>
    <w:basedOn w:val="Normal"/>
    <w:next w:val="Normal"/>
    <w:qFormat/>
    <w:rsid w:val="00F26B36"/>
    <w:pPr>
      <w:numPr>
        <w:ilvl w:val="6"/>
        <w:numId w:val="1"/>
      </w:numPr>
      <w:spacing w:before="240" w:after="60"/>
      <w:outlineLvl w:val="6"/>
    </w:pPr>
  </w:style>
  <w:style w:type="paragraph" w:styleId="Overskrift8">
    <w:name w:val="heading 8"/>
    <w:basedOn w:val="Normal"/>
    <w:next w:val="Normal"/>
    <w:qFormat/>
    <w:rsid w:val="00F26B3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Overskrift9">
    <w:name w:val="heading 9"/>
    <w:basedOn w:val="Normal"/>
    <w:next w:val="Normal"/>
    <w:qFormat/>
    <w:rsid w:val="00F26B3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Overskrift1a">
    <w:name w:val="Overskrift 1a"/>
    <w:basedOn w:val="Normal"/>
    <w:next w:val="Normal"/>
    <w:autoRedefine/>
    <w:rsid w:val="00F26B36"/>
    <w:pPr>
      <w:keepLines/>
      <w:spacing w:after="360"/>
      <w:outlineLvl w:val="0"/>
    </w:pPr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rsid w:val="00F26B36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paragraph" w:customStyle="1" w:styleId="Normal11">
    <w:name w:val="Normal + 11"/>
    <w:basedOn w:val="Normal"/>
    <w:rsid w:val="00F26B36"/>
    <w:rPr>
      <w:sz w:val="22"/>
    </w:rPr>
  </w:style>
  <w:style w:type="paragraph" w:styleId="Sidehoved">
    <w:name w:val="header"/>
    <w:basedOn w:val="Normal"/>
    <w:rsid w:val="00F26B36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rsid w:val="00F26B36"/>
    <w:pPr>
      <w:tabs>
        <w:tab w:val="center" w:pos="4819"/>
        <w:tab w:val="right" w:pos="9638"/>
      </w:tabs>
    </w:pPr>
  </w:style>
  <w:style w:type="paragraph" w:styleId="Dokumentoversigt">
    <w:name w:val="Document Map"/>
    <w:basedOn w:val="Normal"/>
    <w:link w:val="DokumentoversigtTegn"/>
    <w:rsid w:val="00493748"/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rsid w:val="00493748"/>
    <w:rPr>
      <w:rFonts w:ascii="Tahoma" w:hAnsi="Tahoma" w:cs="Tahoma"/>
      <w:sz w:val="16"/>
      <w:szCs w:val="16"/>
    </w:rPr>
  </w:style>
  <w:style w:type="character" w:styleId="Kommentarhenvisning">
    <w:name w:val="annotation reference"/>
    <w:basedOn w:val="Standardskrifttypeiafsnit"/>
    <w:rsid w:val="00E770F0"/>
    <w:rPr>
      <w:sz w:val="16"/>
      <w:szCs w:val="16"/>
    </w:rPr>
  </w:style>
  <w:style w:type="paragraph" w:styleId="Kommentartekst">
    <w:name w:val="annotation text"/>
    <w:basedOn w:val="Normal"/>
    <w:link w:val="KommentartekstTegn"/>
    <w:rsid w:val="00E770F0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rsid w:val="00E770F0"/>
  </w:style>
  <w:style w:type="paragraph" w:styleId="Kommentaremne">
    <w:name w:val="annotation subject"/>
    <w:basedOn w:val="Kommentartekst"/>
    <w:next w:val="Kommentartekst"/>
    <w:link w:val="KommentaremneTegn"/>
    <w:rsid w:val="00E770F0"/>
    <w:rPr>
      <w:b/>
      <w:bCs/>
    </w:rPr>
  </w:style>
  <w:style w:type="character" w:customStyle="1" w:styleId="KommentaremneTegn">
    <w:name w:val="Kommentaremne Tegn"/>
    <w:basedOn w:val="KommentartekstTegn"/>
    <w:link w:val="Kommentaremne"/>
    <w:rsid w:val="00E770F0"/>
    <w:rPr>
      <w:b/>
      <w:bCs/>
    </w:rPr>
  </w:style>
  <w:style w:type="paragraph" w:styleId="Markeringsbobletekst">
    <w:name w:val="Balloon Text"/>
    <w:basedOn w:val="Normal"/>
    <w:link w:val="MarkeringsbobletekstTegn"/>
    <w:rsid w:val="00E770F0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E770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1132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Servicebeskrivelser</vt:lpstr>
    </vt:vector>
  </TitlesOfParts>
  <Company>ToldSkat</Company>
  <LinksUpToDate>false</LinksUpToDate>
  <CharactersWithSpaces>8023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Servicebeskrivelser</dc:title>
  <dc:subject/>
  <dc:creator>Lasse S. L. Buck</dc:creator>
  <cp:keywords/>
  <dc:description/>
  <cp:lastModifiedBy>Z8YFG</cp:lastModifiedBy>
  <cp:revision>8</cp:revision>
  <dcterms:created xsi:type="dcterms:W3CDTF">2011-01-14T10:49:00Z</dcterms:created>
  <dcterms:modified xsi:type="dcterms:W3CDTF">2011-01-17T16:13:00Z</dcterms:modified>
</cp:coreProperties>
</file>