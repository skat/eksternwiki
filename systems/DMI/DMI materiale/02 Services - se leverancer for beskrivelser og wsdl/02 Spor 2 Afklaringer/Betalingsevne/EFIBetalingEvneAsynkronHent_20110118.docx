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701"/>
        <w:gridCol w:w="1134"/>
        <w:gridCol w:w="1701"/>
        <w:gridCol w:w="1840"/>
      </w:tblGrid>
      <w:tr w:rsidR="002368FD" w:rsidTr="002368FD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368FD">
              <w:rPr>
                <w:rFonts w:ascii="Arial" w:hAnsi="Arial" w:cs="Arial"/>
                <w:b/>
                <w:sz w:val="30"/>
              </w:rPr>
              <w:t>EFIBetalingEvneAsynkronHent</w:t>
            </w:r>
          </w:p>
        </w:tc>
      </w:tr>
      <w:tr w:rsidR="002368FD" w:rsidTr="002368FD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368FD" w:rsidTr="002368FD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18-10-2010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21-12-2010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vAlign w:val="center"/>
          </w:tcPr>
          <w:p w:rsidR="000B5005" w:rsidRDefault="000B5005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få beregnet en </w:t>
            </w:r>
            <w:r w:rsidR="008C75AD">
              <w:rPr>
                <w:rFonts w:ascii="Arial" w:hAnsi="Arial" w:cs="Arial"/>
                <w:sz w:val="18"/>
              </w:rPr>
              <w:t>liste over</w:t>
            </w:r>
            <w:r>
              <w:rPr>
                <w:rFonts w:ascii="Arial" w:hAnsi="Arial" w:cs="Arial"/>
                <w:sz w:val="18"/>
              </w:rPr>
              <w:t xml:space="preserve"> kunders betalingsevne </w:t>
            </w:r>
            <w:r w:rsidR="00873B0B">
              <w:rPr>
                <w:rFonts w:ascii="Arial" w:hAnsi="Arial" w:cs="Arial"/>
                <w:sz w:val="18"/>
              </w:rPr>
              <w:t xml:space="preserve">i kroner </w:t>
            </w:r>
            <w:r w:rsidR="00663B86">
              <w:rPr>
                <w:rFonts w:ascii="Arial" w:hAnsi="Arial" w:cs="Arial"/>
                <w:sz w:val="18"/>
              </w:rPr>
              <w:t xml:space="preserve">per måned </w:t>
            </w:r>
            <w:r>
              <w:rPr>
                <w:rFonts w:ascii="Arial" w:hAnsi="Arial" w:cs="Arial"/>
                <w:sz w:val="18"/>
              </w:rPr>
              <w:t>efter reglerne for myndighedsudbetalingstype.</w:t>
            </w:r>
            <w:r w:rsidR="001D307B">
              <w:rPr>
                <w:rFonts w:ascii="Arial" w:hAnsi="Arial" w:cs="Arial"/>
                <w:sz w:val="18"/>
              </w:rPr>
              <w:t xml:space="preserve"> </w:t>
            </w:r>
            <w:r w:rsidR="001D307B">
              <w:rPr>
                <w:rFonts w:ascii="Arial" w:hAnsi="Arial" w:cs="Arial"/>
                <w:sz w:val="18"/>
              </w:rPr>
              <w:t>Den samme kunde kan forekomme flere gange med forskellige myndighedsudbetalingstyper i kundelisten.</w:t>
            </w:r>
          </w:p>
          <w:p w:rsidR="000B5005" w:rsidRDefault="000B5005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0000" w:rsidRDefault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Givet en liste af kundenumre og myndighedsudbetalingstyper returnere</w:t>
            </w:r>
            <w:r w:rsidR="00873B0B">
              <w:rPr>
                <w:rFonts w:ascii="Arial" w:hAnsi="Arial" w:cs="Arial"/>
                <w:sz w:val="18"/>
              </w:rPr>
              <w:t>r EFI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1D307B">
              <w:rPr>
                <w:rFonts w:ascii="Arial" w:hAnsi="Arial" w:cs="Arial"/>
                <w:sz w:val="18"/>
              </w:rPr>
              <w:t xml:space="preserve">ved hjælp af </w:t>
            </w:r>
            <w:r>
              <w:rPr>
                <w:rFonts w:ascii="Arial" w:hAnsi="Arial" w:cs="Arial"/>
                <w:sz w:val="18"/>
              </w:rPr>
              <w:t xml:space="preserve">servicen </w:t>
            </w:r>
            <w:r w:rsidR="001D307B">
              <w:rPr>
                <w:rFonts w:ascii="Arial" w:hAnsi="Arial" w:cs="Arial"/>
                <w:sz w:val="18"/>
              </w:rPr>
              <w:t xml:space="preserve">DMIBetalingEvneHentet </w:t>
            </w:r>
            <w:r>
              <w:rPr>
                <w:rFonts w:ascii="Arial" w:hAnsi="Arial" w:cs="Arial"/>
                <w:sz w:val="18"/>
              </w:rPr>
              <w:t>kundernes betalingsevne beregnet ud</w:t>
            </w:r>
            <w:r w:rsidR="00895C55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fra reglerne </w:t>
            </w:r>
            <w:r w:rsidR="00873B0B">
              <w:rPr>
                <w:rFonts w:ascii="Arial" w:hAnsi="Arial" w:cs="Arial"/>
                <w:sz w:val="18"/>
              </w:rPr>
              <w:t>for</w:t>
            </w:r>
            <w:r>
              <w:rPr>
                <w:rFonts w:ascii="Arial" w:hAnsi="Arial" w:cs="Arial"/>
                <w:sz w:val="18"/>
              </w:rPr>
              <w:t xml:space="preserve"> den pågældende </w:t>
            </w:r>
            <w:r w:rsidR="008C75AD">
              <w:rPr>
                <w:rFonts w:ascii="Arial" w:hAnsi="Arial" w:cs="Arial"/>
                <w:sz w:val="18"/>
              </w:rPr>
              <w:t>myndighedudbetalings</w:t>
            </w:r>
            <w:r>
              <w:rPr>
                <w:rFonts w:ascii="Arial" w:hAnsi="Arial" w:cs="Arial"/>
                <w:sz w:val="18"/>
              </w:rPr>
              <w:t xml:space="preserve">type. 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</w:tcPr>
          <w:p w:rsidR="00F07C71" w:rsidRDefault="00AF4674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</w:t>
            </w:r>
            <w:r w:rsidR="00F07C71">
              <w:rPr>
                <w:rFonts w:ascii="Arial" w:hAnsi="Arial" w:cs="Arial"/>
                <w:sz w:val="18"/>
              </w:rPr>
              <w:t xml:space="preserve"> forventes kun anvendt af DMI.</w:t>
            </w:r>
          </w:p>
          <w:p w:rsidR="00FB5B39" w:rsidRDefault="00FB5B39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0000" w:rsidRDefault="002368FD" w:rsidP="00FB5B3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konfigureres nye myndighedsudbetalingstyper i DMI og EFI. </w:t>
            </w:r>
            <w:r w:rsidR="00FB5B39">
              <w:rPr>
                <w:rFonts w:ascii="Arial" w:hAnsi="Arial" w:cs="Arial"/>
                <w:sz w:val="18"/>
              </w:rPr>
              <w:t>I EFI skal e</w:t>
            </w:r>
            <w:r>
              <w:rPr>
                <w:rFonts w:ascii="Arial" w:hAnsi="Arial" w:cs="Arial"/>
                <w:sz w:val="18"/>
              </w:rPr>
              <w:t>n myndigheds</w:t>
            </w:r>
            <w:r w:rsidR="004D780C">
              <w:rPr>
                <w:rFonts w:ascii="Arial" w:hAnsi="Arial" w:cs="Arial"/>
                <w:sz w:val="18"/>
              </w:rPr>
              <w:t>udbetaling</w:t>
            </w:r>
            <w:r>
              <w:rPr>
                <w:rFonts w:ascii="Arial" w:hAnsi="Arial" w:cs="Arial"/>
                <w:sz w:val="18"/>
              </w:rPr>
              <w:t xml:space="preserve">type  altid kunne konfigureres som en af to kendte </w:t>
            </w:r>
            <w:r w:rsidR="00D776B0">
              <w:rPr>
                <w:rFonts w:ascii="Arial" w:hAnsi="Arial" w:cs="Arial"/>
                <w:sz w:val="18"/>
              </w:rPr>
              <w:t>myndighedsudbetalingstype kategorier 1 eller 2</w:t>
            </w:r>
            <w:r>
              <w:rPr>
                <w:rFonts w:ascii="Arial" w:hAnsi="Arial" w:cs="Arial"/>
                <w:sz w:val="18"/>
              </w:rPr>
              <w:t xml:space="preserve">; idet beregningen af kundens betalingsevne sker efter </w:t>
            </w:r>
            <w:r w:rsidR="00FB5B39">
              <w:rPr>
                <w:rFonts w:ascii="Arial" w:hAnsi="Arial" w:cs="Arial"/>
                <w:sz w:val="18"/>
              </w:rPr>
              <w:t xml:space="preserve">de </w:t>
            </w:r>
            <w:r>
              <w:rPr>
                <w:rFonts w:ascii="Arial" w:hAnsi="Arial" w:cs="Arial"/>
                <w:sz w:val="18"/>
              </w:rPr>
              <w:t xml:space="preserve">forretningsregler, der </w:t>
            </w:r>
            <w:r w:rsidR="00FB5B39">
              <w:rPr>
                <w:rFonts w:ascii="Arial" w:hAnsi="Arial" w:cs="Arial"/>
                <w:sz w:val="18"/>
              </w:rPr>
              <w:t xml:space="preserve">for 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D780C">
              <w:rPr>
                <w:rFonts w:ascii="Arial" w:hAnsi="Arial" w:cs="Arial"/>
                <w:sz w:val="18"/>
              </w:rPr>
              <w:t>kategorien</w:t>
            </w:r>
            <w:r>
              <w:rPr>
                <w:rFonts w:ascii="Arial" w:hAnsi="Arial" w:cs="Arial"/>
                <w:sz w:val="18"/>
              </w:rPr>
              <w:t xml:space="preserve"> af mynd</w:t>
            </w:r>
            <w:r w:rsidR="00895C55">
              <w:rPr>
                <w:rFonts w:ascii="Arial" w:hAnsi="Arial" w:cs="Arial"/>
                <w:sz w:val="18"/>
              </w:rPr>
              <w:t>ig</w:t>
            </w:r>
            <w:r>
              <w:rPr>
                <w:rFonts w:ascii="Arial" w:hAnsi="Arial" w:cs="Arial"/>
                <w:sz w:val="18"/>
              </w:rPr>
              <w:t>hedsudbetalingstype</w:t>
            </w:r>
            <w:r w:rsidR="00FB5B39"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/>
                <w:sz w:val="18"/>
              </w:rPr>
              <w:t>.</w:t>
            </w:r>
            <w:r w:rsidR="00895C5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asynkrone svar leveres ved at kalde DMIBetalingEvneHentet.</w:t>
            </w:r>
          </w:p>
          <w:p w:rsidR="005361E4" w:rsidRDefault="005361E4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0000" w:rsidRDefault="005361E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Betalingsevnen beregnes i EFI efter </w:t>
            </w:r>
            <w:r w:rsidR="00873B0B">
              <w:rPr>
                <w:rFonts w:ascii="Arial" w:hAnsi="Arial" w:cs="Arial"/>
                <w:sz w:val="18"/>
              </w:rPr>
              <w:t>standard</w:t>
            </w:r>
            <w:r>
              <w:rPr>
                <w:rFonts w:ascii="Arial" w:hAnsi="Arial" w:cs="Arial"/>
                <w:sz w:val="18"/>
              </w:rPr>
              <w:t xml:space="preserve"> perioden, dvs. kroner per måned på nuværende tidspunkt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EFIBetalingEvneAsynkronHent_I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KundeValg *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DMI *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commentRangeStart w:id="0"/>
            <w:ins w:id="1" w:author="Z8YFG" w:date="2011-01-17T13:39:00Z">
              <w:r w:rsidR="007F46E5">
                <w:rPr>
                  <w:rFonts w:ascii="Arial" w:hAnsi="Arial" w:cs="Arial"/>
                  <w:sz w:val="18"/>
                </w:rPr>
                <w:t>1</w:t>
              </w:r>
            </w:ins>
            <w:commentRangeEnd w:id="0"/>
            <w:ins w:id="2" w:author="Z8YFG" w:date="2011-01-17T13:42:00Z">
              <w:r w:rsidR="007F46E5">
                <w:rPr>
                  <w:rStyle w:val="Kommentarhenvisning"/>
                </w:rPr>
                <w:commentReference w:id="0"/>
              </w:r>
            </w:ins>
            <w:ins w:id="3" w:author="Z8YFG" w:date="2011-01-17T13:39:00Z">
              <w:r w:rsidR="007F46E5">
                <w:rPr>
                  <w:rFonts w:ascii="Arial" w:hAnsi="Arial" w:cs="Arial"/>
                  <w:sz w:val="18"/>
                </w:rPr>
                <w:t>{</w:t>
              </w:r>
            </w:ins>
            <w:del w:id="4" w:author="Z8YFG" w:date="2011-01-17T13:39:00Z">
              <w:r w:rsidDel="007F46E5">
                <w:rPr>
                  <w:rFonts w:ascii="Arial" w:hAnsi="Arial" w:cs="Arial"/>
                  <w:sz w:val="18"/>
                </w:rPr>
                <w:delText>[</w:delText>
              </w:r>
            </w:del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KundeStruktur *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del w:id="5" w:author="Z8YFG" w:date="2010-12-28T09:24:00Z">
              <w:r w:rsidDel="006954C1">
                <w:rPr>
                  <w:rFonts w:ascii="Arial" w:hAnsi="Arial" w:cs="Arial"/>
                  <w:sz w:val="18"/>
                </w:rPr>
                <w:delText>(</w:delText>
              </w:r>
            </w:del>
            <w:r>
              <w:rPr>
                <w:rFonts w:ascii="Arial" w:hAnsi="Arial" w:cs="Arial"/>
                <w:sz w:val="18"/>
              </w:rPr>
              <w:t>MyndighedUdbetalingType</w:t>
            </w:r>
            <w:r w:rsidR="004C1392">
              <w:rPr>
                <w:rFonts w:ascii="Arial" w:hAnsi="Arial" w:cs="Arial"/>
                <w:sz w:val="18"/>
              </w:rPr>
              <w:t>Kode</w:t>
            </w:r>
            <w:r w:rsidR="007F46E5">
              <w:rPr>
                <w:rStyle w:val="Kommentarhenvisning"/>
              </w:rPr>
              <w:commentReference w:id="6"/>
            </w:r>
            <w:del w:id="7" w:author="Z8YFG" w:date="2010-12-28T09:24:00Z">
              <w:r w:rsidDel="006954C1">
                <w:rPr>
                  <w:rFonts w:ascii="Arial" w:hAnsi="Arial" w:cs="Arial"/>
                  <w:sz w:val="18"/>
                </w:rPr>
                <w:delText>)</w:delText>
              </w:r>
            </w:del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ins w:id="8" w:author="Z8YFG" w:date="2011-01-17T13:40:00Z">
              <w:r w:rsidR="007F46E5">
                <w:rPr>
                  <w:rFonts w:ascii="Arial" w:hAnsi="Arial" w:cs="Arial"/>
                  <w:sz w:val="18"/>
                </w:rPr>
                <w:t>}</w:t>
              </w:r>
            </w:ins>
            <w:del w:id="9" w:author="Z8YFG" w:date="2011-01-17T13:40:00Z">
              <w:r w:rsidDel="007F46E5">
                <w:rPr>
                  <w:rFonts w:ascii="Arial" w:hAnsi="Arial" w:cs="Arial"/>
                  <w:sz w:val="18"/>
                </w:rPr>
                <w:delText>]</w:delText>
              </w:r>
            </w:del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EFIBetalingEvneAsynkronHent_O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C1392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EFIBetalingEvneAsynkronHent. Valideringen foretages i EFI.Validering:</w:t>
            </w:r>
          </w:p>
          <w:p w:rsidR="004C1392" w:rsidRDefault="004C1392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Generel fejl der kræver analyse af Systemadministrator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368FD" w:rsidTr="002368FD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Service: Asynkron; idet svaret leveres, når beregningen er foretaget i EFI for hele kundelisten. Svaret returneres til DMI ved at EFI kalder DMIBetalingEvneHentet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Frekvens: lav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medium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368FD" w:rsidSect="002368FD">
          <w:headerReference w:type="default" r:id="rId9"/>
          <w:footerReference w:type="default" r:id="rId10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2368FD" w:rsidTr="002368FD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68FD" w:rsidTr="002368FD">
        <w:tc>
          <w:tcPr>
            <w:tcW w:w="10345" w:type="dxa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EFIKundeIdentStruktur</w:t>
            </w:r>
          </w:p>
        </w:tc>
      </w:tr>
      <w:tr w:rsidR="002368FD" w:rsidTr="002368FD">
        <w:tc>
          <w:tcPr>
            <w:tcW w:w="10345" w:type="dxa"/>
            <w:vAlign w:val="center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2368FD" w:rsidTr="002368FD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368FD" w:rsidTr="002368FD">
        <w:tc>
          <w:tcPr>
            <w:tcW w:w="10345" w:type="dxa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KundeStruktur</w:t>
            </w:r>
          </w:p>
        </w:tc>
      </w:tr>
      <w:tr w:rsidR="002368FD" w:rsidTr="002368FD">
        <w:tc>
          <w:tcPr>
            <w:tcW w:w="10345" w:type="dxa"/>
            <w:vAlign w:val="center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368FD" w:rsidSect="002368FD">
          <w:headerReference w:type="default" r:id="rId11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368FD" w:rsidRDefault="002368FD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2368FD" w:rsidTr="00210554">
        <w:trPr>
          <w:cantSplit/>
          <w:tblHeader/>
        </w:trPr>
        <w:tc>
          <w:tcPr>
            <w:tcW w:w="3402" w:type="dxa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TalHel9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BetalingEvneEnhedPeriode</w:t>
            </w:r>
          </w:p>
        </w:tc>
        <w:tc>
          <w:tcPr>
            <w:tcW w:w="170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PeriodeUdstrækning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Betalingsevnen angives som kroner over et givet tidsrum.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0" w:author="Z8YFG" w:date="2011-01-17T13:47:00Z"/>
                <w:rFonts w:ascii="Arial" w:hAnsi="Arial" w:cs="Arial"/>
                <w:sz w:val="18"/>
              </w:rPr>
            </w:pPr>
            <w:commentRangeStart w:id="11"/>
            <w:del w:id="12" w:author="Z8YFG" w:date="2011-01-17T13:47:00Z">
              <w:r w:rsidDel="00147F64">
                <w:rPr>
                  <w:rFonts w:ascii="Arial" w:hAnsi="Arial" w:cs="Arial"/>
                  <w:sz w:val="18"/>
                </w:rPr>
                <w:delText>SEK: Sekund</w:delText>
              </w:r>
            </w:del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3" w:author="Z8YFG" w:date="2011-01-17T13:47:00Z"/>
                <w:rFonts w:ascii="Arial" w:hAnsi="Arial" w:cs="Arial"/>
                <w:sz w:val="18"/>
              </w:rPr>
            </w:pPr>
            <w:del w:id="14" w:author="Z8YFG" w:date="2011-01-17T13:47:00Z">
              <w:r w:rsidDel="00147F64">
                <w:rPr>
                  <w:rFonts w:ascii="Arial" w:hAnsi="Arial" w:cs="Arial"/>
                  <w:sz w:val="18"/>
                </w:rPr>
                <w:delText>MIN: Minut</w:delText>
              </w:r>
            </w:del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5" w:author="Z8YFG" w:date="2011-01-17T13:47:00Z"/>
                <w:rFonts w:ascii="Arial" w:hAnsi="Arial" w:cs="Arial"/>
                <w:sz w:val="18"/>
              </w:rPr>
            </w:pPr>
            <w:del w:id="16" w:author="Z8YFG" w:date="2011-01-17T13:47:00Z">
              <w:r w:rsidDel="00147F64">
                <w:rPr>
                  <w:rFonts w:ascii="Arial" w:hAnsi="Arial" w:cs="Arial"/>
                  <w:sz w:val="18"/>
                </w:rPr>
                <w:delText>TIME: Time</w:delText>
              </w:r>
            </w:del>
          </w:p>
          <w:p w:rsidR="002368FD" w:rsidDel="00147F64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7" w:author="Z8YFG" w:date="2011-01-17T13:47:00Z"/>
                <w:rFonts w:ascii="Arial" w:hAnsi="Arial" w:cs="Arial"/>
                <w:sz w:val="18"/>
              </w:rPr>
            </w:pPr>
            <w:del w:id="18" w:author="Z8YFG" w:date="2011-01-17T13:47:00Z">
              <w:r w:rsidDel="00147F64">
                <w:rPr>
                  <w:rFonts w:ascii="Arial" w:hAnsi="Arial" w:cs="Arial"/>
                  <w:sz w:val="18"/>
                </w:rPr>
                <w:delText>DAG: 1 dag/24 timer</w:delText>
              </w:r>
            </w:del>
          </w:p>
          <w:commentRangeEnd w:id="11"/>
          <w:p w:rsidR="002368FD" w:rsidRDefault="00F35B88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Style w:val="Kommentarhenvisning"/>
              </w:rPr>
              <w:commentReference w:id="11"/>
            </w:r>
            <w:r w:rsidR="002368FD">
              <w:rPr>
                <w:rFonts w:ascii="Arial" w:hAnsi="Arial" w:cs="Arial"/>
                <w:sz w:val="18"/>
              </w:rPr>
              <w:t>UGE: 1 uge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2UGER: 2 uger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3UGER: 3 uger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1 måned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1 kvartal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commentRangeStart w:id="19"/>
            <w:r>
              <w:rPr>
                <w:rFonts w:ascii="Arial" w:hAnsi="Arial" w:cs="Arial"/>
                <w:sz w:val="18"/>
              </w:rPr>
              <w:t>2KVT: ½ år</w:t>
            </w:r>
            <w:commentRangeEnd w:id="19"/>
            <w:r w:rsidR="00147F64">
              <w:rPr>
                <w:rStyle w:val="Kommentarhenvisning"/>
              </w:rPr>
              <w:commentReference w:id="19"/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ÅR: 1 år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Kode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maxLength: 10</w:t>
            </w:r>
          </w:p>
        </w:tc>
        <w:tc>
          <w:tcPr>
            <w:tcW w:w="467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Navn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maxLength: 300</w:t>
            </w:r>
          </w:p>
        </w:tc>
        <w:tc>
          <w:tcPr>
            <w:tcW w:w="4671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KundeNummer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maxLength: 11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maxLength: 30</w:t>
            </w:r>
          </w:p>
        </w:tc>
        <w:tc>
          <w:tcPr>
            <w:tcW w:w="467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 for DMO og DMR er fastsat, mens værdisæt for EFI/DMI foreløbig (pr 20100924) sat til: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Disse fastlægges endeligt af EFI/DMI.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commentRangeStart w:id="20"/>
            <w:r>
              <w:rPr>
                <w:rFonts w:ascii="Arial" w:hAnsi="Arial" w:cs="Arial"/>
                <w:sz w:val="18"/>
              </w:rPr>
              <w:t>MyndighedUdbetalingTypeNavn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TekstKort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DMIs myndighedudbetalingstype</w:t>
            </w:r>
            <w:commentRangeEnd w:id="20"/>
            <w:r w:rsidR="009F6125">
              <w:rPr>
                <w:rStyle w:val="Kommentarhenvisning"/>
              </w:rPr>
              <w:commentReference w:id="20"/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CPRNummer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368FD" w:rsidRPr="002368FD" w:rsidRDefault="002368FD" w:rsidP="009F6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person.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CVRNummer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368FD" w:rsidRPr="006954C1" w:rsidRDefault="00780636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80636">
              <w:rPr>
                <w:rFonts w:ascii="Arial" w:hAnsi="Arial" w:cs="Arial"/>
                <w:sz w:val="18"/>
                <w:lang w:val="en-US"/>
              </w:rPr>
              <w:t>maxLength: 8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2368FD" w:rsidTr="00210554">
        <w:trPr>
          <w:cantSplit/>
        </w:trPr>
        <w:tc>
          <w:tcPr>
            <w:tcW w:w="3402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368FD" w:rsidRPr="002368FD" w:rsidRDefault="002368FD" w:rsidP="002368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A06C03" w:rsidRPr="002368FD" w:rsidRDefault="00A06C03" w:rsidP="002368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06C03" w:rsidRPr="002368FD" w:rsidSect="002368FD">
      <w:headerReference w:type="default" r:id="rId12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Z8YFG" w:date="2011-01-17T13:42:00Z" w:initials="YFG">
    <w:p w:rsidR="007F46E5" w:rsidRDefault="007F46E5">
      <w:pPr>
        <w:pStyle w:val="Kommentartekst"/>
      </w:pPr>
      <w:r>
        <w:rPr>
          <w:rStyle w:val="Kommentarhenvisning"/>
        </w:rPr>
        <w:annotationRef/>
      </w:r>
      <w:r>
        <w:t>En liste med mindst et element</w:t>
      </w:r>
    </w:p>
  </w:comment>
  <w:comment w:id="6" w:author="Z8YFG" w:date="2011-01-17T13:42:00Z" w:initials="YFG">
    <w:p w:rsidR="007F46E5" w:rsidRDefault="007F46E5">
      <w:pPr>
        <w:pStyle w:val="Kommentartekst"/>
      </w:pPr>
      <w:r>
        <w:rPr>
          <w:rStyle w:val="Kommentarhenvisning"/>
        </w:rPr>
        <w:annotationRef/>
      </w:r>
      <w:r>
        <w:t>Skal være koden og ikke navnet på koden</w:t>
      </w:r>
    </w:p>
  </w:comment>
  <w:comment w:id="11" w:author="Z8YFG" w:date="2011-01-17T13:42:00Z" w:initials="YFG">
    <w:p w:rsidR="00F35B88" w:rsidRDefault="00F35B88">
      <w:pPr>
        <w:pStyle w:val="Kommentartekst"/>
      </w:pPr>
      <w:r>
        <w:rPr>
          <w:rStyle w:val="Kommentarhenvisning"/>
        </w:rPr>
        <w:annotationRef/>
      </w:r>
      <w:r>
        <w:t>Det er for finkornet. Uge skal være minimum</w:t>
      </w:r>
    </w:p>
  </w:comment>
  <w:comment w:id="19" w:author="Z8YFG" w:date="2011-01-17T13:48:00Z" w:initials="YFG">
    <w:p w:rsidR="00147F64" w:rsidRDefault="00147F64">
      <w:pPr>
        <w:pStyle w:val="Kommentartekst"/>
      </w:pPr>
      <w:r>
        <w:rPr>
          <w:rStyle w:val="Kommentarhenvisning"/>
        </w:rPr>
        <w:annotationRef/>
      </w:r>
      <w:r>
        <w:t xml:space="preserve">Tjekat  værdisæt er konsistent med øvrige periodeværdisæt </w:t>
      </w:r>
    </w:p>
  </w:comment>
  <w:comment w:id="20" w:author="LENOVO USER" w:date="2011-01-17T13:42:00Z" w:initials="LU">
    <w:p w:rsidR="009F6125" w:rsidRDefault="009F6125">
      <w:pPr>
        <w:pStyle w:val="Kommentartekst"/>
      </w:pPr>
      <w:r>
        <w:rPr>
          <w:rStyle w:val="Kommentarhenvisning"/>
        </w:rPr>
        <w:annotationRef/>
      </w:r>
      <w:r>
        <w:t>MyndighedUdbetalingTypeKode i stedet, please!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55A" w:rsidRDefault="007C555A">
      <w:r>
        <w:separator/>
      </w:r>
    </w:p>
  </w:endnote>
  <w:endnote w:type="continuationSeparator" w:id="0">
    <w:p w:rsidR="007C555A" w:rsidRDefault="007C5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FD" w:rsidRPr="002368FD" w:rsidRDefault="0096626E" w:rsidP="002368FD">
    <w:pPr>
      <w:pStyle w:val="Sidefod"/>
    </w:pPr>
    <w:r>
      <w:rPr>
        <w:rFonts w:ascii="Arial" w:hAnsi="Arial" w:cs="Arial"/>
        <w:sz w:val="16"/>
      </w:rPr>
      <w:fldChar w:fldCharType="begin"/>
    </w:r>
    <w:r w:rsidR="002368FD"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 w:rsidR="002368FD">
      <w:rPr>
        <w:rFonts w:ascii="Arial" w:hAnsi="Arial" w:cs="Arial"/>
        <w:noProof/>
        <w:sz w:val="16"/>
      </w:rPr>
      <w:t>22. december 2010</w:t>
    </w:r>
    <w:r>
      <w:rPr>
        <w:rFonts w:ascii="Arial" w:hAnsi="Arial" w:cs="Arial"/>
        <w:sz w:val="16"/>
      </w:rPr>
      <w:fldChar w:fldCharType="end"/>
    </w:r>
    <w:r w:rsidR="002368FD">
      <w:rPr>
        <w:rFonts w:ascii="Arial" w:hAnsi="Arial" w:cs="Arial"/>
        <w:sz w:val="16"/>
      </w:rPr>
      <w:tab/>
    </w:r>
    <w:r w:rsidR="002368FD">
      <w:rPr>
        <w:rFonts w:ascii="Arial" w:hAnsi="Arial" w:cs="Arial"/>
        <w:sz w:val="16"/>
      </w:rPr>
      <w:tab/>
      <w:t xml:space="preserve">EFIBetalingEvneAsynkronHent Side </w:t>
    </w:r>
    <w:r>
      <w:rPr>
        <w:rFonts w:ascii="Arial" w:hAnsi="Arial" w:cs="Arial"/>
        <w:sz w:val="16"/>
      </w:rPr>
      <w:fldChar w:fldCharType="begin"/>
    </w:r>
    <w:r w:rsidR="002368FD"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4C1392"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 w:rsidR="002368FD">
      <w:rPr>
        <w:rFonts w:ascii="Arial" w:hAnsi="Arial" w:cs="Arial"/>
        <w:sz w:val="16"/>
      </w:rPr>
      <w:t xml:space="preserve"> af </w:t>
    </w:r>
    <w:fldSimple w:instr=" NUMPAGES  \* MERGEFORMAT ">
      <w:r w:rsidR="004C1392" w:rsidRPr="004C1392">
        <w:rPr>
          <w:rFonts w:ascii="Arial" w:hAnsi="Arial" w:cs="Arial"/>
          <w:noProof/>
          <w:sz w:val="16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55A" w:rsidRDefault="007C555A">
      <w:r>
        <w:separator/>
      </w:r>
    </w:p>
  </w:footnote>
  <w:footnote w:type="continuationSeparator" w:id="0">
    <w:p w:rsidR="007C555A" w:rsidRDefault="007C55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FD" w:rsidRPr="002368FD" w:rsidRDefault="002368FD" w:rsidP="002368FD">
    <w:pPr>
      <w:pStyle w:val="Sidehoved"/>
      <w:jc w:val="center"/>
      <w:rPr>
        <w:rFonts w:ascii="Arial" w:hAnsi="Arial" w:cs="Arial"/>
        <w:sz w:val="22"/>
      </w:rPr>
    </w:pPr>
    <w:r w:rsidRPr="002368FD">
      <w:rPr>
        <w:rFonts w:ascii="Arial" w:hAnsi="Arial" w:cs="Arial"/>
        <w:sz w:val="22"/>
      </w:rPr>
      <w:t>Servicebeskrivelse</w:t>
    </w:r>
  </w:p>
  <w:p w:rsidR="002368FD" w:rsidRPr="002368FD" w:rsidRDefault="002368FD" w:rsidP="002368FD">
    <w:pPr>
      <w:pStyle w:val="Sidehoved"/>
      <w:jc w:val="center"/>
      <w:rPr>
        <w:rFonts w:ascii="Arial" w:hAnsi="Arial" w:cs="Arial"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FD" w:rsidRPr="002368FD" w:rsidRDefault="002368FD" w:rsidP="002368FD">
    <w:pPr>
      <w:pStyle w:val="Sidehoved"/>
      <w:jc w:val="center"/>
      <w:rPr>
        <w:rFonts w:ascii="Arial" w:hAnsi="Arial" w:cs="Arial"/>
        <w:sz w:val="22"/>
      </w:rPr>
    </w:pPr>
    <w:r w:rsidRPr="002368FD">
      <w:rPr>
        <w:rFonts w:ascii="Arial" w:hAnsi="Arial" w:cs="Arial"/>
        <w:sz w:val="22"/>
      </w:rPr>
      <w:t>Datastrukturer</w:t>
    </w:r>
  </w:p>
  <w:p w:rsidR="002368FD" w:rsidRPr="002368FD" w:rsidRDefault="002368FD" w:rsidP="002368FD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8FD" w:rsidRDefault="002368FD" w:rsidP="002368FD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2368FD" w:rsidRPr="002368FD" w:rsidRDefault="002368FD" w:rsidP="002368FD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4B86"/>
    <w:multiLevelType w:val="multilevel"/>
    <w:tmpl w:val="537C24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trackRevisions/>
  <w:defaultTabStop w:val="130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68FD"/>
    <w:rsid w:val="000B5005"/>
    <w:rsid w:val="00147F64"/>
    <w:rsid w:val="001D307B"/>
    <w:rsid w:val="00210554"/>
    <w:rsid w:val="00233B21"/>
    <w:rsid w:val="002368FD"/>
    <w:rsid w:val="004C1392"/>
    <w:rsid w:val="004D780C"/>
    <w:rsid w:val="005361E4"/>
    <w:rsid w:val="005A1A8F"/>
    <w:rsid w:val="005E1139"/>
    <w:rsid w:val="00663B86"/>
    <w:rsid w:val="006648CB"/>
    <w:rsid w:val="006954C1"/>
    <w:rsid w:val="00780636"/>
    <w:rsid w:val="007C555A"/>
    <w:rsid w:val="007F46E5"/>
    <w:rsid w:val="008713C4"/>
    <w:rsid w:val="00873B0B"/>
    <w:rsid w:val="00895C55"/>
    <w:rsid w:val="008C75AD"/>
    <w:rsid w:val="00900A1E"/>
    <w:rsid w:val="00912CA3"/>
    <w:rsid w:val="00917625"/>
    <w:rsid w:val="0096626E"/>
    <w:rsid w:val="009D03C7"/>
    <w:rsid w:val="009E50A5"/>
    <w:rsid w:val="009F6125"/>
    <w:rsid w:val="00A06C03"/>
    <w:rsid w:val="00A3683B"/>
    <w:rsid w:val="00AF4674"/>
    <w:rsid w:val="00B05833"/>
    <w:rsid w:val="00C34EA5"/>
    <w:rsid w:val="00D570B0"/>
    <w:rsid w:val="00D776B0"/>
    <w:rsid w:val="00ED71BF"/>
    <w:rsid w:val="00F07C71"/>
    <w:rsid w:val="00F35B88"/>
    <w:rsid w:val="00FB122C"/>
    <w:rsid w:val="00FB5B39"/>
    <w:rsid w:val="00FD3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3B21"/>
    <w:rPr>
      <w:sz w:val="24"/>
      <w:szCs w:val="24"/>
    </w:rPr>
  </w:style>
  <w:style w:type="paragraph" w:styleId="Overskrift1">
    <w:name w:val="heading 1"/>
    <w:basedOn w:val="Normal"/>
    <w:next w:val="Normal"/>
    <w:autoRedefine/>
    <w:qFormat/>
    <w:rsid w:val="002368FD"/>
    <w:pPr>
      <w:keepLines/>
      <w:numPr>
        <w:numId w:val="1"/>
      </w:numPr>
      <w:spacing w:after="360"/>
      <w:outlineLvl w:val="0"/>
    </w:pPr>
    <w:rPr>
      <w:rFonts w:ascii="Arial" w:hAnsi="Arial" w:cs="Arial"/>
      <w:b/>
      <w:bCs/>
      <w:sz w:val="30"/>
      <w:szCs w:val="32"/>
    </w:rPr>
  </w:style>
  <w:style w:type="paragraph" w:styleId="Overskrift2">
    <w:name w:val="heading 2"/>
    <w:basedOn w:val="Normal"/>
    <w:next w:val="Normal"/>
    <w:qFormat/>
    <w:rsid w:val="002368FD"/>
    <w:pPr>
      <w:keepLines/>
      <w:numPr>
        <w:ilvl w:val="1"/>
        <w:numId w:val="1"/>
      </w:numPr>
      <w:suppressAutoHyphens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autoRedefine/>
    <w:qFormat/>
    <w:rsid w:val="002368FD"/>
    <w:pPr>
      <w:keepNext/>
      <w:numPr>
        <w:ilvl w:val="2"/>
        <w:numId w:val="1"/>
      </w:numPr>
      <w:spacing w:before="240" w:after="60" w:line="288" w:lineRule="exact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qFormat/>
    <w:rsid w:val="002368FD"/>
    <w:pPr>
      <w:keepLines/>
      <w:numPr>
        <w:ilvl w:val="3"/>
        <w:numId w:val="1"/>
      </w:numPr>
      <w:suppressAutoHyphens/>
      <w:spacing w:line="288" w:lineRule="exact"/>
      <w:outlineLvl w:val="3"/>
    </w:pPr>
    <w:rPr>
      <w:bCs/>
      <w:i/>
      <w:szCs w:val="28"/>
    </w:rPr>
  </w:style>
  <w:style w:type="paragraph" w:styleId="Overskrift5">
    <w:name w:val="heading 5"/>
    <w:basedOn w:val="Normal"/>
    <w:next w:val="Normal"/>
    <w:qFormat/>
    <w:rsid w:val="002368F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2368F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2368FD"/>
    <w:pPr>
      <w:numPr>
        <w:ilvl w:val="6"/>
        <w:numId w:val="1"/>
      </w:numPr>
      <w:spacing w:before="240" w:after="60"/>
      <w:outlineLvl w:val="6"/>
    </w:pPr>
  </w:style>
  <w:style w:type="paragraph" w:styleId="Overskrift8">
    <w:name w:val="heading 8"/>
    <w:basedOn w:val="Normal"/>
    <w:next w:val="Normal"/>
    <w:qFormat/>
    <w:rsid w:val="002368F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2368F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a">
    <w:name w:val="Overskrift 1a"/>
    <w:basedOn w:val="Normal"/>
    <w:next w:val="Normal"/>
    <w:autoRedefine/>
    <w:rsid w:val="002368FD"/>
    <w:pPr>
      <w:keepLines/>
      <w:spacing w:after="360"/>
      <w:outlineLvl w:val="0"/>
    </w:pPr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rsid w:val="002368FD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rsid w:val="002368FD"/>
    <w:rPr>
      <w:sz w:val="22"/>
    </w:rPr>
  </w:style>
  <w:style w:type="paragraph" w:styleId="Sidehoved">
    <w:name w:val="header"/>
    <w:basedOn w:val="Normal"/>
    <w:rsid w:val="002368FD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2368FD"/>
    <w:pPr>
      <w:tabs>
        <w:tab w:val="center" w:pos="4819"/>
        <w:tab w:val="right" w:pos="9638"/>
      </w:tabs>
    </w:pPr>
  </w:style>
  <w:style w:type="paragraph" w:styleId="Dokumentoversigt">
    <w:name w:val="Document Map"/>
    <w:basedOn w:val="Normal"/>
    <w:link w:val="DokumentoversigtTegn"/>
    <w:rsid w:val="00917625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rsid w:val="00917625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6954C1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6954C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6954C1"/>
  </w:style>
  <w:style w:type="paragraph" w:styleId="Kommentaremne">
    <w:name w:val="annotation subject"/>
    <w:basedOn w:val="Kommentartekst"/>
    <w:next w:val="Kommentartekst"/>
    <w:link w:val="KommentaremneTegn"/>
    <w:rsid w:val="006954C1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6954C1"/>
    <w:rPr>
      <w:b/>
      <w:bCs/>
    </w:rPr>
  </w:style>
  <w:style w:type="paragraph" w:styleId="Markeringsbobletekst">
    <w:name w:val="Balloon Text"/>
    <w:basedOn w:val="Normal"/>
    <w:link w:val="MarkeringsbobletekstTegn"/>
    <w:rsid w:val="006954C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954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565E8-8C1D-4D5F-B16C-0DCDF8B2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941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Servicebeskrivelser</vt:lpstr>
    </vt:vector>
  </TitlesOfParts>
  <Company>ToldSkat</Company>
  <LinksUpToDate>false</LinksUpToDate>
  <CharactersWithSpaces>6675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Servicebeskrivelser</dc:title>
  <dc:subject/>
  <dc:creator>Lasse S. L. Buck</dc:creator>
  <cp:keywords/>
  <dc:description/>
  <cp:lastModifiedBy>Z8YFG</cp:lastModifiedBy>
  <cp:revision>2</cp:revision>
  <dcterms:created xsi:type="dcterms:W3CDTF">2011-01-18T13:46:00Z</dcterms:created>
  <dcterms:modified xsi:type="dcterms:W3CDTF">2011-01-18T13:46:00Z</dcterms:modified>
</cp:coreProperties>
</file>