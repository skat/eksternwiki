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701"/>
        <w:gridCol w:w="1134"/>
        <w:gridCol w:w="1701"/>
        <w:gridCol w:w="1840"/>
      </w:tblGrid>
      <w:tr w:rsidR="00F26B36" w:rsidTr="00F26B36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26B36">
              <w:rPr>
                <w:rFonts w:ascii="Arial" w:hAnsi="Arial" w:cs="Arial"/>
                <w:b/>
                <w:sz w:val="30"/>
              </w:rPr>
              <w:t>DMIBetalingEvneHentet</w:t>
            </w:r>
          </w:p>
        </w:tc>
      </w:tr>
      <w:tr w:rsidR="00F26B36" w:rsidTr="00F26B36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26B36" w:rsidTr="00F26B36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w00287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21-12-2010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vAlign w:val="center"/>
          </w:tcPr>
          <w:p w:rsidR="00F26B36" w:rsidRPr="00F26B36" w:rsidRDefault="00F26B36" w:rsidP="00DD0A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 kalder denne </w:t>
            </w:r>
            <w:r w:rsidR="00DD0A0E">
              <w:rPr>
                <w:rFonts w:ascii="Arial" w:hAnsi="Arial" w:cs="Arial"/>
                <w:sz w:val="18"/>
              </w:rPr>
              <w:t xml:space="preserve">DMI </w:t>
            </w:r>
            <w:r>
              <w:rPr>
                <w:rFonts w:ascii="Arial" w:hAnsi="Arial" w:cs="Arial"/>
                <w:sz w:val="18"/>
              </w:rPr>
              <w:t>service for at levere svaret på EFIBetalingEvne</w:t>
            </w:r>
            <w:r w:rsidR="00204DD6">
              <w:rPr>
                <w:rFonts w:ascii="Arial" w:hAnsi="Arial" w:cs="Arial"/>
                <w:sz w:val="18"/>
              </w:rPr>
              <w:t>Asynkron</w:t>
            </w:r>
            <w:r>
              <w:rPr>
                <w:rFonts w:ascii="Arial" w:hAnsi="Arial" w:cs="Arial"/>
                <w:sz w:val="18"/>
              </w:rPr>
              <w:t>Hent, dvs. betalingsevnen for  kunder beregnet efter reglerne for den anførte myndighedsudbetalingtype.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returnerer betalingsevnen i enheden kr</w:t>
            </w:r>
            <w:r w:rsidR="00353733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>/måned. Hvis den beregnede betalingsevne er mindre end x kr (parameterstyret i EFI), returneres 0 kr/måned.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Pr="003D4DF5" w:rsidRDefault="00DD0A0E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szCs w:val="18"/>
              </w:rPr>
            </w:pPr>
            <w:r w:rsidRPr="003D4DF5">
              <w:rPr>
                <w:rFonts w:ascii="Arial" w:hAnsi="Arial" w:cs="Arial"/>
                <w:sz w:val="18"/>
                <w:szCs w:val="18"/>
              </w:rPr>
              <w:t xml:space="preserve">Hvis beregningen er udført efter den skematiske model i forhold til </w:t>
            </w:r>
            <w:r w:rsidR="00F26B36" w:rsidRPr="003D4D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E4D9C" w:rsidRPr="003D4DF5">
              <w:rPr>
                <w:rFonts w:ascii="Arial" w:hAnsi="Arial" w:cs="Arial"/>
                <w:sz w:val="18"/>
                <w:szCs w:val="18"/>
              </w:rPr>
              <w:t>myndighedsudbetalingstype kategori 1</w:t>
            </w:r>
            <w:r w:rsidR="00F26B36" w:rsidRPr="003D4DF5">
              <w:rPr>
                <w:rFonts w:ascii="Arial" w:hAnsi="Arial" w:cs="Arial"/>
                <w:sz w:val="18"/>
                <w:szCs w:val="18"/>
              </w:rPr>
              <w:t>, så returneres der altid den fulde betalingsevne uanset øvrige reservationer.</w:t>
            </w:r>
          </w:p>
          <w:p w:rsidR="00F26B36" w:rsidRPr="003D4DF5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F26B36" w:rsidRPr="003D4DF5" w:rsidRDefault="00DD0A0E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szCs w:val="18"/>
              </w:rPr>
            </w:pPr>
            <w:r w:rsidRPr="003D4DF5">
              <w:rPr>
                <w:rFonts w:ascii="Arial" w:hAnsi="Arial" w:cs="Arial"/>
                <w:sz w:val="18"/>
                <w:szCs w:val="18"/>
              </w:rPr>
              <w:t xml:space="preserve">Hvis beregningen er udført efter budget modellen i forhold til </w:t>
            </w:r>
            <w:r w:rsidR="008E4D9C" w:rsidRPr="003D4DF5">
              <w:rPr>
                <w:rFonts w:ascii="Arial" w:hAnsi="Arial" w:cs="Arial"/>
                <w:sz w:val="18"/>
                <w:szCs w:val="18"/>
              </w:rPr>
              <w:t>myndighedsudbetalingstype kategori 1</w:t>
            </w:r>
            <w:r w:rsidR="00F26B36" w:rsidRPr="003D4DF5">
              <w:rPr>
                <w:rFonts w:ascii="Arial" w:hAnsi="Arial" w:cs="Arial"/>
                <w:sz w:val="18"/>
                <w:szCs w:val="18"/>
              </w:rPr>
              <w:t>, så returneres den ledige betalingsevne.</w:t>
            </w:r>
          </w:p>
          <w:p w:rsidR="00F26B36" w:rsidRPr="003D4DF5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myndighedsudbetalingstypen er </w:t>
            </w:r>
            <w:r w:rsidR="008E4D9C">
              <w:rPr>
                <w:rFonts w:ascii="Arial" w:hAnsi="Arial" w:cs="Arial"/>
                <w:sz w:val="18"/>
              </w:rPr>
              <w:t>myndighedsudbetalingstype kategori 2</w:t>
            </w:r>
            <w:r w:rsidR="00DD0A0E">
              <w:rPr>
                <w:rFonts w:ascii="Arial" w:hAnsi="Arial" w:cs="Arial"/>
                <w:sz w:val="18"/>
              </w:rPr>
              <w:t>,</w:t>
            </w:r>
            <w:r>
              <w:rPr>
                <w:rFonts w:ascii="Arial" w:hAnsi="Arial" w:cs="Arial"/>
                <w:sz w:val="18"/>
              </w:rPr>
              <w:t xml:space="preserve"> returneres altid den ledige betalingsevne uanset beregningsmetode.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Pt. er de eneste kendte udbetalingstyper </w:t>
            </w:r>
            <w:r w:rsidR="008E4D9C">
              <w:rPr>
                <w:rFonts w:ascii="Arial" w:hAnsi="Arial" w:cs="Arial"/>
                <w:sz w:val="18"/>
              </w:rPr>
              <w:t>myndighedsudbetalingstype kategori 1</w:t>
            </w:r>
            <w:r>
              <w:rPr>
                <w:rFonts w:ascii="Arial" w:hAnsi="Arial" w:cs="Arial"/>
                <w:sz w:val="18"/>
              </w:rPr>
              <w:t xml:space="preserve"> = Boligstøtte og </w:t>
            </w:r>
            <w:r w:rsidR="008E4D9C">
              <w:rPr>
                <w:rFonts w:ascii="Arial" w:hAnsi="Arial" w:cs="Arial"/>
                <w:sz w:val="18"/>
              </w:rPr>
              <w:t>myndighedsudbetalingstype kategori 2</w:t>
            </w:r>
            <w:r w:rsidR="00353733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= Pension.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kan tilføjes nye udbetalingstyper i DMI og EFI; men de skal kunne karakteriseres efter samme skema (</w:t>
            </w:r>
            <w:r w:rsidR="008E4D9C">
              <w:rPr>
                <w:rFonts w:ascii="Arial" w:hAnsi="Arial" w:cs="Arial"/>
                <w:sz w:val="18"/>
              </w:rPr>
              <w:t>myndighedsudbetalingstype kategori 1</w:t>
            </w:r>
            <w:r>
              <w:rPr>
                <w:rFonts w:ascii="Arial" w:hAnsi="Arial" w:cs="Arial"/>
                <w:sz w:val="18"/>
              </w:rPr>
              <w:t xml:space="preserve"> og </w:t>
            </w:r>
            <w:r w:rsidR="008E4D9C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).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BetalingEvnetBeløb er det beløb</w:t>
            </w:r>
            <w:r w:rsidR="00684970">
              <w:rPr>
                <w:rFonts w:ascii="Arial" w:hAnsi="Arial" w:cs="Arial"/>
                <w:sz w:val="18"/>
              </w:rPr>
              <w:t xml:space="preserve"> i kroner per måned</w:t>
            </w:r>
            <w:r>
              <w:rPr>
                <w:rFonts w:ascii="Arial" w:hAnsi="Arial" w:cs="Arial"/>
                <w:sz w:val="18"/>
              </w:rPr>
              <w:t>, der er tilrådig for modregning i DMI ifølge beregningsreglerne for den givne myndighedsudbetalingstype. Kundens betalingsevne kan variere fra forespørgsel til forespørgsel pga. midlertidige eller varige ændringer,  og indsatsers reservationer eller ophør af reservationer af betalingsevne.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samme kunde kan forekomme flere gange i listen, hvis der i EFIBetalingEvneAsynkronHent er spurgt efter betalingsevne for den samme kunde </w:t>
            </w:r>
            <w:r w:rsidR="00684970">
              <w:rPr>
                <w:rFonts w:ascii="Arial" w:hAnsi="Arial" w:cs="Arial"/>
                <w:sz w:val="18"/>
              </w:rPr>
              <w:t>med</w:t>
            </w:r>
            <w:r>
              <w:rPr>
                <w:rFonts w:ascii="Arial" w:hAnsi="Arial" w:cs="Arial"/>
                <w:sz w:val="18"/>
              </w:rPr>
              <w:t xml:space="preserve"> forskellige myndighedsudbetalingstyper.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foretager ikke reservation af betalingsevne til DMI.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BetalingsEvneList er ikke sorteret i nogen bestemt orden, specielt kan modtageren ikke forvente at listen er ordnet i samme orden som input-listen.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DMIBetalingEvneHentet_I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BetalingsEvneList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KundeBetalingsEvne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0" w:author="Z8YFG" w:date="2011-01-14T13:03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MyndighedUdbetalingTypeNavn</w:t>
            </w:r>
          </w:p>
          <w:p w:rsidR="00BF15C4" w:rsidRDefault="00BF15C4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" w:author="Z8YFG" w:date="2011-01-14T13:03:00Z">
              <w:r>
                <w:rPr>
                  <w:rFonts w:ascii="Arial" w:hAnsi="Arial" w:cs="Arial"/>
                  <w:sz w:val="18"/>
                </w:rPr>
                <w:t xml:space="preserve">           </w:t>
              </w:r>
              <w:commentRangeStart w:id="2"/>
              <w:r>
                <w:rPr>
                  <w:rFonts w:ascii="Arial" w:hAnsi="Arial" w:cs="Arial"/>
                  <w:sz w:val="18"/>
                </w:rPr>
                <w:t>BeregningsTypeKode</w:t>
              </w:r>
            </w:ins>
            <w:commentRangeEnd w:id="2"/>
            <w:ins w:id="3" w:author="Z8YFG" w:date="2011-01-17T17:12:00Z">
              <w:r w:rsidR="00DD0A0E">
                <w:rPr>
                  <w:rStyle w:val="Kommentarhenvisning"/>
                </w:rPr>
                <w:commentReference w:id="2"/>
              </w:r>
            </w:ins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ins w:id="4" w:author="Z8YFG" w:date="2011-01-14T13:04:00Z">
              <w:r w:rsidR="00BF15C4">
                <w:rPr>
                  <w:rFonts w:ascii="Arial" w:hAnsi="Arial" w:cs="Arial"/>
                  <w:sz w:val="18"/>
                </w:rPr>
                <w:t>(</w:t>
              </w:r>
            </w:ins>
            <w:r>
              <w:rPr>
                <w:rFonts w:ascii="Arial" w:hAnsi="Arial" w:cs="Arial"/>
                <w:sz w:val="18"/>
              </w:rPr>
              <w:t>* BetalingEvneBeløbStruktur *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BetalingEvneBeløb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(BetalingEvneBeløbDKK)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ins w:id="5" w:author="Z8YFG" w:date="2011-01-14T13:04:00Z">
              <w:r w:rsidR="00BF15C4">
                <w:rPr>
                  <w:rFonts w:ascii="Arial" w:hAnsi="Arial" w:cs="Arial"/>
                  <w:sz w:val="18"/>
                </w:rPr>
                <w:t>)</w:t>
              </w:r>
            </w:ins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DMIBetalingEvneHentet_O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Kundenummer findes ikke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 der forespørges på findes ikke.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MyndighedUdbetalingType findes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034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MyndighedUdbetalingType er ukendt i EFI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Betalingsevne kan ikke beregnes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035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Betalingsevne ikke kan beregnes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26B36" w:rsidTr="00F26B3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det asynkrone svar på EFIBetalingEvneAsynkronHent.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Asynkron; idet svaret leveres, når beregningen er foretaget i EFI for hele kundelisten. 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6B36" w:rsidSect="00F26B36">
          <w:headerReference w:type="default" r:id="rId8"/>
          <w:footerReference w:type="default" r:id="rId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26B36" w:rsidTr="00F26B36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6B36" w:rsidTr="00F26B36">
        <w:tc>
          <w:tcPr>
            <w:tcW w:w="10345" w:type="dxa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BetalingEvneBeløbStruktur</w:t>
            </w:r>
          </w:p>
        </w:tc>
      </w:tr>
      <w:tr w:rsidR="00F26B36" w:rsidTr="00F26B36">
        <w:tc>
          <w:tcPr>
            <w:tcW w:w="10345" w:type="dxa"/>
            <w:vAlign w:val="center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(BetalingEvneBeløbDKK)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26B36" w:rsidTr="00F26B36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6B36" w:rsidTr="00F26B36">
        <w:tc>
          <w:tcPr>
            <w:tcW w:w="10345" w:type="dxa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KundeStruktur</w:t>
            </w:r>
          </w:p>
        </w:tc>
      </w:tr>
      <w:tr w:rsidR="00F26B36" w:rsidTr="00F26B36">
        <w:tc>
          <w:tcPr>
            <w:tcW w:w="10345" w:type="dxa"/>
            <w:vAlign w:val="center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6B36" w:rsidSect="00F26B36">
          <w:headerReference w:type="default" r:id="rId10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6B36" w:rsidRDefault="00F26B36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26B36" w:rsidTr="00F26B36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BeløbPositiv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aktuelle betalingsevne.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BetalingEvneBeløbDKK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BeløbPositiv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minInclusive: 0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aktuelle betalingsevne - i danske kroner.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Kode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10</w:t>
            </w:r>
          </w:p>
        </w:tc>
        <w:tc>
          <w:tcPr>
            <w:tcW w:w="4671" w:type="dxa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Navn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300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KundeNummer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11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30</w:t>
            </w:r>
          </w:p>
        </w:tc>
        <w:tc>
          <w:tcPr>
            <w:tcW w:w="4671" w:type="dxa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for DMO og DMR er fastsat, mens værdisæt for EFI/DMI foreløbig (pr 20100924) sat til: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Disse fastlægges endeligt af EFI/DMI.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commentRangeStart w:id="6"/>
            <w:r>
              <w:rPr>
                <w:rFonts w:ascii="Arial" w:hAnsi="Arial" w:cs="Arial"/>
                <w:sz w:val="18"/>
              </w:rPr>
              <w:t>MyndighedUdbetalingType</w:t>
            </w:r>
            <w:del w:id="7" w:author="Z8YFG" w:date="2011-01-17T14:05:00Z">
              <w:r w:rsidDel="00E44800">
                <w:rPr>
                  <w:rFonts w:ascii="Arial" w:hAnsi="Arial" w:cs="Arial"/>
                  <w:sz w:val="18"/>
                </w:rPr>
                <w:delText>Navn</w:delText>
              </w:r>
            </w:del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TekstKort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DMIs myndighedudbetalingstype</w:t>
            </w:r>
            <w:commentRangeEnd w:id="6"/>
            <w:r w:rsidR="00C21A66">
              <w:rPr>
                <w:rStyle w:val="Kommentarhenvisning"/>
              </w:rPr>
              <w:commentReference w:id="6"/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CPRNummer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26B36" w:rsidRPr="00F26B36" w:rsidRDefault="00F26B36" w:rsidP="00C21A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CPR-nummer er et 10 cifret personnummer der entydigt identificerer en </w:t>
            </w:r>
            <w:del w:id="8" w:author="LENOVO USER" w:date="2011-01-11T14:03:00Z">
              <w:r w:rsidDel="00C21A66">
                <w:rPr>
                  <w:rFonts w:ascii="Arial" w:hAnsi="Arial" w:cs="Arial"/>
                  <w:sz w:val="18"/>
                </w:rPr>
                <w:delText xml:space="preserve">dansk </w:delText>
              </w:r>
            </w:del>
            <w:r>
              <w:rPr>
                <w:rFonts w:ascii="Arial" w:hAnsi="Arial" w:cs="Arial"/>
                <w:sz w:val="18"/>
              </w:rPr>
              <w:t>person.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Valuta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3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F26B36" w:rsidTr="00F26B36">
        <w:tc>
          <w:tcPr>
            <w:tcW w:w="3402" w:type="dxa"/>
          </w:tcPr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CVRNummer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F26B36" w:rsidRPr="00E770F0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E770F0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26B36" w:rsidRPr="00F26B36" w:rsidRDefault="00F26B36" w:rsidP="00F26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A06C03" w:rsidRPr="00F26B36" w:rsidRDefault="00A06C03" w:rsidP="00F26B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6C03" w:rsidRPr="00F26B36" w:rsidSect="00F26B36">
      <w:headerReference w:type="default" r:id="rId11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Z8YFG" w:date="2011-01-17T17:13:00Z" w:initials="YFG">
    <w:p w:rsidR="00DD0A0E" w:rsidRDefault="00DD0A0E">
      <w:pPr>
        <w:pStyle w:val="Kommentartekst"/>
      </w:pPr>
      <w:r>
        <w:rPr>
          <w:rStyle w:val="Kommentarhenvisning"/>
        </w:rPr>
        <w:annotationRef/>
      </w:r>
      <w:r>
        <w:t>Returnerer bl.a. UKENDT</w:t>
      </w:r>
    </w:p>
  </w:comment>
  <w:comment w:id="6" w:author="LENOVO USER" w:date="2011-01-17T17:13:00Z" w:initials="LU">
    <w:p w:rsidR="00C21A66" w:rsidRDefault="00C21A66">
      <w:pPr>
        <w:pStyle w:val="Kommentartekst"/>
      </w:pPr>
      <w:r>
        <w:rPr>
          <w:rStyle w:val="Kommentarhenvisning"/>
        </w:rPr>
        <w:annotationRef/>
      </w:r>
      <w:r>
        <w:t>MyndighedUdbetalingTypeKode i stedet, please!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14B" w:rsidRDefault="00D4014B">
      <w:r>
        <w:separator/>
      </w:r>
    </w:p>
  </w:endnote>
  <w:endnote w:type="continuationSeparator" w:id="0">
    <w:p w:rsidR="00D4014B" w:rsidRDefault="00D40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36" w:rsidRPr="00F26B36" w:rsidRDefault="00D3150F" w:rsidP="00F26B36">
    <w:pPr>
      <w:pStyle w:val="Sidefod"/>
    </w:pPr>
    <w:r>
      <w:rPr>
        <w:rFonts w:ascii="Arial" w:hAnsi="Arial" w:cs="Arial"/>
        <w:sz w:val="16"/>
      </w:rPr>
      <w:fldChar w:fldCharType="begin"/>
    </w:r>
    <w:r w:rsidR="00F26B36"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 w:rsidR="00F26B36">
      <w:rPr>
        <w:rFonts w:ascii="Arial" w:hAnsi="Arial" w:cs="Arial"/>
        <w:noProof/>
        <w:sz w:val="16"/>
      </w:rPr>
      <w:t>22. december 2010</w:t>
    </w:r>
    <w:r>
      <w:rPr>
        <w:rFonts w:ascii="Arial" w:hAnsi="Arial" w:cs="Arial"/>
        <w:sz w:val="16"/>
      </w:rPr>
      <w:fldChar w:fldCharType="end"/>
    </w:r>
    <w:r w:rsidR="00F26B36">
      <w:rPr>
        <w:rFonts w:ascii="Arial" w:hAnsi="Arial" w:cs="Arial"/>
        <w:sz w:val="16"/>
      </w:rPr>
      <w:tab/>
    </w:r>
    <w:r w:rsidR="00F26B36">
      <w:rPr>
        <w:rFonts w:ascii="Arial" w:hAnsi="Arial" w:cs="Arial"/>
        <w:sz w:val="16"/>
      </w:rPr>
      <w:tab/>
      <w:t xml:space="preserve">DMIBetalingEvneHentet Side </w:t>
    </w:r>
    <w:r>
      <w:rPr>
        <w:rFonts w:ascii="Arial" w:hAnsi="Arial" w:cs="Arial"/>
        <w:sz w:val="16"/>
      </w:rPr>
      <w:fldChar w:fldCharType="begin"/>
    </w:r>
    <w:r w:rsidR="00F26B36"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3D4DF5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 w:rsidR="00F26B36">
      <w:rPr>
        <w:rFonts w:ascii="Arial" w:hAnsi="Arial" w:cs="Arial"/>
        <w:sz w:val="16"/>
      </w:rPr>
      <w:t xml:space="preserve"> af </w:t>
    </w:r>
    <w:fldSimple w:instr=" NUMPAGES  \* MERGEFORMAT ">
      <w:r w:rsidR="003D4DF5" w:rsidRPr="003D4DF5">
        <w:rPr>
          <w:rFonts w:ascii="Arial" w:hAnsi="Arial" w:cs="Arial"/>
          <w:noProof/>
          <w:sz w:val="16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14B" w:rsidRDefault="00D4014B">
      <w:r>
        <w:separator/>
      </w:r>
    </w:p>
  </w:footnote>
  <w:footnote w:type="continuationSeparator" w:id="0">
    <w:p w:rsidR="00D4014B" w:rsidRDefault="00D401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  <w:r w:rsidRPr="00F26B36">
      <w:rPr>
        <w:rFonts w:ascii="Arial" w:hAnsi="Arial" w:cs="Arial"/>
        <w:sz w:val="22"/>
      </w:rPr>
      <w:t>Servicebeskrivelse</w:t>
    </w:r>
  </w:p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  <w:r w:rsidRPr="00F26B36">
      <w:rPr>
        <w:rFonts w:ascii="Arial" w:hAnsi="Arial" w:cs="Arial"/>
        <w:sz w:val="22"/>
      </w:rPr>
      <w:t>Datastrukturer</w:t>
    </w:r>
  </w:p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B36" w:rsidRDefault="00F26B36" w:rsidP="00F26B36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F26B36" w:rsidRPr="00F26B36" w:rsidRDefault="00F26B36" w:rsidP="00F26B36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47754"/>
    <w:multiLevelType w:val="multilevel"/>
    <w:tmpl w:val="367480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trackRevisions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6B36"/>
    <w:rsid w:val="00096D5E"/>
    <w:rsid w:val="00126147"/>
    <w:rsid w:val="00204DD6"/>
    <w:rsid w:val="00282826"/>
    <w:rsid w:val="002B2767"/>
    <w:rsid w:val="00353733"/>
    <w:rsid w:val="003D4DF5"/>
    <w:rsid w:val="00493748"/>
    <w:rsid w:val="00684970"/>
    <w:rsid w:val="006E0FBC"/>
    <w:rsid w:val="008713C4"/>
    <w:rsid w:val="008E4D9C"/>
    <w:rsid w:val="008F18C8"/>
    <w:rsid w:val="00900A1E"/>
    <w:rsid w:val="009D683F"/>
    <w:rsid w:val="009E50A5"/>
    <w:rsid w:val="00A06C03"/>
    <w:rsid w:val="00A96182"/>
    <w:rsid w:val="00BF15C4"/>
    <w:rsid w:val="00C21A66"/>
    <w:rsid w:val="00C34EA5"/>
    <w:rsid w:val="00C95123"/>
    <w:rsid w:val="00D3150F"/>
    <w:rsid w:val="00D4014B"/>
    <w:rsid w:val="00D6713B"/>
    <w:rsid w:val="00DD0A0E"/>
    <w:rsid w:val="00E1471B"/>
    <w:rsid w:val="00E44800"/>
    <w:rsid w:val="00E770F0"/>
    <w:rsid w:val="00EA6F3E"/>
    <w:rsid w:val="00F26B36"/>
    <w:rsid w:val="00F65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D5E"/>
    <w:rPr>
      <w:sz w:val="24"/>
      <w:szCs w:val="24"/>
    </w:rPr>
  </w:style>
  <w:style w:type="paragraph" w:styleId="Overskrift1">
    <w:name w:val="heading 1"/>
    <w:basedOn w:val="Normal"/>
    <w:next w:val="Normal"/>
    <w:autoRedefine/>
    <w:qFormat/>
    <w:rsid w:val="00F26B36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qFormat/>
    <w:rsid w:val="00F26B36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autoRedefine/>
    <w:qFormat/>
    <w:rsid w:val="00F26B36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qFormat/>
    <w:rsid w:val="00F26B36"/>
    <w:pPr>
      <w:keepLines/>
      <w:numPr>
        <w:ilvl w:val="3"/>
        <w:numId w:val="1"/>
      </w:numPr>
      <w:suppressAutoHyphens/>
      <w:spacing w:line="288" w:lineRule="exact"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qFormat/>
    <w:rsid w:val="00F26B3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F26B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F26B36"/>
    <w:pPr>
      <w:numPr>
        <w:ilvl w:val="6"/>
        <w:numId w:val="1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rsid w:val="00F26B3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F26B3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a">
    <w:name w:val="Overskrift 1a"/>
    <w:basedOn w:val="Normal"/>
    <w:next w:val="Normal"/>
    <w:autoRedefine/>
    <w:rsid w:val="00F26B36"/>
    <w:pPr>
      <w:keepLines/>
      <w:spacing w:after="360"/>
      <w:outlineLvl w:val="0"/>
    </w:pPr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rsid w:val="00F26B36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rsid w:val="00F26B36"/>
    <w:rPr>
      <w:sz w:val="22"/>
    </w:rPr>
  </w:style>
  <w:style w:type="paragraph" w:styleId="Sidehoved">
    <w:name w:val="header"/>
    <w:basedOn w:val="Normal"/>
    <w:rsid w:val="00F26B36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F26B36"/>
    <w:pPr>
      <w:tabs>
        <w:tab w:val="center" w:pos="4819"/>
        <w:tab w:val="right" w:pos="9638"/>
      </w:tabs>
    </w:pPr>
  </w:style>
  <w:style w:type="paragraph" w:styleId="Dokumentoversigt">
    <w:name w:val="Document Map"/>
    <w:basedOn w:val="Normal"/>
    <w:link w:val="DokumentoversigtTegn"/>
    <w:rsid w:val="00493748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493748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E770F0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E770F0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E770F0"/>
  </w:style>
  <w:style w:type="paragraph" w:styleId="Kommentaremne">
    <w:name w:val="annotation subject"/>
    <w:basedOn w:val="Kommentartekst"/>
    <w:next w:val="Kommentartekst"/>
    <w:link w:val="KommentaremneTegn"/>
    <w:rsid w:val="00E770F0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E770F0"/>
    <w:rPr>
      <w:b/>
      <w:bCs/>
    </w:rPr>
  </w:style>
  <w:style w:type="paragraph" w:styleId="Markeringsbobletekst">
    <w:name w:val="Balloon Text"/>
    <w:basedOn w:val="Normal"/>
    <w:link w:val="MarkeringsbobletekstTegn"/>
    <w:rsid w:val="00E770F0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E77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1106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Servicebeskrivelser</vt:lpstr>
    </vt:vector>
  </TitlesOfParts>
  <Company>ToldSkat</Company>
  <LinksUpToDate>false</LinksUpToDate>
  <CharactersWithSpaces>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Servicebeskrivelser</dc:title>
  <dc:subject/>
  <dc:creator>Lasse S. L. Buck</dc:creator>
  <cp:keywords/>
  <dc:description/>
  <cp:lastModifiedBy>Z8YFG</cp:lastModifiedBy>
  <cp:revision>3</cp:revision>
  <dcterms:created xsi:type="dcterms:W3CDTF">2011-01-18T13:47:00Z</dcterms:created>
  <dcterms:modified xsi:type="dcterms:W3CDTF">2011-01-18T13:49:00Z</dcterms:modified>
</cp:coreProperties>
</file>