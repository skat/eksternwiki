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701"/>
        <w:gridCol w:w="1134"/>
        <w:gridCol w:w="1701"/>
        <w:gridCol w:w="1840"/>
      </w:tblGrid>
      <w:tr w:rsidR="006D6C7C" w:rsidTr="006D6C7C">
        <w:trPr>
          <w:trHeight w:hRule="exact" w:val="113"/>
        </w:trPr>
        <w:tc>
          <w:tcPr>
            <w:tcW w:w="10345" w:type="dxa"/>
            <w:gridSpan w:val="6"/>
            <w:shd w:val="clear" w:color="auto" w:fill="B3B3B3"/>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6C7C" w:rsidTr="006D6C7C">
        <w:trPr>
          <w:trHeight w:val="283"/>
        </w:trPr>
        <w:tc>
          <w:tcPr>
            <w:tcW w:w="10345" w:type="dxa"/>
            <w:gridSpan w:val="6"/>
            <w:tcBorders>
              <w:bottom w:val="single" w:sz="6" w:space="0" w:color="auto"/>
            </w:tcBorders>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D6C7C">
              <w:rPr>
                <w:rFonts w:ascii="Arial" w:hAnsi="Arial" w:cs="Arial"/>
                <w:b/>
                <w:sz w:val="30"/>
              </w:rPr>
              <w:t>EFIBetalingEvneÆndr</w:t>
            </w:r>
          </w:p>
        </w:tc>
      </w:tr>
      <w:tr w:rsidR="006D6C7C" w:rsidTr="006D6C7C">
        <w:trPr>
          <w:trHeight w:val="283"/>
        </w:trPr>
        <w:tc>
          <w:tcPr>
            <w:tcW w:w="1134" w:type="dxa"/>
            <w:tcBorders>
              <w:top w:val="single" w:sz="6" w:space="0" w:color="auto"/>
              <w:bottom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D6C7C" w:rsidTr="006D6C7C">
        <w:trPr>
          <w:trHeight w:val="283"/>
        </w:trPr>
        <w:tc>
          <w:tcPr>
            <w:tcW w:w="1134" w:type="dxa"/>
            <w:tcBorders>
              <w:top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701" w:type="dxa"/>
            <w:tcBorders>
              <w:top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134" w:type="dxa"/>
            <w:tcBorders>
              <w:top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4-11-2010</w:t>
            </w:r>
          </w:p>
        </w:tc>
        <w:tc>
          <w:tcPr>
            <w:tcW w:w="1701" w:type="dxa"/>
            <w:tcBorders>
              <w:top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r>
      <w:tr w:rsidR="006D6C7C" w:rsidTr="006D6C7C">
        <w:trPr>
          <w:trHeight w:val="283"/>
        </w:trPr>
        <w:tc>
          <w:tcPr>
            <w:tcW w:w="10345" w:type="dxa"/>
            <w:gridSpan w:val="6"/>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D6C7C" w:rsidTr="006D6C7C">
        <w:trPr>
          <w:trHeight w:val="283"/>
        </w:trPr>
        <w:tc>
          <w:tcPr>
            <w:tcW w:w="10345" w:type="dxa"/>
            <w:gridSpan w:val="6"/>
            <w:vAlign w:val="center"/>
          </w:tcPr>
          <w:p w:rsidR="0056411A"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0" w:author="Z8YFG" w:date="2011-01-17T17:25:00Z"/>
                <w:rFonts w:ascii="Arial" w:hAnsi="Arial" w:cs="Arial"/>
                <w:sz w:val="18"/>
              </w:rPr>
            </w:pPr>
            <w:r>
              <w:rPr>
                <w:rFonts w:ascii="Arial" w:hAnsi="Arial" w:cs="Arial"/>
                <w:sz w:val="18"/>
              </w:rPr>
              <w:t xml:space="preserve">Servicen anvendes </w:t>
            </w:r>
            <w:ins w:id="1" w:author="LENOVO USER" w:date="2011-01-11T14:29:00Z">
              <w:r w:rsidR="00284FBB">
                <w:rPr>
                  <w:rFonts w:ascii="Arial" w:hAnsi="Arial" w:cs="Arial"/>
                  <w:sz w:val="18"/>
                </w:rPr>
                <w:t xml:space="preserve">til at </w:t>
              </w:r>
            </w:ins>
            <w:r>
              <w:rPr>
                <w:rFonts w:ascii="Arial" w:hAnsi="Arial" w:cs="Arial"/>
                <w:sz w:val="18"/>
              </w:rPr>
              <w:t xml:space="preserve">oprette eller ændre reservation af betalingsevne, samt til at meddele betalingsevneberegningen, hvor stor en del af en kundes betalingsevne kalderen ønsker at anvende. Servicen returnerer det beløb, kalderen kan anvende af kundensbetalingsevne. Servicen garanterer ikke, at kalderen kan få eller reservere hele det ønskede beløb. </w:t>
            </w:r>
          </w:p>
          <w:p w:rsidR="0056411A" w:rsidRDefault="0056411A"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 w:author="Z8YFG" w:date="2011-01-17T17:25:00Z"/>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ins w:id="3" w:author="Z8YFG" w:date="2011-01-17T17:28:00Z">
              <w:r w:rsidR="00C568E0">
                <w:rPr>
                  <w:rFonts w:ascii="Arial" w:hAnsi="Arial" w:cs="Arial"/>
                  <w:sz w:val="18"/>
                </w:rPr>
                <w:t xml:space="preserve">Kalderen </w:t>
              </w:r>
            </w:ins>
            <w:ins w:id="4" w:author="Z8YFG" w:date="2011-01-17T17:29:00Z">
              <w:r w:rsidR="00C568E0">
                <w:rPr>
                  <w:rFonts w:ascii="Arial" w:hAnsi="Arial" w:cs="Arial"/>
                  <w:sz w:val="18"/>
                </w:rPr>
                <w:t xml:space="preserve">angiver det beløb, der ønskes i reservationsstrukturen. </w:t>
              </w:r>
            </w:ins>
            <w:ins w:id="5" w:author="Z8YFG" w:date="2011-01-17T17:30:00Z">
              <w:r w:rsidR="00C568E0">
                <w:rPr>
                  <w:rFonts w:ascii="Arial" w:hAnsi="Arial" w:cs="Arial"/>
                  <w:sz w:val="18"/>
                </w:rPr>
                <w:t>Reservationer foretaget af indsatser er i princippet uendelige, da indsatser skal kalde denne services med 0 kr. som reservationsbeløb for at stoppe reservationen.</w:t>
              </w:r>
            </w:ins>
            <w:ins w:id="6" w:author="Z8YFG" w:date="2011-01-17T17:31:00Z">
              <w:r w:rsidR="00C568E0">
                <w:rPr>
                  <w:rFonts w:ascii="Arial" w:hAnsi="Arial" w:cs="Arial"/>
                  <w:sz w:val="18"/>
                </w:rPr>
                <w:t xml:space="preserve"> </w:t>
              </w:r>
            </w:ins>
            <w:ins w:id="7" w:author="Z8YFG" w:date="2011-01-17T17:32:00Z">
              <w:r w:rsidR="00C568E0">
                <w:rPr>
                  <w:rFonts w:ascii="Arial" w:hAnsi="Arial" w:cs="Arial"/>
                  <w:sz w:val="18"/>
                </w:rPr>
                <w:t xml:space="preserve">Reservationer foretaget af DMI gælder altid i en måned med udløb den næste 1. </w:t>
              </w:r>
            </w:ins>
            <w:ins w:id="8" w:author="Z8YFG" w:date="2011-01-17T17:33:00Z">
              <w:r w:rsidR="00C568E0">
                <w:rPr>
                  <w:rFonts w:ascii="Arial" w:hAnsi="Arial" w:cs="Arial"/>
                  <w:sz w:val="18"/>
                </w:rPr>
                <w:t>i måneden. Herefter overvåger betalingsevneberegningen</w:t>
              </w:r>
            </w:ins>
            <w:ins w:id="9" w:author="Z8YFG" w:date="2011-01-17T17:34:00Z">
              <w:r w:rsidR="00C568E0">
                <w:rPr>
                  <w:rFonts w:ascii="Arial" w:hAnsi="Arial" w:cs="Arial"/>
                  <w:sz w:val="18"/>
                </w:rPr>
                <w:t xml:space="preserve"> reservationen</w:t>
              </w:r>
            </w:ins>
            <w:ins w:id="10" w:author="Z8YFG" w:date="2011-01-17T17:31:00Z">
              <w:r w:rsidR="00C568E0">
                <w:rPr>
                  <w:rFonts w:ascii="Arial" w:hAnsi="Arial" w:cs="Arial"/>
                  <w:sz w:val="18"/>
                </w:rPr>
                <w:t xml:space="preserve"> i en parameterstyret periode</w:t>
              </w:r>
            </w:ins>
            <w:ins w:id="11" w:author="Z8YFG" w:date="2011-01-17T17:32:00Z">
              <w:r w:rsidR="00C568E0">
                <w:rPr>
                  <w:rFonts w:ascii="Arial" w:hAnsi="Arial" w:cs="Arial"/>
                  <w:sz w:val="18"/>
                </w:rPr>
                <w:t xml:space="preserve"> </w:t>
              </w:r>
            </w:ins>
            <w:ins w:id="12" w:author="Z8YFG" w:date="2011-01-17T17:31:00Z">
              <w:r w:rsidR="00C568E0">
                <w:rPr>
                  <w:rFonts w:ascii="Arial" w:hAnsi="Arial" w:cs="Arial"/>
                  <w:sz w:val="18"/>
                </w:rPr>
                <w:t xml:space="preserve">. </w:t>
              </w:r>
            </w:ins>
            <w:ins w:id="13" w:author="Z8YFG" w:date="2011-01-17T17:32:00Z">
              <w:r w:rsidR="00C568E0">
                <w:rPr>
                  <w:rFonts w:ascii="Arial" w:hAnsi="Arial" w:cs="Arial"/>
                  <w:sz w:val="18"/>
                </w:rPr>
                <w:t xml:space="preserve">Hvis DMI ikke har </w:t>
              </w:r>
            </w:ins>
            <w:ins w:id="14" w:author="Z8YFG" w:date="2011-01-17T17:34:00Z">
              <w:r w:rsidR="00C568E0">
                <w:rPr>
                  <w:rFonts w:ascii="Arial" w:hAnsi="Arial" w:cs="Arial"/>
                  <w:sz w:val="18"/>
                </w:rPr>
                <w:t>foretaget en ny reservation via kald til denne service, så ophører reservationen ved udløb af den parameterstyrerede periode.</w:t>
              </w:r>
            </w:ins>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kalderen ønsker at stoppe en reservation, angive</w:t>
            </w:r>
            <w:del w:id="15" w:author="Z8YFG" w:date="2010-12-28T10:06:00Z">
              <w:r w:rsidDel="00546E28">
                <w:rPr>
                  <w:rFonts w:ascii="Arial" w:hAnsi="Arial" w:cs="Arial"/>
                  <w:sz w:val="18"/>
                </w:rPr>
                <w:delText xml:space="preserve">r kalder </w:delText>
              </w:r>
            </w:del>
            <w:ins w:id="16" w:author="Z8YFG" w:date="2010-12-28T10:06:00Z">
              <w:r w:rsidR="00546E28">
                <w:rPr>
                  <w:rFonts w:ascii="Arial" w:hAnsi="Arial" w:cs="Arial"/>
                  <w:sz w:val="18"/>
                </w:rPr>
                <w:t>s</w:t>
              </w:r>
            </w:ins>
            <w:r>
              <w:rPr>
                <w:rFonts w:ascii="Arial" w:hAnsi="Arial" w:cs="Arial"/>
                <w:sz w:val="18"/>
              </w:rPr>
              <w:t>0 kr. som reservationsbeløb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det faktiske beløb, som kalderen kan anvende af kundensbetalingsevne </w:t>
            </w:r>
            <w:del w:id="17" w:author="LENOVO USER" w:date="2011-01-11T14:31:00Z">
              <w:r w:rsidDel="00284FBB">
                <w:rPr>
                  <w:rFonts w:ascii="Arial" w:hAnsi="Arial" w:cs="Arial"/>
                  <w:sz w:val="18"/>
                </w:rPr>
                <w:delText xml:space="preserve"> </w:delText>
              </w:r>
            </w:del>
            <w:r>
              <w:rPr>
                <w:rFonts w:ascii="Arial" w:hAnsi="Arial" w:cs="Arial"/>
                <w:sz w:val="18"/>
              </w:rPr>
              <w:t xml:space="preserve">samt en række tilhørende værdier, der primært anvendes af indsatser i EFI, </w:t>
            </w:r>
            <w:del w:id="18" w:author="Z8YFG" w:date="2010-12-28T10:06:00Z">
              <w:r w:rsidDel="00546E28">
                <w:rPr>
                  <w:rFonts w:ascii="Arial" w:hAnsi="Arial" w:cs="Arial"/>
                  <w:sz w:val="18"/>
                </w:rPr>
                <w:delText xml:space="preserve">samt </w:delText>
              </w:r>
            </w:del>
            <w:ins w:id="19" w:author="Z8YFG" w:date="2010-12-28T10:06:00Z">
              <w:r w:rsidR="00546E28">
                <w:rPr>
                  <w:rFonts w:ascii="Arial" w:hAnsi="Arial" w:cs="Arial"/>
                  <w:sz w:val="18"/>
                </w:rPr>
                <w:t xml:space="preserve">DMI og </w:t>
              </w:r>
            </w:ins>
            <w:r>
              <w:rPr>
                <w:rFonts w:ascii="Arial" w:hAnsi="Arial" w:cs="Arial"/>
                <w:sz w:val="18"/>
              </w:rPr>
              <w:t>SKAT's sagsbehandlere.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betalingsevne kan påvirkes af en række hændelser, f.eks</w:t>
            </w:r>
            <w:ins w:id="20" w:author="LENOVO USER" w:date="2011-01-11T14:25:00Z">
              <w:r w:rsidR="00284FBB">
                <w:rPr>
                  <w:rFonts w:ascii="Arial" w:hAnsi="Arial" w:cs="Arial"/>
                  <w:sz w:val="18"/>
                </w:rPr>
                <w:t>.</w:t>
              </w:r>
            </w:ins>
            <w:r>
              <w:rPr>
                <w:rFonts w:ascii="Arial" w:hAnsi="Arial" w:cs="Arial"/>
                <w:sz w:val="18"/>
              </w:rPr>
              <w:t xml:space="preserve"> ændringer i kundens indkomst. Kundens betalingsevne genberegnes derfor løbende</w:t>
            </w:r>
            <w:del w:id="21" w:author="Z8YFG" w:date="2010-12-28T10:06:00Z">
              <w:r w:rsidDel="00546E28">
                <w:rPr>
                  <w:rFonts w:ascii="Arial" w:hAnsi="Arial" w:cs="Arial"/>
                  <w:sz w:val="18"/>
                </w:rPr>
                <w:delText>, når der modtages besked om ændringer</w:delText>
              </w:r>
            </w:del>
            <w:r>
              <w:rPr>
                <w:rFonts w:ascii="Arial" w:hAnsi="Arial" w:cs="Arial"/>
                <w:sz w:val="18"/>
              </w:rPr>
              <w:t xml:space="preserve">. Kundens betalingsevne er aktuel i den forstand, at betalingsevnen </w:t>
            </w:r>
            <w:ins w:id="22" w:author="Z8YFG" w:date="2010-12-28T10:07:00Z">
              <w:r w:rsidR="00546E28">
                <w:rPr>
                  <w:rFonts w:ascii="Arial" w:hAnsi="Arial" w:cs="Arial"/>
                  <w:sz w:val="18"/>
                </w:rPr>
                <w:t xml:space="preserve">altid </w:t>
              </w:r>
            </w:ins>
            <w:r>
              <w:rPr>
                <w:rFonts w:ascii="Arial" w:hAnsi="Arial" w:cs="Arial"/>
                <w:sz w:val="18"/>
              </w:rPr>
              <w:t xml:space="preserve">genberegnes, når der modtages ændringer til beregningsgrundlaget.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betalingsevne måles i kroner per tidsenhed</w:t>
            </w:r>
            <w:del w:id="23" w:author="LENOVO USER" w:date="2011-01-11T14:25:00Z">
              <w:r w:rsidDel="00284FBB">
                <w:rPr>
                  <w:rFonts w:ascii="Arial" w:hAnsi="Arial" w:cs="Arial"/>
                  <w:sz w:val="18"/>
                </w:rPr>
                <w:delText xml:space="preserve"> </w:delText>
              </w:r>
            </w:del>
            <w:r>
              <w:rPr>
                <w:rFonts w:ascii="Arial" w:hAnsi="Arial" w:cs="Arial"/>
                <w:sz w:val="18"/>
              </w:rPr>
              <w:t>, og kalderen kan specificere den ønskede tidsenhed, f.eks</w:t>
            </w:r>
            <w:ins w:id="24" w:author="LENOVO USER" w:date="2011-01-11T14:26:00Z">
              <w:r w:rsidR="00284FBB">
                <w:rPr>
                  <w:rFonts w:ascii="Arial" w:hAnsi="Arial" w:cs="Arial"/>
                  <w:sz w:val="18"/>
                </w:rPr>
                <w:t>.</w:t>
              </w:r>
            </w:ins>
            <w:r>
              <w:rPr>
                <w:rFonts w:ascii="Arial" w:hAnsi="Arial" w:cs="Arial"/>
                <w:sz w:val="18"/>
              </w:rPr>
              <w:t xml:space="preserve"> kroner pr. uge.</w:t>
            </w:r>
          </w:p>
        </w:tc>
      </w:tr>
      <w:tr w:rsidR="006D6C7C" w:rsidTr="006D6C7C">
        <w:trPr>
          <w:trHeight w:val="283"/>
        </w:trPr>
        <w:tc>
          <w:tcPr>
            <w:tcW w:w="10345" w:type="dxa"/>
            <w:gridSpan w:val="6"/>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D6C7C" w:rsidTr="006D6C7C">
        <w:trPr>
          <w:trHeight w:val="283"/>
        </w:trPr>
        <w:tc>
          <w:tcPr>
            <w:tcW w:w="10345" w:type="dxa"/>
            <w:gridSpan w:val="6"/>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25"/>
            <w:r>
              <w:rPr>
                <w:rFonts w:ascii="Arial" w:hAnsi="Arial" w:cs="Arial"/>
                <w:sz w:val="18"/>
              </w:rPr>
              <w:t>En kundes betalingsevne kan være beregnet efter den skematiske model eller efter kundens budget.</w:t>
            </w:r>
            <w:del w:id="26" w:author="Z8YFG" w:date="2010-12-28T10:07:00Z">
              <w:r w:rsidDel="00546E28">
                <w:rPr>
                  <w:rFonts w:ascii="Arial" w:hAnsi="Arial" w:cs="Arial"/>
                  <w:sz w:val="18"/>
                </w:rPr>
                <w:delText xml:space="preserve"> </w:delText>
              </w:r>
              <w:commentRangeStart w:id="27"/>
              <w:r w:rsidDel="00546E28">
                <w:rPr>
                  <w:rFonts w:ascii="Arial" w:hAnsi="Arial" w:cs="Arial"/>
                  <w:sz w:val="18"/>
                </w:rPr>
                <w:delText>Endvidere kan betalingsevnen have en varig og en midlertidig værdi per periodeenhed afhængigt af ændringer i kundens indkomst og indkomsttype, samt eventuelle ændringer i udgiftsposter i kundens budget</w:delText>
              </w:r>
            </w:del>
            <w:commentRangeEnd w:id="27"/>
            <w:r w:rsidR="0056411A">
              <w:rPr>
                <w:rStyle w:val="Kommentarhenvisning"/>
              </w:rPr>
              <w:commentReference w:id="27"/>
            </w:r>
            <w:del w:id="28" w:author="Z8YFG" w:date="2010-12-28T10:07:00Z">
              <w:r w:rsidDel="00546E28">
                <w:rPr>
                  <w:rFonts w:ascii="Arial" w:hAnsi="Arial" w:cs="Arial"/>
                  <w:sz w:val="18"/>
                </w:rPr>
                <w:delText>. Denne service kan derfor returnere op til 4 forskellige betalingsevner</w:delText>
              </w:r>
            </w:del>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personkundens eller en ejer af et enkeltmandsfirma betalingsevne kan altid beregnes efter den skematiske model; mens en virksomhedskunde eller AKR-kundes betalingsevne er ukendt, indtil kundens har oprettet et budget. Der vil dog være en periode fra oprettelsen af en ny kunde til data for beregningen efter den skematiske model er tilvejebragt, hvor kundens betalingsevne er ukendt.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kundens betalingsevne er 0 kr. per måned, hvis betalingsevnen er mindre end en vis parameterstyret værdi.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feltet MyndighedUdbetalingType </w:t>
            </w:r>
            <w:del w:id="29" w:author="LENOVO USER" w:date="2011-01-11T14:26:00Z">
              <w:r w:rsidDel="00284FBB">
                <w:rPr>
                  <w:rFonts w:ascii="Arial" w:hAnsi="Arial" w:cs="Arial"/>
                  <w:sz w:val="18"/>
                </w:rPr>
                <w:delText xml:space="preserve"> </w:delText>
              </w:r>
            </w:del>
            <w:r>
              <w:rPr>
                <w:rFonts w:ascii="Arial" w:hAnsi="Arial" w:cs="Arial"/>
                <w:sz w:val="18"/>
              </w:rPr>
              <w:t xml:space="preserve">er sat til en kendt værdi i EFI, beregnes kundens betalingsevne i overensstemmelse med beregningsreglerne for den givne myndighedsudbetalingstype, se servicebeskrivelsen for </w:t>
            </w:r>
            <w:ins w:id="30" w:author="LENOVO USER" w:date="2011-01-11T14:27:00Z">
              <w:r w:rsidR="00284FBB">
                <w:rPr>
                  <w:rFonts w:ascii="Arial" w:hAnsi="Arial" w:cs="Arial"/>
                  <w:sz w:val="18"/>
                </w:rPr>
                <w:t>EFI</w:t>
              </w:r>
            </w:ins>
            <w:del w:id="31" w:author="LENOVO USER" w:date="2011-01-11T14:27:00Z">
              <w:r w:rsidDel="00284FBB">
                <w:rPr>
                  <w:rFonts w:ascii="Arial" w:hAnsi="Arial" w:cs="Arial"/>
                  <w:sz w:val="18"/>
                </w:rPr>
                <w:delText>DMI</w:delText>
              </w:r>
            </w:del>
            <w:r>
              <w:rPr>
                <w:rFonts w:ascii="Arial" w:hAnsi="Arial" w:cs="Arial"/>
                <w:sz w:val="18"/>
              </w:rPr>
              <w:t>BetalingEvneHent.</w:t>
            </w:r>
            <w:commentRangeEnd w:id="25"/>
            <w:r w:rsidR="00284FBB">
              <w:rPr>
                <w:rStyle w:val="Kommentarhenvisning"/>
              </w:rPr>
              <w:commentReference w:id="25"/>
            </w:r>
          </w:p>
        </w:tc>
      </w:tr>
      <w:tr w:rsidR="006D6C7C" w:rsidTr="006D6C7C">
        <w:trPr>
          <w:trHeight w:val="283"/>
        </w:trPr>
        <w:tc>
          <w:tcPr>
            <w:tcW w:w="10345" w:type="dxa"/>
            <w:gridSpan w:val="6"/>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D6C7C" w:rsidTr="006D6C7C">
        <w:trPr>
          <w:trHeight w:val="283"/>
        </w:trPr>
        <w:tc>
          <w:tcPr>
            <w:tcW w:w="10345" w:type="dxa"/>
            <w:gridSpan w:val="6"/>
            <w:shd w:val="clear" w:color="auto" w:fill="FFFFFF"/>
          </w:tcPr>
          <w:p w:rsidR="006D6C7C" w:rsidDel="00284FBB"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LENOVO USER" w:date="2011-01-11T14:34:00Z"/>
                <w:rFonts w:ascii="Arial" w:hAnsi="Arial" w:cs="Arial"/>
                <w:sz w:val="18"/>
              </w:rPr>
            </w:pPr>
            <w:r>
              <w:rPr>
                <w:rFonts w:ascii="Arial" w:hAnsi="Arial" w:cs="Arial"/>
                <w:sz w:val="18"/>
              </w:rPr>
              <w:t>Hele eller dele af kundens betalingsevne kan være reserveret. Denne service returnerer den aktuelle liste af reservationer af kundens betalingsevne</w:t>
            </w:r>
            <w:del w:id="33" w:author="Z8YFG" w:date="2011-01-17T14:45:00Z">
              <w:r w:rsidDel="00F7139D">
                <w:rPr>
                  <w:rFonts w:ascii="Arial" w:hAnsi="Arial" w:cs="Arial"/>
                  <w:sz w:val="18"/>
                </w:rPr>
                <w:delText xml:space="preserve">. Der kan </w:delText>
              </w:r>
              <w:r w:rsidDel="00F7139D">
                <w:rPr>
                  <w:rFonts w:ascii="Arial" w:hAnsi="Arial" w:cs="Arial"/>
                  <w:sz w:val="18"/>
                </w:rPr>
                <w:delText>ikke</w:delText>
              </w:r>
            </w:del>
            <w:del w:id="34" w:author="LENOVO USER" w:date="2011-01-11T14:33:00Z">
              <w:r w:rsidDel="00284FBB">
                <w:rPr>
                  <w:rFonts w:ascii="Arial" w:hAnsi="Arial" w:cs="Arial"/>
                  <w:sz w:val="18"/>
                </w:rPr>
                <w:delText xml:space="preserve"> foretages reservationer med EFIBetalingEvneHent</w:delText>
              </w:r>
            </w:del>
            <w:ins w:id="35" w:author="LENOVO USER" w:date="2011-01-11T14:33:00Z">
              <w:r w:rsidR="00284FBB">
                <w:rPr>
                  <w:rFonts w:ascii="Arial" w:hAnsi="Arial" w:cs="Arial"/>
                  <w:sz w:val="18"/>
                </w:rPr>
                <w:t xml:space="preserve">udelukkende foretages reservation </w:t>
              </w:r>
            </w:ins>
            <w:ins w:id="36" w:author="LENOVO USER" w:date="2011-01-11T14:34:00Z">
              <w:r w:rsidR="00284FBB">
                <w:rPr>
                  <w:rFonts w:ascii="Arial" w:hAnsi="Arial" w:cs="Arial"/>
                  <w:sz w:val="18"/>
                </w:rPr>
                <w:t>via</w:t>
              </w:r>
            </w:ins>
            <w:ins w:id="37" w:author="LENOVO USER" w:date="2011-01-11T14:33:00Z">
              <w:r w:rsidR="00284FBB">
                <w:rPr>
                  <w:rFonts w:ascii="Arial" w:hAnsi="Arial" w:cs="Arial"/>
                  <w:sz w:val="18"/>
                </w:rPr>
                <w:t xml:space="preserve"> denne service</w:t>
              </w:r>
            </w:ins>
            <w:ins w:id="38" w:author="LENOVO USER" w:date="2011-01-11T14:34:00Z">
              <w:r w:rsidR="00284FBB">
                <w:rPr>
                  <w:rFonts w:ascii="Arial" w:hAnsi="Arial" w:cs="Arial"/>
                  <w:sz w:val="18"/>
                </w:rPr>
                <w:t>.</w:t>
              </w:r>
            </w:ins>
            <w:del w:id="39" w:author="LENOVO USER" w:date="2011-01-11T14:34:00Z">
              <w:r w:rsidDel="00284FBB">
                <w:rPr>
                  <w:rFonts w:ascii="Arial" w:hAnsi="Arial" w:cs="Arial"/>
                  <w:sz w:val="18"/>
                </w:rPr>
                <w:delText xml:space="preserve">      </w:delText>
              </w:r>
            </w:del>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Beregningen af betalingsevnen efter den skematisk</w:t>
            </w:r>
            <w:ins w:id="40" w:author="LENOVO USER" w:date="2011-01-11T14:34:00Z">
              <w:r w:rsidR="002972A5">
                <w:rPr>
                  <w:rFonts w:ascii="Arial" w:hAnsi="Arial" w:cs="Arial"/>
                  <w:sz w:val="18"/>
                </w:rPr>
                <w:t>e</w:t>
              </w:r>
            </w:ins>
            <w:r>
              <w:rPr>
                <w:rFonts w:ascii="Arial" w:hAnsi="Arial" w:cs="Arial"/>
                <w:sz w:val="18"/>
              </w:rPr>
              <w:t xml:space="preserve"> model er kun </w:t>
            </w:r>
            <w:del w:id="41" w:author="LENOVO USER" w:date="2011-01-11T14:36:00Z">
              <w:r w:rsidDel="002972A5">
                <w:rPr>
                  <w:rFonts w:ascii="Arial" w:hAnsi="Arial" w:cs="Arial"/>
                  <w:sz w:val="18"/>
                </w:rPr>
                <w:delText xml:space="preserve">defineret </w:delText>
              </w:r>
            </w:del>
            <w:ins w:id="42" w:author="LENOVO USER" w:date="2011-01-11T14:36:00Z">
              <w:r w:rsidR="002972A5">
                <w:rPr>
                  <w:rFonts w:ascii="Arial" w:hAnsi="Arial" w:cs="Arial"/>
                  <w:sz w:val="18"/>
                </w:rPr>
                <w:t xml:space="preserve">relevant </w:t>
              </w:r>
            </w:ins>
            <w:r>
              <w:rPr>
                <w:rFonts w:ascii="Arial" w:hAnsi="Arial" w:cs="Arial"/>
                <w:sz w:val="18"/>
              </w:rPr>
              <w:t>for personkunder og ejere af enkeltmandsfirmaer. Indtil der er oprettet et budget for en virksomhed eller en AKR-kunde returnerer servicen derfor betalingsevne ukendt for disse kundetyper.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kunde fastlægges i betalingsevneberegningen indenfor de kendte kundetyper i EFI, og dette forhold afgør, hvilke beregningsmodeller, der kan anvendes for en given kunde. Betalingsevneberegningen identificerer udelukkende en kunde på kundenummeret. De oplysninger, som kalderen sender i forespørgslen, f.eks. kundetype eller driftformkode valideres således ikke i betalingsevneberegningen; men kopieres blot over i svaret.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Enkeltmandsfirmaer oprettes ikke som kunder i EFI, så betalingsevneberegningen returnerer derfor "Kunde, der forespørges på, findes ikke"; hvis der spørges på et enkeltmandsfirma.</w:t>
            </w:r>
          </w:p>
        </w:tc>
      </w:tr>
      <w:tr w:rsidR="006D6C7C" w:rsidTr="006D6C7C">
        <w:trPr>
          <w:trHeight w:val="283"/>
        </w:trPr>
        <w:tc>
          <w:tcPr>
            <w:tcW w:w="10345" w:type="dxa"/>
            <w:gridSpan w:val="6"/>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D6C7C" w:rsidTr="006D6C7C">
        <w:trPr>
          <w:trHeight w:val="283"/>
        </w:trPr>
        <w:tc>
          <w:tcPr>
            <w:tcW w:w="10345" w:type="dxa"/>
            <w:gridSpan w:val="6"/>
            <w:shd w:val="clear" w:color="auto" w:fill="FFFFFF"/>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D6C7C" w:rsidTr="006D6C7C">
        <w:trPr>
          <w:trHeight w:val="283"/>
        </w:trPr>
        <w:tc>
          <w:tcPr>
            <w:tcW w:w="10345" w:type="dxa"/>
            <w:gridSpan w:val="6"/>
            <w:shd w:val="clear" w:color="auto" w:fill="FFFFFF"/>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EFIBetalingEvneÆndr_I</w:t>
            </w:r>
          </w:p>
        </w:tc>
      </w:tr>
      <w:tr w:rsidR="006D6C7C" w:rsidTr="006D6C7C">
        <w:trPr>
          <w:trHeight w:val="283"/>
        </w:trPr>
        <w:tc>
          <w:tcPr>
            <w:tcW w:w="10345" w:type="dxa"/>
            <w:gridSpan w:val="6"/>
            <w:shd w:val="clear" w:color="auto" w:fill="FFFFFF"/>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(MyndighedUdbetalingTypeNavn)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EFIKundeIdentStruktur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Reservation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BetalingEvneResBeløbStruktur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commentRangeStart w:id="43"/>
            <w:r>
              <w:rPr>
                <w:rFonts w:ascii="Arial" w:hAnsi="Arial" w:cs="Arial"/>
                <w:sz w:val="18"/>
              </w:rPr>
              <w:t>BetalingEvneResBeløb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(BetalingEvneResBeløbDKK)</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commentRangeEnd w:id="43"/>
            <w:r w:rsidR="003E772B">
              <w:rPr>
                <w:rStyle w:val="Kommentarhenvisning"/>
              </w:rPr>
              <w:commentReference w:id="43"/>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411A" w:rsidDel="00C568E0"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Z8YFG" w:date="2011-01-17T17:29:00Z"/>
                <w:rFonts w:ascii="Arial" w:hAnsi="Arial" w:cs="Arial"/>
                <w:sz w:val="18"/>
              </w:rPr>
            </w:pPr>
            <w:r>
              <w:rPr>
                <w:rFonts w:ascii="Arial" w:hAnsi="Arial" w:cs="Arial"/>
                <w:sz w:val="18"/>
              </w:rPr>
              <w:tab/>
            </w:r>
            <w:del w:id="45" w:author="Z8YFG" w:date="2011-01-17T14:47:00Z">
              <w:r w:rsidDel="003E772B">
                <w:rPr>
                  <w:rFonts w:ascii="Arial" w:hAnsi="Arial" w:cs="Arial"/>
                  <w:sz w:val="18"/>
                </w:rPr>
                <w:delText>BetalingEvneResStartDato</w:delText>
              </w:r>
            </w:del>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ReservationPartValg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46"/>
            <w:r>
              <w:rPr>
                <w:rFonts w:ascii="Arial" w:hAnsi="Arial" w:cs="Arial"/>
                <w:sz w:val="18"/>
              </w:rPr>
              <w:tab/>
            </w:r>
            <w:r>
              <w:rPr>
                <w:rFonts w:ascii="Arial" w:hAnsi="Arial" w:cs="Arial"/>
                <w:sz w:val="18"/>
              </w:rPr>
              <w:tab/>
            </w:r>
            <w:r>
              <w:rPr>
                <w:rFonts w:ascii="Arial" w:hAnsi="Arial" w:cs="Arial"/>
                <w:sz w:val="18"/>
              </w:rPr>
              <w:tab/>
              <w:t>MyndighedUdbetalingTypeNavn</w:t>
            </w:r>
            <w:commentRangeEnd w:id="46"/>
            <w:r w:rsidR="00284FBB">
              <w:rPr>
                <w:rStyle w:val="Kommentarhenvisning"/>
              </w:rPr>
              <w:commentReference w:id="46"/>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EFIIndsats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IndsatsTypeKode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6C7C" w:rsidTr="006D6C7C">
        <w:trPr>
          <w:trHeight w:val="283"/>
        </w:trPr>
        <w:tc>
          <w:tcPr>
            <w:tcW w:w="10345" w:type="dxa"/>
            <w:gridSpan w:val="6"/>
            <w:shd w:val="clear" w:color="auto" w:fill="FFFFFF"/>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D6C7C" w:rsidTr="006D6C7C">
        <w:trPr>
          <w:trHeight w:val="283"/>
        </w:trPr>
        <w:tc>
          <w:tcPr>
            <w:tcW w:w="10345" w:type="dxa"/>
            <w:gridSpan w:val="6"/>
            <w:shd w:val="clear" w:color="auto" w:fill="FFFFFF"/>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EFIBetalingEvneÆndr_O</w:t>
            </w:r>
          </w:p>
        </w:tc>
      </w:tr>
      <w:tr w:rsidR="006D6C7C" w:rsidTr="006D6C7C">
        <w:trPr>
          <w:trHeight w:val="283"/>
        </w:trPr>
        <w:tc>
          <w:tcPr>
            <w:tcW w:w="10345" w:type="dxa"/>
            <w:gridSpan w:val="6"/>
            <w:shd w:val="clear" w:color="auto" w:fill="FFFFFF"/>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(MyndighedUdbetalingTypeNavn)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EFIKundeIdentStruktur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47"/>
            <w:r>
              <w:rPr>
                <w:rFonts w:ascii="Arial" w:hAnsi="Arial" w:cs="Arial"/>
                <w:sz w:val="18"/>
              </w:rPr>
              <w:tab/>
              <w:t>(BetalingEvneEnhedPeriode)</w:t>
            </w:r>
            <w:commentRangeEnd w:id="47"/>
            <w:r w:rsidR="002972A5">
              <w:rPr>
                <w:rStyle w:val="Kommentarhenvisning"/>
              </w:rPr>
              <w:commentReference w:id="47"/>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BetalingEvneListe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BetalingEvneStruktur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BetalingEvneBeløbStruktur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BetalingEvneBeløb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(BetalingEvneBeløbDKK)</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(BetalingEvneEnhedPeriode)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BetalingEvneBeregningTypeKode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(BetalingEvneVarighedMarkering)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(BetalingEvneBeregLønIndProcent)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(BetalingEvneRedLønIndProcent)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(BetalingEvneAfdragProcent)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(BetalingEvneÅrsindkomst)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(BetalingEvneBeregnetAIndkomst)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(BetalingEvneNettoIndkomst)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(BetalingEvneNettoIndkPeriode)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(BetalingEvneNettoIndkPerÅr)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(BetalingEvneBeregningGrundlag)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(BetalingEvneBegrundelse)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ReservationListe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BetalingEvneResStruktur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ReservationValg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MyndighedUdbetalingTypeNavn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BetalingEvneResBeløbStruktur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(BetalingEvneResBeløbDKK)</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Z8YFG" w:date="2011-01-17T14:45: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BetalingEvneResNummer</w:t>
            </w:r>
          </w:p>
          <w:p w:rsidR="00F7139D" w:rsidRDefault="00F7139D"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9" w:author="Z8YFG" w:date="2011-01-17T14:45:00Z">
              <w:r>
                <w:rPr>
                  <w:rFonts w:ascii="Arial" w:hAnsi="Arial" w:cs="Arial"/>
                  <w:sz w:val="18"/>
                </w:rPr>
                <w:t xml:space="preserve">                            </w:t>
              </w:r>
              <w:commentRangeStart w:id="50"/>
              <w:r>
                <w:rPr>
                  <w:rFonts w:ascii="Arial" w:hAnsi="Arial" w:cs="Arial"/>
                  <w:sz w:val="18"/>
                </w:rPr>
                <w:t>ReservationUdbyttet</w:t>
              </w:r>
              <w:commentRangeEnd w:id="50"/>
              <w:r>
                <w:rPr>
                  <w:rStyle w:val="Kommentarhenvisning"/>
                </w:rPr>
                <w:commentReference w:id="50"/>
              </w:r>
            </w:ins>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BetalingEvneResStartDato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IndsatsTypeKode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BetalingEvneResBeløbStruktur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(BetalingEvneResBeløbDKK)</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BetalingEvneResStartDato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6C7C" w:rsidTr="006D6C7C">
        <w:trPr>
          <w:trHeight w:val="283"/>
        </w:trPr>
        <w:tc>
          <w:tcPr>
            <w:tcW w:w="10345" w:type="dxa"/>
            <w:gridSpan w:val="6"/>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6D6C7C" w:rsidTr="006D6C7C">
        <w:trPr>
          <w:trHeight w:val="283"/>
        </w:trPr>
        <w:tc>
          <w:tcPr>
            <w:tcW w:w="10345" w:type="dxa"/>
            <w:gridSpan w:val="6"/>
            <w:shd w:val="clear" w:color="auto" w:fill="FFFFFF"/>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D6C7C" w:rsidTr="006D6C7C">
        <w:trPr>
          <w:trHeight w:val="283"/>
        </w:trPr>
        <w:tc>
          <w:tcPr>
            <w:tcW w:w="10345" w:type="dxa"/>
            <w:gridSpan w:val="6"/>
            <w:shd w:val="clear" w:color="auto" w:fill="FFFFFF"/>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6C7C" w:rsidTr="006D6C7C">
        <w:trPr>
          <w:trHeight w:val="283"/>
        </w:trPr>
        <w:tc>
          <w:tcPr>
            <w:tcW w:w="10345" w:type="dxa"/>
            <w:gridSpan w:val="6"/>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D6C7C" w:rsidTr="006D6C7C">
        <w:trPr>
          <w:trHeight w:val="283"/>
        </w:trPr>
        <w:tc>
          <w:tcPr>
            <w:tcW w:w="10345" w:type="dxa"/>
            <w:gridSpan w:val="6"/>
            <w:shd w:val="clear" w:color="auto" w:fill="FFFFFF"/>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6C7C" w:rsidTr="006D6C7C">
        <w:trPr>
          <w:trHeight w:val="283"/>
        </w:trPr>
        <w:tc>
          <w:tcPr>
            <w:tcW w:w="10345" w:type="dxa"/>
            <w:gridSpan w:val="6"/>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D6C7C" w:rsidTr="006D6C7C">
        <w:trPr>
          <w:trHeight w:val="283"/>
        </w:trPr>
        <w:tc>
          <w:tcPr>
            <w:tcW w:w="10345" w:type="dxa"/>
            <w:gridSpan w:val="6"/>
            <w:shd w:val="clear" w:color="auto" w:fill="FFFFFF"/>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6C7C" w:rsidSect="006D6C7C">
          <w:headerReference w:type="default" r:id="rId8"/>
          <w:footerReference w:type="default" r:id="rId9"/>
          <w:pgSz w:w="11906" w:h="16838"/>
          <w:pgMar w:top="567" w:right="567" w:bottom="567" w:left="1134" w:header="283" w:footer="708" w:gutter="0"/>
          <w:cols w:space="708"/>
          <w:docGrid w:linePitch="360"/>
        </w:sect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D6C7C" w:rsidTr="006D6C7C">
        <w:trPr>
          <w:trHeight w:hRule="exact" w:val="113"/>
        </w:trPr>
        <w:tc>
          <w:tcPr>
            <w:tcW w:w="10345" w:type="dxa"/>
            <w:shd w:val="clear" w:color="auto" w:fill="B3B3B3"/>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6C7C" w:rsidTr="006D6C7C">
        <w:tc>
          <w:tcPr>
            <w:tcW w:w="10345" w:type="dxa"/>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BetalingEvneBeløbStruktur</w:t>
            </w:r>
          </w:p>
        </w:tc>
      </w:tr>
      <w:tr w:rsidR="006D6C7C" w:rsidTr="006D6C7C">
        <w:tc>
          <w:tcPr>
            <w:tcW w:w="10345" w:type="dxa"/>
            <w:vAlign w:val="center"/>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D6C7C" w:rsidTr="006D6C7C">
        <w:trPr>
          <w:trHeight w:hRule="exact" w:val="113"/>
        </w:trPr>
        <w:tc>
          <w:tcPr>
            <w:tcW w:w="10345" w:type="dxa"/>
            <w:shd w:val="clear" w:color="auto" w:fill="B3B3B3"/>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6C7C" w:rsidTr="006D6C7C">
        <w:tc>
          <w:tcPr>
            <w:tcW w:w="10345" w:type="dxa"/>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BetalingEvneResBeløbStruktur</w:t>
            </w:r>
          </w:p>
        </w:tc>
      </w:tr>
      <w:tr w:rsidR="006D6C7C" w:rsidTr="006D6C7C">
        <w:tc>
          <w:tcPr>
            <w:tcW w:w="10345" w:type="dxa"/>
            <w:vAlign w:val="center"/>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(BetalingEvneResBeløbDKK)</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D6C7C" w:rsidTr="006D6C7C">
        <w:trPr>
          <w:trHeight w:hRule="exact" w:val="113"/>
        </w:trPr>
        <w:tc>
          <w:tcPr>
            <w:tcW w:w="10345" w:type="dxa"/>
            <w:shd w:val="clear" w:color="auto" w:fill="B3B3B3"/>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6C7C" w:rsidTr="006D6C7C">
        <w:tc>
          <w:tcPr>
            <w:tcW w:w="10345" w:type="dxa"/>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BetalingEvneResStruktur</w:t>
            </w:r>
          </w:p>
        </w:tc>
      </w:tr>
      <w:tr w:rsidR="006D6C7C" w:rsidTr="006D6C7C">
        <w:tc>
          <w:tcPr>
            <w:tcW w:w="10345" w:type="dxa"/>
            <w:vAlign w:val="center"/>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ReservationValg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MyndighedUdbetalingTypeNavn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Indsats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D6C7C" w:rsidTr="006D6C7C">
        <w:trPr>
          <w:trHeight w:hRule="exact" w:val="113"/>
        </w:trPr>
        <w:tc>
          <w:tcPr>
            <w:tcW w:w="10345" w:type="dxa"/>
            <w:shd w:val="clear" w:color="auto" w:fill="B3B3B3"/>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6C7C" w:rsidTr="006D6C7C">
        <w:tc>
          <w:tcPr>
            <w:tcW w:w="10345" w:type="dxa"/>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BetalingEvneStruktur</w:t>
            </w:r>
          </w:p>
        </w:tc>
      </w:tr>
      <w:tr w:rsidR="006D6C7C" w:rsidTr="006D6C7C">
        <w:tc>
          <w:tcPr>
            <w:tcW w:w="10345" w:type="dxa"/>
            <w:vAlign w:val="center"/>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BetalingEvneBeregningTypeKode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(BetalingEvneBeregLønIndProcent)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(BetalingEvneRedLønIndProcent)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(BetalingEvneAfdragProcent)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D6C7C" w:rsidTr="006D6C7C">
        <w:trPr>
          <w:trHeight w:hRule="exact" w:val="113"/>
        </w:trPr>
        <w:tc>
          <w:tcPr>
            <w:tcW w:w="10345" w:type="dxa"/>
            <w:shd w:val="clear" w:color="auto" w:fill="B3B3B3"/>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6C7C" w:rsidTr="006D6C7C">
        <w:tc>
          <w:tcPr>
            <w:tcW w:w="10345" w:type="dxa"/>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EFIKundeIdentStruktur</w:t>
            </w:r>
          </w:p>
        </w:tc>
      </w:tr>
      <w:tr w:rsidR="006D6C7C" w:rsidTr="006D6C7C">
        <w:tc>
          <w:tcPr>
            <w:tcW w:w="10345" w:type="dxa"/>
            <w:vAlign w:val="center"/>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D6C7C" w:rsidTr="006D6C7C">
        <w:trPr>
          <w:trHeight w:hRule="exact" w:val="113"/>
        </w:trPr>
        <w:tc>
          <w:tcPr>
            <w:tcW w:w="10345" w:type="dxa"/>
            <w:shd w:val="clear" w:color="auto" w:fill="B3B3B3"/>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6C7C" w:rsidTr="006D6C7C">
        <w:tc>
          <w:tcPr>
            <w:tcW w:w="10345" w:type="dxa"/>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KundeStruktur</w:t>
            </w:r>
          </w:p>
        </w:tc>
      </w:tr>
      <w:tr w:rsidR="006D6C7C" w:rsidTr="006D6C7C">
        <w:tc>
          <w:tcPr>
            <w:tcW w:w="10345" w:type="dxa"/>
            <w:vAlign w:val="center"/>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6C7C" w:rsidSect="006D6C7C">
          <w:headerReference w:type="default" r:id="rId10"/>
          <w:pgSz w:w="11906" w:h="16838"/>
          <w:pgMar w:top="567" w:right="567" w:bottom="567" w:left="1134" w:header="283" w:footer="708" w:gutter="0"/>
          <w:cols w:space="708"/>
          <w:docGrid w:linePitch="360"/>
        </w:sect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D6C7C" w:rsidTr="00C06486">
        <w:trPr>
          <w:cantSplit/>
          <w:tblHeader/>
        </w:trPr>
        <w:tc>
          <w:tcPr>
            <w:tcW w:w="3402" w:type="dxa"/>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BetalingEvneAfdragProcent</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Procent</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6</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procentdel af nettoindkomsten som kunden kan afdrage sin gæld med.</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TekstLang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500</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 begrundelse, hvis betalingsevnen er beregnet efter budgetberegningen.</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BeløbPositiv</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minInclusive: 0</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BeløbPositiv</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minInclusive: 0</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Procent</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6</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Lønindeholdelseprocenten, der beregnes efter en række regler.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BetalingEvneBeregningGrundlag</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TekstKort</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minLength: 0</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om hvor kundens indkomstoplysninger stammer fra.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værdier: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eIndkomst (måned og år eller periode, hvis udbetalingen ikke er månedlig)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årsopgørelse (år og opgørelsenummer) og/eller </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lønseddel (måned og år)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BetalingEvneBeregningTypeKode</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BetalingEvneBeregningTypeKode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model for beregning af kundens betalingsevne.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w:t>
            </w:r>
            <w:r w:rsidR="00152008">
              <w:rPr>
                <w:rFonts w:ascii="Arial" w:hAnsi="Arial" w:cs="Arial"/>
                <w:sz w:val="18"/>
              </w:rPr>
              <w:t>r</w:t>
            </w:r>
            <w:r>
              <w:rPr>
                <w:rFonts w:ascii="Arial" w:hAnsi="Arial" w:cs="Arial"/>
                <w:sz w:val="18"/>
              </w:rPr>
              <w:t>gerpligt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w:t>
            </w:r>
            <w:r w:rsidR="00152008">
              <w:rPr>
                <w:rFonts w:ascii="Arial" w:hAnsi="Arial" w:cs="Arial"/>
                <w:sz w:val="18"/>
              </w:rPr>
              <w:t>r</w:t>
            </w:r>
            <w:r>
              <w:rPr>
                <w:rFonts w:ascii="Arial" w:hAnsi="Arial" w:cs="Arial"/>
                <w:sz w:val="18"/>
              </w:rPr>
              <w:t>gerpligt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Utilstrækkeligt datagrundlag for beregning</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BetalingEvneEnhedPeriode</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PeriodeUdstrækning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angives som kroner over et givet tidsrum.</w:t>
            </w:r>
            <w:r w:rsidR="00E360D3">
              <w:rPr>
                <w:rFonts w:ascii="Arial" w:hAnsi="Arial" w:cs="Arial"/>
                <w:sz w:val="18"/>
              </w:rPr>
              <w:t xml:space="preserve"> Standardværdien er kroner per måned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51"/>
            <w:r>
              <w:rPr>
                <w:rFonts w:ascii="Arial" w:hAnsi="Arial" w:cs="Arial"/>
                <w:sz w:val="18"/>
              </w:rPr>
              <w:t>SEK: Sekund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 Minut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 Time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1 dag/24 timer</w:t>
            </w:r>
          </w:p>
          <w:commentRangeEnd w:id="51"/>
          <w:p w:rsidR="006D6C7C" w:rsidRDefault="00546E28"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Style w:val="Kommentarhenvisning"/>
              </w:rPr>
              <w:commentReference w:id="51"/>
            </w:r>
            <w:r w:rsidR="006D6C7C">
              <w:rPr>
                <w:rFonts w:ascii="Arial" w:hAnsi="Arial" w:cs="Arial"/>
                <w:sz w:val="18"/>
              </w:rPr>
              <w:t>UGE: 1 uge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BetalingEvneNettoIndkPeriode</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PeriodeUdstrækning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52"/>
            <w:r>
              <w:rPr>
                <w:rFonts w:ascii="Arial" w:hAnsi="Arial" w:cs="Arial"/>
                <w:sz w:val="18"/>
              </w:rPr>
              <w:t>SEK: Sekund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 Minut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 Time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1 dag/24 timer</w:t>
            </w:r>
          </w:p>
          <w:commentRangeEnd w:id="52"/>
          <w:p w:rsidR="006D6C7C" w:rsidRDefault="0073103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Style w:val="Kommentarhenvisning"/>
              </w:rPr>
              <w:commentReference w:id="52"/>
            </w:r>
            <w:r w:rsidR="006D6C7C">
              <w:rPr>
                <w:rFonts w:ascii="Arial" w:hAnsi="Arial" w:cs="Arial"/>
                <w:sz w:val="18"/>
              </w:rPr>
              <w:t>UGE: 1 uge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kroner).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BetalingEvneRedLønIndProcent</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Procent</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6</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reducerede lønindeholdelses procent, der beregnes hvis kundens trækprocent plus lønindeholdelsesprocent er større end 100%.</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andel af betalingsevnen, der eventuelt er reserveret af DMI til modregning i myndighedsudbetalingstypen </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BetalingEvneResBeløbDKK</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DMI til modregning i myndighedsudbetalingstypen - i danske kroner.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BetalingEvneResNummer</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TalHel3</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commentRangeStart w:id="53"/>
            <w:r>
              <w:rPr>
                <w:rFonts w:ascii="Arial" w:hAnsi="Arial" w:cs="Arial"/>
                <w:sz w:val="18"/>
              </w:rPr>
              <w:t>BetalingEvneResStartDato</w:t>
            </w:r>
            <w:commentRangeEnd w:id="53"/>
            <w:r w:rsidR="004D4991">
              <w:rPr>
                <w:rStyle w:val="Kommentarhenvisning"/>
              </w:rPr>
              <w:commentReference w:id="53"/>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BetalingEvneVarighedMarkering</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en varig betalingsevne. I modsat fald er den midlertidig.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Beløb</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decimal</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totalDigits: 13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Kode</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10</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UUID</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36</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BETALINGSRYKKER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PAAKRAVSSKRIVELSE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Navn</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300</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KundeNummer</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11</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pattern: [0-9]{8,11}</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Tekst30</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30</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for DMO og DMR er fastsat, </w:t>
            </w:r>
            <w:commentRangeStart w:id="54"/>
            <w:r>
              <w:rPr>
                <w:rFonts w:ascii="Arial" w:hAnsi="Arial" w:cs="Arial"/>
                <w:sz w:val="18"/>
              </w:rPr>
              <w:t>mens værdisæt for EFI/DMI foreløbig (pr 20100924) sat til:</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commentRangeEnd w:id="54"/>
          <w:p w:rsidR="006D6C7C" w:rsidRDefault="00C06486"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Style w:val="Kommentarhenvisning"/>
              </w:rPr>
              <w:commentReference w:id="54"/>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fastlægges endeligt af EFI/DMI.</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commentRangeStart w:id="55"/>
            <w:r>
              <w:rPr>
                <w:rFonts w:ascii="Arial" w:hAnsi="Arial" w:cs="Arial"/>
                <w:sz w:val="18"/>
              </w:rPr>
              <w:t>MyndighedUdbetalingTypeNavn</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TekstKort</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minLength: 0</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commentRangeEnd w:id="55"/>
            <w:r w:rsidR="00C06486">
              <w:rPr>
                <w:rStyle w:val="Kommentarhenvisning"/>
              </w:rPr>
              <w:commentReference w:id="55"/>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CPRNummer</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10</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Valuta</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3</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 xml:space="preserve">Domain: </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CVRNummer</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base: string</w:t>
            </w:r>
          </w:p>
          <w:p w:rsidR="006D6C7C" w:rsidRPr="00546E28" w:rsidRDefault="007F6D57"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F6D57">
              <w:rPr>
                <w:rFonts w:ascii="Arial" w:hAnsi="Arial" w:cs="Arial"/>
                <w:sz w:val="18"/>
                <w:lang w:val="en-US"/>
              </w:rPr>
              <w:t>maxLength: 8</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6D6C7C" w:rsidTr="00C06486">
        <w:trPr>
          <w:cantSplit/>
        </w:trPr>
        <w:tc>
          <w:tcPr>
            <w:tcW w:w="3402"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D6C7C" w:rsidRPr="006D6C7C" w:rsidRDefault="006D6C7C"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06C03" w:rsidRPr="006D6C7C" w:rsidRDefault="00A06C03" w:rsidP="006D6C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06C03" w:rsidRPr="006D6C7C" w:rsidSect="006D6C7C">
      <w:headerReference w:type="default" r:id="rId11"/>
      <w:pgSz w:w="11906" w:h="16838"/>
      <w:pgMar w:top="567" w:right="567" w:bottom="567" w:left="1134" w:header="283"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 w:author="Z8YFG" w:date="2011-01-17T17:27:00Z" w:initials="YFG">
    <w:p w:rsidR="0056411A" w:rsidRDefault="0056411A">
      <w:pPr>
        <w:pStyle w:val="Kommentartekst"/>
      </w:pPr>
      <w:r>
        <w:rPr>
          <w:rStyle w:val="Kommentarhenvisning"/>
        </w:rPr>
        <w:annotationRef/>
      </w:r>
      <w:r>
        <w:t>Denne sætning skal ikke fjernes</w:t>
      </w:r>
    </w:p>
  </w:comment>
  <w:comment w:id="25" w:author="LENOVO USER" w:date="2011-01-17T17:27:00Z" w:initials="LU">
    <w:p w:rsidR="0042708A" w:rsidRDefault="0042708A">
      <w:pPr>
        <w:pStyle w:val="Kommentartekst"/>
      </w:pPr>
      <w:r>
        <w:rPr>
          <w:rStyle w:val="Kommentarhenvisning"/>
        </w:rPr>
        <w:annotationRef/>
      </w:r>
      <w:r>
        <w:t>Der står en helt masse om betalingsevne, men (næsten) intet om reservation af betalingsevne. Servicen har jo egentlig til opgave at ændre reservationerne. Så der mangler noget væsentligt her.</w:t>
      </w:r>
    </w:p>
    <w:p w:rsidR="0042708A" w:rsidRDefault="0042708A">
      <w:pPr>
        <w:pStyle w:val="Kommentartekst"/>
      </w:pPr>
      <w:r>
        <w:t>YFG: Gyldighed og periode hvor man kan gøre brug af den</w:t>
      </w:r>
    </w:p>
  </w:comment>
  <w:comment w:id="43" w:author="Z8YFG" w:date="2011-01-17T17:27:00Z" w:initials="YFG">
    <w:p w:rsidR="0042708A" w:rsidRDefault="0042708A">
      <w:pPr>
        <w:pStyle w:val="Kommentartekst"/>
      </w:pPr>
      <w:r>
        <w:rPr>
          <w:rStyle w:val="Kommentarhenvisning"/>
        </w:rPr>
        <w:annotationRef/>
      </w:r>
      <w:r>
        <w:t>Der kan kun reserveres i danske kroner</w:t>
      </w:r>
    </w:p>
  </w:comment>
  <w:comment w:id="46" w:author="LENOVO USER" w:date="2011-01-17T17:27:00Z" w:initials="LU">
    <w:p w:rsidR="0042708A" w:rsidRDefault="0042708A">
      <w:pPr>
        <w:pStyle w:val="Kommentartekst"/>
      </w:pPr>
      <w:r>
        <w:rPr>
          <w:rStyle w:val="Kommentarhenvisning"/>
        </w:rPr>
        <w:annotationRef/>
      </w:r>
      <w:r>
        <w:t>MyndighedUdbetalingTypeKode, please!</w:t>
      </w:r>
    </w:p>
  </w:comment>
  <w:comment w:id="47" w:author="LENOVO USER" w:date="2011-01-17T17:27:00Z" w:initials="LU">
    <w:p w:rsidR="0042708A" w:rsidRDefault="0042708A">
      <w:pPr>
        <w:pStyle w:val="Kommentartekst"/>
      </w:pPr>
      <w:r>
        <w:rPr>
          <w:rStyle w:val="Kommentarhenvisning"/>
        </w:rPr>
        <w:annotationRef/>
      </w:r>
      <w:r>
        <w:rPr>
          <w:rStyle w:val="Kommentarhenvisning"/>
        </w:rPr>
        <w:t xml:space="preserve">Se ovenfor. </w:t>
      </w:r>
    </w:p>
  </w:comment>
  <w:comment w:id="50" w:author="Z8YFG" w:date="2011-01-17T17:27:00Z" w:initials="YFG">
    <w:p w:rsidR="0042708A" w:rsidRDefault="0042708A" w:rsidP="00F7139D">
      <w:pPr>
        <w:pStyle w:val="Kommentartekst"/>
      </w:pPr>
      <w:r>
        <w:rPr>
          <w:rStyle w:val="Kommentarhenvisning"/>
        </w:rPr>
        <w:annotationRef/>
      </w:r>
      <w:r>
        <w:t>Flag, der angiver om reservationen er udnyttet i den indeværende måned. Værdisæt Ja, Nej</w:t>
      </w:r>
    </w:p>
    <w:p w:rsidR="0042708A" w:rsidRDefault="0042708A" w:rsidP="00F7139D">
      <w:pPr>
        <w:pStyle w:val="Kommentartekst"/>
      </w:pPr>
      <w:r>
        <w:t>Sættes til Ja i indeværende måned, når DMI kalder EFIBetalingEvneAendr for denne myndighedsudbetalingstype</w:t>
      </w:r>
    </w:p>
  </w:comment>
  <w:comment w:id="51" w:author="Z8YFG" w:date="2011-01-17T17:27:00Z" w:initials="YFG">
    <w:p w:rsidR="0042708A" w:rsidRDefault="0042708A">
      <w:pPr>
        <w:pStyle w:val="Kommentartekst"/>
      </w:pPr>
      <w:r>
        <w:rPr>
          <w:rStyle w:val="Kommentarhenvisning"/>
        </w:rPr>
        <w:annotationRef/>
      </w:r>
      <w:r>
        <w:t>Se kommentar i andre betalingsevne services</w:t>
      </w:r>
    </w:p>
  </w:comment>
  <w:comment w:id="52" w:author="Z8YFG" w:date="2011-01-17T17:27:00Z" w:initials="YFG">
    <w:p w:rsidR="0042708A" w:rsidRDefault="0042708A">
      <w:pPr>
        <w:pStyle w:val="Kommentartekst"/>
      </w:pPr>
      <w:r>
        <w:rPr>
          <w:rStyle w:val="Kommentarhenvisning"/>
        </w:rPr>
        <w:annotationRef/>
      </w:r>
      <w:r>
        <w:t>Se kommentar i andre betalingsevne services</w:t>
      </w:r>
    </w:p>
  </w:comment>
  <w:comment w:id="53" w:author="Z8YFG" w:date="2011-01-17T17:27:00Z" w:initials="YFG">
    <w:p w:rsidR="0042708A" w:rsidRDefault="0042708A">
      <w:pPr>
        <w:pStyle w:val="Kommentartekst"/>
      </w:pPr>
      <w:r>
        <w:rPr>
          <w:rStyle w:val="Kommentarhenvisning"/>
        </w:rPr>
        <w:annotationRef/>
      </w:r>
      <w:r>
        <w:t>YFG kontroller</w:t>
      </w:r>
    </w:p>
  </w:comment>
  <w:comment w:id="54" w:author="LENOVO USER" w:date="2011-01-17T17:27:00Z" w:initials="LU">
    <w:p w:rsidR="0042708A" w:rsidRDefault="0042708A">
      <w:pPr>
        <w:pStyle w:val="Kommentartekst"/>
      </w:pPr>
      <w:r>
        <w:rPr>
          <w:rStyle w:val="Kommentarhenvisning"/>
        </w:rPr>
        <w:annotationRef/>
      </w:r>
      <w:r>
        <w:t>Skal nu fastlægges endeligt.</w:t>
      </w:r>
    </w:p>
  </w:comment>
  <w:comment w:id="55" w:author="LENOVO USER" w:date="2011-01-17T17:27:00Z" w:initials="LU">
    <w:p w:rsidR="0042708A" w:rsidRDefault="0042708A">
      <w:pPr>
        <w:pStyle w:val="Kommentartekst"/>
      </w:pPr>
      <w:r>
        <w:rPr>
          <w:rStyle w:val="Kommentarhenvisning"/>
        </w:rPr>
        <w:annotationRef/>
      </w:r>
      <w:r>
        <w:t>Helst MyndighedUdbetalingTypeKode.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D51" w:rsidRDefault="00193D51">
      <w:r>
        <w:separator/>
      </w:r>
    </w:p>
  </w:endnote>
  <w:endnote w:type="continuationSeparator" w:id="0">
    <w:p w:rsidR="00193D51" w:rsidRDefault="00193D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08A" w:rsidRPr="006D6C7C" w:rsidRDefault="0042708A" w:rsidP="006D6C7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2010</w:t>
    </w:r>
    <w:r>
      <w:rPr>
        <w:rFonts w:ascii="Arial" w:hAnsi="Arial" w:cs="Arial"/>
        <w:sz w:val="16"/>
      </w:rPr>
      <w:fldChar w:fldCharType="end"/>
    </w:r>
    <w:r>
      <w:rPr>
        <w:rFonts w:ascii="Arial" w:hAnsi="Arial" w:cs="Arial"/>
        <w:sz w:val="16"/>
      </w:rPr>
      <w:tab/>
    </w:r>
    <w:r>
      <w:rPr>
        <w:rFonts w:ascii="Arial" w:hAnsi="Arial" w:cs="Arial"/>
        <w:sz w:val="16"/>
      </w:rPr>
      <w:tab/>
      <w:t xml:space="preserve">EFIBetalingEvneÆndr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568E0">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sidR="00C568E0" w:rsidRPr="00C568E0">
        <w:rPr>
          <w:rFonts w:ascii="Arial" w:hAnsi="Arial" w:cs="Arial"/>
          <w:noProof/>
          <w:sz w:val="16"/>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D51" w:rsidRDefault="00193D51">
      <w:r>
        <w:separator/>
      </w:r>
    </w:p>
  </w:footnote>
  <w:footnote w:type="continuationSeparator" w:id="0">
    <w:p w:rsidR="00193D51" w:rsidRDefault="00193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08A" w:rsidRPr="006D6C7C" w:rsidRDefault="0042708A" w:rsidP="006D6C7C">
    <w:pPr>
      <w:pStyle w:val="Sidehoved"/>
      <w:jc w:val="center"/>
      <w:rPr>
        <w:rFonts w:ascii="Arial" w:hAnsi="Arial" w:cs="Arial"/>
        <w:sz w:val="22"/>
      </w:rPr>
    </w:pPr>
    <w:r w:rsidRPr="006D6C7C">
      <w:rPr>
        <w:rFonts w:ascii="Arial" w:hAnsi="Arial" w:cs="Arial"/>
        <w:sz w:val="22"/>
      </w:rPr>
      <w:t>Servicebeskrivelse</w:t>
    </w:r>
  </w:p>
  <w:p w:rsidR="0042708A" w:rsidRPr="006D6C7C" w:rsidRDefault="0042708A" w:rsidP="006D6C7C">
    <w:pPr>
      <w:pStyle w:val="Sidehoved"/>
      <w:jc w:val="center"/>
      <w:rPr>
        <w:rFonts w:ascii="Arial" w:hAnsi="Arial" w:cs="Arial"/>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08A" w:rsidRPr="006D6C7C" w:rsidRDefault="0042708A" w:rsidP="006D6C7C">
    <w:pPr>
      <w:pStyle w:val="Sidehoved"/>
      <w:jc w:val="center"/>
      <w:rPr>
        <w:rFonts w:ascii="Arial" w:hAnsi="Arial" w:cs="Arial"/>
        <w:sz w:val="22"/>
      </w:rPr>
    </w:pPr>
    <w:r w:rsidRPr="006D6C7C">
      <w:rPr>
        <w:rFonts w:ascii="Arial" w:hAnsi="Arial" w:cs="Arial"/>
        <w:sz w:val="22"/>
      </w:rPr>
      <w:t>Datastrukturer</w:t>
    </w:r>
  </w:p>
  <w:p w:rsidR="0042708A" w:rsidRPr="006D6C7C" w:rsidRDefault="0042708A" w:rsidP="006D6C7C">
    <w:pPr>
      <w:pStyle w:val="Sidehoved"/>
      <w:jc w:val="center"/>
      <w:rPr>
        <w:rFonts w:ascii="Arial" w:hAnsi="Arial" w:cs="Arial"/>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08A" w:rsidRDefault="0042708A" w:rsidP="006D6C7C">
    <w:pPr>
      <w:pStyle w:val="Sidehoved"/>
      <w:jc w:val="center"/>
      <w:rPr>
        <w:rFonts w:ascii="Arial" w:hAnsi="Arial" w:cs="Arial"/>
        <w:sz w:val="22"/>
      </w:rPr>
    </w:pPr>
    <w:r>
      <w:rPr>
        <w:rFonts w:ascii="Arial" w:hAnsi="Arial" w:cs="Arial"/>
        <w:sz w:val="22"/>
      </w:rPr>
      <w:t>Data elementer</w:t>
    </w:r>
  </w:p>
  <w:p w:rsidR="0042708A" w:rsidRPr="006D6C7C" w:rsidRDefault="0042708A" w:rsidP="006D6C7C">
    <w:pPr>
      <w:pStyle w:val="Sidehoved"/>
      <w:jc w:val="center"/>
      <w:rPr>
        <w:rFonts w:ascii="Arial" w:hAnsi="Arial" w:cs="Arial"/>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34318"/>
    <w:multiLevelType w:val="multilevel"/>
    <w:tmpl w:val="67964F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trackRevisions/>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D6C7C"/>
    <w:rsid w:val="000F4DB2"/>
    <w:rsid w:val="00152008"/>
    <w:rsid w:val="00193D51"/>
    <w:rsid w:val="00284FBB"/>
    <w:rsid w:val="002972A5"/>
    <w:rsid w:val="002F65D9"/>
    <w:rsid w:val="003E772B"/>
    <w:rsid w:val="0042708A"/>
    <w:rsid w:val="00456C3F"/>
    <w:rsid w:val="004D4991"/>
    <w:rsid w:val="00546E28"/>
    <w:rsid w:val="0056411A"/>
    <w:rsid w:val="006B03A2"/>
    <w:rsid w:val="006D6C7C"/>
    <w:rsid w:val="00731037"/>
    <w:rsid w:val="0073158D"/>
    <w:rsid w:val="007F6D57"/>
    <w:rsid w:val="008713C4"/>
    <w:rsid w:val="00900A1E"/>
    <w:rsid w:val="0099740C"/>
    <w:rsid w:val="009E50A5"/>
    <w:rsid w:val="00A06C03"/>
    <w:rsid w:val="00B45D85"/>
    <w:rsid w:val="00C06486"/>
    <w:rsid w:val="00C34EA5"/>
    <w:rsid w:val="00C568E0"/>
    <w:rsid w:val="00C908FB"/>
    <w:rsid w:val="00E360D3"/>
    <w:rsid w:val="00F7139D"/>
    <w:rsid w:val="00FF40F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65D9"/>
    <w:rPr>
      <w:sz w:val="24"/>
      <w:szCs w:val="24"/>
    </w:rPr>
  </w:style>
  <w:style w:type="paragraph" w:styleId="Overskrift1">
    <w:name w:val="heading 1"/>
    <w:basedOn w:val="Normal"/>
    <w:next w:val="Normal"/>
    <w:autoRedefine/>
    <w:qFormat/>
    <w:rsid w:val="006D6C7C"/>
    <w:pPr>
      <w:keepLines/>
      <w:numPr>
        <w:numId w:val="1"/>
      </w:numPr>
      <w:spacing w:after="360"/>
      <w:outlineLvl w:val="0"/>
    </w:pPr>
    <w:rPr>
      <w:rFonts w:ascii="Arial" w:hAnsi="Arial" w:cs="Arial"/>
      <w:b/>
      <w:bCs/>
      <w:sz w:val="30"/>
      <w:szCs w:val="32"/>
    </w:rPr>
  </w:style>
  <w:style w:type="paragraph" w:styleId="Overskrift2">
    <w:name w:val="heading 2"/>
    <w:basedOn w:val="Normal"/>
    <w:next w:val="Normal"/>
    <w:qFormat/>
    <w:rsid w:val="006D6C7C"/>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autoRedefine/>
    <w:qFormat/>
    <w:rsid w:val="006D6C7C"/>
    <w:pPr>
      <w:keepNext/>
      <w:numPr>
        <w:ilvl w:val="2"/>
        <w:numId w:val="1"/>
      </w:numPr>
      <w:spacing w:before="240" w:after="60" w:line="288" w:lineRule="exact"/>
      <w:outlineLvl w:val="2"/>
    </w:pPr>
    <w:rPr>
      <w:rFonts w:ascii="Arial" w:hAnsi="Arial" w:cs="Arial"/>
      <w:b/>
      <w:bCs/>
      <w:sz w:val="20"/>
      <w:szCs w:val="26"/>
    </w:rPr>
  </w:style>
  <w:style w:type="paragraph" w:styleId="Overskrift4">
    <w:name w:val="heading 4"/>
    <w:basedOn w:val="Normal"/>
    <w:next w:val="Normal"/>
    <w:qFormat/>
    <w:rsid w:val="006D6C7C"/>
    <w:pPr>
      <w:keepLines/>
      <w:numPr>
        <w:ilvl w:val="3"/>
        <w:numId w:val="1"/>
      </w:numPr>
      <w:suppressAutoHyphens/>
      <w:spacing w:line="288" w:lineRule="exact"/>
      <w:outlineLvl w:val="3"/>
    </w:pPr>
    <w:rPr>
      <w:bCs/>
      <w:i/>
      <w:szCs w:val="28"/>
    </w:rPr>
  </w:style>
  <w:style w:type="paragraph" w:styleId="Overskrift5">
    <w:name w:val="heading 5"/>
    <w:basedOn w:val="Normal"/>
    <w:next w:val="Normal"/>
    <w:qFormat/>
    <w:rsid w:val="006D6C7C"/>
    <w:pPr>
      <w:numPr>
        <w:ilvl w:val="4"/>
        <w:numId w:val="1"/>
      </w:numPr>
      <w:spacing w:before="240" w:after="60"/>
      <w:outlineLvl w:val="4"/>
    </w:pPr>
    <w:rPr>
      <w:b/>
      <w:bCs/>
      <w:i/>
      <w:iCs/>
      <w:sz w:val="26"/>
      <w:szCs w:val="26"/>
    </w:rPr>
  </w:style>
  <w:style w:type="paragraph" w:styleId="Overskrift6">
    <w:name w:val="heading 6"/>
    <w:basedOn w:val="Normal"/>
    <w:next w:val="Normal"/>
    <w:qFormat/>
    <w:rsid w:val="006D6C7C"/>
    <w:pPr>
      <w:numPr>
        <w:ilvl w:val="5"/>
        <w:numId w:val="1"/>
      </w:numPr>
      <w:spacing w:before="240" w:after="60"/>
      <w:outlineLvl w:val="5"/>
    </w:pPr>
    <w:rPr>
      <w:b/>
      <w:bCs/>
      <w:sz w:val="22"/>
      <w:szCs w:val="22"/>
    </w:rPr>
  </w:style>
  <w:style w:type="paragraph" w:styleId="Overskrift7">
    <w:name w:val="heading 7"/>
    <w:basedOn w:val="Normal"/>
    <w:next w:val="Normal"/>
    <w:qFormat/>
    <w:rsid w:val="006D6C7C"/>
    <w:pPr>
      <w:numPr>
        <w:ilvl w:val="6"/>
        <w:numId w:val="1"/>
      </w:numPr>
      <w:spacing w:before="240" w:after="60"/>
      <w:outlineLvl w:val="6"/>
    </w:pPr>
  </w:style>
  <w:style w:type="paragraph" w:styleId="Overskrift8">
    <w:name w:val="heading 8"/>
    <w:basedOn w:val="Normal"/>
    <w:next w:val="Normal"/>
    <w:qFormat/>
    <w:rsid w:val="006D6C7C"/>
    <w:pPr>
      <w:numPr>
        <w:ilvl w:val="7"/>
        <w:numId w:val="1"/>
      </w:numPr>
      <w:spacing w:before="240" w:after="60"/>
      <w:outlineLvl w:val="7"/>
    </w:pPr>
    <w:rPr>
      <w:i/>
      <w:iCs/>
    </w:rPr>
  </w:style>
  <w:style w:type="paragraph" w:styleId="Overskrift9">
    <w:name w:val="heading 9"/>
    <w:basedOn w:val="Normal"/>
    <w:next w:val="Normal"/>
    <w:qFormat/>
    <w:rsid w:val="006D6C7C"/>
    <w:pPr>
      <w:numPr>
        <w:ilvl w:val="8"/>
        <w:numId w:val="1"/>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1a">
    <w:name w:val="Overskrift 1a"/>
    <w:basedOn w:val="Normal"/>
    <w:next w:val="Normal"/>
    <w:autoRedefine/>
    <w:rsid w:val="006D6C7C"/>
    <w:pPr>
      <w:keepLines/>
      <w:spacing w:after="360"/>
      <w:outlineLvl w:val="0"/>
    </w:pPr>
    <w:rPr>
      <w:rFonts w:ascii="Arial" w:hAnsi="Arial" w:cs="Arial"/>
      <w:b/>
      <w:sz w:val="30"/>
    </w:rPr>
  </w:style>
  <w:style w:type="paragraph" w:customStyle="1" w:styleId="Overskrift211pkt">
    <w:name w:val="Overskrift 2 + 11 pkt"/>
    <w:basedOn w:val="Normal"/>
    <w:rsid w:val="006D6C7C"/>
    <w:pPr>
      <w:keepLines/>
      <w:suppressAutoHyphens/>
      <w:ind w:left="794" w:hanging="794"/>
      <w:outlineLvl w:val="1"/>
    </w:pPr>
    <w:rPr>
      <w:rFonts w:ascii="Arial" w:hAnsi="Arial" w:cs="Arial"/>
      <w:b/>
      <w:sz w:val="22"/>
    </w:rPr>
  </w:style>
  <w:style w:type="paragraph" w:customStyle="1" w:styleId="Normal11">
    <w:name w:val="Normal + 11"/>
    <w:basedOn w:val="Normal"/>
    <w:rsid w:val="006D6C7C"/>
    <w:rPr>
      <w:sz w:val="22"/>
    </w:rPr>
  </w:style>
  <w:style w:type="paragraph" w:styleId="Sidehoved">
    <w:name w:val="header"/>
    <w:basedOn w:val="Normal"/>
    <w:rsid w:val="006D6C7C"/>
    <w:pPr>
      <w:tabs>
        <w:tab w:val="center" w:pos="4819"/>
        <w:tab w:val="right" w:pos="9638"/>
      </w:tabs>
    </w:pPr>
  </w:style>
  <w:style w:type="paragraph" w:styleId="Sidefod">
    <w:name w:val="footer"/>
    <w:basedOn w:val="Normal"/>
    <w:rsid w:val="006D6C7C"/>
    <w:pPr>
      <w:tabs>
        <w:tab w:val="center" w:pos="4819"/>
        <w:tab w:val="right" w:pos="9638"/>
      </w:tabs>
    </w:pPr>
  </w:style>
  <w:style w:type="paragraph" w:styleId="Dokumentoversigt">
    <w:name w:val="Document Map"/>
    <w:basedOn w:val="Normal"/>
    <w:link w:val="DokumentoversigtTegn"/>
    <w:rsid w:val="00456C3F"/>
    <w:rPr>
      <w:rFonts w:ascii="Tahoma" w:hAnsi="Tahoma" w:cs="Tahoma"/>
      <w:sz w:val="16"/>
      <w:szCs w:val="16"/>
    </w:rPr>
  </w:style>
  <w:style w:type="character" w:customStyle="1" w:styleId="DokumentoversigtTegn">
    <w:name w:val="Dokumentoversigt Tegn"/>
    <w:basedOn w:val="Standardskrifttypeiafsnit"/>
    <w:link w:val="Dokumentoversigt"/>
    <w:rsid w:val="00456C3F"/>
    <w:rPr>
      <w:rFonts w:ascii="Tahoma" w:hAnsi="Tahoma" w:cs="Tahoma"/>
      <w:sz w:val="16"/>
      <w:szCs w:val="16"/>
    </w:rPr>
  </w:style>
  <w:style w:type="paragraph" w:styleId="Markeringsbobletekst">
    <w:name w:val="Balloon Text"/>
    <w:basedOn w:val="Normal"/>
    <w:link w:val="MarkeringsbobletekstTegn"/>
    <w:rsid w:val="00546E28"/>
    <w:rPr>
      <w:rFonts w:ascii="Tahoma" w:hAnsi="Tahoma" w:cs="Tahoma"/>
      <w:sz w:val="16"/>
      <w:szCs w:val="16"/>
    </w:rPr>
  </w:style>
  <w:style w:type="character" w:customStyle="1" w:styleId="MarkeringsbobletekstTegn">
    <w:name w:val="Markeringsbobletekst Tegn"/>
    <w:basedOn w:val="Standardskrifttypeiafsnit"/>
    <w:link w:val="Markeringsbobletekst"/>
    <w:rsid w:val="00546E28"/>
    <w:rPr>
      <w:rFonts w:ascii="Tahoma" w:hAnsi="Tahoma" w:cs="Tahoma"/>
      <w:sz w:val="16"/>
      <w:szCs w:val="16"/>
    </w:rPr>
  </w:style>
  <w:style w:type="character" w:styleId="Kommentarhenvisning">
    <w:name w:val="annotation reference"/>
    <w:basedOn w:val="Standardskrifttypeiafsnit"/>
    <w:rsid w:val="00546E28"/>
    <w:rPr>
      <w:sz w:val="16"/>
      <w:szCs w:val="16"/>
    </w:rPr>
  </w:style>
  <w:style w:type="paragraph" w:styleId="Kommentartekst">
    <w:name w:val="annotation text"/>
    <w:basedOn w:val="Normal"/>
    <w:link w:val="KommentartekstTegn"/>
    <w:rsid w:val="00546E28"/>
    <w:rPr>
      <w:sz w:val="20"/>
      <w:szCs w:val="20"/>
    </w:rPr>
  </w:style>
  <w:style w:type="character" w:customStyle="1" w:styleId="KommentartekstTegn">
    <w:name w:val="Kommentartekst Tegn"/>
    <w:basedOn w:val="Standardskrifttypeiafsnit"/>
    <w:link w:val="Kommentartekst"/>
    <w:rsid w:val="00546E28"/>
  </w:style>
  <w:style w:type="paragraph" w:styleId="Kommentaremne">
    <w:name w:val="annotation subject"/>
    <w:basedOn w:val="Kommentartekst"/>
    <w:next w:val="Kommentartekst"/>
    <w:link w:val="KommentaremneTegn"/>
    <w:rsid w:val="00546E28"/>
    <w:rPr>
      <w:b/>
      <w:bCs/>
    </w:rPr>
  </w:style>
  <w:style w:type="character" w:customStyle="1" w:styleId="KommentaremneTegn">
    <w:name w:val="Kommentaremne Tegn"/>
    <w:basedOn w:val="KommentartekstTegn"/>
    <w:link w:val="Kommentaremne"/>
    <w:rsid w:val="00546E28"/>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2327</Words>
  <Characters>14195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Servicebeskrivelser</vt:lpstr>
    </vt:vector>
  </TitlesOfParts>
  <Company>ToldSkat</Company>
  <LinksUpToDate>false</LinksUpToDate>
  <CharactersWithSpaces>16490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Servicebeskrivelser</dc:title>
  <dc:subject/>
  <dc:creator>Lasse S. L. Buck</dc:creator>
  <cp:keywords/>
  <dc:description/>
  <cp:lastModifiedBy>Z8YFG</cp:lastModifiedBy>
  <cp:revision>10</cp:revision>
  <dcterms:created xsi:type="dcterms:W3CDTF">2011-01-14T10:50:00Z</dcterms:created>
  <dcterms:modified xsi:type="dcterms:W3CDTF">2011-01-17T16:35:00Z</dcterms:modified>
</cp:coreProperties>
</file>