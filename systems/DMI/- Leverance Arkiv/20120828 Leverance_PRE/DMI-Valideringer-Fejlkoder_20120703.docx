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A44A24"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r>
        <w:rPr>
          <w:noProof/>
          <w:lang w:eastAsia="da-DK"/>
        </w:rPr>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7B358C" w:rsidRPr="00975D6E" w:rsidRDefault="007B358C" w:rsidP="00C37BB0">
                  <w:pPr>
                    <w:pStyle w:val="CoverTitleText"/>
                    <w:spacing w:line="240" w:lineRule="auto"/>
                    <w:rPr>
                      <w:rFonts w:ascii="Calibri" w:hAnsi="Calibri"/>
                      <w:sz w:val="80"/>
                      <w:szCs w:val="80"/>
                    </w:rPr>
                  </w:pPr>
                  <w:r w:rsidRPr="00975D6E">
                    <w:rPr>
                      <w:sz w:val="80"/>
                      <w:szCs w:val="80"/>
                    </w:rPr>
                    <w:t>DEBITORMOTOR</w:t>
                  </w:r>
                </w:p>
                <w:p w:rsidR="007B358C" w:rsidRPr="00975D6E" w:rsidRDefault="007B358C" w:rsidP="00AB07F4">
                  <w:pPr>
                    <w:pStyle w:val="CoverSubtitleTex"/>
                    <w:spacing w:line="240" w:lineRule="auto"/>
                    <w:rPr>
                      <w:sz w:val="20"/>
                      <w:szCs w:val="20"/>
                    </w:rPr>
                  </w:pPr>
                  <w:r w:rsidRPr="00975D6E">
                    <w:rPr>
                      <w:rFonts w:ascii="Arial Narrow" w:hAnsi="Arial Narrow"/>
                      <w:sz w:val="44"/>
                      <w:szCs w:val="44"/>
                    </w:rPr>
                    <w:t>[DMI Valideringer og Fejlkoder]</w:t>
                  </w: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sz w:val="20"/>
                      <w:szCs w:val="20"/>
                    </w:rPr>
                  </w:pPr>
                </w:p>
                <w:p w:rsidR="007B358C" w:rsidRPr="00975D6E" w:rsidRDefault="007B358C" w:rsidP="00C37BB0">
                  <w:pPr>
                    <w:rPr>
                      <w:rFonts w:cs="Arial"/>
                      <w:color w:val="FFFFFF"/>
                    </w:rPr>
                  </w:pPr>
                </w:p>
                <w:p w:rsidR="007B358C" w:rsidRPr="00975D6E" w:rsidRDefault="007B358C" w:rsidP="00C37BB0">
                  <w:pPr>
                    <w:pStyle w:val="CoverSubtitleTex"/>
                    <w:rPr>
                      <w:rFonts w:ascii="Calibri" w:hAnsi="Calibri"/>
                      <w:sz w:val="32"/>
                      <w:szCs w:val="32"/>
                    </w:rPr>
                  </w:pPr>
                </w:p>
              </w:txbxContent>
            </v:textbox>
          </v:shape>
        </w:pict>
      </w:r>
      <w:r>
        <w:rPr>
          <w:noProof/>
          <w:lang w:eastAsia="da-DK"/>
        </w:rPr>
        <w:pict>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rsidR="00A9772A" w:rsidRPr="00D66BDC" w:rsidRDefault="00A9772A" w:rsidP="00B748AE">
      <w:pPr>
        <w:rPr>
          <w:lang w:val="en-US"/>
        </w:rPr>
      </w:pPr>
      <w:bookmarkStart w:id="0" w:name="_Toc235843615"/>
      <w:bookmarkStart w:id="1" w:name="_Toc235843614"/>
      <w:bookmarkStart w:id="2" w:name="_Toc235843612"/>
      <w:bookmarkStart w:id="3" w:name="_Toc235843605"/>
      <w:bookmarkStart w:id="4" w:name="_Toc235843604"/>
      <w:bookmarkStart w:id="5" w:name="_Toc235843597"/>
      <w:bookmarkStart w:id="6" w:name="_Toc235843596"/>
      <w:bookmarkStart w:id="7" w:name="_Toc235843592"/>
      <w:bookmarkStart w:id="8" w:name="_Toc235843585"/>
      <w:bookmarkStart w:id="9" w:name="_Toc235843583"/>
      <w:bookmarkStart w:id="10" w:name="_Toc235843576"/>
      <w:bookmarkStart w:id="11" w:name="_Toc235843575"/>
      <w:bookmarkStart w:id="12" w:name="_Toc235843571"/>
      <w:bookmarkStart w:id="13" w:name="_Toc235843560"/>
      <w:bookmarkStart w:id="14" w:name="_Toc235843558"/>
      <w:bookmarkStart w:id="15" w:name="_Toc235843554"/>
      <w:bookmarkStart w:id="16" w:name="_Toc235843553"/>
      <w:bookmarkStart w:id="17" w:name="_Toc235843541"/>
      <w:bookmarkStart w:id="18" w:name="_Toc235843523"/>
      <w:bookmarkStart w:id="19" w:name="_Toc209516407"/>
      <w:bookmarkStart w:id="20" w:name="_Toc209513320"/>
      <w:bookmarkStart w:id="21" w:name="_Toc209513208"/>
      <w:bookmarkStart w:id="22" w:name="_Toc209510739"/>
      <w:bookmarkStart w:id="23" w:name="_Toc209516405"/>
      <w:bookmarkStart w:id="24" w:name="_Toc209513318"/>
      <w:bookmarkStart w:id="25" w:name="_Toc209513206"/>
      <w:bookmarkStart w:id="26" w:name="_Toc209510737"/>
      <w:bookmarkStart w:id="27" w:name="_Toc23534534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F00951"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14003380" w:history="1">
        <w:r w:rsidR="00F00951" w:rsidRPr="00F40F25">
          <w:rPr>
            <w:rStyle w:val="Hyperlink"/>
            <w:noProof/>
            <w:lang w:val="en-US"/>
          </w:rPr>
          <w:t>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Indledning</w:t>
        </w:r>
        <w:r w:rsidR="00F00951">
          <w:rPr>
            <w:noProof/>
            <w:webHidden/>
          </w:rPr>
          <w:tab/>
        </w:r>
        <w:r w:rsidR="00F00951">
          <w:rPr>
            <w:noProof/>
            <w:webHidden/>
          </w:rPr>
          <w:fldChar w:fldCharType="begin"/>
        </w:r>
        <w:r w:rsidR="00F00951">
          <w:rPr>
            <w:noProof/>
            <w:webHidden/>
          </w:rPr>
          <w:instrText xml:space="preserve"> PAGEREF _Toc314003380 \h </w:instrText>
        </w:r>
        <w:r w:rsidR="00F00951">
          <w:rPr>
            <w:noProof/>
            <w:webHidden/>
          </w:rPr>
        </w:r>
        <w:r w:rsidR="00F00951">
          <w:rPr>
            <w:noProof/>
            <w:webHidden/>
          </w:rPr>
          <w:fldChar w:fldCharType="separate"/>
        </w:r>
        <w:r w:rsidR="00F00951">
          <w:rPr>
            <w:noProof/>
            <w:webHidden/>
          </w:rPr>
          <w:t>4</w:t>
        </w:r>
        <w:r w:rsidR="00F00951">
          <w:rPr>
            <w:noProof/>
            <w:webHidden/>
          </w:rPr>
          <w:fldChar w:fldCharType="end"/>
        </w:r>
      </w:hyperlink>
    </w:p>
    <w:p w:rsidR="00F00951" w:rsidRDefault="00A44A24">
      <w:pPr>
        <w:pStyle w:val="Indholdsfortegnelse1"/>
        <w:rPr>
          <w:rFonts w:asciiTheme="minorHAnsi" w:eastAsiaTheme="minorEastAsia" w:hAnsiTheme="minorHAnsi" w:cstheme="minorBidi"/>
          <w:b w:val="0"/>
          <w:noProof/>
          <w:color w:val="auto"/>
          <w:sz w:val="22"/>
          <w:lang w:eastAsia="da-DK"/>
        </w:rPr>
      </w:pPr>
      <w:hyperlink w:anchor="_Toc314003381" w:history="1">
        <w:r w:rsidR="00F00951" w:rsidRPr="00F40F25">
          <w:rPr>
            <w:rStyle w:val="Hyperlink"/>
            <w:noProof/>
          </w:rPr>
          <w:t>2</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Fejl ved processering i IP</w:t>
        </w:r>
        <w:r w:rsidR="00F00951">
          <w:rPr>
            <w:noProof/>
            <w:webHidden/>
          </w:rPr>
          <w:tab/>
        </w:r>
        <w:r w:rsidR="00F00951">
          <w:rPr>
            <w:noProof/>
            <w:webHidden/>
          </w:rPr>
          <w:fldChar w:fldCharType="begin"/>
        </w:r>
        <w:r w:rsidR="00F00951">
          <w:rPr>
            <w:noProof/>
            <w:webHidden/>
          </w:rPr>
          <w:instrText xml:space="preserve"> PAGEREF _Toc314003381 \h </w:instrText>
        </w:r>
        <w:r w:rsidR="00F00951">
          <w:rPr>
            <w:noProof/>
            <w:webHidden/>
          </w:rPr>
        </w:r>
        <w:r w:rsidR="00F00951">
          <w:rPr>
            <w:noProof/>
            <w:webHidden/>
          </w:rPr>
          <w:fldChar w:fldCharType="separate"/>
        </w:r>
        <w:r w:rsidR="00F00951">
          <w:rPr>
            <w:noProof/>
            <w:webHidden/>
          </w:rPr>
          <w:t>6</w:t>
        </w:r>
        <w:r w:rsidR="00F00951">
          <w:rPr>
            <w:noProof/>
            <w:webHidden/>
          </w:rPr>
          <w:fldChar w:fldCharType="end"/>
        </w:r>
      </w:hyperlink>
    </w:p>
    <w:p w:rsidR="00F00951" w:rsidRDefault="00A44A24">
      <w:pPr>
        <w:pStyle w:val="Indholdsfortegnelse1"/>
        <w:rPr>
          <w:rFonts w:asciiTheme="minorHAnsi" w:eastAsiaTheme="minorEastAsia" w:hAnsiTheme="minorHAnsi" w:cstheme="minorBidi"/>
          <w:b w:val="0"/>
          <w:noProof/>
          <w:color w:val="auto"/>
          <w:sz w:val="22"/>
          <w:lang w:eastAsia="da-DK"/>
        </w:rPr>
      </w:pPr>
      <w:hyperlink w:anchor="_Toc314003382" w:history="1">
        <w:r w:rsidR="00F00951" w:rsidRPr="00F40F25">
          <w:rPr>
            <w:rStyle w:val="Hyperlink"/>
            <w:noProof/>
            <w:lang w:val="en-US"/>
          </w:rPr>
          <w:t>3</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Konsolideret liste over fejlkoder</w:t>
        </w:r>
        <w:r w:rsidR="00F00951">
          <w:rPr>
            <w:noProof/>
            <w:webHidden/>
          </w:rPr>
          <w:tab/>
        </w:r>
        <w:r w:rsidR="00F00951">
          <w:rPr>
            <w:noProof/>
            <w:webHidden/>
          </w:rPr>
          <w:fldChar w:fldCharType="begin"/>
        </w:r>
        <w:r w:rsidR="00F00951">
          <w:rPr>
            <w:noProof/>
            <w:webHidden/>
          </w:rPr>
          <w:instrText xml:space="preserve"> PAGEREF _Toc314003382 \h </w:instrText>
        </w:r>
        <w:r w:rsidR="00F00951">
          <w:rPr>
            <w:noProof/>
            <w:webHidden/>
          </w:rPr>
        </w:r>
        <w:r w:rsidR="00F00951">
          <w:rPr>
            <w:noProof/>
            <w:webHidden/>
          </w:rPr>
          <w:fldChar w:fldCharType="separate"/>
        </w:r>
        <w:r w:rsidR="00F00951">
          <w:rPr>
            <w:noProof/>
            <w:webHidden/>
          </w:rPr>
          <w:t>8</w:t>
        </w:r>
        <w:r w:rsidR="00F00951">
          <w:rPr>
            <w:noProof/>
            <w:webHidden/>
          </w:rPr>
          <w:fldChar w:fldCharType="end"/>
        </w:r>
      </w:hyperlink>
    </w:p>
    <w:p w:rsidR="00F00951" w:rsidRDefault="00A44A24">
      <w:pPr>
        <w:pStyle w:val="Indholdsfortegnelse1"/>
        <w:rPr>
          <w:rFonts w:asciiTheme="minorHAnsi" w:eastAsiaTheme="minorEastAsia" w:hAnsiTheme="minorHAnsi" w:cstheme="minorBidi"/>
          <w:b w:val="0"/>
          <w:noProof/>
          <w:color w:val="auto"/>
          <w:sz w:val="22"/>
          <w:lang w:eastAsia="da-DK"/>
        </w:rPr>
      </w:pPr>
      <w:hyperlink w:anchor="_Toc314003383" w:history="1">
        <w:r w:rsidR="00F00951" w:rsidRPr="00F40F25">
          <w:rPr>
            <w:rStyle w:val="Hyperlink"/>
            <w:noProof/>
          </w:rPr>
          <w:t>4</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Konsolideret liste over adviskoder</w:t>
        </w:r>
        <w:r w:rsidR="00F00951">
          <w:rPr>
            <w:noProof/>
            <w:webHidden/>
          </w:rPr>
          <w:tab/>
        </w:r>
        <w:r w:rsidR="00F00951">
          <w:rPr>
            <w:noProof/>
            <w:webHidden/>
          </w:rPr>
          <w:fldChar w:fldCharType="begin"/>
        </w:r>
        <w:r w:rsidR="00F00951">
          <w:rPr>
            <w:noProof/>
            <w:webHidden/>
          </w:rPr>
          <w:instrText xml:space="preserve"> PAGEREF _Toc314003383 \h </w:instrText>
        </w:r>
        <w:r w:rsidR="00F00951">
          <w:rPr>
            <w:noProof/>
            <w:webHidden/>
          </w:rPr>
        </w:r>
        <w:r w:rsidR="00F00951">
          <w:rPr>
            <w:noProof/>
            <w:webHidden/>
          </w:rPr>
          <w:fldChar w:fldCharType="separate"/>
        </w:r>
        <w:r w:rsidR="00F00951">
          <w:rPr>
            <w:noProof/>
            <w:webHidden/>
          </w:rPr>
          <w:t>14</w:t>
        </w:r>
        <w:r w:rsidR="00F00951">
          <w:rPr>
            <w:noProof/>
            <w:webHidden/>
          </w:rPr>
          <w:fldChar w:fldCharType="end"/>
        </w:r>
      </w:hyperlink>
    </w:p>
    <w:p w:rsidR="00F00951" w:rsidRDefault="00A44A24">
      <w:pPr>
        <w:pStyle w:val="Indholdsfortegnelse1"/>
        <w:rPr>
          <w:rFonts w:asciiTheme="minorHAnsi" w:eastAsiaTheme="minorEastAsia" w:hAnsiTheme="minorHAnsi" w:cstheme="minorBidi"/>
          <w:b w:val="0"/>
          <w:noProof/>
          <w:color w:val="auto"/>
          <w:sz w:val="22"/>
          <w:lang w:eastAsia="da-DK"/>
        </w:rPr>
      </w:pPr>
      <w:hyperlink w:anchor="_Toc314003384" w:history="1">
        <w:r w:rsidR="00F00951" w:rsidRPr="00F40F25">
          <w:rPr>
            <w:rStyle w:val="Hyperlink"/>
            <w:noProof/>
          </w:rPr>
          <w:t>5</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Valideringer og fejlkoder i services</w:t>
        </w:r>
        <w:r w:rsidR="00F00951">
          <w:rPr>
            <w:noProof/>
            <w:webHidden/>
          </w:rPr>
          <w:tab/>
        </w:r>
        <w:r w:rsidR="00F00951">
          <w:rPr>
            <w:noProof/>
            <w:webHidden/>
          </w:rPr>
          <w:fldChar w:fldCharType="begin"/>
        </w:r>
        <w:r w:rsidR="00F00951">
          <w:rPr>
            <w:noProof/>
            <w:webHidden/>
          </w:rPr>
          <w:instrText xml:space="preserve"> PAGEREF _Toc314003384 \h </w:instrText>
        </w:r>
        <w:r w:rsidR="00F00951">
          <w:rPr>
            <w:noProof/>
            <w:webHidden/>
          </w:rPr>
        </w:r>
        <w:r w:rsidR="00F00951">
          <w:rPr>
            <w:noProof/>
            <w:webHidden/>
          </w:rPr>
          <w:fldChar w:fldCharType="separate"/>
        </w:r>
        <w:r w:rsidR="00F00951">
          <w:rPr>
            <w:noProof/>
            <w:webHidden/>
          </w:rPr>
          <w:t>15</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85" w:history="1">
        <w:r w:rsidR="00F00951" w:rsidRPr="00F40F25">
          <w:rPr>
            <w:rStyle w:val="Hyperlink"/>
            <w:noProof/>
            <w:lang w:val="en-US"/>
          </w:rPr>
          <w:t>5.1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DMIFordringAsynkronOpret</w:t>
        </w:r>
        <w:r w:rsidR="00F00951">
          <w:rPr>
            <w:noProof/>
            <w:webHidden/>
          </w:rPr>
          <w:tab/>
        </w:r>
        <w:r w:rsidR="00F00951">
          <w:rPr>
            <w:noProof/>
            <w:webHidden/>
          </w:rPr>
          <w:fldChar w:fldCharType="begin"/>
        </w:r>
        <w:r w:rsidR="00F00951">
          <w:rPr>
            <w:noProof/>
            <w:webHidden/>
          </w:rPr>
          <w:instrText xml:space="preserve"> PAGEREF _Toc314003385 \h </w:instrText>
        </w:r>
        <w:r w:rsidR="00F00951">
          <w:rPr>
            <w:noProof/>
            <w:webHidden/>
          </w:rPr>
        </w:r>
        <w:r w:rsidR="00F00951">
          <w:rPr>
            <w:noProof/>
            <w:webHidden/>
          </w:rPr>
          <w:fldChar w:fldCharType="separate"/>
        </w:r>
        <w:r w:rsidR="00F00951">
          <w:rPr>
            <w:noProof/>
            <w:webHidden/>
          </w:rPr>
          <w:t>15</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86" w:history="1">
        <w:r w:rsidR="00F00951" w:rsidRPr="00F40F25">
          <w:rPr>
            <w:rStyle w:val="Hyperlink"/>
            <w:noProof/>
            <w:lang w:val="en-US"/>
          </w:rPr>
          <w:t>5.2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DMIFordringHaverAftaleOplysningerÆndr</w:t>
        </w:r>
        <w:r w:rsidR="00F00951">
          <w:rPr>
            <w:noProof/>
            <w:webHidden/>
          </w:rPr>
          <w:tab/>
        </w:r>
        <w:r w:rsidR="00F00951">
          <w:rPr>
            <w:noProof/>
            <w:webHidden/>
          </w:rPr>
          <w:fldChar w:fldCharType="begin"/>
        </w:r>
        <w:r w:rsidR="00F00951">
          <w:rPr>
            <w:noProof/>
            <w:webHidden/>
          </w:rPr>
          <w:instrText xml:space="preserve"> PAGEREF _Toc314003386 \h </w:instrText>
        </w:r>
        <w:r w:rsidR="00F00951">
          <w:rPr>
            <w:noProof/>
            <w:webHidden/>
          </w:rPr>
        </w:r>
        <w:r w:rsidR="00F00951">
          <w:rPr>
            <w:noProof/>
            <w:webHidden/>
          </w:rPr>
          <w:fldChar w:fldCharType="separate"/>
        </w:r>
        <w:r w:rsidR="00F00951">
          <w:rPr>
            <w:noProof/>
            <w:webHidden/>
          </w:rPr>
          <w:t>16</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87" w:history="1">
        <w:r w:rsidR="00F00951" w:rsidRPr="00F40F25">
          <w:rPr>
            <w:rStyle w:val="Hyperlink"/>
            <w:noProof/>
            <w:lang w:val="en-US"/>
          </w:rPr>
          <w:t>5.3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DMIFordringSynkronOpret</w:t>
        </w:r>
        <w:r w:rsidR="00F00951">
          <w:rPr>
            <w:noProof/>
            <w:webHidden/>
          </w:rPr>
          <w:tab/>
        </w:r>
        <w:r w:rsidR="00F00951">
          <w:rPr>
            <w:noProof/>
            <w:webHidden/>
          </w:rPr>
          <w:fldChar w:fldCharType="begin"/>
        </w:r>
        <w:r w:rsidR="00F00951">
          <w:rPr>
            <w:noProof/>
            <w:webHidden/>
          </w:rPr>
          <w:instrText xml:space="preserve"> PAGEREF _Toc314003387 \h </w:instrText>
        </w:r>
        <w:r w:rsidR="00F00951">
          <w:rPr>
            <w:noProof/>
            <w:webHidden/>
          </w:rPr>
        </w:r>
        <w:r w:rsidR="00F00951">
          <w:rPr>
            <w:noProof/>
            <w:webHidden/>
          </w:rPr>
          <w:fldChar w:fldCharType="separate"/>
        </w:r>
        <w:r w:rsidR="00F00951">
          <w:rPr>
            <w:noProof/>
            <w:webHidden/>
          </w:rPr>
          <w:t>16</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88" w:history="1">
        <w:r w:rsidR="00F00951" w:rsidRPr="00F40F25">
          <w:rPr>
            <w:rStyle w:val="Hyperlink"/>
            <w:noProof/>
            <w:lang w:val="en-US"/>
          </w:rPr>
          <w:t>5.4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DMIFordringList</w:t>
        </w:r>
        <w:r w:rsidR="00F00951">
          <w:rPr>
            <w:noProof/>
            <w:webHidden/>
          </w:rPr>
          <w:tab/>
        </w:r>
        <w:r w:rsidR="00F00951">
          <w:rPr>
            <w:noProof/>
            <w:webHidden/>
          </w:rPr>
          <w:fldChar w:fldCharType="begin"/>
        </w:r>
        <w:r w:rsidR="00F00951">
          <w:rPr>
            <w:noProof/>
            <w:webHidden/>
          </w:rPr>
          <w:instrText xml:space="preserve"> PAGEREF _Toc314003388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89" w:history="1">
        <w:r w:rsidR="00F00951" w:rsidRPr="00F40F25">
          <w:rPr>
            <w:rStyle w:val="Hyperlink"/>
            <w:noProof/>
            <w:lang w:val="en-US"/>
          </w:rPr>
          <w:t>5.5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DMIFordringHent</w:t>
        </w:r>
        <w:r w:rsidR="00F00951">
          <w:rPr>
            <w:noProof/>
            <w:webHidden/>
          </w:rPr>
          <w:tab/>
        </w:r>
        <w:r w:rsidR="00F00951">
          <w:rPr>
            <w:noProof/>
            <w:webHidden/>
          </w:rPr>
          <w:fldChar w:fldCharType="begin"/>
        </w:r>
        <w:r w:rsidR="00F00951">
          <w:rPr>
            <w:noProof/>
            <w:webHidden/>
          </w:rPr>
          <w:instrText xml:space="preserve"> PAGEREF _Toc314003389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0" w:history="1">
        <w:r w:rsidR="00F00951" w:rsidRPr="00F40F25">
          <w:rPr>
            <w:rStyle w:val="Hyperlink"/>
            <w:noProof/>
            <w:lang w:val="en-US"/>
          </w:rPr>
          <w:t>5.6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DMIFordringAfskriv</w:t>
        </w:r>
        <w:r w:rsidR="00F00951">
          <w:rPr>
            <w:noProof/>
            <w:webHidden/>
          </w:rPr>
          <w:tab/>
        </w:r>
        <w:r w:rsidR="00F00951">
          <w:rPr>
            <w:noProof/>
            <w:webHidden/>
          </w:rPr>
          <w:fldChar w:fldCharType="begin"/>
        </w:r>
        <w:r w:rsidR="00F00951">
          <w:rPr>
            <w:noProof/>
            <w:webHidden/>
          </w:rPr>
          <w:instrText xml:space="preserve"> PAGEREF _Toc314003390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1" w:history="1">
        <w:r w:rsidR="00F00951" w:rsidRPr="00F40F25">
          <w:rPr>
            <w:rStyle w:val="Hyperlink"/>
            <w:noProof/>
            <w:lang w:val="en-US"/>
          </w:rPr>
          <w:t>5.7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DMIFordringNedskriv</w:t>
        </w:r>
        <w:r w:rsidR="00F00951">
          <w:rPr>
            <w:noProof/>
            <w:webHidden/>
          </w:rPr>
          <w:tab/>
        </w:r>
        <w:r w:rsidR="00F00951">
          <w:rPr>
            <w:noProof/>
            <w:webHidden/>
          </w:rPr>
          <w:fldChar w:fldCharType="begin"/>
        </w:r>
        <w:r w:rsidR="00F00951">
          <w:rPr>
            <w:noProof/>
            <w:webHidden/>
          </w:rPr>
          <w:instrText xml:space="preserve"> PAGEREF _Toc314003391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2" w:history="1">
        <w:r w:rsidR="00F00951" w:rsidRPr="00F40F25">
          <w:rPr>
            <w:rStyle w:val="Hyperlink"/>
            <w:noProof/>
            <w:lang w:val="en-US"/>
          </w:rPr>
          <w:t>5.8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DMIFordringOpskriv</w:t>
        </w:r>
        <w:r w:rsidR="00F00951">
          <w:rPr>
            <w:noProof/>
            <w:webHidden/>
          </w:rPr>
          <w:tab/>
        </w:r>
        <w:r w:rsidR="00F00951">
          <w:rPr>
            <w:noProof/>
            <w:webHidden/>
          </w:rPr>
          <w:fldChar w:fldCharType="begin"/>
        </w:r>
        <w:r w:rsidR="00F00951">
          <w:rPr>
            <w:noProof/>
            <w:webHidden/>
          </w:rPr>
          <w:instrText xml:space="preserve"> PAGEREF _Toc314003392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3" w:history="1">
        <w:r w:rsidR="00F00951" w:rsidRPr="00F40F25">
          <w:rPr>
            <w:rStyle w:val="Hyperlink"/>
            <w:noProof/>
            <w:lang w:val="en-US"/>
          </w:rPr>
          <w:t>5.9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DMIFordringReturner</w:t>
        </w:r>
        <w:r w:rsidR="00F00951">
          <w:rPr>
            <w:noProof/>
            <w:webHidden/>
          </w:rPr>
          <w:tab/>
        </w:r>
        <w:r w:rsidR="00F00951">
          <w:rPr>
            <w:noProof/>
            <w:webHidden/>
          </w:rPr>
          <w:fldChar w:fldCharType="begin"/>
        </w:r>
        <w:r w:rsidR="00F00951">
          <w:rPr>
            <w:noProof/>
            <w:webHidden/>
          </w:rPr>
          <w:instrText xml:space="preserve"> PAGEREF _Toc314003393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4" w:history="1">
        <w:r w:rsidR="00F00951" w:rsidRPr="00F40F25">
          <w:rPr>
            <w:rStyle w:val="Hyperlink"/>
            <w:noProof/>
            <w:lang w:val="en-US"/>
          </w:rPr>
          <w:t>5.10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DMIFordringTilbagekald</w:t>
        </w:r>
        <w:r w:rsidR="00F00951">
          <w:rPr>
            <w:noProof/>
            <w:webHidden/>
          </w:rPr>
          <w:tab/>
        </w:r>
        <w:r w:rsidR="00F00951">
          <w:rPr>
            <w:noProof/>
            <w:webHidden/>
          </w:rPr>
          <w:fldChar w:fldCharType="begin"/>
        </w:r>
        <w:r w:rsidR="00F00951">
          <w:rPr>
            <w:noProof/>
            <w:webHidden/>
          </w:rPr>
          <w:instrText xml:space="preserve"> PAGEREF _Toc314003394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5" w:history="1">
        <w:r w:rsidR="00F00951" w:rsidRPr="00F40F25">
          <w:rPr>
            <w:rStyle w:val="Hyperlink"/>
            <w:noProof/>
            <w:lang w:val="en-US"/>
          </w:rPr>
          <w:t>5.11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DMIFordringÆndr</w:t>
        </w:r>
        <w:r w:rsidR="00F00951">
          <w:rPr>
            <w:noProof/>
            <w:webHidden/>
          </w:rPr>
          <w:tab/>
        </w:r>
        <w:r w:rsidR="00F00951">
          <w:rPr>
            <w:noProof/>
            <w:webHidden/>
          </w:rPr>
          <w:fldChar w:fldCharType="begin"/>
        </w:r>
        <w:r w:rsidR="00F00951">
          <w:rPr>
            <w:noProof/>
            <w:webHidden/>
          </w:rPr>
          <w:instrText xml:space="preserve"> PAGEREF _Toc314003395 \h </w:instrText>
        </w:r>
        <w:r w:rsidR="00F00951">
          <w:rPr>
            <w:noProof/>
            <w:webHidden/>
          </w:rPr>
        </w:r>
        <w:r w:rsidR="00F00951">
          <w:rPr>
            <w:noProof/>
            <w:webHidden/>
          </w:rPr>
          <w:fldChar w:fldCharType="separate"/>
        </w:r>
        <w:r w:rsidR="00F00951">
          <w:rPr>
            <w:noProof/>
            <w:webHidden/>
          </w:rPr>
          <w:t>19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6" w:history="1">
        <w:r w:rsidR="00F00951" w:rsidRPr="00F40F25">
          <w:rPr>
            <w:rStyle w:val="Hyperlink"/>
            <w:noProof/>
            <w:lang w:val="en-US"/>
          </w:rPr>
          <w:t>5.12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DMIHæftelsesforholdÆndr</w:t>
        </w:r>
        <w:r w:rsidR="00F00951">
          <w:rPr>
            <w:noProof/>
            <w:webHidden/>
          </w:rPr>
          <w:tab/>
        </w:r>
        <w:r w:rsidR="00F00951">
          <w:rPr>
            <w:noProof/>
            <w:webHidden/>
          </w:rPr>
          <w:fldChar w:fldCharType="begin"/>
        </w:r>
        <w:r w:rsidR="00F00951">
          <w:rPr>
            <w:noProof/>
            <w:webHidden/>
          </w:rPr>
          <w:instrText xml:space="preserve"> PAGEREF _Toc314003396 \h </w:instrText>
        </w:r>
        <w:r w:rsidR="00F00951">
          <w:rPr>
            <w:noProof/>
            <w:webHidden/>
          </w:rPr>
        </w:r>
        <w:r w:rsidR="00F00951">
          <w:rPr>
            <w:noProof/>
            <w:webHidden/>
          </w:rPr>
          <w:fldChar w:fldCharType="separate"/>
        </w:r>
        <w:r w:rsidR="00F00951">
          <w:rPr>
            <w:noProof/>
            <w:webHidden/>
          </w:rPr>
          <w:t>19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7" w:history="1">
        <w:r w:rsidR="00F00951" w:rsidRPr="00F40F25">
          <w:rPr>
            <w:rStyle w:val="Hyperlink"/>
            <w:noProof/>
            <w:lang w:val="en-US"/>
          </w:rPr>
          <w:t>5.13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DMIHæftelsesforholdList</w:t>
        </w:r>
        <w:r w:rsidR="00F00951">
          <w:rPr>
            <w:noProof/>
            <w:webHidden/>
          </w:rPr>
          <w:tab/>
        </w:r>
        <w:r w:rsidR="00F00951">
          <w:rPr>
            <w:noProof/>
            <w:webHidden/>
          </w:rPr>
          <w:fldChar w:fldCharType="begin"/>
        </w:r>
        <w:r w:rsidR="00F00951">
          <w:rPr>
            <w:noProof/>
            <w:webHidden/>
          </w:rPr>
          <w:instrText xml:space="preserve"> PAGEREF _Toc314003397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8" w:history="1">
        <w:r w:rsidR="00F00951" w:rsidRPr="00F40F25">
          <w:rPr>
            <w:rStyle w:val="Hyperlink"/>
            <w:noProof/>
            <w:lang w:val="en-US"/>
          </w:rPr>
          <w:t>5.14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DMIHæftelsesforholdTilAfskrivningModtag</w:t>
        </w:r>
        <w:r w:rsidR="00F00951">
          <w:rPr>
            <w:noProof/>
            <w:webHidden/>
          </w:rPr>
          <w:tab/>
        </w:r>
        <w:r w:rsidR="00F00951">
          <w:rPr>
            <w:noProof/>
            <w:webHidden/>
          </w:rPr>
          <w:fldChar w:fldCharType="begin"/>
        </w:r>
        <w:r w:rsidR="00F00951">
          <w:rPr>
            <w:noProof/>
            <w:webHidden/>
          </w:rPr>
          <w:instrText xml:space="preserve"> PAGEREF _Toc314003398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399" w:history="1">
        <w:r w:rsidR="00F00951" w:rsidRPr="00F40F25">
          <w:rPr>
            <w:rStyle w:val="Hyperlink"/>
            <w:noProof/>
            <w:lang w:val="en-US"/>
          </w:rPr>
          <w:t>5.15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DMIHæftelseForældelseÆndr</w:t>
        </w:r>
        <w:r w:rsidR="00F00951">
          <w:rPr>
            <w:noProof/>
            <w:webHidden/>
          </w:rPr>
          <w:tab/>
        </w:r>
        <w:r w:rsidR="00F00951">
          <w:rPr>
            <w:noProof/>
            <w:webHidden/>
          </w:rPr>
          <w:fldChar w:fldCharType="begin"/>
        </w:r>
        <w:r w:rsidR="00F00951">
          <w:rPr>
            <w:noProof/>
            <w:webHidden/>
          </w:rPr>
          <w:instrText xml:space="preserve"> PAGEREF _Toc314003399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0" w:history="1">
        <w:r w:rsidR="00F00951" w:rsidRPr="00F40F25">
          <w:rPr>
            <w:rStyle w:val="Hyperlink"/>
            <w:noProof/>
            <w:lang w:val="en-US"/>
          </w:rPr>
          <w:t>5.16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DMIHæftelseForældelseList</w:t>
        </w:r>
        <w:r w:rsidR="00F00951">
          <w:rPr>
            <w:noProof/>
            <w:webHidden/>
          </w:rPr>
          <w:tab/>
        </w:r>
        <w:r w:rsidR="00F00951">
          <w:rPr>
            <w:noProof/>
            <w:webHidden/>
          </w:rPr>
          <w:fldChar w:fldCharType="begin"/>
        </w:r>
        <w:r w:rsidR="00F00951">
          <w:rPr>
            <w:noProof/>
            <w:webHidden/>
          </w:rPr>
          <w:instrText xml:space="preserve"> PAGEREF _Toc314003400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1" w:history="1">
        <w:r w:rsidR="00F00951" w:rsidRPr="00F40F25">
          <w:rPr>
            <w:rStyle w:val="Hyperlink"/>
            <w:noProof/>
            <w:lang w:val="en-US"/>
          </w:rPr>
          <w:t>5.17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DMIKontoÆndr</w:t>
        </w:r>
        <w:r w:rsidR="00F00951">
          <w:rPr>
            <w:noProof/>
            <w:webHidden/>
          </w:rPr>
          <w:tab/>
        </w:r>
        <w:r w:rsidR="00F00951">
          <w:rPr>
            <w:noProof/>
            <w:webHidden/>
          </w:rPr>
          <w:fldChar w:fldCharType="begin"/>
        </w:r>
        <w:r w:rsidR="00F00951">
          <w:rPr>
            <w:noProof/>
            <w:webHidden/>
          </w:rPr>
          <w:instrText xml:space="preserve"> PAGEREF _Toc314003401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2" w:history="1">
        <w:r w:rsidR="00F00951" w:rsidRPr="00F40F25">
          <w:rPr>
            <w:rStyle w:val="Hyperlink"/>
            <w:noProof/>
            <w:lang w:val="en-US"/>
          </w:rPr>
          <w:t>5.18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DMIKontoSpecifikationHent</w:t>
        </w:r>
        <w:r w:rsidR="00F00951">
          <w:rPr>
            <w:noProof/>
            <w:webHidden/>
          </w:rPr>
          <w:tab/>
        </w:r>
        <w:r w:rsidR="00F00951">
          <w:rPr>
            <w:noProof/>
            <w:webHidden/>
          </w:rPr>
          <w:fldChar w:fldCharType="begin"/>
        </w:r>
        <w:r w:rsidR="00F00951">
          <w:rPr>
            <w:noProof/>
            <w:webHidden/>
          </w:rPr>
          <w:instrText xml:space="preserve"> PAGEREF _Toc314003402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3" w:history="1">
        <w:r w:rsidR="00F00951" w:rsidRPr="00F40F25">
          <w:rPr>
            <w:rStyle w:val="Hyperlink"/>
            <w:noProof/>
            <w:lang w:val="en-US"/>
          </w:rPr>
          <w:t>5.19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DMIBetalingOrdningForslagBeregn</w:t>
        </w:r>
        <w:r w:rsidR="00F00951">
          <w:rPr>
            <w:noProof/>
            <w:webHidden/>
          </w:rPr>
          <w:tab/>
        </w:r>
        <w:r w:rsidR="00F00951">
          <w:rPr>
            <w:noProof/>
            <w:webHidden/>
          </w:rPr>
          <w:fldChar w:fldCharType="begin"/>
        </w:r>
        <w:r w:rsidR="00F00951">
          <w:rPr>
            <w:noProof/>
            <w:webHidden/>
          </w:rPr>
          <w:instrText xml:space="preserve"> PAGEREF _Toc314003403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4" w:history="1">
        <w:r w:rsidR="00F00951" w:rsidRPr="00F40F25">
          <w:rPr>
            <w:rStyle w:val="Hyperlink"/>
            <w:noProof/>
            <w:lang w:val="en-US"/>
          </w:rPr>
          <w:t>5.20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DMIBetalingOrdningOpret</w:t>
        </w:r>
        <w:r w:rsidR="00F00951">
          <w:rPr>
            <w:noProof/>
            <w:webHidden/>
          </w:rPr>
          <w:tab/>
        </w:r>
        <w:r w:rsidR="00F00951">
          <w:rPr>
            <w:noProof/>
            <w:webHidden/>
          </w:rPr>
          <w:fldChar w:fldCharType="begin"/>
        </w:r>
        <w:r w:rsidR="00F00951">
          <w:rPr>
            <w:noProof/>
            <w:webHidden/>
          </w:rPr>
          <w:instrText xml:space="preserve"> PAGEREF _Toc314003404 \h </w:instrText>
        </w:r>
        <w:r w:rsidR="00F00951">
          <w:rPr>
            <w:noProof/>
            <w:webHidden/>
          </w:rPr>
        </w:r>
        <w:r w:rsidR="00F00951">
          <w:rPr>
            <w:noProof/>
            <w:webHidden/>
          </w:rPr>
          <w:fldChar w:fldCharType="separate"/>
        </w:r>
        <w:r w:rsidR="00F00951">
          <w:rPr>
            <w:noProof/>
            <w:webHidden/>
          </w:rPr>
          <w:t>22</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5" w:history="1">
        <w:r w:rsidR="00F00951" w:rsidRPr="00F40F25">
          <w:rPr>
            <w:rStyle w:val="Hyperlink"/>
            <w:noProof/>
            <w:lang w:val="en-US"/>
          </w:rPr>
          <w:t>5.21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DMIBetalingOrdningÆndr</w:t>
        </w:r>
        <w:r w:rsidR="00F00951">
          <w:rPr>
            <w:noProof/>
            <w:webHidden/>
          </w:rPr>
          <w:tab/>
        </w:r>
        <w:r w:rsidR="00F00951">
          <w:rPr>
            <w:noProof/>
            <w:webHidden/>
          </w:rPr>
          <w:fldChar w:fldCharType="begin"/>
        </w:r>
        <w:r w:rsidR="00F00951">
          <w:rPr>
            <w:noProof/>
            <w:webHidden/>
          </w:rPr>
          <w:instrText xml:space="preserve"> PAGEREF _Toc314003405 \h </w:instrText>
        </w:r>
        <w:r w:rsidR="00F00951">
          <w:rPr>
            <w:noProof/>
            <w:webHidden/>
          </w:rPr>
        </w:r>
        <w:r w:rsidR="00F00951">
          <w:rPr>
            <w:noProof/>
            <w:webHidden/>
          </w:rPr>
          <w:fldChar w:fldCharType="separate"/>
        </w:r>
        <w:r w:rsidR="00F00951">
          <w:rPr>
            <w:noProof/>
            <w:webHidden/>
          </w:rPr>
          <w:t>22</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6" w:history="1">
        <w:r w:rsidR="00F00951" w:rsidRPr="00F40F25">
          <w:rPr>
            <w:rStyle w:val="Hyperlink"/>
            <w:noProof/>
            <w:lang w:val="en-US"/>
          </w:rPr>
          <w:t>5.22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DMIBetalingOrdningHent</w:t>
        </w:r>
        <w:r w:rsidR="00F00951">
          <w:rPr>
            <w:noProof/>
            <w:webHidden/>
          </w:rPr>
          <w:tab/>
        </w:r>
        <w:r w:rsidR="00F00951">
          <w:rPr>
            <w:noProof/>
            <w:webHidden/>
          </w:rPr>
          <w:fldChar w:fldCharType="begin"/>
        </w:r>
        <w:r w:rsidR="00F00951">
          <w:rPr>
            <w:noProof/>
            <w:webHidden/>
          </w:rPr>
          <w:instrText xml:space="preserve"> PAGEREF _Toc314003406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7" w:history="1">
        <w:r w:rsidR="00F00951" w:rsidRPr="00F40F25">
          <w:rPr>
            <w:rStyle w:val="Hyperlink"/>
            <w:noProof/>
            <w:lang w:val="en-US"/>
          </w:rPr>
          <w:t>5.23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DMIBetalingOrdningList</w:t>
        </w:r>
        <w:r w:rsidR="00F00951">
          <w:rPr>
            <w:noProof/>
            <w:webHidden/>
          </w:rPr>
          <w:tab/>
        </w:r>
        <w:r w:rsidR="00F00951">
          <w:rPr>
            <w:noProof/>
            <w:webHidden/>
          </w:rPr>
          <w:fldChar w:fldCharType="begin"/>
        </w:r>
        <w:r w:rsidR="00F00951">
          <w:rPr>
            <w:noProof/>
            <w:webHidden/>
          </w:rPr>
          <w:instrText xml:space="preserve"> PAGEREF _Toc314003407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8" w:history="1">
        <w:r w:rsidR="00F00951" w:rsidRPr="00F40F25">
          <w:rPr>
            <w:rStyle w:val="Hyperlink"/>
            <w:noProof/>
            <w:lang w:val="en-US"/>
          </w:rPr>
          <w:t>5.24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DMIForventetIndbetalingOpret</w:t>
        </w:r>
        <w:r w:rsidR="00F00951">
          <w:rPr>
            <w:noProof/>
            <w:webHidden/>
          </w:rPr>
          <w:tab/>
        </w:r>
        <w:r w:rsidR="00F00951">
          <w:rPr>
            <w:noProof/>
            <w:webHidden/>
          </w:rPr>
          <w:fldChar w:fldCharType="begin"/>
        </w:r>
        <w:r w:rsidR="00F00951">
          <w:rPr>
            <w:noProof/>
            <w:webHidden/>
          </w:rPr>
          <w:instrText xml:space="preserve"> PAGEREF _Toc314003408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09" w:history="1">
        <w:r w:rsidR="00F00951" w:rsidRPr="00F40F25">
          <w:rPr>
            <w:rStyle w:val="Hyperlink"/>
            <w:noProof/>
            <w:lang w:val="en-US"/>
          </w:rPr>
          <w:t>5.25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DMIForventetIndbetalingAnnuler</w:t>
        </w:r>
        <w:r w:rsidR="00F00951">
          <w:rPr>
            <w:noProof/>
            <w:webHidden/>
          </w:rPr>
          <w:tab/>
        </w:r>
        <w:r w:rsidR="00F00951">
          <w:rPr>
            <w:noProof/>
            <w:webHidden/>
          </w:rPr>
          <w:fldChar w:fldCharType="begin"/>
        </w:r>
        <w:r w:rsidR="00F00951">
          <w:rPr>
            <w:noProof/>
            <w:webHidden/>
          </w:rPr>
          <w:instrText xml:space="preserve"> PAGEREF _Toc314003409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0" w:history="1">
        <w:r w:rsidR="00F00951" w:rsidRPr="00F40F25">
          <w:rPr>
            <w:rStyle w:val="Hyperlink"/>
            <w:noProof/>
            <w:lang w:val="en-US"/>
          </w:rPr>
          <w:t>5.26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DMIForventetIndbetalingList</w:t>
        </w:r>
        <w:r w:rsidR="00F00951">
          <w:rPr>
            <w:noProof/>
            <w:webHidden/>
          </w:rPr>
          <w:tab/>
        </w:r>
        <w:r w:rsidR="00F00951">
          <w:rPr>
            <w:noProof/>
            <w:webHidden/>
          </w:rPr>
          <w:fldChar w:fldCharType="begin"/>
        </w:r>
        <w:r w:rsidR="00F00951">
          <w:rPr>
            <w:noProof/>
            <w:webHidden/>
          </w:rPr>
          <w:instrText xml:space="preserve"> PAGEREF _Toc314003410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1" w:history="1">
        <w:r w:rsidR="00F00951" w:rsidRPr="00F40F25">
          <w:rPr>
            <w:rStyle w:val="Hyperlink"/>
            <w:noProof/>
            <w:lang w:val="en-US"/>
          </w:rPr>
          <w:t>5.27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DMIKontoUdbetalingOpret</w:t>
        </w:r>
        <w:r w:rsidR="00F00951">
          <w:rPr>
            <w:noProof/>
            <w:webHidden/>
          </w:rPr>
          <w:tab/>
        </w:r>
        <w:r w:rsidR="00F00951">
          <w:rPr>
            <w:noProof/>
            <w:webHidden/>
          </w:rPr>
          <w:fldChar w:fldCharType="begin"/>
        </w:r>
        <w:r w:rsidR="00F00951">
          <w:rPr>
            <w:noProof/>
            <w:webHidden/>
          </w:rPr>
          <w:instrText xml:space="preserve"> PAGEREF _Toc314003411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2" w:history="1">
        <w:r w:rsidR="00F00951" w:rsidRPr="00F40F25">
          <w:rPr>
            <w:rStyle w:val="Hyperlink"/>
            <w:noProof/>
            <w:lang w:val="en-US"/>
          </w:rPr>
          <w:t>5.28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DMIKontoUdbetalingAfgør</w:t>
        </w:r>
        <w:r w:rsidR="00F00951">
          <w:rPr>
            <w:noProof/>
            <w:webHidden/>
          </w:rPr>
          <w:tab/>
        </w:r>
        <w:r w:rsidR="00F00951">
          <w:rPr>
            <w:noProof/>
            <w:webHidden/>
          </w:rPr>
          <w:fldChar w:fldCharType="begin"/>
        </w:r>
        <w:r w:rsidR="00F00951">
          <w:rPr>
            <w:noProof/>
            <w:webHidden/>
          </w:rPr>
          <w:instrText xml:space="preserve"> PAGEREF _Toc314003412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3" w:history="1">
        <w:r w:rsidR="00F00951" w:rsidRPr="00F40F25">
          <w:rPr>
            <w:rStyle w:val="Hyperlink"/>
            <w:noProof/>
            <w:lang w:val="en-US"/>
          </w:rPr>
          <w:t>5.29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DMIUdbetalingList</w:t>
        </w:r>
        <w:r w:rsidR="00F00951">
          <w:rPr>
            <w:noProof/>
            <w:webHidden/>
          </w:rPr>
          <w:tab/>
        </w:r>
        <w:r w:rsidR="00F00951">
          <w:rPr>
            <w:noProof/>
            <w:webHidden/>
          </w:rPr>
          <w:fldChar w:fldCharType="begin"/>
        </w:r>
        <w:r w:rsidR="00F00951">
          <w:rPr>
            <w:noProof/>
            <w:webHidden/>
          </w:rPr>
          <w:instrText xml:space="preserve"> PAGEREF _Toc314003413 \h </w:instrText>
        </w:r>
        <w:r w:rsidR="00F00951">
          <w:rPr>
            <w:noProof/>
            <w:webHidden/>
          </w:rPr>
        </w:r>
        <w:r w:rsidR="00F00951">
          <w:rPr>
            <w:noProof/>
            <w:webHidden/>
          </w:rPr>
          <w:fldChar w:fldCharType="separate"/>
        </w:r>
        <w:r w:rsidR="00F00951">
          <w:rPr>
            <w:noProof/>
            <w:webHidden/>
          </w:rPr>
          <w:t>25</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4" w:history="1">
        <w:r w:rsidR="00F00951" w:rsidRPr="00F40F25">
          <w:rPr>
            <w:rStyle w:val="Hyperlink"/>
            <w:noProof/>
            <w:lang w:val="en-US"/>
          </w:rPr>
          <w:t>5.30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DMIKontoIndbetalingListeOpret</w:t>
        </w:r>
        <w:r w:rsidR="00F00951">
          <w:rPr>
            <w:noProof/>
            <w:webHidden/>
          </w:rPr>
          <w:tab/>
        </w:r>
        <w:r w:rsidR="00F00951">
          <w:rPr>
            <w:noProof/>
            <w:webHidden/>
          </w:rPr>
          <w:fldChar w:fldCharType="begin"/>
        </w:r>
        <w:r w:rsidR="00F00951">
          <w:rPr>
            <w:noProof/>
            <w:webHidden/>
          </w:rPr>
          <w:instrText xml:space="preserve"> PAGEREF _Toc314003414 \h </w:instrText>
        </w:r>
        <w:r w:rsidR="00F00951">
          <w:rPr>
            <w:noProof/>
            <w:webHidden/>
          </w:rPr>
        </w:r>
        <w:r w:rsidR="00F00951">
          <w:rPr>
            <w:noProof/>
            <w:webHidden/>
          </w:rPr>
          <w:fldChar w:fldCharType="separate"/>
        </w:r>
        <w:r w:rsidR="00F00951">
          <w:rPr>
            <w:noProof/>
            <w:webHidden/>
          </w:rPr>
          <w:t>25</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5" w:history="1">
        <w:r w:rsidR="00F00951" w:rsidRPr="00F40F25">
          <w:rPr>
            <w:rStyle w:val="Hyperlink"/>
            <w:noProof/>
            <w:lang w:val="en-US"/>
          </w:rPr>
          <w:t>5.31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DMIKontoIndbetalingSynkronOpret</w:t>
        </w:r>
        <w:r w:rsidR="00F00951">
          <w:rPr>
            <w:noProof/>
            <w:webHidden/>
          </w:rPr>
          <w:tab/>
        </w:r>
        <w:r w:rsidR="00F00951">
          <w:rPr>
            <w:noProof/>
            <w:webHidden/>
          </w:rPr>
          <w:fldChar w:fldCharType="begin"/>
        </w:r>
        <w:r w:rsidR="00F00951">
          <w:rPr>
            <w:noProof/>
            <w:webHidden/>
          </w:rPr>
          <w:instrText xml:space="preserve"> PAGEREF _Toc314003415 \h </w:instrText>
        </w:r>
        <w:r w:rsidR="00F00951">
          <w:rPr>
            <w:noProof/>
            <w:webHidden/>
          </w:rPr>
        </w:r>
        <w:r w:rsidR="00F00951">
          <w:rPr>
            <w:noProof/>
            <w:webHidden/>
          </w:rPr>
          <w:fldChar w:fldCharType="separate"/>
        </w:r>
        <w:r w:rsidR="00F00951">
          <w:rPr>
            <w:noProof/>
            <w:webHidden/>
          </w:rPr>
          <w:t>26</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6" w:history="1">
        <w:r w:rsidR="00F00951" w:rsidRPr="00F40F25">
          <w:rPr>
            <w:rStyle w:val="Hyperlink"/>
            <w:noProof/>
            <w:lang w:val="en-US"/>
          </w:rPr>
          <w:t>5.32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DMIKontoIndbetalingFordelingBeregn</w:t>
        </w:r>
        <w:r w:rsidR="00F00951">
          <w:rPr>
            <w:noProof/>
            <w:webHidden/>
          </w:rPr>
          <w:tab/>
        </w:r>
        <w:r w:rsidR="00F00951">
          <w:rPr>
            <w:noProof/>
            <w:webHidden/>
          </w:rPr>
          <w:fldChar w:fldCharType="begin"/>
        </w:r>
        <w:r w:rsidR="00F00951">
          <w:rPr>
            <w:noProof/>
            <w:webHidden/>
          </w:rPr>
          <w:instrText xml:space="preserve"> PAGEREF _Toc314003416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7" w:history="1">
        <w:r w:rsidR="00F00951" w:rsidRPr="00F40F25">
          <w:rPr>
            <w:rStyle w:val="Hyperlink"/>
            <w:noProof/>
            <w:lang w:val="en-US"/>
          </w:rPr>
          <w:t>5.33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DMIKontoIndbetalingFordelingÆndr</w:t>
        </w:r>
        <w:r w:rsidR="00F00951">
          <w:rPr>
            <w:noProof/>
            <w:webHidden/>
          </w:rPr>
          <w:tab/>
        </w:r>
        <w:r w:rsidR="00F00951">
          <w:rPr>
            <w:noProof/>
            <w:webHidden/>
          </w:rPr>
          <w:fldChar w:fldCharType="begin"/>
        </w:r>
        <w:r w:rsidR="00F00951">
          <w:rPr>
            <w:noProof/>
            <w:webHidden/>
          </w:rPr>
          <w:instrText xml:space="preserve"> PAGEREF _Toc314003417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8" w:history="1">
        <w:r w:rsidR="00F00951" w:rsidRPr="00F40F25">
          <w:rPr>
            <w:rStyle w:val="Hyperlink"/>
            <w:noProof/>
            <w:lang w:val="en-US"/>
          </w:rPr>
          <w:t>5.34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DMIIndbetalingList</w:t>
        </w:r>
        <w:r w:rsidR="00F00951">
          <w:rPr>
            <w:noProof/>
            <w:webHidden/>
          </w:rPr>
          <w:tab/>
        </w:r>
        <w:r w:rsidR="00F00951">
          <w:rPr>
            <w:noProof/>
            <w:webHidden/>
          </w:rPr>
          <w:fldChar w:fldCharType="begin"/>
        </w:r>
        <w:r w:rsidR="00F00951">
          <w:rPr>
            <w:noProof/>
            <w:webHidden/>
          </w:rPr>
          <w:instrText xml:space="preserve"> PAGEREF _Toc314003418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19" w:history="1">
        <w:r w:rsidR="00F00951" w:rsidRPr="00F40F25">
          <w:rPr>
            <w:rStyle w:val="Hyperlink"/>
            <w:noProof/>
            <w:lang w:val="en-US"/>
          </w:rPr>
          <w:t>5.35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DMIBetalingEvneHentet</w:t>
        </w:r>
        <w:r w:rsidR="00F00951">
          <w:rPr>
            <w:noProof/>
            <w:webHidden/>
          </w:rPr>
          <w:tab/>
        </w:r>
        <w:r w:rsidR="00F00951">
          <w:rPr>
            <w:noProof/>
            <w:webHidden/>
          </w:rPr>
          <w:fldChar w:fldCharType="begin"/>
        </w:r>
        <w:r w:rsidR="00F00951">
          <w:rPr>
            <w:noProof/>
            <w:webHidden/>
          </w:rPr>
          <w:instrText xml:space="preserve"> PAGEREF _Toc314003419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0" w:history="1">
        <w:r w:rsidR="00F00951" w:rsidRPr="00F40F25">
          <w:rPr>
            <w:rStyle w:val="Hyperlink"/>
            <w:noProof/>
            <w:lang w:val="en-US"/>
          </w:rPr>
          <w:t>5.36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DMIKundeList</w:t>
        </w:r>
        <w:r w:rsidR="00F00951">
          <w:rPr>
            <w:noProof/>
            <w:webHidden/>
          </w:rPr>
          <w:tab/>
        </w:r>
        <w:r w:rsidR="00F00951">
          <w:rPr>
            <w:noProof/>
            <w:webHidden/>
          </w:rPr>
          <w:fldChar w:fldCharType="begin"/>
        </w:r>
        <w:r w:rsidR="00F00951">
          <w:rPr>
            <w:noProof/>
            <w:webHidden/>
          </w:rPr>
          <w:instrText xml:space="preserve"> PAGEREF _Toc314003420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1" w:history="1">
        <w:r w:rsidR="00F00951" w:rsidRPr="00F40F25">
          <w:rPr>
            <w:rStyle w:val="Hyperlink"/>
            <w:noProof/>
            <w:lang w:val="en-US"/>
          </w:rPr>
          <w:t>5.37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DMIKundeArkiver</w:t>
        </w:r>
        <w:r w:rsidR="00F00951">
          <w:rPr>
            <w:noProof/>
            <w:webHidden/>
          </w:rPr>
          <w:tab/>
        </w:r>
        <w:r w:rsidR="00F00951">
          <w:rPr>
            <w:noProof/>
            <w:webHidden/>
          </w:rPr>
          <w:fldChar w:fldCharType="begin"/>
        </w:r>
        <w:r w:rsidR="00F00951">
          <w:rPr>
            <w:noProof/>
            <w:webHidden/>
          </w:rPr>
          <w:instrText xml:space="preserve"> PAGEREF _Toc314003421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2" w:history="1">
        <w:r w:rsidR="00F00951" w:rsidRPr="00F40F25">
          <w:rPr>
            <w:rStyle w:val="Hyperlink"/>
            <w:noProof/>
            <w:lang w:val="en-US"/>
          </w:rPr>
          <w:t>5.38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DMIRenteGodtgørelseBeregn</w:t>
        </w:r>
        <w:r w:rsidR="00F00951">
          <w:rPr>
            <w:noProof/>
            <w:webHidden/>
          </w:rPr>
          <w:tab/>
        </w:r>
        <w:r w:rsidR="00F00951">
          <w:rPr>
            <w:noProof/>
            <w:webHidden/>
          </w:rPr>
          <w:fldChar w:fldCharType="begin"/>
        </w:r>
        <w:r w:rsidR="00F00951">
          <w:rPr>
            <w:noProof/>
            <w:webHidden/>
          </w:rPr>
          <w:instrText xml:space="preserve"> PAGEREF _Toc314003422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3" w:history="1">
        <w:r w:rsidR="00F00951" w:rsidRPr="00F40F25">
          <w:rPr>
            <w:rStyle w:val="Hyperlink"/>
            <w:noProof/>
            <w:lang w:val="en-US"/>
          </w:rPr>
          <w:t>5.39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DMIRenteGodtgørelseTilskriv</w:t>
        </w:r>
        <w:r w:rsidR="00F00951">
          <w:rPr>
            <w:noProof/>
            <w:webHidden/>
          </w:rPr>
          <w:tab/>
        </w:r>
        <w:r w:rsidR="00F00951">
          <w:rPr>
            <w:noProof/>
            <w:webHidden/>
          </w:rPr>
          <w:fldChar w:fldCharType="begin"/>
        </w:r>
        <w:r w:rsidR="00F00951">
          <w:rPr>
            <w:noProof/>
            <w:webHidden/>
          </w:rPr>
          <w:instrText xml:space="preserve"> PAGEREF _Toc314003423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4" w:history="1">
        <w:r w:rsidR="00F00951" w:rsidRPr="00F40F25">
          <w:rPr>
            <w:rStyle w:val="Hyperlink"/>
            <w:noProof/>
            <w:lang w:val="en-US"/>
          </w:rPr>
          <w:t>5.40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DMIValutakursBeregn</w:t>
        </w:r>
        <w:r w:rsidR="00F00951">
          <w:rPr>
            <w:noProof/>
            <w:webHidden/>
          </w:rPr>
          <w:tab/>
        </w:r>
        <w:r w:rsidR="00F00951">
          <w:rPr>
            <w:noProof/>
            <w:webHidden/>
          </w:rPr>
          <w:fldChar w:fldCharType="begin"/>
        </w:r>
        <w:r w:rsidR="00F00951">
          <w:rPr>
            <w:noProof/>
            <w:webHidden/>
          </w:rPr>
          <w:instrText xml:space="preserve"> PAGEREF _Toc314003424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5" w:history="1">
        <w:r w:rsidR="00F00951" w:rsidRPr="00F40F25">
          <w:rPr>
            <w:rStyle w:val="Hyperlink"/>
            <w:noProof/>
            <w:lang w:val="en-US"/>
          </w:rPr>
          <w:t>5.41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MFFordringAsynkronOprettet</w:t>
        </w:r>
        <w:r w:rsidR="00F00951">
          <w:rPr>
            <w:noProof/>
            <w:webHidden/>
          </w:rPr>
          <w:tab/>
        </w:r>
        <w:r w:rsidR="00F00951">
          <w:rPr>
            <w:noProof/>
            <w:webHidden/>
          </w:rPr>
          <w:fldChar w:fldCharType="begin"/>
        </w:r>
        <w:r w:rsidR="00F00951">
          <w:rPr>
            <w:noProof/>
            <w:webHidden/>
          </w:rPr>
          <w:instrText xml:space="preserve"> PAGEREF _Toc314003425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6" w:history="1">
        <w:r w:rsidR="00F00951" w:rsidRPr="00F40F25">
          <w:rPr>
            <w:rStyle w:val="Hyperlink"/>
            <w:noProof/>
            <w:lang w:val="en-US"/>
          </w:rPr>
          <w:t>5.42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MFRenteTilskrivningUnderret</w:t>
        </w:r>
        <w:r w:rsidR="00F00951">
          <w:rPr>
            <w:noProof/>
            <w:webHidden/>
          </w:rPr>
          <w:tab/>
        </w:r>
        <w:r w:rsidR="00F00951">
          <w:rPr>
            <w:noProof/>
            <w:webHidden/>
          </w:rPr>
          <w:fldChar w:fldCharType="begin"/>
        </w:r>
        <w:r w:rsidR="00F00951">
          <w:rPr>
            <w:noProof/>
            <w:webHidden/>
          </w:rPr>
          <w:instrText xml:space="preserve"> PAGEREF _Toc314003426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7" w:history="1">
        <w:r w:rsidR="00F00951" w:rsidRPr="00F40F25">
          <w:rPr>
            <w:rStyle w:val="Hyperlink"/>
            <w:noProof/>
            <w:lang w:val="en-US"/>
          </w:rPr>
          <w:t>5.43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MFFordringAfskrivUnderret</w:t>
        </w:r>
        <w:r w:rsidR="00F00951">
          <w:rPr>
            <w:noProof/>
            <w:webHidden/>
          </w:rPr>
          <w:tab/>
        </w:r>
        <w:r w:rsidR="00F00951">
          <w:rPr>
            <w:noProof/>
            <w:webHidden/>
          </w:rPr>
          <w:fldChar w:fldCharType="begin"/>
        </w:r>
        <w:r w:rsidR="00F00951">
          <w:rPr>
            <w:noProof/>
            <w:webHidden/>
          </w:rPr>
          <w:instrText xml:space="preserve"> PAGEREF _Toc314003427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8" w:history="1">
        <w:r w:rsidR="00F00951" w:rsidRPr="00F40F25">
          <w:rPr>
            <w:rStyle w:val="Hyperlink"/>
            <w:noProof/>
            <w:lang w:val="en-US"/>
          </w:rPr>
          <w:t>5.44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MFUdligningAfregningUnderret</w:t>
        </w:r>
        <w:r w:rsidR="00F00951">
          <w:rPr>
            <w:noProof/>
            <w:webHidden/>
          </w:rPr>
          <w:tab/>
        </w:r>
        <w:r w:rsidR="00F00951">
          <w:rPr>
            <w:noProof/>
            <w:webHidden/>
          </w:rPr>
          <w:fldChar w:fldCharType="begin"/>
        </w:r>
        <w:r w:rsidR="00F00951">
          <w:rPr>
            <w:noProof/>
            <w:webHidden/>
          </w:rPr>
          <w:instrText xml:space="preserve"> PAGEREF _Toc314003428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29" w:history="1">
        <w:r w:rsidR="00F00951" w:rsidRPr="00F40F25">
          <w:rPr>
            <w:rStyle w:val="Hyperlink"/>
            <w:noProof/>
            <w:lang w:val="en-US"/>
          </w:rPr>
          <w:t>5.45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MFModregningKundemeddelelseUnderret</w:t>
        </w:r>
        <w:r w:rsidR="00F00951">
          <w:rPr>
            <w:noProof/>
            <w:webHidden/>
          </w:rPr>
          <w:tab/>
        </w:r>
        <w:r w:rsidR="00F00951">
          <w:rPr>
            <w:noProof/>
            <w:webHidden/>
          </w:rPr>
          <w:fldChar w:fldCharType="begin"/>
        </w:r>
        <w:r w:rsidR="00F00951">
          <w:rPr>
            <w:noProof/>
            <w:webHidden/>
          </w:rPr>
          <w:instrText xml:space="preserve"> PAGEREF _Toc314003429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0" w:history="1">
        <w:r w:rsidR="00F00951" w:rsidRPr="00F40F25">
          <w:rPr>
            <w:rStyle w:val="Hyperlink"/>
            <w:noProof/>
            <w:lang w:val="en-US"/>
          </w:rPr>
          <w:t>5.46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EFIBetalingEvneAsynkronHent</w:t>
        </w:r>
        <w:r w:rsidR="00F00951">
          <w:rPr>
            <w:noProof/>
            <w:webHidden/>
          </w:rPr>
          <w:tab/>
        </w:r>
        <w:r w:rsidR="00F00951">
          <w:rPr>
            <w:noProof/>
            <w:webHidden/>
          </w:rPr>
          <w:fldChar w:fldCharType="begin"/>
        </w:r>
        <w:r w:rsidR="00F00951">
          <w:rPr>
            <w:noProof/>
            <w:webHidden/>
          </w:rPr>
          <w:instrText xml:space="preserve"> PAGEREF _Toc314003430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1" w:history="1">
        <w:r w:rsidR="00F00951" w:rsidRPr="00F40F25">
          <w:rPr>
            <w:rStyle w:val="Hyperlink"/>
            <w:noProof/>
            <w:lang w:val="en-US"/>
          </w:rPr>
          <w:t>5.47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EFIBetalingEvneHent</w:t>
        </w:r>
        <w:r w:rsidR="00F00951">
          <w:rPr>
            <w:noProof/>
            <w:webHidden/>
          </w:rPr>
          <w:tab/>
        </w:r>
        <w:r w:rsidR="00F00951">
          <w:rPr>
            <w:noProof/>
            <w:webHidden/>
          </w:rPr>
          <w:fldChar w:fldCharType="begin"/>
        </w:r>
        <w:r w:rsidR="00F00951">
          <w:rPr>
            <w:noProof/>
            <w:webHidden/>
          </w:rPr>
          <w:instrText xml:space="preserve"> PAGEREF _Toc314003431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2" w:history="1">
        <w:r w:rsidR="00F00951" w:rsidRPr="00F40F25">
          <w:rPr>
            <w:rStyle w:val="Hyperlink"/>
            <w:noProof/>
            <w:lang w:val="en-US"/>
          </w:rPr>
          <w:t>5.48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EFIBetalingEvneÆndr</w:t>
        </w:r>
        <w:r w:rsidR="00F00951">
          <w:rPr>
            <w:noProof/>
            <w:webHidden/>
          </w:rPr>
          <w:tab/>
        </w:r>
        <w:r w:rsidR="00F00951">
          <w:rPr>
            <w:noProof/>
            <w:webHidden/>
          </w:rPr>
          <w:fldChar w:fldCharType="begin"/>
        </w:r>
        <w:r w:rsidR="00F00951">
          <w:rPr>
            <w:noProof/>
            <w:webHidden/>
          </w:rPr>
          <w:instrText xml:space="preserve"> PAGEREF _Toc314003432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3" w:history="1">
        <w:r w:rsidR="00F00951" w:rsidRPr="00F40F25">
          <w:rPr>
            <w:rStyle w:val="Hyperlink"/>
            <w:noProof/>
            <w:lang w:val="en-US"/>
          </w:rPr>
          <w:t>5.49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EFIBetalingOrdningMisligholdt</w:t>
        </w:r>
        <w:r w:rsidR="00F00951">
          <w:rPr>
            <w:noProof/>
            <w:webHidden/>
          </w:rPr>
          <w:tab/>
        </w:r>
        <w:r w:rsidR="00F00951">
          <w:rPr>
            <w:noProof/>
            <w:webHidden/>
          </w:rPr>
          <w:fldChar w:fldCharType="begin"/>
        </w:r>
        <w:r w:rsidR="00F00951">
          <w:rPr>
            <w:noProof/>
            <w:webHidden/>
          </w:rPr>
          <w:instrText xml:space="preserve"> PAGEREF _Toc314003433 \h </w:instrText>
        </w:r>
        <w:r w:rsidR="00F00951">
          <w:rPr>
            <w:noProof/>
            <w:webHidden/>
          </w:rPr>
        </w:r>
        <w:r w:rsidR="00F00951">
          <w:rPr>
            <w:noProof/>
            <w:webHidden/>
          </w:rPr>
          <w:fldChar w:fldCharType="separate"/>
        </w:r>
        <w:r w:rsidR="00F00951">
          <w:rPr>
            <w:noProof/>
            <w:webHidden/>
          </w:rPr>
          <w:t>32</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4" w:history="1">
        <w:r w:rsidR="00F00951" w:rsidRPr="00F40F25">
          <w:rPr>
            <w:rStyle w:val="Hyperlink"/>
            <w:noProof/>
            <w:lang w:val="en-US"/>
          </w:rPr>
          <w:t>5.50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EFIFordringOprettet</w:t>
        </w:r>
        <w:r w:rsidR="00F00951">
          <w:rPr>
            <w:noProof/>
            <w:webHidden/>
          </w:rPr>
          <w:tab/>
        </w:r>
        <w:r w:rsidR="00F00951">
          <w:rPr>
            <w:noProof/>
            <w:webHidden/>
          </w:rPr>
          <w:fldChar w:fldCharType="begin"/>
        </w:r>
        <w:r w:rsidR="00F00951">
          <w:rPr>
            <w:noProof/>
            <w:webHidden/>
          </w:rPr>
          <w:instrText xml:space="preserve"> PAGEREF _Toc314003434 \h </w:instrText>
        </w:r>
        <w:r w:rsidR="00F00951">
          <w:rPr>
            <w:noProof/>
            <w:webHidden/>
          </w:rPr>
        </w:r>
        <w:r w:rsidR="00F00951">
          <w:rPr>
            <w:noProof/>
            <w:webHidden/>
          </w:rPr>
          <w:fldChar w:fldCharType="separate"/>
        </w:r>
        <w:r w:rsidR="00F00951">
          <w:rPr>
            <w:noProof/>
            <w:webHidden/>
          </w:rPr>
          <w:t>32</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5" w:history="1">
        <w:r w:rsidR="00F00951" w:rsidRPr="00F40F25">
          <w:rPr>
            <w:rStyle w:val="Hyperlink"/>
            <w:noProof/>
            <w:lang w:val="en-US"/>
          </w:rPr>
          <w:t>5.51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EFIFordringSaldoÆndret</w:t>
        </w:r>
        <w:r w:rsidR="00F00951">
          <w:rPr>
            <w:noProof/>
            <w:webHidden/>
          </w:rPr>
          <w:tab/>
        </w:r>
        <w:r w:rsidR="00F00951">
          <w:rPr>
            <w:noProof/>
            <w:webHidden/>
          </w:rPr>
          <w:fldChar w:fldCharType="begin"/>
        </w:r>
        <w:r w:rsidR="00F00951">
          <w:rPr>
            <w:noProof/>
            <w:webHidden/>
          </w:rPr>
          <w:instrText xml:space="preserve"> PAGEREF _Toc314003435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6" w:history="1">
        <w:r w:rsidR="00F00951" w:rsidRPr="00F40F25">
          <w:rPr>
            <w:rStyle w:val="Hyperlink"/>
            <w:noProof/>
            <w:lang w:val="en-US"/>
          </w:rPr>
          <w:t>5.52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EFIHæftelseForældelseModtag</w:t>
        </w:r>
        <w:r w:rsidR="00F00951">
          <w:rPr>
            <w:noProof/>
            <w:webHidden/>
          </w:rPr>
          <w:tab/>
        </w:r>
        <w:r w:rsidR="00F00951">
          <w:rPr>
            <w:noProof/>
            <w:webHidden/>
          </w:rPr>
          <w:fldChar w:fldCharType="begin"/>
        </w:r>
        <w:r w:rsidR="00F00951">
          <w:rPr>
            <w:noProof/>
            <w:webHidden/>
          </w:rPr>
          <w:instrText xml:space="preserve"> PAGEREF _Toc314003436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7" w:history="1">
        <w:r w:rsidR="00F00951" w:rsidRPr="00F40F25">
          <w:rPr>
            <w:rStyle w:val="Hyperlink"/>
            <w:noProof/>
            <w:lang w:val="en-US"/>
          </w:rPr>
          <w:t>5.53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EFIIndbetalingModtaget</w:t>
        </w:r>
        <w:r w:rsidR="00F00951">
          <w:rPr>
            <w:noProof/>
            <w:webHidden/>
          </w:rPr>
          <w:tab/>
        </w:r>
        <w:r w:rsidR="00F00951">
          <w:rPr>
            <w:noProof/>
            <w:webHidden/>
          </w:rPr>
          <w:fldChar w:fldCharType="begin"/>
        </w:r>
        <w:r w:rsidR="00F00951">
          <w:rPr>
            <w:noProof/>
            <w:webHidden/>
          </w:rPr>
          <w:instrText xml:space="preserve"> PAGEREF _Toc314003437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8" w:history="1">
        <w:r w:rsidR="00F00951" w:rsidRPr="00F40F25">
          <w:rPr>
            <w:rStyle w:val="Hyperlink"/>
            <w:noProof/>
            <w:lang w:val="en-US"/>
          </w:rPr>
          <w:t>5.54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RSOpgaveAsynkronBook</w:t>
        </w:r>
        <w:r w:rsidR="00F00951">
          <w:rPr>
            <w:noProof/>
            <w:webHidden/>
          </w:rPr>
          <w:tab/>
        </w:r>
        <w:r w:rsidR="00F00951">
          <w:rPr>
            <w:noProof/>
            <w:webHidden/>
          </w:rPr>
          <w:fldChar w:fldCharType="begin"/>
        </w:r>
        <w:r w:rsidR="00F00951">
          <w:rPr>
            <w:noProof/>
            <w:webHidden/>
          </w:rPr>
          <w:instrText xml:space="preserve"> PAGEREF _Toc314003438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39" w:history="1">
        <w:r w:rsidR="00F00951" w:rsidRPr="00F40F25">
          <w:rPr>
            <w:rStyle w:val="Hyperlink"/>
            <w:noProof/>
            <w:lang w:val="en-US"/>
          </w:rPr>
          <w:t>5.55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DPDokumentOpret</w:t>
        </w:r>
        <w:r w:rsidR="00F00951">
          <w:rPr>
            <w:noProof/>
            <w:webHidden/>
          </w:rPr>
          <w:tab/>
        </w:r>
        <w:r w:rsidR="00F00951">
          <w:rPr>
            <w:noProof/>
            <w:webHidden/>
          </w:rPr>
          <w:fldChar w:fldCharType="begin"/>
        </w:r>
        <w:r w:rsidR="00F00951">
          <w:rPr>
            <w:noProof/>
            <w:webHidden/>
          </w:rPr>
          <w:instrText xml:space="preserve"> PAGEREF _Toc314003439 \h </w:instrText>
        </w:r>
        <w:r w:rsidR="00F00951">
          <w:rPr>
            <w:noProof/>
            <w:webHidden/>
          </w:rPr>
        </w:r>
        <w:r w:rsidR="00F00951">
          <w:rPr>
            <w:noProof/>
            <w:webHidden/>
          </w:rPr>
          <w:fldChar w:fldCharType="separate"/>
        </w:r>
        <w:r w:rsidR="00F00951">
          <w:rPr>
            <w:noProof/>
            <w:webHidden/>
          </w:rPr>
          <w:t>34</w:t>
        </w:r>
        <w:r w:rsidR="00F00951">
          <w:rPr>
            <w:noProof/>
            <w:webHidden/>
          </w:rPr>
          <w:fldChar w:fldCharType="end"/>
        </w:r>
      </w:hyperlink>
    </w:p>
    <w:p w:rsidR="00F00951" w:rsidRDefault="00A44A24">
      <w:pPr>
        <w:pStyle w:val="Indholdsfortegnelse2"/>
        <w:rPr>
          <w:rFonts w:asciiTheme="minorHAnsi" w:eastAsiaTheme="minorEastAsia" w:hAnsiTheme="minorHAnsi" w:cstheme="minorBidi"/>
          <w:b w:val="0"/>
          <w:noProof/>
          <w:color w:val="auto"/>
          <w:sz w:val="22"/>
          <w:lang w:eastAsia="da-DK"/>
        </w:rPr>
      </w:pPr>
      <w:hyperlink w:anchor="_Toc314003440" w:history="1">
        <w:r w:rsidR="00F00951" w:rsidRPr="00F40F25">
          <w:rPr>
            <w:rStyle w:val="Hyperlink"/>
            <w:noProof/>
            <w:lang w:val="en-US"/>
          </w:rPr>
          <w:t>5.56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DPMeddelelseSendAkter</w:t>
        </w:r>
        <w:r w:rsidR="00F00951">
          <w:rPr>
            <w:noProof/>
            <w:webHidden/>
          </w:rPr>
          <w:tab/>
        </w:r>
        <w:r w:rsidR="00F00951">
          <w:rPr>
            <w:noProof/>
            <w:webHidden/>
          </w:rPr>
          <w:fldChar w:fldCharType="begin"/>
        </w:r>
        <w:r w:rsidR="00F00951">
          <w:rPr>
            <w:noProof/>
            <w:webHidden/>
          </w:rPr>
          <w:instrText xml:space="preserve"> PAGEREF _Toc314003440 \h </w:instrText>
        </w:r>
        <w:r w:rsidR="00F00951">
          <w:rPr>
            <w:noProof/>
            <w:webHidden/>
          </w:rPr>
        </w:r>
        <w:r w:rsidR="00F00951">
          <w:rPr>
            <w:noProof/>
            <w:webHidden/>
          </w:rPr>
          <w:fldChar w:fldCharType="separate"/>
        </w:r>
        <w:r w:rsidR="00F00951">
          <w:rPr>
            <w:noProof/>
            <w:webHidden/>
          </w:rPr>
          <w:t>34</w:t>
        </w:r>
        <w:r w:rsidR="00F00951">
          <w:rPr>
            <w:noProof/>
            <w:webHidden/>
          </w:rPr>
          <w:fldChar w:fldCharType="end"/>
        </w:r>
      </w:hyperlink>
    </w:p>
    <w:p w:rsidR="00F00951" w:rsidRDefault="00A44A24">
      <w:pPr>
        <w:pStyle w:val="Indholdsfortegnelse1"/>
        <w:rPr>
          <w:rFonts w:asciiTheme="minorHAnsi" w:eastAsiaTheme="minorEastAsia" w:hAnsiTheme="minorHAnsi" w:cstheme="minorBidi"/>
          <w:b w:val="0"/>
          <w:noProof/>
          <w:color w:val="auto"/>
          <w:sz w:val="22"/>
          <w:lang w:eastAsia="da-DK"/>
        </w:rPr>
      </w:pPr>
      <w:hyperlink w:anchor="_Toc314003441" w:history="1">
        <w:r w:rsidR="00F00951" w:rsidRPr="00F40F25">
          <w:rPr>
            <w:rStyle w:val="Hyperlink"/>
            <w:noProof/>
            <w:lang w:val="en-US"/>
          </w:rPr>
          <w:t>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Version Log</w:t>
        </w:r>
        <w:r w:rsidR="00F00951">
          <w:rPr>
            <w:noProof/>
            <w:webHidden/>
          </w:rPr>
          <w:tab/>
        </w:r>
        <w:r w:rsidR="00F00951">
          <w:rPr>
            <w:noProof/>
            <w:webHidden/>
          </w:rPr>
          <w:fldChar w:fldCharType="begin"/>
        </w:r>
        <w:r w:rsidR="00F00951">
          <w:rPr>
            <w:noProof/>
            <w:webHidden/>
          </w:rPr>
          <w:instrText xml:space="preserve"> PAGEREF _Toc314003441 \h </w:instrText>
        </w:r>
        <w:r w:rsidR="00F00951">
          <w:rPr>
            <w:noProof/>
            <w:webHidden/>
          </w:rPr>
        </w:r>
        <w:r w:rsidR="00F00951">
          <w:rPr>
            <w:noProof/>
            <w:webHidden/>
          </w:rPr>
          <w:fldChar w:fldCharType="separate"/>
        </w:r>
        <w:r w:rsidR="00F00951">
          <w:rPr>
            <w:noProof/>
            <w:webHidden/>
          </w:rPr>
          <w:t>35</w:t>
        </w:r>
        <w:r w:rsidR="00F00951">
          <w:rPr>
            <w:noProof/>
            <w:webHidden/>
          </w:rPr>
          <w:fldChar w:fldCharType="end"/>
        </w:r>
      </w:hyperlink>
    </w:p>
    <w:p w:rsidR="00117B0F" w:rsidRPr="00D66BDC" w:rsidRDefault="006621B5"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8" w:name="_Toc314003380"/>
      <w:proofErr w:type="spellStart"/>
      <w:r>
        <w:rPr>
          <w:lang w:val="en-US"/>
        </w:rPr>
        <w:lastRenderedPageBreak/>
        <w:t>Indledning</w:t>
      </w:r>
      <w:bookmarkEnd w:id="28"/>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proofErr w:type="spellStart"/>
      <w:r>
        <w:t>Identification</w:t>
      </w:r>
      <w:proofErr w:type="spellEnd"/>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xs:complexType</w:t>
      </w:r>
      <w:proofErr w:type="spell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xs:sequence</w:t>
      </w:r>
      <w:proofErr w:type="spellEnd"/>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xs:element</w:t>
      </w:r>
      <w:proofErr w:type="spell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maxOccurs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xs:sequence</w:t>
      </w:r>
      <w:proofErr w:type="spell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xs:complexType</w:t>
      </w:r>
      <w:proofErr w:type="spell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F00951" w:rsidRDefault="009E12F5" w:rsidP="009E12F5">
      <w:pPr>
        <w:pStyle w:val="Overskrift1"/>
        <w:numPr>
          <w:ilvl w:val="0"/>
          <w:numId w:val="1"/>
        </w:numPr>
        <w:rPr>
          <w:highlight w:val="yellow"/>
        </w:rPr>
      </w:pPr>
      <w:bookmarkStart w:id="29" w:name="_Toc314003381"/>
      <w:r w:rsidRPr="00F00951">
        <w:rPr>
          <w:highlight w:val="yellow"/>
        </w:rPr>
        <w:lastRenderedPageBreak/>
        <w:t xml:space="preserve">Fejl ved </w:t>
      </w:r>
      <w:proofErr w:type="spellStart"/>
      <w:r w:rsidRPr="00F00951">
        <w:rPr>
          <w:highlight w:val="yellow"/>
        </w:rPr>
        <w:t>processering</w:t>
      </w:r>
      <w:proofErr w:type="spellEnd"/>
      <w:r w:rsidRPr="00F00951">
        <w:rPr>
          <w:highlight w:val="yellow"/>
        </w:rPr>
        <w:t xml:space="preserve"> </w:t>
      </w:r>
      <w:r w:rsidR="00BA1876" w:rsidRPr="00F00951">
        <w:rPr>
          <w:highlight w:val="yellow"/>
        </w:rPr>
        <w:t>i</w:t>
      </w:r>
      <w:r w:rsidRPr="00F00951">
        <w:rPr>
          <w:highlight w:val="yellow"/>
        </w:rPr>
        <w:t xml:space="preserve"> IP</w:t>
      </w:r>
      <w:bookmarkEnd w:id="29"/>
    </w:p>
    <w:p w:rsidR="00BA1876" w:rsidRDefault="00BA1876" w:rsidP="009E12F5"/>
    <w:p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tbl>
      <w:tblPr>
        <w:tblW w:w="5340" w:type="dxa"/>
        <w:tblInd w:w="55" w:type="dxa"/>
        <w:tblCellMar>
          <w:left w:w="70" w:type="dxa"/>
          <w:right w:w="70" w:type="dxa"/>
        </w:tblCellMar>
        <w:tblLook w:val="04A0" w:firstRow="1" w:lastRow="0" w:firstColumn="1" w:lastColumn="0" w:noHBand="0" w:noVBand="1"/>
      </w:tblPr>
      <w:tblGrid>
        <w:gridCol w:w="5340"/>
      </w:tblGrid>
      <w:tr w:rsidR="0048012D" w:rsidRPr="005F2DB0" w:rsidTr="0048012D">
        <w:trPr>
          <w:trHeight w:val="255"/>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DMIBetalingEvneHentet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DMIBetalingOrdningForslagBeregn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DMIFordringAfskriv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DMIFordringHaverAftaleOplysningerÆndr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DMIFordringNedskriv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DMIFordringOpskriv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DMIFordringReturner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DMIFordringTilbagekald</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DMIForventetIndbetalingAnnuller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DMIHæftelsesforholdTilAfskrivningModtag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DMIKontoIndbetalingListeOpret</w:t>
            </w:r>
            <w:proofErr w:type="spellEnd"/>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commentRangeStart w:id="30"/>
            <w:proofErr w:type="spellStart"/>
            <w:r w:rsidRPr="005F2DB0">
              <w:rPr>
                <w:rFonts w:eastAsia="Times New Roman" w:cs="Arial"/>
                <w:sz w:val="20"/>
                <w:szCs w:val="20"/>
                <w:lang w:eastAsia="da-DK"/>
              </w:rPr>
              <w:t>DMIKontoIndbetalingSynkronOpret</w:t>
            </w:r>
            <w:commentRangeEnd w:id="30"/>
            <w:proofErr w:type="spellEnd"/>
            <w:r w:rsidR="00510C7D" w:rsidRPr="005F2DB0">
              <w:rPr>
                <w:rStyle w:val="Kommentarhenvisning"/>
              </w:rPr>
              <w:commentReference w:id="30"/>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DMIKontoSpecifikationHent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DMIKontoUdbetalingAfgør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lastRenderedPageBreak/>
              <w:t>DMIKundeArkiver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DMIKundeList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DMIRenteGodtgørelseTilskriv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DMIUdbetalingList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DMIValutaKursBeregn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DPDokumentOpret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DPMeddelelseSendAkter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commentRangeStart w:id="31"/>
            <w:proofErr w:type="spellStart"/>
            <w:r w:rsidRPr="005F2DB0">
              <w:rPr>
                <w:rFonts w:eastAsia="Times New Roman" w:cs="Arial"/>
                <w:sz w:val="20"/>
                <w:szCs w:val="20"/>
                <w:lang w:eastAsia="da-DK"/>
              </w:rPr>
              <w:t>EFIBetalingEvneAsynkronHent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EFIBetalingOrdningMisligholdt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EFIFordringSaldoÆndret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EFIHæftelseForældelseModtag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EFIIndbetalingModtaget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MFFordringAfskrivUnderret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MFFordringAsynkronOprettet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MFModregningKundemeddelelseUnderret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MFRenteTilskrivningUnderret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MFUdligningAfregningUnderret</w:t>
            </w:r>
            <w:proofErr w:type="spellEnd"/>
            <w:r w:rsidRPr="005F2DB0">
              <w:rPr>
                <w:rFonts w:eastAsia="Times New Roman" w:cs="Arial"/>
                <w:sz w:val="20"/>
                <w:szCs w:val="20"/>
                <w:lang w:eastAsia="da-DK"/>
              </w:rPr>
              <w:t xml:space="preserve"> </w:t>
            </w:r>
          </w:p>
        </w:tc>
      </w:tr>
      <w:tr w:rsidR="0048012D" w:rsidRPr="0048012D"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48012D"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RSOpgaveAsynkronBook</w:t>
            </w:r>
            <w:proofErr w:type="spellEnd"/>
            <w:r w:rsidRPr="005F2DB0">
              <w:rPr>
                <w:rFonts w:eastAsia="Times New Roman" w:cs="Arial"/>
                <w:sz w:val="20"/>
                <w:szCs w:val="20"/>
                <w:lang w:eastAsia="da-DK"/>
              </w:rPr>
              <w:t xml:space="preserve"> </w:t>
            </w:r>
            <w:commentRangeEnd w:id="31"/>
            <w:r w:rsidR="005F2DB0">
              <w:rPr>
                <w:rStyle w:val="Kommentarhenvisning"/>
              </w:rPr>
              <w:commentReference w:id="31"/>
            </w:r>
          </w:p>
        </w:tc>
      </w:tr>
    </w:tbl>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6"/>
          <w:footerReference w:type="default" r:id="rId17"/>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4" w:name="_Toc314003382"/>
      <w:r w:rsidRPr="00A44708">
        <w:lastRenderedPageBreak/>
        <w:t>Konsolideret liste over fejlkoder</w:t>
      </w:r>
      <w:bookmarkEnd w:id="34"/>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Change w:id="35" w:author="Martin Midtgaard" w:date="2012-06-29T08:27:00Z">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PrChange>
      </w:tblPr>
      <w:tblGrid>
        <w:gridCol w:w="799"/>
        <w:gridCol w:w="4664"/>
        <w:gridCol w:w="2340"/>
        <w:gridCol w:w="2520"/>
        <w:gridCol w:w="1535"/>
        <w:gridCol w:w="1345"/>
        <w:tblGridChange w:id="36">
          <w:tblGrid>
            <w:gridCol w:w="799"/>
            <w:gridCol w:w="1537"/>
            <w:gridCol w:w="783"/>
            <w:gridCol w:w="2344"/>
            <w:gridCol w:w="2336"/>
            <w:gridCol w:w="4"/>
            <w:gridCol w:w="2336"/>
            <w:gridCol w:w="184"/>
            <w:gridCol w:w="1535"/>
            <w:gridCol w:w="801"/>
            <w:gridCol w:w="544"/>
            <w:gridCol w:w="991"/>
            <w:gridCol w:w="1345"/>
          </w:tblGrid>
        </w:tblGridChange>
      </w:tblGrid>
      <w:tr w:rsidR="0091491A" w:rsidRPr="00B511F8" w:rsidTr="007B6461">
        <w:trPr>
          <w:cantSplit/>
          <w:tblHeader/>
          <w:trPrChange w:id="37" w:author="Martin Midtgaard" w:date="2012-06-29T08:27:00Z">
            <w:trPr>
              <w:gridBefore w:val="2"/>
              <w:cantSplit/>
              <w:tblHeader/>
            </w:trPr>
          </w:trPrChange>
        </w:trPr>
        <w:tc>
          <w:tcPr>
            <w:tcW w:w="799" w:type="dxa"/>
            <w:shd w:val="pct20" w:color="000000" w:fill="FFFFFF"/>
            <w:tcPrChange w:id="38" w:author="Martin Midtgaard" w:date="2012-06-29T08:27:00Z">
              <w:tcPr>
                <w:tcW w:w="783" w:type="dxa"/>
                <w:shd w:val="pct20" w:color="000000" w:fill="FFFFFF"/>
              </w:tcPr>
            </w:tcPrChange>
          </w:tcPr>
          <w:p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64" w:type="dxa"/>
            <w:shd w:val="pct20" w:color="000000" w:fill="FFFFFF"/>
            <w:tcPrChange w:id="39" w:author="Martin Midtgaard" w:date="2012-06-29T08:27:00Z">
              <w:tcPr>
                <w:tcW w:w="4680" w:type="dxa"/>
                <w:gridSpan w:val="2"/>
                <w:shd w:val="pct20" w:color="000000" w:fill="FFFFFF"/>
              </w:tcPr>
            </w:tcPrChange>
          </w:tcPr>
          <w:p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Change w:id="40" w:author="Martin Midtgaard" w:date="2012-06-29T08:27:00Z">
              <w:tcPr>
                <w:tcW w:w="2340" w:type="dxa"/>
                <w:gridSpan w:val="2"/>
                <w:shd w:val="pct20" w:color="000000" w:fill="FFFFFF"/>
              </w:tcPr>
            </w:tcPrChange>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Change w:id="41" w:author="Martin Midtgaard" w:date="2012-06-29T08:27:00Z">
              <w:tcPr>
                <w:tcW w:w="2520" w:type="dxa"/>
                <w:gridSpan w:val="3"/>
                <w:shd w:val="pct20" w:color="000000" w:fill="FFFFFF"/>
              </w:tcPr>
            </w:tcPrChange>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Change w:id="42" w:author="Martin Midtgaard" w:date="2012-06-29T08:27:00Z">
              <w:tcPr>
                <w:tcW w:w="1535" w:type="dxa"/>
                <w:gridSpan w:val="2"/>
                <w:shd w:val="pct20" w:color="000000" w:fill="FFFFFF"/>
              </w:tcPr>
            </w:tcPrChange>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Change w:id="43" w:author="Martin Midtgaard" w:date="2012-06-29T08:27:00Z">
              <w:tcPr>
                <w:tcW w:w="1345" w:type="dxa"/>
                <w:shd w:val="pct20" w:color="000000" w:fill="FFFFFF"/>
              </w:tcPr>
            </w:tcPrChange>
          </w:tcPr>
          <w:p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rsidTr="007B6461">
        <w:trPr>
          <w:cantSplit/>
          <w:trPrChange w:id="44" w:author="Martin Midtgaard" w:date="2012-06-29T08:27:00Z">
            <w:trPr>
              <w:gridBefore w:val="2"/>
              <w:cantSplit/>
            </w:trPr>
          </w:trPrChange>
        </w:trPr>
        <w:tc>
          <w:tcPr>
            <w:tcW w:w="799" w:type="dxa"/>
            <w:tcPrChange w:id="45"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002</w:t>
            </w:r>
          </w:p>
        </w:tc>
        <w:tc>
          <w:tcPr>
            <w:tcW w:w="4664" w:type="dxa"/>
            <w:tcPrChange w:id="46" w:author="Martin Midtgaard" w:date="2012-06-29T08:27:00Z">
              <w:tcPr>
                <w:tcW w:w="4680" w:type="dxa"/>
                <w:gridSpan w:val="2"/>
              </w:tcPr>
            </w:tcPrChange>
          </w:tcPr>
          <w:p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Change w:id="47" w:author="Martin Midtgaard" w:date="2012-06-29T08:27:00Z">
              <w:tcPr>
                <w:tcW w:w="2340" w:type="dxa"/>
                <w:gridSpan w:val="2"/>
              </w:tcPr>
            </w:tcPrChange>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48" w:author="Martin Midtgaard" w:date="2012-06-29T08:27:00Z">
              <w:tcPr>
                <w:tcW w:w="2520" w:type="dxa"/>
                <w:gridSpan w:val="3"/>
              </w:tcPr>
            </w:tcPrChange>
          </w:tcPr>
          <w:p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Change w:id="49"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50"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51" w:author="Martin Midtgaard" w:date="2012-06-29T08:27:00Z">
            <w:trPr>
              <w:gridBefore w:val="2"/>
              <w:cantSplit/>
            </w:trPr>
          </w:trPrChange>
        </w:trPr>
        <w:tc>
          <w:tcPr>
            <w:tcW w:w="799" w:type="dxa"/>
            <w:tcPrChange w:id="52"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003</w:t>
            </w:r>
          </w:p>
        </w:tc>
        <w:tc>
          <w:tcPr>
            <w:tcW w:w="4664" w:type="dxa"/>
            <w:tcPrChange w:id="53"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Change w:id="54" w:author="Martin Midtgaard" w:date="2012-06-29T08:27:00Z">
              <w:tcPr>
                <w:tcW w:w="2340" w:type="dxa"/>
                <w:gridSpan w:val="2"/>
              </w:tcPr>
            </w:tcPrChange>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55" w:author="Martin Midtgaard" w:date="2012-06-29T08:27:00Z">
              <w:tcPr>
                <w:tcW w:w="2520" w:type="dxa"/>
                <w:gridSpan w:val="3"/>
              </w:tcPr>
            </w:tcPrChange>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56" w:author="Martin Midtgaard" w:date="2012-06-29T08:27:00Z">
              <w:tcPr>
                <w:tcW w:w="1535" w:type="dxa"/>
                <w:gridSpan w:val="2"/>
              </w:tcPr>
            </w:tcPrChange>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Change w:id="57"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58" w:author="Martin Midtgaard" w:date="2012-06-29T08:27:00Z">
            <w:trPr>
              <w:gridBefore w:val="2"/>
              <w:cantSplit/>
            </w:trPr>
          </w:trPrChange>
        </w:trPr>
        <w:tc>
          <w:tcPr>
            <w:tcW w:w="799" w:type="dxa"/>
            <w:tcPrChange w:id="59"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004</w:t>
            </w:r>
          </w:p>
        </w:tc>
        <w:tc>
          <w:tcPr>
            <w:tcW w:w="4664" w:type="dxa"/>
            <w:tcPrChange w:id="60"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Change w:id="61" w:author="Martin Midtgaard" w:date="2012-06-29T08:27:00Z">
              <w:tcPr>
                <w:tcW w:w="2340" w:type="dxa"/>
                <w:gridSpan w:val="2"/>
              </w:tcPr>
            </w:tcPrChange>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62" w:author="Martin Midtgaard" w:date="2012-06-29T08:27:00Z">
              <w:tcPr>
                <w:tcW w:w="2520" w:type="dxa"/>
                <w:gridSpan w:val="3"/>
              </w:tcPr>
            </w:tcPrChange>
          </w:tcPr>
          <w:p w:rsidR="00025FDF" w:rsidRPr="00491009" w:rsidRDefault="00025FDF" w:rsidP="003D5184">
            <w:pPr>
              <w:spacing w:after="0"/>
              <w:rPr>
                <w:rFonts w:cs="Arial"/>
                <w:sz w:val="20"/>
                <w:szCs w:val="20"/>
              </w:rPr>
            </w:pPr>
          </w:p>
        </w:tc>
        <w:tc>
          <w:tcPr>
            <w:tcW w:w="1535" w:type="dxa"/>
            <w:tcPrChange w:id="63"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64"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65" w:author="Martin Midtgaard" w:date="2012-06-29T08:27:00Z">
            <w:trPr>
              <w:gridBefore w:val="2"/>
              <w:cantSplit/>
            </w:trPr>
          </w:trPrChange>
        </w:trPr>
        <w:tc>
          <w:tcPr>
            <w:tcW w:w="799" w:type="dxa"/>
            <w:tcPrChange w:id="66"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005</w:t>
            </w:r>
          </w:p>
        </w:tc>
        <w:tc>
          <w:tcPr>
            <w:tcW w:w="4664" w:type="dxa"/>
            <w:tcPrChange w:id="67"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Change w:id="68" w:author="Martin Midtgaard" w:date="2012-06-29T08:27:00Z">
              <w:tcPr>
                <w:tcW w:w="2340" w:type="dxa"/>
                <w:gridSpan w:val="2"/>
              </w:tcPr>
            </w:tcPrChange>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69" w:author="Martin Midtgaard" w:date="2012-06-29T08:27:00Z">
              <w:tcPr>
                <w:tcW w:w="2520" w:type="dxa"/>
                <w:gridSpan w:val="3"/>
              </w:tcPr>
            </w:tcPrChange>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Change w:id="70"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71"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72" w:author="Martin Midtgaard" w:date="2012-06-29T08:27:00Z">
            <w:trPr>
              <w:gridBefore w:val="2"/>
              <w:cantSplit/>
            </w:trPr>
          </w:trPrChange>
        </w:trPr>
        <w:tc>
          <w:tcPr>
            <w:tcW w:w="799" w:type="dxa"/>
            <w:tcPrChange w:id="73" w:author="Martin Midtgaard" w:date="2012-06-29T08:27:00Z">
              <w:tcPr>
                <w:tcW w:w="783" w:type="dxa"/>
              </w:tcPr>
            </w:tcPrChange>
          </w:tcPr>
          <w:p w:rsidR="00025FDF" w:rsidRPr="00491009" w:rsidRDefault="00025FDF" w:rsidP="00317FFA">
            <w:pPr>
              <w:spacing w:after="0"/>
              <w:rPr>
                <w:rFonts w:cs="Arial"/>
                <w:sz w:val="20"/>
                <w:szCs w:val="20"/>
              </w:rPr>
            </w:pPr>
            <w:r>
              <w:rPr>
                <w:rFonts w:cs="Arial"/>
                <w:sz w:val="20"/>
                <w:szCs w:val="20"/>
              </w:rPr>
              <w:t>006</w:t>
            </w:r>
          </w:p>
        </w:tc>
        <w:tc>
          <w:tcPr>
            <w:tcW w:w="4664" w:type="dxa"/>
            <w:tcPrChange w:id="74" w:author="Martin Midtgaard" w:date="2012-06-29T08:27:00Z">
              <w:tcPr>
                <w:tcW w:w="4680" w:type="dxa"/>
                <w:gridSpan w:val="2"/>
              </w:tcPr>
            </w:tcPrChange>
          </w:tcPr>
          <w:p w:rsidR="00025FDF" w:rsidRPr="00491009" w:rsidRDefault="00025FDF" w:rsidP="00317FFA">
            <w:pPr>
              <w:spacing w:after="0"/>
              <w:rPr>
                <w:rFonts w:cs="Arial"/>
                <w:sz w:val="20"/>
                <w:szCs w:val="20"/>
              </w:rPr>
            </w:pPr>
            <w:r>
              <w:rPr>
                <w:rFonts w:cs="Arial"/>
                <w:sz w:val="20"/>
                <w:szCs w:val="20"/>
              </w:rPr>
              <w:t>Kunden der forespørges på har ingen åbne fo</w:t>
            </w:r>
            <w:r>
              <w:rPr>
                <w:rFonts w:cs="Arial"/>
                <w:sz w:val="20"/>
                <w:szCs w:val="20"/>
              </w:rPr>
              <w:t>r</w:t>
            </w:r>
            <w:r>
              <w:rPr>
                <w:rFonts w:cs="Arial"/>
                <w:sz w:val="20"/>
                <w:szCs w:val="20"/>
              </w:rPr>
              <w:t>dringer</w:t>
            </w:r>
          </w:p>
        </w:tc>
        <w:tc>
          <w:tcPr>
            <w:tcW w:w="2340" w:type="dxa"/>
            <w:tcPrChange w:id="75" w:author="Martin Midtgaard" w:date="2012-06-29T08:27:00Z">
              <w:tcPr>
                <w:tcW w:w="2340" w:type="dxa"/>
                <w:gridSpan w:val="2"/>
              </w:tcPr>
            </w:tcPrChange>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76" w:author="Martin Midtgaard" w:date="2012-06-29T08:27:00Z">
              <w:tcPr>
                <w:tcW w:w="2520" w:type="dxa"/>
                <w:gridSpan w:val="3"/>
              </w:tcPr>
            </w:tcPrChange>
          </w:tcPr>
          <w:p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Change w:id="77"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78"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79" w:author="Martin Midtgaard" w:date="2012-06-29T08:27:00Z">
            <w:trPr>
              <w:gridBefore w:val="2"/>
              <w:cantSplit/>
            </w:trPr>
          </w:trPrChange>
        </w:trPr>
        <w:tc>
          <w:tcPr>
            <w:tcW w:w="799" w:type="dxa"/>
            <w:tcPrChange w:id="80"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007</w:t>
            </w:r>
          </w:p>
        </w:tc>
        <w:tc>
          <w:tcPr>
            <w:tcW w:w="4664" w:type="dxa"/>
            <w:tcPrChange w:id="81"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Change w:id="82" w:author="Martin Midtgaard" w:date="2012-06-29T08:27:00Z">
              <w:tcPr>
                <w:tcW w:w="2340" w:type="dxa"/>
                <w:gridSpan w:val="2"/>
              </w:tcPr>
            </w:tcPrChange>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Change w:id="83" w:author="Martin Midtgaard" w:date="2012-06-29T08:27:00Z">
              <w:tcPr>
                <w:tcW w:w="2520" w:type="dxa"/>
                <w:gridSpan w:val="3"/>
              </w:tcPr>
            </w:tcPrChange>
          </w:tcPr>
          <w:p w:rsidR="00025FDF" w:rsidRPr="00491009" w:rsidRDefault="00025FDF" w:rsidP="003D5184">
            <w:pPr>
              <w:spacing w:after="0"/>
              <w:rPr>
                <w:rFonts w:cs="Arial"/>
                <w:sz w:val="20"/>
                <w:szCs w:val="20"/>
              </w:rPr>
            </w:pPr>
          </w:p>
        </w:tc>
        <w:tc>
          <w:tcPr>
            <w:tcW w:w="1535" w:type="dxa"/>
            <w:tcPrChange w:id="84"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85"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86" w:author="Martin Midtgaard" w:date="2012-06-29T08:27:00Z">
            <w:trPr>
              <w:gridBefore w:val="2"/>
              <w:cantSplit/>
            </w:trPr>
          </w:trPrChange>
        </w:trPr>
        <w:tc>
          <w:tcPr>
            <w:tcW w:w="799" w:type="dxa"/>
            <w:tcPrChange w:id="87" w:author="Martin Midtgaard" w:date="2012-06-29T08:27:00Z">
              <w:tcPr>
                <w:tcW w:w="783" w:type="dxa"/>
              </w:tcPr>
            </w:tcPrChange>
          </w:tcPr>
          <w:p w:rsidR="00025FDF" w:rsidRPr="00491009" w:rsidRDefault="00025FDF" w:rsidP="00F54AD0">
            <w:pPr>
              <w:spacing w:after="0"/>
              <w:rPr>
                <w:rFonts w:cs="Arial"/>
                <w:sz w:val="20"/>
                <w:szCs w:val="20"/>
              </w:rPr>
            </w:pPr>
            <w:r>
              <w:rPr>
                <w:rFonts w:cs="Arial"/>
                <w:sz w:val="20"/>
                <w:szCs w:val="20"/>
              </w:rPr>
              <w:t>008</w:t>
            </w:r>
          </w:p>
        </w:tc>
        <w:tc>
          <w:tcPr>
            <w:tcW w:w="4664" w:type="dxa"/>
            <w:tcPrChange w:id="88" w:author="Martin Midtgaard" w:date="2012-06-29T08:27:00Z">
              <w:tcPr>
                <w:tcW w:w="4680" w:type="dxa"/>
                <w:gridSpan w:val="2"/>
              </w:tcPr>
            </w:tcPrChange>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Change w:id="89" w:author="Martin Midtgaard" w:date="2012-06-29T08:27:00Z">
              <w:tcPr>
                <w:tcW w:w="2340" w:type="dxa"/>
                <w:gridSpan w:val="2"/>
              </w:tcPr>
            </w:tcPrChange>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90" w:author="Martin Midtgaard" w:date="2012-06-29T08:27:00Z">
              <w:tcPr>
                <w:tcW w:w="2520" w:type="dxa"/>
                <w:gridSpan w:val="3"/>
              </w:tcPr>
            </w:tcPrChange>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Change w:id="91" w:author="Martin Midtgaard" w:date="2012-06-29T08:27:00Z">
              <w:tcPr>
                <w:tcW w:w="1535" w:type="dxa"/>
                <w:gridSpan w:val="2"/>
              </w:tcPr>
            </w:tcPrChange>
          </w:tcPr>
          <w:p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Change w:id="92" w:author="Martin Midtgaard" w:date="2012-06-29T08:27:00Z">
              <w:tcPr>
                <w:tcW w:w="1345" w:type="dxa"/>
              </w:tcPr>
            </w:tcPrChange>
          </w:tcPr>
          <w:p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7B6461">
        <w:trPr>
          <w:cantSplit/>
          <w:trPrChange w:id="93" w:author="Martin Midtgaard" w:date="2012-06-29T08:27:00Z">
            <w:trPr>
              <w:gridBefore w:val="2"/>
              <w:cantSplit/>
            </w:trPr>
          </w:trPrChange>
        </w:trPr>
        <w:tc>
          <w:tcPr>
            <w:tcW w:w="799" w:type="dxa"/>
            <w:tcPrChange w:id="94"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009</w:t>
            </w:r>
          </w:p>
        </w:tc>
        <w:tc>
          <w:tcPr>
            <w:tcW w:w="4664" w:type="dxa"/>
            <w:tcPrChange w:id="95" w:author="Martin Midtgaard" w:date="2012-06-29T08:27:00Z">
              <w:tcPr>
                <w:tcW w:w="4680" w:type="dxa"/>
                <w:gridSpan w:val="2"/>
              </w:tcPr>
            </w:tcPrChange>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Change w:id="96" w:author="Martin Midtgaard" w:date="2012-06-29T08:27:00Z">
              <w:tcPr>
                <w:tcW w:w="2340" w:type="dxa"/>
                <w:gridSpan w:val="2"/>
              </w:tcPr>
            </w:tcPrChange>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97" w:author="Martin Midtgaard" w:date="2012-06-29T08:27:00Z">
              <w:tcPr>
                <w:tcW w:w="2520" w:type="dxa"/>
                <w:gridSpan w:val="3"/>
              </w:tcPr>
            </w:tcPrChange>
          </w:tcPr>
          <w:p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Change w:id="98" w:author="Martin Midtgaard" w:date="2012-06-29T08:27:00Z">
              <w:tcPr>
                <w:tcW w:w="1535" w:type="dxa"/>
                <w:gridSpan w:val="2"/>
              </w:tcPr>
            </w:tcPrChange>
          </w:tcPr>
          <w:p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Change w:id="99" w:author="Martin Midtgaard" w:date="2012-06-29T08:27:00Z">
              <w:tcPr>
                <w:tcW w:w="1345" w:type="dxa"/>
              </w:tcPr>
            </w:tcPrChange>
          </w:tcPr>
          <w:p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7B6461">
        <w:trPr>
          <w:cantSplit/>
          <w:trPrChange w:id="100" w:author="Martin Midtgaard" w:date="2012-06-29T08:27:00Z">
            <w:trPr>
              <w:gridBefore w:val="2"/>
              <w:cantSplit/>
            </w:trPr>
          </w:trPrChange>
        </w:trPr>
        <w:tc>
          <w:tcPr>
            <w:tcW w:w="799" w:type="dxa"/>
            <w:tcPrChange w:id="101"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010</w:t>
            </w:r>
          </w:p>
        </w:tc>
        <w:tc>
          <w:tcPr>
            <w:tcW w:w="4664" w:type="dxa"/>
            <w:tcPrChange w:id="102"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Change w:id="103" w:author="Martin Midtgaard" w:date="2012-06-29T08:27:00Z">
              <w:tcPr>
                <w:tcW w:w="2340" w:type="dxa"/>
                <w:gridSpan w:val="2"/>
              </w:tcPr>
            </w:tcPrChange>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104" w:author="Martin Midtgaard" w:date="2012-06-29T08:27:00Z">
              <w:tcPr>
                <w:tcW w:w="2520" w:type="dxa"/>
                <w:gridSpan w:val="3"/>
              </w:tcPr>
            </w:tcPrChange>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Change w:id="105" w:author="Martin Midtgaard" w:date="2012-06-29T08:27:00Z">
              <w:tcPr>
                <w:tcW w:w="1535" w:type="dxa"/>
                <w:gridSpan w:val="2"/>
              </w:tcPr>
            </w:tcPrChange>
          </w:tcPr>
          <w:p w:rsidR="00025FDF" w:rsidRPr="00491009" w:rsidRDefault="00025FDF" w:rsidP="003D5184">
            <w:pPr>
              <w:spacing w:after="0"/>
              <w:rPr>
                <w:rFonts w:cs="Arial"/>
                <w:sz w:val="20"/>
                <w:szCs w:val="20"/>
              </w:rPr>
            </w:pPr>
          </w:p>
        </w:tc>
        <w:tc>
          <w:tcPr>
            <w:tcW w:w="1345" w:type="dxa"/>
            <w:tcPrChange w:id="106"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107" w:author="Martin Midtgaard" w:date="2012-06-29T08:27:00Z">
            <w:trPr>
              <w:gridBefore w:val="2"/>
              <w:cantSplit/>
            </w:trPr>
          </w:trPrChange>
        </w:trPr>
        <w:tc>
          <w:tcPr>
            <w:tcW w:w="799" w:type="dxa"/>
            <w:tcPrChange w:id="108"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011</w:t>
            </w:r>
          </w:p>
        </w:tc>
        <w:tc>
          <w:tcPr>
            <w:tcW w:w="4664" w:type="dxa"/>
            <w:tcPrChange w:id="109"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Change w:id="110" w:author="Martin Midtgaard" w:date="2012-06-29T08:27:00Z">
              <w:tcPr>
                <w:tcW w:w="2340" w:type="dxa"/>
                <w:gridSpan w:val="2"/>
              </w:tcPr>
            </w:tcPrChange>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111" w:author="Martin Midtgaard" w:date="2012-06-29T08:27:00Z">
              <w:tcPr>
                <w:tcW w:w="2520" w:type="dxa"/>
                <w:gridSpan w:val="3"/>
              </w:tcPr>
            </w:tcPrChange>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Change w:id="112" w:author="Martin Midtgaard" w:date="2012-06-29T08:27:00Z">
              <w:tcPr>
                <w:tcW w:w="1535" w:type="dxa"/>
                <w:gridSpan w:val="2"/>
              </w:tcPr>
            </w:tcPrChange>
          </w:tcPr>
          <w:p w:rsidR="00025FDF" w:rsidRPr="00491009" w:rsidRDefault="00025FDF" w:rsidP="000560DB">
            <w:pPr>
              <w:spacing w:after="0"/>
              <w:rPr>
                <w:rFonts w:cs="Arial"/>
                <w:sz w:val="20"/>
                <w:szCs w:val="20"/>
              </w:rPr>
            </w:pPr>
          </w:p>
        </w:tc>
        <w:tc>
          <w:tcPr>
            <w:tcW w:w="1345" w:type="dxa"/>
            <w:tcPrChange w:id="113" w:author="Martin Midtgaard" w:date="2012-06-29T08:27:00Z">
              <w:tcPr>
                <w:tcW w:w="1345" w:type="dxa"/>
              </w:tcPr>
            </w:tcPrChange>
          </w:tcPr>
          <w:p w:rsidR="00025FDF" w:rsidRPr="00491009" w:rsidRDefault="00025FDF" w:rsidP="000560DB">
            <w:pPr>
              <w:spacing w:after="0"/>
              <w:rPr>
                <w:rFonts w:cs="Arial"/>
                <w:sz w:val="20"/>
                <w:szCs w:val="20"/>
              </w:rPr>
            </w:pPr>
          </w:p>
        </w:tc>
      </w:tr>
      <w:tr w:rsidR="00025FDF" w:rsidRPr="00F95CAE" w:rsidTr="007B6461">
        <w:trPr>
          <w:cantSplit/>
          <w:trPrChange w:id="114" w:author="Martin Midtgaard" w:date="2012-06-29T08:27:00Z">
            <w:trPr>
              <w:gridBefore w:val="2"/>
              <w:cantSplit/>
            </w:trPr>
          </w:trPrChange>
        </w:trPr>
        <w:tc>
          <w:tcPr>
            <w:tcW w:w="799" w:type="dxa"/>
            <w:tcPrChange w:id="115" w:author="Martin Midtgaard" w:date="2012-06-29T08:27:00Z">
              <w:tcPr>
                <w:tcW w:w="783" w:type="dxa"/>
              </w:tcPr>
            </w:tcPrChange>
          </w:tcPr>
          <w:p w:rsidR="00025FDF" w:rsidRPr="00491009" w:rsidRDefault="00025FDF" w:rsidP="003D5184">
            <w:pPr>
              <w:spacing w:after="0"/>
              <w:rPr>
                <w:rFonts w:cs="Arial"/>
                <w:sz w:val="20"/>
                <w:szCs w:val="20"/>
              </w:rPr>
            </w:pPr>
            <w:r>
              <w:rPr>
                <w:rFonts w:cs="Arial"/>
                <w:sz w:val="20"/>
                <w:szCs w:val="20"/>
              </w:rPr>
              <w:t>012</w:t>
            </w:r>
          </w:p>
        </w:tc>
        <w:tc>
          <w:tcPr>
            <w:tcW w:w="4664" w:type="dxa"/>
            <w:tcPrChange w:id="116" w:author="Martin Midtgaard" w:date="2012-06-29T08:27:00Z">
              <w:tcPr>
                <w:tcW w:w="4680" w:type="dxa"/>
                <w:gridSpan w:val="2"/>
              </w:tcPr>
            </w:tcPrChange>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Change w:id="117" w:author="Martin Midtgaard" w:date="2012-06-29T08:27:00Z">
              <w:tcPr>
                <w:tcW w:w="2340" w:type="dxa"/>
                <w:gridSpan w:val="2"/>
              </w:tcPr>
            </w:tcPrChange>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118" w:author="Martin Midtgaard" w:date="2012-06-29T08:27:00Z">
              <w:tcPr>
                <w:tcW w:w="2520" w:type="dxa"/>
                <w:gridSpan w:val="3"/>
              </w:tcPr>
            </w:tcPrChange>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Change w:id="119" w:author="Martin Midtgaard" w:date="2012-06-29T08:27:00Z">
              <w:tcPr>
                <w:tcW w:w="1535" w:type="dxa"/>
                <w:gridSpan w:val="2"/>
              </w:tcPr>
            </w:tcPrChange>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Change w:id="120"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121" w:author="Martin Midtgaard" w:date="2012-06-29T08:27:00Z">
            <w:trPr>
              <w:gridBefore w:val="2"/>
              <w:cantSplit/>
            </w:trPr>
          </w:trPrChange>
        </w:trPr>
        <w:tc>
          <w:tcPr>
            <w:tcW w:w="799" w:type="dxa"/>
            <w:tcPrChange w:id="122" w:author="Martin Midtgaard" w:date="2012-06-29T08:27:00Z">
              <w:tcPr>
                <w:tcW w:w="783" w:type="dxa"/>
              </w:tcPr>
            </w:tcPrChange>
          </w:tcPr>
          <w:p w:rsidR="00025FDF" w:rsidRDefault="00025FDF" w:rsidP="003D5184">
            <w:pPr>
              <w:spacing w:after="0"/>
              <w:rPr>
                <w:rFonts w:cs="Arial"/>
                <w:sz w:val="20"/>
                <w:szCs w:val="20"/>
              </w:rPr>
            </w:pPr>
            <w:r>
              <w:rPr>
                <w:rFonts w:cs="Arial"/>
                <w:sz w:val="20"/>
                <w:szCs w:val="20"/>
              </w:rPr>
              <w:t>013</w:t>
            </w:r>
          </w:p>
        </w:tc>
        <w:tc>
          <w:tcPr>
            <w:tcW w:w="4664" w:type="dxa"/>
            <w:tcPrChange w:id="123" w:author="Martin Midtgaard" w:date="2012-06-29T08:27:00Z">
              <w:tcPr>
                <w:tcW w:w="4680" w:type="dxa"/>
                <w:gridSpan w:val="2"/>
              </w:tcPr>
            </w:tcPrChange>
          </w:tcPr>
          <w:p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Change w:id="124" w:author="Martin Midtgaard" w:date="2012-06-29T08:27:00Z">
              <w:tcPr>
                <w:tcW w:w="2340" w:type="dxa"/>
                <w:gridSpan w:val="2"/>
              </w:tcPr>
            </w:tcPrChange>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125" w:author="Martin Midtgaard" w:date="2012-06-29T08:27:00Z">
              <w:tcPr>
                <w:tcW w:w="2520" w:type="dxa"/>
                <w:gridSpan w:val="3"/>
              </w:tcPr>
            </w:tcPrChange>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Change w:id="126" w:author="Martin Midtgaard" w:date="2012-06-29T08:27:00Z">
              <w:tcPr>
                <w:tcW w:w="1535" w:type="dxa"/>
                <w:gridSpan w:val="2"/>
              </w:tcPr>
            </w:tcPrChange>
          </w:tcPr>
          <w:p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Change w:id="127" w:author="Martin Midtgaard" w:date="2012-06-29T08:27:00Z">
              <w:tcPr>
                <w:tcW w:w="1345" w:type="dxa"/>
              </w:tcPr>
            </w:tcPrChange>
          </w:tcPr>
          <w:p w:rsidR="00025FDF" w:rsidRPr="00491009" w:rsidRDefault="00025FDF" w:rsidP="003D5184">
            <w:pPr>
              <w:spacing w:after="0"/>
              <w:rPr>
                <w:rFonts w:cs="Arial"/>
                <w:sz w:val="20"/>
                <w:szCs w:val="20"/>
              </w:rPr>
            </w:pPr>
          </w:p>
        </w:tc>
      </w:tr>
      <w:tr w:rsidR="00025FDF" w:rsidRPr="00F95CAE" w:rsidTr="007B6461">
        <w:trPr>
          <w:cantSplit/>
          <w:trPrChange w:id="128" w:author="Martin Midtgaard" w:date="2012-06-29T08:27:00Z">
            <w:trPr>
              <w:gridBefore w:val="2"/>
              <w:cantSplit/>
            </w:trPr>
          </w:trPrChange>
        </w:trPr>
        <w:tc>
          <w:tcPr>
            <w:tcW w:w="799" w:type="dxa"/>
            <w:tcPrChange w:id="129" w:author="Martin Midtgaard" w:date="2012-06-29T08:27:00Z">
              <w:tcPr>
                <w:tcW w:w="783" w:type="dxa"/>
              </w:tcPr>
            </w:tcPrChange>
          </w:tcPr>
          <w:p w:rsidR="00025FDF" w:rsidRDefault="00025FDF" w:rsidP="003D5184">
            <w:pPr>
              <w:spacing w:after="0"/>
              <w:rPr>
                <w:rFonts w:cs="Arial"/>
                <w:sz w:val="20"/>
                <w:szCs w:val="20"/>
              </w:rPr>
            </w:pPr>
            <w:r>
              <w:rPr>
                <w:rFonts w:cs="Arial"/>
                <w:sz w:val="20"/>
                <w:szCs w:val="20"/>
              </w:rPr>
              <w:lastRenderedPageBreak/>
              <w:t>014</w:t>
            </w:r>
          </w:p>
        </w:tc>
        <w:tc>
          <w:tcPr>
            <w:tcW w:w="4664" w:type="dxa"/>
            <w:tcPrChange w:id="130" w:author="Martin Midtgaard" w:date="2012-06-29T08:27:00Z">
              <w:tcPr>
                <w:tcW w:w="4680" w:type="dxa"/>
                <w:gridSpan w:val="2"/>
              </w:tcPr>
            </w:tcPrChange>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Change w:id="131" w:author="Martin Midtgaard" w:date="2012-06-29T08:27:00Z">
              <w:tcPr>
                <w:tcW w:w="2340" w:type="dxa"/>
                <w:gridSpan w:val="2"/>
              </w:tcPr>
            </w:tcPrChange>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Change w:id="132" w:author="Martin Midtgaard" w:date="2012-06-29T08:27:00Z">
              <w:tcPr>
                <w:tcW w:w="2520" w:type="dxa"/>
                <w:gridSpan w:val="3"/>
              </w:tcPr>
            </w:tcPrChange>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Change w:id="133" w:author="Martin Midtgaard" w:date="2012-06-29T08:27:00Z">
              <w:tcPr>
                <w:tcW w:w="1535" w:type="dxa"/>
                <w:gridSpan w:val="2"/>
              </w:tcPr>
            </w:tcPrChange>
          </w:tcPr>
          <w:p w:rsidR="00025FDF" w:rsidRDefault="00025FDF" w:rsidP="003D5184">
            <w:pPr>
              <w:spacing w:after="0"/>
              <w:rPr>
                <w:rFonts w:cs="Arial"/>
                <w:sz w:val="20"/>
                <w:szCs w:val="20"/>
              </w:rPr>
            </w:pPr>
          </w:p>
        </w:tc>
        <w:tc>
          <w:tcPr>
            <w:tcW w:w="1345" w:type="dxa"/>
            <w:tcPrChange w:id="134" w:author="Martin Midtgaard" w:date="2012-06-29T08:27:00Z">
              <w:tcPr>
                <w:tcW w:w="1345" w:type="dxa"/>
              </w:tcPr>
            </w:tcPrChange>
          </w:tcPr>
          <w:p w:rsidR="00025FDF" w:rsidRPr="00491009" w:rsidRDefault="00025FDF" w:rsidP="003D5184">
            <w:pPr>
              <w:spacing w:after="0"/>
              <w:rPr>
                <w:rFonts w:cs="Arial"/>
                <w:sz w:val="20"/>
                <w:szCs w:val="20"/>
              </w:rPr>
            </w:pPr>
          </w:p>
        </w:tc>
      </w:tr>
      <w:tr w:rsidR="00323A92" w:rsidRPr="00F95CAE" w:rsidTr="007B6461">
        <w:trPr>
          <w:cantSplit/>
          <w:trPrChange w:id="135" w:author="Martin Midtgaard" w:date="2012-06-29T08:27:00Z">
            <w:trPr>
              <w:gridBefore w:val="2"/>
              <w:cantSplit/>
            </w:trPr>
          </w:trPrChange>
        </w:trPr>
        <w:tc>
          <w:tcPr>
            <w:tcW w:w="799" w:type="dxa"/>
            <w:tcPrChange w:id="136" w:author="Martin Midtgaard" w:date="2012-06-29T08:27:00Z">
              <w:tcPr>
                <w:tcW w:w="783" w:type="dxa"/>
              </w:tcPr>
            </w:tcPrChange>
          </w:tcPr>
          <w:p w:rsidR="00323A92" w:rsidRDefault="00323A92" w:rsidP="003D5184">
            <w:pPr>
              <w:spacing w:after="0"/>
              <w:rPr>
                <w:rFonts w:cs="Arial"/>
                <w:sz w:val="20"/>
                <w:szCs w:val="20"/>
              </w:rPr>
            </w:pPr>
            <w:r>
              <w:rPr>
                <w:rFonts w:cs="Arial"/>
                <w:sz w:val="20"/>
                <w:szCs w:val="20"/>
              </w:rPr>
              <w:t>015</w:t>
            </w:r>
          </w:p>
        </w:tc>
        <w:tc>
          <w:tcPr>
            <w:tcW w:w="4664" w:type="dxa"/>
            <w:tcPrChange w:id="137" w:author="Martin Midtgaard" w:date="2012-06-29T08:27:00Z">
              <w:tcPr>
                <w:tcW w:w="4680" w:type="dxa"/>
                <w:gridSpan w:val="2"/>
              </w:tcPr>
            </w:tcPrChange>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Change w:id="138" w:author="Martin Midtgaard" w:date="2012-06-29T08:27:00Z">
              <w:tcPr>
                <w:tcW w:w="2340" w:type="dxa"/>
                <w:gridSpan w:val="2"/>
              </w:tcPr>
            </w:tcPrChange>
          </w:tcPr>
          <w:p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Change w:id="139" w:author="Martin Midtgaard" w:date="2012-06-29T08:27:00Z">
              <w:tcPr>
                <w:tcW w:w="2520" w:type="dxa"/>
                <w:gridSpan w:val="3"/>
              </w:tcPr>
            </w:tcPrChange>
          </w:tcPr>
          <w:p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Change w:id="140" w:author="Martin Midtgaard" w:date="2012-06-29T08:27:00Z">
              <w:tcPr>
                <w:tcW w:w="1535" w:type="dxa"/>
                <w:gridSpan w:val="2"/>
              </w:tcPr>
            </w:tcPrChange>
          </w:tcPr>
          <w:p w:rsidR="00323A92" w:rsidRDefault="00323A92" w:rsidP="003D5184">
            <w:pPr>
              <w:spacing w:after="0"/>
              <w:rPr>
                <w:rFonts w:cs="Arial"/>
                <w:sz w:val="20"/>
                <w:szCs w:val="20"/>
              </w:rPr>
            </w:pPr>
          </w:p>
        </w:tc>
        <w:tc>
          <w:tcPr>
            <w:tcW w:w="1345" w:type="dxa"/>
            <w:tcPrChange w:id="141" w:author="Martin Midtgaard" w:date="2012-06-29T08:27:00Z">
              <w:tcPr>
                <w:tcW w:w="1345" w:type="dxa"/>
              </w:tcPr>
            </w:tcPrChange>
          </w:tcPr>
          <w:p w:rsidR="00323A92" w:rsidRPr="00491009" w:rsidRDefault="00323A92" w:rsidP="003D5184">
            <w:pPr>
              <w:spacing w:after="0"/>
              <w:rPr>
                <w:rFonts w:cs="Arial"/>
                <w:sz w:val="20"/>
                <w:szCs w:val="20"/>
              </w:rPr>
            </w:pPr>
          </w:p>
        </w:tc>
      </w:tr>
      <w:tr w:rsidR="00180ADB" w:rsidRPr="00F95CAE" w:rsidTr="007B6461">
        <w:trPr>
          <w:cantSplit/>
          <w:trPrChange w:id="142" w:author="Martin Midtgaard" w:date="2012-06-29T08:27:00Z">
            <w:trPr>
              <w:gridBefore w:val="2"/>
              <w:cantSplit/>
            </w:trPr>
          </w:trPrChange>
        </w:trPr>
        <w:tc>
          <w:tcPr>
            <w:tcW w:w="799" w:type="dxa"/>
            <w:tcPrChange w:id="143" w:author="Martin Midtgaard" w:date="2012-06-29T08:27:00Z">
              <w:tcPr>
                <w:tcW w:w="783" w:type="dxa"/>
              </w:tcPr>
            </w:tcPrChange>
          </w:tcPr>
          <w:p w:rsidR="00180ADB" w:rsidRDefault="00180ADB" w:rsidP="003D5184">
            <w:pPr>
              <w:spacing w:after="0"/>
              <w:rPr>
                <w:rFonts w:cs="Arial"/>
                <w:sz w:val="20"/>
                <w:szCs w:val="20"/>
              </w:rPr>
            </w:pPr>
            <w:r>
              <w:rPr>
                <w:rFonts w:cs="Arial"/>
                <w:sz w:val="20"/>
                <w:szCs w:val="20"/>
              </w:rPr>
              <w:t>016</w:t>
            </w:r>
          </w:p>
        </w:tc>
        <w:tc>
          <w:tcPr>
            <w:tcW w:w="4664" w:type="dxa"/>
            <w:tcPrChange w:id="144" w:author="Martin Midtgaard" w:date="2012-06-29T08:27:00Z">
              <w:tcPr>
                <w:tcW w:w="4680" w:type="dxa"/>
                <w:gridSpan w:val="2"/>
              </w:tcPr>
            </w:tcPrChange>
          </w:tcPr>
          <w:p w:rsidR="00180ADB" w:rsidRDefault="00180ADB" w:rsidP="003D5184">
            <w:pPr>
              <w:spacing w:after="0"/>
              <w:rPr>
                <w:rFonts w:cs="Arial"/>
                <w:sz w:val="20"/>
                <w:szCs w:val="20"/>
              </w:rPr>
            </w:pPr>
            <w:r>
              <w:rPr>
                <w:rFonts w:cs="Arial"/>
                <w:sz w:val="20"/>
                <w:szCs w:val="20"/>
              </w:rPr>
              <w:t>Ukendt Transaktions Løbenummer</w:t>
            </w:r>
          </w:p>
        </w:tc>
        <w:tc>
          <w:tcPr>
            <w:tcW w:w="2340" w:type="dxa"/>
            <w:tcPrChange w:id="145" w:author="Martin Midtgaard" w:date="2012-06-29T08:27:00Z">
              <w:tcPr>
                <w:tcW w:w="2340" w:type="dxa"/>
                <w:gridSpan w:val="2"/>
              </w:tcPr>
            </w:tcPrChange>
          </w:tcPr>
          <w:p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Change w:id="146" w:author="Martin Midtgaard" w:date="2012-06-29T08:27:00Z">
              <w:tcPr>
                <w:tcW w:w="2520" w:type="dxa"/>
                <w:gridSpan w:val="3"/>
              </w:tcPr>
            </w:tcPrChange>
          </w:tcPr>
          <w:p w:rsidR="00180ADB" w:rsidRDefault="00180ADB" w:rsidP="000560DB">
            <w:pPr>
              <w:spacing w:after="0"/>
              <w:rPr>
                <w:rFonts w:cs="Arial"/>
                <w:sz w:val="18"/>
              </w:rPr>
            </w:pPr>
          </w:p>
        </w:tc>
        <w:tc>
          <w:tcPr>
            <w:tcW w:w="1535" w:type="dxa"/>
            <w:tcPrChange w:id="147" w:author="Martin Midtgaard" w:date="2012-06-29T08:27:00Z">
              <w:tcPr>
                <w:tcW w:w="1535" w:type="dxa"/>
                <w:gridSpan w:val="2"/>
              </w:tcPr>
            </w:tcPrChange>
          </w:tcPr>
          <w:p w:rsidR="00180ADB" w:rsidRDefault="00180ADB" w:rsidP="003D5184">
            <w:pPr>
              <w:spacing w:after="0"/>
              <w:rPr>
                <w:rFonts w:cs="Arial"/>
                <w:sz w:val="20"/>
                <w:szCs w:val="20"/>
              </w:rPr>
            </w:pPr>
          </w:p>
        </w:tc>
        <w:tc>
          <w:tcPr>
            <w:tcW w:w="1345" w:type="dxa"/>
            <w:tcPrChange w:id="148" w:author="Martin Midtgaard" w:date="2012-06-29T08:27:00Z">
              <w:tcPr>
                <w:tcW w:w="1345" w:type="dxa"/>
              </w:tcPr>
            </w:tcPrChange>
          </w:tcPr>
          <w:p w:rsidR="00180ADB" w:rsidRPr="00491009" w:rsidRDefault="00180ADB" w:rsidP="003D5184">
            <w:pPr>
              <w:spacing w:after="0"/>
              <w:rPr>
                <w:rFonts w:cs="Arial"/>
                <w:sz w:val="20"/>
                <w:szCs w:val="20"/>
              </w:rPr>
            </w:pPr>
          </w:p>
        </w:tc>
      </w:tr>
      <w:tr w:rsidR="00F82265" w:rsidRPr="00DE26C0" w:rsidTr="007B6461">
        <w:trPr>
          <w:cantSplit/>
          <w:trPrChange w:id="149" w:author="Martin Midtgaard" w:date="2012-06-29T08:27:00Z">
            <w:trPr>
              <w:gridBefore w:val="2"/>
              <w:cantSplit/>
            </w:trPr>
          </w:trPrChange>
        </w:trPr>
        <w:tc>
          <w:tcPr>
            <w:tcW w:w="799" w:type="dxa"/>
            <w:tcPrChange w:id="150"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017</w:t>
            </w:r>
          </w:p>
        </w:tc>
        <w:tc>
          <w:tcPr>
            <w:tcW w:w="4664" w:type="dxa"/>
            <w:tcPrChange w:id="151" w:author="Martin Midtgaard" w:date="2012-06-29T08:27:00Z">
              <w:tcPr>
                <w:tcW w:w="4680" w:type="dxa"/>
                <w:gridSpan w:val="2"/>
              </w:tcPr>
            </w:tcPrChange>
          </w:tcPr>
          <w:p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Change w:id="152" w:author="Martin Midtgaard" w:date="2012-06-29T08:27:00Z">
              <w:tcPr>
                <w:tcW w:w="2340" w:type="dxa"/>
                <w:gridSpan w:val="2"/>
              </w:tcPr>
            </w:tcPrChange>
          </w:tcPr>
          <w:p w:rsidR="00F82265" w:rsidRPr="00DE26C0" w:rsidRDefault="00F82265" w:rsidP="006F65C5">
            <w:pPr>
              <w:spacing w:after="0"/>
              <w:rPr>
                <w:rFonts w:cs="Arial"/>
                <w:sz w:val="20"/>
                <w:szCs w:val="20"/>
              </w:rPr>
            </w:pPr>
            <w:proofErr w:type="spellStart"/>
            <w:r w:rsidRPr="00DE26C0">
              <w:rPr>
                <w:rFonts w:cs="Arial"/>
                <w:sz w:val="20"/>
                <w:szCs w:val="20"/>
              </w:rPr>
              <w:t>DMIFordringEFIFordri</w:t>
            </w:r>
            <w:r w:rsidRPr="00DE26C0">
              <w:rPr>
                <w:rFonts w:cs="Arial"/>
                <w:sz w:val="20"/>
                <w:szCs w:val="20"/>
              </w:rPr>
              <w:t>n</w:t>
            </w:r>
            <w:r w:rsidRPr="00DE26C0">
              <w:rPr>
                <w:rFonts w:cs="Arial"/>
                <w:sz w:val="20"/>
                <w:szCs w:val="20"/>
              </w:rPr>
              <w:t>gID</w:t>
            </w:r>
            <w:proofErr w:type="spellEnd"/>
          </w:p>
        </w:tc>
        <w:tc>
          <w:tcPr>
            <w:tcW w:w="2520" w:type="dxa"/>
            <w:tcPrChange w:id="153" w:author="Martin Midtgaard" w:date="2012-06-29T08:27:00Z">
              <w:tcPr>
                <w:tcW w:w="2520" w:type="dxa"/>
                <w:gridSpan w:val="3"/>
              </w:tcPr>
            </w:tcPrChange>
          </w:tcPr>
          <w:p w:rsidR="00F82265" w:rsidRDefault="00F82265" w:rsidP="006F65C5">
            <w:pPr>
              <w:spacing w:after="0"/>
              <w:rPr>
                <w:rFonts w:cs="Arial"/>
                <w:sz w:val="20"/>
                <w:szCs w:val="20"/>
              </w:rPr>
            </w:pPr>
            <w:proofErr w:type="spellStart"/>
            <w:r w:rsidRPr="00DE26C0">
              <w:rPr>
                <w:rFonts w:cs="Arial"/>
                <w:sz w:val="20"/>
                <w:szCs w:val="20"/>
              </w:rPr>
              <w:t>KundeNummer</w:t>
            </w:r>
            <w:proofErr w:type="spellEnd"/>
          </w:p>
        </w:tc>
        <w:tc>
          <w:tcPr>
            <w:tcW w:w="1535" w:type="dxa"/>
            <w:tcPrChange w:id="154" w:author="Martin Midtgaard" w:date="2012-06-29T08:27:00Z">
              <w:tcPr>
                <w:tcW w:w="1535" w:type="dxa"/>
                <w:gridSpan w:val="2"/>
              </w:tcPr>
            </w:tcPrChange>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Change w:id="155" w:author="Martin Midtgaard" w:date="2012-06-29T08:27:00Z">
              <w:tcPr>
                <w:tcW w:w="1345" w:type="dxa"/>
              </w:tcPr>
            </w:tcPrChange>
          </w:tcPr>
          <w:p w:rsidR="00F82265" w:rsidRPr="00491009" w:rsidRDefault="00F82265" w:rsidP="003D5184">
            <w:pPr>
              <w:spacing w:after="0"/>
              <w:rPr>
                <w:rFonts w:cs="Arial"/>
                <w:sz w:val="20"/>
                <w:szCs w:val="20"/>
              </w:rPr>
            </w:pPr>
          </w:p>
        </w:tc>
      </w:tr>
      <w:tr w:rsidR="00F82265" w:rsidRPr="00F95CAE" w:rsidTr="007B6461">
        <w:trPr>
          <w:cantSplit/>
          <w:trPrChange w:id="156" w:author="Martin Midtgaard" w:date="2012-06-29T08:27:00Z">
            <w:trPr>
              <w:gridBefore w:val="2"/>
              <w:cantSplit/>
            </w:trPr>
          </w:trPrChange>
        </w:trPr>
        <w:tc>
          <w:tcPr>
            <w:tcW w:w="799" w:type="dxa"/>
            <w:tcPrChange w:id="157"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018</w:t>
            </w:r>
          </w:p>
        </w:tc>
        <w:tc>
          <w:tcPr>
            <w:tcW w:w="4664" w:type="dxa"/>
            <w:tcPrChange w:id="158" w:author="Martin Midtgaard" w:date="2012-06-29T08:27:00Z">
              <w:tcPr>
                <w:tcW w:w="4680" w:type="dxa"/>
                <w:gridSpan w:val="2"/>
              </w:tcPr>
            </w:tcPrChange>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Change w:id="159" w:author="Martin Midtgaard" w:date="2012-06-29T08:27:00Z">
              <w:tcPr>
                <w:tcW w:w="2340" w:type="dxa"/>
                <w:gridSpan w:val="2"/>
              </w:tcPr>
            </w:tcPrChange>
          </w:tcPr>
          <w:p w:rsidR="00F82265" w:rsidRDefault="00F82265" w:rsidP="000560DB">
            <w:pPr>
              <w:spacing w:after="0"/>
              <w:rPr>
                <w:rFonts w:cs="Arial"/>
                <w:sz w:val="18"/>
              </w:rPr>
            </w:pPr>
            <w:proofErr w:type="spellStart"/>
            <w:r>
              <w:rPr>
                <w:rFonts w:cs="Arial"/>
                <w:sz w:val="18"/>
              </w:rPr>
              <w:t>KundeNummer</w:t>
            </w:r>
            <w:proofErr w:type="spellEnd"/>
          </w:p>
        </w:tc>
        <w:tc>
          <w:tcPr>
            <w:tcW w:w="2520" w:type="dxa"/>
            <w:tcPrChange w:id="160" w:author="Martin Midtgaard" w:date="2012-06-29T08:27:00Z">
              <w:tcPr>
                <w:tcW w:w="2520" w:type="dxa"/>
                <w:gridSpan w:val="3"/>
              </w:tcPr>
            </w:tcPrChange>
          </w:tcPr>
          <w:p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Change w:id="161" w:author="Martin Midtgaard" w:date="2012-06-29T08:27:00Z">
              <w:tcPr>
                <w:tcW w:w="1535" w:type="dxa"/>
                <w:gridSpan w:val="2"/>
              </w:tcPr>
            </w:tcPrChange>
          </w:tcPr>
          <w:p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Change w:id="162" w:author="Martin Midtgaard" w:date="2012-06-29T08:27:00Z">
              <w:tcPr>
                <w:tcW w:w="1345" w:type="dxa"/>
              </w:tcPr>
            </w:tcPrChange>
          </w:tcPr>
          <w:p w:rsidR="00F82265" w:rsidRDefault="00F82265" w:rsidP="003D5184">
            <w:pPr>
              <w:spacing w:after="0"/>
              <w:rPr>
                <w:rFonts w:cs="Arial"/>
                <w:sz w:val="20"/>
                <w:szCs w:val="20"/>
              </w:rPr>
            </w:pPr>
          </w:p>
        </w:tc>
      </w:tr>
      <w:tr w:rsidR="00F82265" w:rsidRPr="00F95CAE" w:rsidTr="007B6461">
        <w:trPr>
          <w:cantSplit/>
          <w:trPrChange w:id="163" w:author="Martin Midtgaard" w:date="2012-06-29T08:27:00Z">
            <w:trPr>
              <w:gridBefore w:val="2"/>
              <w:cantSplit/>
            </w:trPr>
          </w:trPrChange>
        </w:trPr>
        <w:tc>
          <w:tcPr>
            <w:tcW w:w="799" w:type="dxa"/>
            <w:tcPrChange w:id="164"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019</w:t>
            </w:r>
          </w:p>
        </w:tc>
        <w:tc>
          <w:tcPr>
            <w:tcW w:w="4664" w:type="dxa"/>
            <w:tcPrChange w:id="165" w:author="Martin Midtgaard" w:date="2012-06-29T08:27:00Z">
              <w:tcPr>
                <w:tcW w:w="4680" w:type="dxa"/>
                <w:gridSpan w:val="2"/>
              </w:tcPr>
            </w:tcPrChange>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Change w:id="166" w:author="Martin Midtgaard" w:date="2012-06-29T08:27:00Z">
              <w:tcPr>
                <w:tcW w:w="2340" w:type="dxa"/>
                <w:gridSpan w:val="2"/>
              </w:tcPr>
            </w:tcPrChange>
          </w:tcPr>
          <w:p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Change w:id="167"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168"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169" w:author="Martin Midtgaard" w:date="2012-06-29T08:27:00Z">
              <w:tcPr>
                <w:tcW w:w="1345" w:type="dxa"/>
              </w:tcPr>
            </w:tcPrChange>
          </w:tcPr>
          <w:p w:rsidR="00F82265" w:rsidRDefault="00F82265" w:rsidP="003D5184">
            <w:pPr>
              <w:spacing w:after="0"/>
              <w:rPr>
                <w:rFonts w:cs="Arial"/>
                <w:sz w:val="20"/>
                <w:szCs w:val="20"/>
              </w:rPr>
            </w:pPr>
          </w:p>
        </w:tc>
      </w:tr>
      <w:tr w:rsidR="00F82265" w:rsidRPr="00F95CAE" w:rsidTr="007B6461">
        <w:trPr>
          <w:cantSplit/>
          <w:trPrChange w:id="170" w:author="Martin Midtgaard" w:date="2012-06-29T08:27:00Z">
            <w:trPr>
              <w:gridBefore w:val="2"/>
              <w:cantSplit/>
            </w:trPr>
          </w:trPrChange>
        </w:trPr>
        <w:tc>
          <w:tcPr>
            <w:tcW w:w="799" w:type="dxa"/>
            <w:tcPrChange w:id="171"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020</w:t>
            </w:r>
          </w:p>
        </w:tc>
        <w:tc>
          <w:tcPr>
            <w:tcW w:w="4664" w:type="dxa"/>
            <w:tcPrChange w:id="172" w:author="Martin Midtgaard" w:date="2012-06-29T08:27:00Z">
              <w:tcPr>
                <w:tcW w:w="4680" w:type="dxa"/>
                <w:gridSpan w:val="2"/>
              </w:tcPr>
            </w:tcPrChange>
          </w:tcPr>
          <w:p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Change w:id="173"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Change w:id="174"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175"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176" w:author="Martin Midtgaard" w:date="2012-06-29T08:27:00Z">
              <w:tcPr>
                <w:tcW w:w="1345" w:type="dxa"/>
              </w:tcPr>
            </w:tcPrChange>
          </w:tcPr>
          <w:p w:rsidR="00F82265" w:rsidRDefault="00F82265" w:rsidP="003D5184">
            <w:pPr>
              <w:spacing w:after="0"/>
              <w:rPr>
                <w:rFonts w:cs="Arial"/>
                <w:sz w:val="20"/>
                <w:szCs w:val="20"/>
              </w:rPr>
            </w:pPr>
          </w:p>
        </w:tc>
      </w:tr>
      <w:tr w:rsidR="00F82265" w:rsidRPr="00F95CAE" w:rsidTr="007B6461">
        <w:trPr>
          <w:cantSplit/>
          <w:trPrChange w:id="177" w:author="Martin Midtgaard" w:date="2012-06-29T08:27:00Z">
            <w:trPr>
              <w:gridBefore w:val="2"/>
              <w:cantSplit/>
            </w:trPr>
          </w:trPrChange>
        </w:trPr>
        <w:tc>
          <w:tcPr>
            <w:tcW w:w="799" w:type="dxa"/>
            <w:tcPrChange w:id="178"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021</w:t>
            </w:r>
          </w:p>
        </w:tc>
        <w:tc>
          <w:tcPr>
            <w:tcW w:w="4664" w:type="dxa"/>
            <w:tcPrChange w:id="179" w:author="Martin Midtgaard" w:date="2012-06-29T08:27:00Z">
              <w:tcPr>
                <w:tcW w:w="4680" w:type="dxa"/>
                <w:gridSpan w:val="2"/>
              </w:tcPr>
            </w:tcPrChange>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Change w:id="180"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18"/>
              </w:rPr>
              <w:t>KundeNummer</w:t>
            </w:r>
            <w:proofErr w:type="spellEnd"/>
          </w:p>
        </w:tc>
        <w:tc>
          <w:tcPr>
            <w:tcW w:w="2520" w:type="dxa"/>
            <w:tcPrChange w:id="181" w:author="Martin Midtgaard" w:date="2012-06-29T08:27:00Z">
              <w:tcPr>
                <w:tcW w:w="2520" w:type="dxa"/>
                <w:gridSpan w:val="3"/>
              </w:tcPr>
            </w:tcPrChange>
          </w:tcPr>
          <w:p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Change w:id="182" w:author="Martin Midtgaard" w:date="2012-06-29T08:27:00Z">
              <w:tcPr>
                <w:tcW w:w="1535" w:type="dxa"/>
                <w:gridSpan w:val="2"/>
              </w:tcPr>
            </w:tcPrChange>
          </w:tcPr>
          <w:p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Change w:id="183" w:author="Martin Midtgaard" w:date="2012-06-29T08:27:00Z">
              <w:tcPr>
                <w:tcW w:w="1345" w:type="dxa"/>
              </w:tcPr>
            </w:tcPrChange>
          </w:tcPr>
          <w:p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rsidTr="007B6461">
        <w:trPr>
          <w:cantSplit/>
          <w:trPrChange w:id="184" w:author="Martin Midtgaard" w:date="2012-06-29T08:27:00Z">
            <w:trPr>
              <w:gridBefore w:val="2"/>
              <w:cantSplit/>
            </w:trPr>
          </w:trPrChange>
        </w:trPr>
        <w:tc>
          <w:tcPr>
            <w:tcW w:w="799" w:type="dxa"/>
            <w:tcPrChange w:id="185"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022</w:t>
            </w:r>
          </w:p>
        </w:tc>
        <w:tc>
          <w:tcPr>
            <w:tcW w:w="4664" w:type="dxa"/>
            <w:tcPrChange w:id="186" w:author="Martin Midtgaard" w:date="2012-06-29T08:27:00Z">
              <w:tcPr>
                <w:tcW w:w="4680" w:type="dxa"/>
                <w:gridSpan w:val="2"/>
              </w:tcPr>
            </w:tcPrChange>
          </w:tcPr>
          <w:p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Change w:id="187"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Change w:id="188"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189"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190"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191" w:author="Martin Midtgaard" w:date="2012-06-29T08:27:00Z">
            <w:trPr>
              <w:gridBefore w:val="2"/>
              <w:cantSplit/>
            </w:trPr>
          </w:trPrChange>
        </w:trPr>
        <w:tc>
          <w:tcPr>
            <w:tcW w:w="799" w:type="dxa"/>
            <w:tcPrChange w:id="192"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023</w:t>
            </w:r>
          </w:p>
        </w:tc>
        <w:tc>
          <w:tcPr>
            <w:tcW w:w="4664" w:type="dxa"/>
            <w:tcPrChange w:id="193" w:author="Martin Midtgaard" w:date="2012-06-29T08:27:00Z">
              <w:tcPr>
                <w:tcW w:w="4680" w:type="dxa"/>
                <w:gridSpan w:val="2"/>
              </w:tcPr>
            </w:tcPrChange>
          </w:tcPr>
          <w:p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Change w:id="194"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Change w:id="195"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196"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197"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198" w:author="Martin Midtgaard" w:date="2012-06-29T08:27:00Z">
            <w:trPr>
              <w:gridBefore w:val="2"/>
              <w:cantSplit/>
            </w:trPr>
          </w:trPrChange>
        </w:trPr>
        <w:tc>
          <w:tcPr>
            <w:tcW w:w="799" w:type="dxa"/>
            <w:tcPrChange w:id="199"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024</w:t>
            </w:r>
          </w:p>
        </w:tc>
        <w:tc>
          <w:tcPr>
            <w:tcW w:w="4664" w:type="dxa"/>
            <w:tcPrChange w:id="200" w:author="Martin Midtgaard" w:date="2012-06-29T08:27:00Z">
              <w:tcPr>
                <w:tcW w:w="4680" w:type="dxa"/>
                <w:gridSpan w:val="2"/>
              </w:tcPr>
            </w:tcPrChange>
          </w:tcPr>
          <w:p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Change w:id="201" w:author="Martin Midtgaard" w:date="2012-06-29T08:27:00Z">
              <w:tcPr>
                <w:tcW w:w="2340" w:type="dxa"/>
                <w:gridSpan w:val="2"/>
              </w:tcPr>
            </w:tcPrChange>
          </w:tcPr>
          <w:p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Change w:id="202"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203"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04"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05" w:author="Martin Midtgaard" w:date="2012-06-29T08:27:00Z">
            <w:trPr>
              <w:gridBefore w:val="2"/>
              <w:cantSplit/>
            </w:trPr>
          </w:trPrChange>
        </w:trPr>
        <w:tc>
          <w:tcPr>
            <w:tcW w:w="799" w:type="dxa"/>
            <w:tcPrChange w:id="206"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025</w:t>
            </w:r>
          </w:p>
        </w:tc>
        <w:tc>
          <w:tcPr>
            <w:tcW w:w="4664" w:type="dxa"/>
            <w:tcPrChange w:id="207" w:author="Martin Midtgaard" w:date="2012-06-29T08:27:00Z">
              <w:tcPr>
                <w:tcW w:w="4680" w:type="dxa"/>
                <w:gridSpan w:val="2"/>
              </w:tcPr>
            </w:tcPrChange>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Change w:id="208" w:author="Martin Midtgaard" w:date="2012-06-29T08:27:00Z">
              <w:tcPr>
                <w:tcW w:w="2340" w:type="dxa"/>
                <w:gridSpan w:val="2"/>
              </w:tcPr>
            </w:tcPrChange>
          </w:tcPr>
          <w:p w:rsidR="00F82265" w:rsidRDefault="00F82265" w:rsidP="00481C06">
            <w:pPr>
              <w:spacing w:after="0"/>
              <w:rPr>
                <w:rFonts w:cs="Arial"/>
                <w:sz w:val="18"/>
              </w:rPr>
            </w:pPr>
            <w:r>
              <w:rPr>
                <w:rFonts w:cs="Arial"/>
                <w:sz w:val="18"/>
              </w:rPr>
              <w:t>Ingen mulige parametre</w:t>
            </w:r>
          </w:p>
        </w:tc>
        <w:tc>
          <w:tcPr>
            <w:tcW w:w="2520" w:type="dxa"/>
            <w:tcPrChange w:id="209"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210"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11"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12" w:author="Martin Midtgaard" w:date="2012-06-29T08:27:00Z">
            <w:trPr>
              <w:gridBefore w:val="2"/>
              <w:cantSplit/>
            </w:trPr>
          </w:trPrChange>
        </w:trPr>
        <w:tc>
          <w:tcPr>
            <w:tcW w:w="799" w:type="dxa"/>
            <w:tcPrChange w:id="213"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026</w:t>
            </w:r>
          </w:p>
        </w:tc>
        <w:tc>
          <w:tcPr>
            <w:tcW w:w="4664" w:type="dxa"/>
            <w:tcPrChange w:id="214" w:author="Martin Midtgaard" w:date="2012-06-29T08:27:00Z">
              <w:tcPr>
                <w:tcW w:w="4680" w:type="dxa"/>
                <w:gridSpan w:val="2"/>
              </w:tcPr>
            </w:tcPrChange>
          </w:tcPr>
          <w:p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Change w:id="215"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18"/>
              </w:rPr>
              <w:t>BetalingOrdningType</w:t>
            </w:r>
            <w:proofErr w:type="spellEnd"/>
          </w:p>
        </w:tc>
        <w:tc>
          <w:tcPr>
            <w:tcW w:w="2520" w:type="dxa"/>
            <w:tcPrChange w:id="216" w:author="Martin Midtgaard" w:date="2012-06-29T08:27:00Z">
              <w:tcPr>
                <w:tcW w:w="2520" w:type="dxa"/>
                <w:gridSpan w:val="3"/>
              </w:tcPr>
            </w:tcPrChange>
          </w:tcPr>
          <w:p w:rsidR="00F82265" w:rsidRDefault="00F82265" w:rsidP="000560DB">
            <w:pPr>
              <w:spacing w:after="0"/>
              <w:rPr>
                <w:rFonts w:cs="Arial"/>
                <w:sz w:val="20"/>
                <w:szCs w:val="20"/>
              </w:rPr>
            </w:pPr>
          </w:p>
        </w:tc>
        <w:tc>
          <w:tcPr>
            <w:tcW w:w="1535" w:type="dxa"/>
            <w:tcPrChange w:id="217"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18"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19" w:author="Martin Midtgaard" w:date="2012-06-29T08:27:00Z">
            <w:trPr>
              <w:gridBefore w:val="2"/>
              <w:cantSplit/>
            </w:trPr>
          </w:trPrChange>
        </w:trPr>
        <w:tc>
          <w:tcPr>
            <w:tcW w:w="799" w:type="dxa"/>
            <w:tcPrChange w:id="220"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027</w:t>
            </w:r>
          </w:p>
        </w:tc>
        <w:tc>
          <w:tcPr>
            <w:tcW w:w="4664" w:type="dxa"/>
            <w:tcPrChange w:id="221" w:author="Martin Midtgaard" w:date="2012-06-29T08:27:00Z">
              <w:tcPr>
                <w:tcW w:w="4680" w:type="dxa"/>
                <w:gridSpan w:val="2"/>
              </w:tcPr>
            </w:tcPrChange>
          </w:tcPr>
          <w:p w:rsidR="00F82265" w:rsidRDefault="00F82265" w:rsidP="003D5184">
            <w:pPr>
              <w:spacing w:after="0"/>
              <w:rPr>
                <w:rFonts w:cs="Arial"/>
                <w:sz w:val="18"/>
              </w:rPr>
            </w:pPr>
            <w:r>
              <w:rPr>
                <w:rFonts w:cs="Arial"/>
                <w:sz w:val="18"/>
              </w:rPr>
              <w:t>Betalingsordning rate er allerede i anvendelse</w:t>
            </w:r>
          </w:p>
        </w:tc>
        <w:tc>
          <w:tcPr>
            <w:tcW w:w="2340" w:type="dxa"/>
            <w:tcPrChange w:id="222" w:author="Martin Midtgaard" w:date="2012-06-29T08:27:00Z">
              <w:tcPr>
                <w:tcW w:w="2340" w:type="dxa"/>
                <w:gridSpan w:val="2"/>
              </w:tcPr>
            </w:tcPrChange>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Change w:id="223" w:author="Martin Midtgaard" w:date="2012-06-29T08:27:00Z">
              <w:tcPr>
                <w:tcW w:w="2520" w:type="dxa"/>
                <w:gridSpan w:val="3"/>
              </w:tcPr>
            </w:tcPrChange>
          </w:tcPr>
          <w:p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Change w:id="224"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25"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26" w:author="Martin Midtgaard" w:date="2012-06-29T08:27:00Z">
            <w:trPr>
              <w:gridBefore w:val="2"/>
              <w:cantSplit/>
            </w:trPr>
          </w:trPrChange>
        </w:trPr>
        <w:tc>
          <w:tcPr>
            <w:tcW w:w="799" w:type="dxa"/>
            <w:tcPrChange w:id="227"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028</w:t>
            </w:r>
          </w:p>
        </w:tc>
        <w:tc>
          <w:tcPr>
            <w:tcW w:w="4664" w:type="dxa"/>
            <w:tcPrChange w:id="228" w:author="Martin Midtgaard" w:date="2012-06-29T08:27:00Z">
              <w:tcPr>
                <w:tcW w:w="4680" w:type="dxa"/>
                <w:gridSpan w:val="2"/>
              </w:tcPr>
            </w:tcPrChange>
          </w:tcPr>
          <w:p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Change w:id="229"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Change w:id="230" w:author="Martin Midtgaard" w:date="2012-06-29T08:27:00Z">
              <w:tcPr>
                <w:tcW w:w="2520" w:type="dxa"/>
                <w:gridSpan w:val="3"/>
              </w:tcPr>
            </w:tcPrChange>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Change w:id="231"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32"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33" w:author="Martin Midtgaard" w:date="2012-06-29T08:27:00Z">
            <w:trPr>
              <w:gridBefore w:val="2"/>
              <w:cantSplit/>
            </w:trPr>
          </w:trPrChange>
        </w:trPr>
        <w:tc>
          <w:tcPr>
            <w:tcW w:w="799" w:type="dxa"/>
            <w:tcPrChange w:id="234"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029</w:t>
            </w:r>
          </w:p>
        </w:tc>
        <w:tc>
          <w:tcPr>
            <w:tcW w:w="4664" w:type="dxa"/>
            <w:tcPrChange w:id="235" w:author="Martin Midtgaard" w:date="2012-06-29T08:27:00Z">
              <w:tcPr>
                <w:tcW w:w="4680" w:type="dxa"/>
                <w:gridSpan w:val="2"/>
              </w:tcPr>
            </w:tcPrChange>
          </w:tcPr>
          <w:p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Change w:id="236"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Change w:id="237" w:author="Martin Midtgaard" w:date="2012-06-29T08:27:00Z">
              <w:tcPr>
                <w:tcW w:w="2520" w:type="dxa"/>
                <w:gridSpan w:val="3"/>
              </w:tcPr>
            </w:tcPrChange>
          </w:tcPr>
          <w:p w:rsidR="00F82265" w:rsidRDefault="00F82265" w:rsidP="00FA4D91">
            <w:pPr>
              <w:spacing w:after="0"/>
              <w:rPr>
                <w:rFonts w:cs="Arial"/>
                <w:sz w:val="20"/>
                <w:szCs w:val="20"/>
              </w:rPr>
            </w:pPr>
          </w:p>
        </w:tc>
        <w:tc>
          <w:tcPr>
            <w:tcW w:w="1535" w:type="dxa"/>
            <w:tcPrChange w:id="238"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39"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40" w:author="Martin Midtgaard" w:date="2012-06-29T08:27:00Z">
            <w:trPr>
              <w:gridBefore w:val="2"/>
              <w:cantSplit/>
            </w:trPr>
          </w:trPrChange>
        </w:trPr>
        <w:tc>
          <w:tcPr>
            <w:tcW w:w="799" w:type="dxa"/>
            <w:tcPrChange w:id="241" w:author="Martin Midtgaard" w:date="2012-06-29T08:27:00Z">
              <w:tcPr>
                <w:tcW w:w="783" w:type="dxa"/>
              </w:tcPr>
            </w:tcPrChange>
          </w:tcPr>
          <w:p w:rsidR="00F82265" w:rsidRDefault="00F82265" w:rsidP="003D5184">
            <w:pPr>
              <w:spacing w:after="0"/>
              <w:rPr>
                <w:rFonts w:cs="Arial"/>
                <w:sz w:val="20"/>
                <w:szCs w:val="20"/>
              </w:rPr>
            </w:pPr>
            <w:r>
              <w:rPr>
                <w:rFonts w:cs="Arial"/>
                <w:sz w:val="20"/>
                <w:szCs w:val="20"/>
              </w:rPr>
              <w:t>030</w:t>
            </w:r>
          </w:p>
        </w:tc>
        <w:tc>
          <w:tcPr>
            <w:tcW w:w="4664" w:type="dxa"/>
            <w:tcPrChange w:id="242" w:author="Martin Midtgaard" w:date="2012-06-29T08:27:00Z">
              <w:tcPr>
                <w:tcW w:w="4680" w:type="dxa"/>
                <w:gridSpan w:val="2"/>
              </w:tcPr>
            </w:tcPrChange>
          </w:tcPr>
          <w:p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Change w:id="243"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Change w:id="244" w:author="Martin Midtgaard" w:date="2012-06-29T08:27:00Z">
              <w:tcPr>
                <w:tcW w:w="2520" w:type="dxa"/>
                <w:gridSpan w:val="3"/>
              </w:tcPr>
            </w:tcPrChange>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Change w:id="245"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46"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47" w:author="Martin Midtgaard" w:date="2012-06-29T08:27:00Z">
            <w:trPr>
              <w:gridBefore w:val="2"/>
              <w:cantSplit/>
            </w:trPr>
          </w:trPrChange>
        </w:trPr>
        <w:tc>
          <w:tcPr>
            <w:tcW w:w="799" w:type="dxa"/>
            <w:tcPrChange w:id="248" w:author="Martin Midtgaard" w:date="2012-06-29T08:27:00Z">
              <w:tcPr>
                <w:tcW w:w="783" w:type="dxa"/>
              </w:tcPr>
            </w:tcPrChange>
          </w:tcPr>
          <w:p w:rsidR="00F82265" w:rsidRDefault="00F82265" w:rsidP="00FA4D91">
            <w:pPr>
              <w:spacing w:after="0"/>
              <w:rPr>
                <w:rFonts w:cs="Arial"/>
                <w:sz w:val="20"/>
                <w:szCs w:val="20"/>
              </w:rPr>
            </w:pPr>
            <w:r>
              <w:rPr>
                <w:rFonts w:cs="Arial"/>
                <w:sz w:val="20"/>
                <w:szCs w:val="20"/>
              </w:rPr>
              <w:lastRenderedPageBreak/>
              <w:t>031</w:t>
            </w:r>
          </w:p>
        </w:tc>
        <w:tc>
          <w:tcPr>
            <w:tcW w:w="4664" w:type="dxa"/>
            <w:tcPrChange w:id="249" w:author="Martin Midtgaard" w:date="2012-06-29T08:27:00Z">
              <w:tcPr>
                <w:tcW w:w="4680" w:type="dxa"/>
                <w:gridSpan w:val="2"/>
              </w:tcPr>
            </w:tcPrChange>
          </w:tcPr>
          <w:p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Change w:id="250"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DMIUdbetalingID</w:t>
            </w:r>
            <w:proofErr w:type="spellEnd"/>
          </w:p>
        </w:tc>
        <w:tc>
          <w:tcPr>
            <w:tcW w:w="2520" w:type="dxa"/>
            <w:tcPrChange w:id="251" w:author="Martin Midtgaard" w:date="2012-06-29T08:27:00Z">
              <w:tcPr>
                <w:tcW w:w="2520" w:type="dxa"/>
                <w:gridSpan w:val="3"/>
              </w:tcPr>
            </w:tcPrChange>
          </w:tcPr>
          <w:p w:rsidR="00F82265" w:rsidRDefault="00F82265" w:rsidP="00FA4D91">
            <w:pPr>
              <w:spacing w:after="0"/>
              <w:rPr>
                <w:rFonts w:cs="Arial"/>
                <w:sz w:val="20"/>
                <w:szCs w:val="20"/>
              </w:rPr>
            </w:pPr>
          </w:p>
        </w:tc>
        <w:tc>
          <w:tcPr>
            <w:tcW w:w="1535" w:type="dxa"/>
            <w:tcPrChange w:id="252"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53"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54" w:author="Martin Midtgaard" w:date="2012-06-29T08:27:00Z">
            <w:trPr>
              <w:gridBefore w:val="2"/>
              <w:cantSplit/>
            </w:trPr>
          </w:trPrChange>
        </w:trPr>
        <w:tc>
          <w:tcPr>
            <w:tcW w:w="799" w:type="dxa"/>
            <w:tcPrChange w:id="255" w:author="Martin Midtgaard" w:date="2012-06-29T08:27:00Z">
              <w:tcPr>
                <w:tcW w:w="783" w:type="dxa"/>
              </w:tcPr>
            </w:tcPrChange>
          </w:tcPr>
          <w:p w:rsidR="00F82265" w:rsidRDefault="00F82265" w:rsidP="00FA4D91">
            <w:pPr>
              <w:spacing w:after="0"/>
              <w:rPr>
                <w:rFonts w:cs="Arial"/>
                <w:sz w:val="20"/>
                <w:szCs w:val="20"/>
              </w:rPr>
            </w:pPr>
            <w:r>
              <w:rPr>
                <w:rFonts w:cs="Arial"/>
                <w:sz w:val="20"/>
                <w:szCs w:val="20"/>
              </w:rPr>
              <w:t>032</w:t>
            </w:r>
          </w:p>
        </w:tc>
        <w:tc>
          <w:tcPr>
            <w:tcW w:w="4664" w:type="dxa"/>
            <w:tcPrChange w:id="256" w:author="Martin Midtgaard" w:date="2012-06-29T08:27:00Z">
              <w:tcPr>
                <w:tcW w:w="4680" w:type="dxa"/>
                <w:gridSpan w:val="2"/>
              </w:tcPr>
            </w:tcPrChange>
          </w:tcPr>
          <w:p w:rsidR="00F82265" w:rsidRDefault="00F82265" w:rsidP="00FA4D91">
            <w:pPr>
              <w:spacing w:after="0"/>
              <w:rPr>
                <w:rFonts w:cs="Arial"/>
                <w:sz w:val="18"/>
              </w:rPr>
            </w:pPr>
            <w:r>
              <w:rPr>
                <w:rFonts w:cs="Arial"/>
                <w:sz w:val="18"/>
              </w:rPr>
              <w:t>Kontrol af Valutakode</w:t>
            </w:r>
          </w:p>
        </w:tc>
        <w:tc>
          <w:tcPr>
            <w:tcW w:w="2340" w:type="dxa"/>
            <w:tcPrChange w:id="257"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ValutaKode</w:t>
            </w:r>
            <w:proofErr w:type="spellEnd"/>
          </w:p>
        </w:tc>
        <w:tc>
          <w:tcPr>
            <w:tcW w:w="2520" w:type="dxa"/>
            <w:tcPrChange w:id="258" w:author="Martin Midtgaard" w:date="2012-06-29T08:27:00Z">
              <w:tcPr>
                <w:tcW w:w="2520" w:type="dxa"/>
                <w:gridSpan w:val="3"/>
              </w:tcPr>
            </w:tcPrChange>
          </w:tcPr>
          <w:p w:rsidR="00F82265" w:rsidRDefault="00F82265" w:rsidP="00FA4D91">
            <w:pPr>
              <w:spacing w:after="0"/>
              <w:rPr>
                <w:rFonts w:cs="Arial"/>
                <w:sz w:val="20"/>
                <w:szCs w:val="20"/>
              </w:rPr>
            </w:pPr>
          </w:p>
        </w:tc>
        <w:tc>
          <w:tcPr>
            <w:tcW w:w="1535" w:type="dxa"/>
            <w:tcPrChange w:id="259"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60"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61" w:author="Martin Midtgaard" w:date="2012-06-29T08:27:00Z">
            <w:trPr>
              <w:gridBefore w:val="2"/>
              <w:cantSplit/>
            </w:trPr>
          </w:trPrChange>
        </w:trPr>
        <w:tc>
          <w:tcPr>
            <w:tcW w:w="799" w:type="dxa"/>
            <w:tcPrChange w:id="262" w:author="Martin Midtgaard" w:date="2012-06-29T08:27:00Z">
              <w:tcPr>
                <w:tcW w:w="783" w:type="dxa"/>
              </w:tcPr>
            </w:tcPrChange>
          </w:tcPr>
          <w:p w:rsidR="00F82265" w:rsidRDefault="00F82265" w:rsidP="00FA4D91">
            <w:pPr>
              <w:spacing w:after="0"/>
              <w:rPr>
                <w:rFonts w:cs="Arial"/>
                <w:sz w:val="20"/>
                <w:szCs w:val="20"/>
              </w:rPr>
            </w:pPr>
            <w:r>
              <w:rPr>
                <w:rFonts w:cs="Arial"/>
                <w:sz w:val="20"/>
                <w:szCs w:val="20"/>
              </w:rPr>
              <w:t>033</w:t>
            </w:r>
          </w:p>
        </w:tc>
        <w:tc>
          <w:tcPr>
            <w:tcW w:w="4664" w:type="dxa"/>
            <w:tcPrChange w:id="263" w:author="Martin Midtgaard" w:date="2012-06-29T08:27:00Z">
              <w:tcPr>
                <w:tcW w:w="4680" w:type="dxa"/>
                <w:gridSpan w:val="2"/>
              </w:tcPr>
            </w:tcPrChange>
          </w:tcPr>
          <w:p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Change w:id="264" w:author="Martin Midtgaard" w:date="2012-06-29T08:27:00Z">
              <w:tcPr>
                <w:tcW w:w="2340" w:type="dxa"/>
                <w:gridSpan w:val="2"/>
              </w:tcPr>
            </w:tcPrChange>
          </w:tcPr>
          <w:p w:rsidR="00F82265" w:rsidRDefault="00F82265" w:rsidP="00FA4D91">
            <w:pPr>
              <w:spacing w:after="0"/>
              <w:rPr>
                <w:rFonts w:cs="Arial"/>
                <w:sz w:val="18"/>
              </w:rPr>
            </w:pPr>
            <w:proofErr w:type="spellStart"/>
            <w:r>
              <w:rPr>
                <w:rFonts w:cs="Arial"/>
                <w:sz w:val="18"/>
              </w:rPr>
              <w:t>DMIFordringHaverID</w:t>
            </w:r>
            <w:proofErr w:type="spellEnd"/>
          </w:p>
        </w:tc>
        <w:tc>
          <w:tcPr>
            <w:tcW w:w="2520" w:type="dxa"/>
            <w:tcPrChange w:id="265" w:author="Martin Midtgaard" w:date="2012-06-29T08:27:00Z">
              <w:tcPr>
                <w:tcW w:w="2520" w:type="dxa"/>
                <w:gridSpan w:val="3"/>
              </w:tcPr>
            </w:tcPrChange>
          </w:tcPr>
          <w:p w:rsidR="00F82265" w:rsidRDefault="00F82265" w:rsidP="00FA4D91">
            <w:pPr>
              <w:spacing w:after="0"/>
              <w:rPr>
                <w:rFonts w:cs="Arial"/>
                <w:sz w:val="20"/>
                <w:szCs w:val="20"/>
              </w:rPr>
            </w:pPr>
          </w:p>
        </w:tc>
        <w:tc>
          <w:tcPr>
            <w:tcW w:w="1535" w:type="dxa"/>
            <w:tcPrChange w:id="266"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67"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68" w:author="Martin Midtgaard" w:date="2012-06-29T08:27:00Z">
            <w:trPr>
              <w:gridBefore w:val="2"/>
              <w:cantSplit/>
            </w:trPr>
          </w:trPrChange>
        </w:trPr>
        <w:tc>
          <w:tcPr>
            <w:tcW w:w="799" w:type="dxa"/>
            <w:tcPrChange w:id="269" w:author="Martin Midtgaard" w:date="2012-06-29T08:27:00Z">
              <w:tcPr>
                <w:tcW w:w="783" w:type="dxa"/>
              </w:tcPr>
            </w:tcPrChange>
          </w:tcPr>
          <w:p w:rsidR="00F82265" w:rsidRDefault="00F82265" w:rsidP="00FA4D91">
            <w:pPr>
              <w:spacing w:after="0"/>
              <w:rPr>
                <w:rFonts w:cs="Arial"/>
                <w:sz w:val="20"/>
                <w:szCs w:val="20"/>
              </w:rPr>
            </w:pPr>
            <w:r>
              <w:rPr>
                <w:rFonts w:cs="Arial"/>
                <w:sz w:val="20"/>
                <w:szCs w:val="20"/>
              </w:rPr>
              <w:t>034</w:t>
            </w:r>
          </w:p>
        </w:tc>
        <w:tc>
          <w:tcPr>
            <w:tcW w:w="4664" w:type="dxa"/>
            <w:tcPrChange w:id="270" w:author="Martin Midtgaard" w:date="2012-06-29T08:27:00Z">
              <w:tcPr>
                <w:tcW w:w="4680" w:type="dxa"/>
                <w:gridSpan w:val="2"/>
              </w:tcPr>
            </w:tcPrChange>
          </w:tcPr>
          <w:p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Change w:id="271" w:author="Martin Midtgaard" w:date="2012-06-29T08:27:00Z">
              <w:tcPr>
                <w:tcW w:w="2340" w:type="dxa"/>
                <w:gridSpan w:val="2"/>
              </w:tcPr>
            </w:tcPrChange>
          </w:tcPr>
          <w:p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Change w:id="272" w:author="Martin Midtgaard" w:date="2012-06-29T08:27:00Z">
              <w:tcPr>
                <w:tcW w:w="2520" w:type="dxa"/>
                <w:gridSpan w:val="3"/>
              </w:tcPr>
            </w:tcPrChange>
          </w:tcPr>
          <w:p w:rsidR="00F82265" w:rsidRDefault="00F82265" w:rsidP="00FA4D91">
            <w:pPr>
              <w:spacing w:after="0"/>
              <w:rPr>
                <w:rFonts w:cs="Arial"/>
                <w:sz w:val="20"/>
                <w:szCs w:val="20"/>
              </w:rPr>
            </w:pPr>
          </w:p>
        </w:tc>
        <w:tc>
          <w:tcPr>
            <w:tcW w:w="1535" w:type="dxa"/>
            <w:tcPrChange w:id="273"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74"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75" w:author="Martin Midtgaard" w:date="2012-06-29T08:27:00Z">
            <w:trPr>
              <w:gridBefore w:val="2"/>
              <w:cantSplit/>
            </w:trPr>
          </w:trPrChange>
        </w:trPr>
        <w:tc>
          <w:tcPr>
            <w:tcW w:w="799" w:type="dxa"/>
            <w:tcPrChange w:id="276" w:author="Martin Midtgaard" w:date="2012-06-29T08:27:00Z">
              <w:tcPr>
                <w:tcW w:w="783" w:type="dxa"/>
              </w:tcPr>
            </w:tcPrChange>
          </w:tcPr>
          <w:p w:rsidR="00F82265" w:rsidRDefault="00F82265" w:rsidP="00FA4D91">
            <w:pPr>
              <w:spacing w:after="0"/>
              <w:rPr>
                <w:rFonts w:cs="Arial"/>
                <w:sz w:val="20"/>
                <w:szCs w:val="20"/>
              </w:rPr>
            </w:pPr>
            <w:r>
              <w:rPr>
                <w:rFonts w:cs="Arial"/>
                <w:sz w:val="20"/>
                <w:szCs w:val="20"/>
              </w:rPr>
              <w:t>035</w:t>
            </w:r>
          </w:p>
        </w:tc>
        <w:tc>
          <w:tcPr>
            <w:tcW w:w="4664" w:type="dxa"/>
            <w:tcPrChange w:id="277" w:author="Martin Midtgaard" w:date="2012-06-29T08:27:00Z">
              <w:tcPr>
                <w:tcW w:w="4680" w:type="dxa"/>
                <w:gridSpan w:val="2"/>
              </w:tcPr>
            </w:tcPrChange>
          </w:tcPr>
          <w:p w:rsidR="00F82265" w:rsidRPr="00646FC5" w:rsidRDefault="00F82265" w:rsidP="00FA4D91">
            <w:pPr>
              <w:spacing w:after="0"/>
              <w:rPr>
                <w:rFonts w:cs="Arial"/>
                <w:sz w:val="18"/>
              </w:rPr>
            </w:pPr>
            <w:r>
              <w:rPr>
                <w:rFonts w:cs="Arial"/>
                <w:sz w:val="18"/>
              </w:rPr>
              <w:t>Betalingsevne kan ikke beregnes</w:t>
            </w:r>
          </w:p>
        </w:tc>
        <w:tc>
          <w:tcPr>
            <w:tcW w:w="2340" w:type="dxa"/>
            <w:tcPrChange w:id="278" w:author="Martin Midtgaard" w:date="2012-06-29T08:27:00Z">
              <w:tcPr>
                <w:tcW w:w="2340" w:type="dxa"/>
                <w:gridSpan w:val="2"/>
              </w:tcPr>
            </w:tcPrChange>
          </w:tcPr>
          <w:p w:rsidR="00F82265" w:rsidRDefault="00F82265" w:rsidP="00CA7BD8">
            <w:pPr>
              <w:spacing w:after="0"/>
              <w:rPr>
                <w:rFonts w:cs="Arial"/>
                <w:sz w:val="18"/>
              </w:rPr>
            </w:pPr>
            <w:proofErr w:type="spellStart"/>
            <w:r>
              <w:rPr>
                <w:rFonts w:cs="Arial"/>
                <w:sz w:val="18"/>
              </w:rPr>
              <w:t>KundeNummer</w:t>
            </w:r>
            <w:proofErr w:type="spellEnd"/>
          </w:p>
        </w:tc>
        <w:tc>
          <w:tcPr>
            <w:tcW w:w="2520" w:type="dxa"/>
            <w:tcPrChange w:id="279" w:author="Martin Midtgaard" w:date="2012-06-29T08:27:00Z">
              <w:tcPr>
                <w:tcW w:w="2520" w:type="dxa"/>
                <w:gridSpan w:val="3"/>
              </w:tcPr>
            </w:tcPrChange>
          </w:tcPr>
          <w:p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Change w:id="280" w:author="Martin Midtgaard" w:date="2012-06-29T08:27:00Z">
              <w:tcPr>
                <w:tcW w:w="1535" w:type="dxa"/>
                <w:gridSpan w:val="2"/>
              </w:tcPr>
            </w:tcPrChange>
          </w:tcPr>
          <w:p w:rsidR="00F82265" w:rsidRDefault="00F82265" w:rsidP="003D5184">
            <w:pPr>
              <w:spacing w:after="0"/>
              <w:rPr>
                <w:rFonts w:cs="Arial"/>
                <w:sz w:val="18"/>
              </w:rPr>
            </w:pPr>
          </w:p>
        </w:tc>
        <w:tc>
          <w:tcPr>
            <w:tcW w:w="1345" w:type="dxa"/>
            <w:tcPrChange w:id="281" w:author="Martin Midtgaard" w:date="2012-06-29T08:27:00Z">
              <w:tcPr>
                <w:tcW w:w="1345" w:type="dxa"/>
              </w:tcPr>
            </w:tcPrChange>
          </w:tcPr>
          <w:p w:rsidR="00F82265" w:rsidRDefault="00F82265" w:rsidP="003D5184">
            <w:pPr>
              <w:spacing w:after="0"/>
              <w:rPr>
                <w:rFonts w:cs="Arial"/>
                <w:sz w:val="18"/>
              </w:rPr>
            </w:pPr>
          </w:p>
        </w:tc>
      </w:tr>
      <w:tr w:rsidR="00F82265" w:rsidRPr="00F95CAE" w:rsidTr="007B6461">
        <w:trPr>
          <w:cantSplit/>
          <w:trPrChange w:id="282" w:author="Martin Midtgaard" w:date="2012-06-29T08:27:00Z">
            <w:trPr>
              <w:gridBefore w:val="2"/>
              <w:cantSplit/>
            </w:trPr>
          </w:trPrChange>
        </w:trPr>
        <w:tc>
          <w:tcPr>
            <w:tcW w:w="799" w:type="dxa"/>
            <w:tcPrChange w:id="283" w:author="Martin Midtgaard" w:date="2012-06-29T08:27:00Z">
              <w:tcPr>
                <w:tcW w:w="783" w:type="dxa"/>
              </w:tcPr>
            </w:tcPrChange>
          </w:tcPr>
          <w:p w:rsidR="00F82265" w:rsidRPr="00760367" w:rsidRDefault="00F82265" w:rsidP="004B2A56">
            <w:pPr>
              <w:spacing w:after="0"/>
              <w:rPr>
                <w:rFonts w:cs="Arial"/>
                <w:sz w:val="20"/>
                <w:szCs w:val="20"/>
              </w:rPr>
            </w:pPr>
            <w:r>
              <w:rPr>
                <w:rFonts w:cs="Arial"/>
                <w:sz w:val="20"/>
                <w:szCs w:val="20"/>
              </w:rPr>
              <w:t>036</w:t>
            </w:r>
          </w:p>
        </w:tc>
        <w:tc>
          <w:tcPr>
            <w:tcW w:w="4664" w:type="dxa"/>
            <w:tcPrChange w:id="284" w:author="Martin Midtgaard" w:date="2012-06-29T08:27:00Z">
              <w:tcPr>
                <w:tcW w:w="4680" w:type="dxa"/>
                <w:gridSpan w:val="2"/>
              </w:tcPr>
            </w:tcPrChange>
          </w:tcPr>
          <w:p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Change w:id="285" w:author="Martin Midtgaard" w:date="2012-06-29T08:27:00Z">
              <w:tcPr>
                <w:tcW w:w="2340" w:type="dxa"/>
                <w:gridSpan w:val="2"/>
              </w:tcPr>
            </w:tcPrChange>
          </w:tcPr>
          <w:p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Change w:id="286" w:author="Martin Midtgaard" w:date="2012-06-29T08:27:00Z">
              <w:tcPr>
                <w:tcW w:w="2520" w:type="dxa"/>
                <w:gridSpan w:val="3"/>
              </w:tcPr>
            </w:tcPrChange>
          </w:tcPr>
          <w:p w:rsidR="00F82265" w:rsidRPr="00760367" w:rsidRDefault="00F82265" w:rsidP="004B2A56">
            <w:pPr>
              <w:spacing w:after="0"/>
              <w:rPr>
                <w:rFonts w:cs="Arial"/>
                <w:sz w:val="20"/>
                <w:szCs w:val="20"/>
              </w:rPr>
            </w:pPr>
          </w:p>
        </w:tc>
        <w:tc>
          <w:tcPr>
            <w:tcW w:w="1535" w:type="dxa"/>
            <w:tcPrChange w:id="287" w:author="Martin Midtgaard" w:date="2012-06-29T08:27:00Z">
              <w:tcPr>
                <w:tcW w:w="1535" w:type="dxa"/>
                <w:gridSpan w:val="2"/>
              </w:tcPr>
            </w:tcPrChange>
          </w:tcPr>
          <w:p w:rsidR="00F82265" w:rsidRPr="00760367" w:rsidRDefault="00F82265" w:rsidP="004B2A56">
            <w:pPr>
              <w:spacing w:after="0"/>
              <w:rPr>
                <w:rFonts w:cs="Arial"/>
                <w:sz w:val="20"/>
                <w:szCs w:val="20"/>
              </w:rPr>
            </w:pPr>
          </w:p>
        </w:tc>
        <w:tc>
          <w:tcPr>
            <w:tcW w:w="1345" w:type="dxa"/>
            <w:tcPrChange w:id="288" w:author="Martin Midtgaard" w:date="2012-06-29T08:27:00Z">
              <w:tcPr>
                <w:tcW w:w="1345" w:type="dxa"/>
              </w:tcPr>
            </w:tcPrChange>
          </w:tcPr>
          <w:p w:rsidR="00F82265" w:rsidRPr="00760367" w:rsidRDefault="00F82265" w:rsidP="004B2A56">
            <w:pPr>
              <w:spacing w:after="0"/>
              <w:rPr>
                <w:rFonts w:cs="Arial"/>
                <w:sz w:val="20"/>
                <w:szCs w:val="20"/>
              </w:rPr>
            </w:pPr>
          </w:p>
        </w:tc>
      </w:tr>
      <w:tr w:rsidR="00F82265" w:rsidRPr="00F95CAE" w:rsidTr="007B6461">
        <w:trPr>
          <w:cantSplit/>
          <w:trPrChange w:id="289" w:author="Martin Midtgaard" w:date="2012-06-29T08:27:00Z">
            <w:trPr>
              <w:gridBefore w:val="2"/>
              <w:cantSplit/>
            </w:trPr>
          </w:trPrChange>
        </w:trPr>
        <w:tc>
          <w:tcPr>
            <w:tcW w:w="799" w:type="dxa"/>
            <w:tcPrChange w:id="290" w:author="Martin Midtgaard" w:date="2012-06-29T08:27:00Z">
              <w:tcPr>
                <w:tcW w:w="783" w:type="dxa"/>
              </w:tcPr>
            </w:tcPrChange>
          </w:tcPr>
          <w:p w:rsidR="00F82265" w:rsidRPr="00760367" w:rsidRDefault="00F82265" w:rsidP="004B2A56">
            <w:pPr>
              <w:spacing w:after="0"/>
              <w:rPr>
                <w:rFonts w:cs="Arial"/>
                <w:sz w:val="20"/>
                <w:szCs w:val="20"/>
              </w:rPr>
            </w:pPr>
            <w:r>
              <w:rPr>
                <w:rFonts w:cs="Arial"/>
                <w:sz w:val="20"/>
                <w:szCs w:val="20"/>
              </w:rPr>
              <w:t>037</w:t>
            </w:r>
          </w:p>
        </w:tc>
        <w:tc>
          <w:tcPr>
            <w:tcW w:w="4664" w:type="dxa"/>
            <w:tcPrChange w:id="291" w:author="Martin Midtgaard" w:date="2012-06-29T08:27:00Z">
              <w:tcPr>
                <w:tcW w:w="4680" w:type="dxa"/>
                <w:gridSpan w:val="2"/>
              </w:tcPr>
            </w:tcPrChange>
          </w:tcPr>
          <w:p w:rsidR="00F82265" w:rsidRPr="00760367" w:rsidRDefault="00A44A24" w:rsidP="00A44A24">
            <w:pPr>
              <w:spacing w:after="0"/>
              <w:rPr>
                <w:rFonts w:cs="Arial"/>
                <w:sz w:val="20"/>
                <w:szCs w:val="20"/>
              </w:rPr>
            </w:pPr>
            <w:ins w:id="292" w:author="Martin Midtgaard" w:date="2012-06-29T16:04:00Z">
              <w:r w:rsidRPr="00A44A24">
                <w:rPr>
                  <w:rFonts w:cs="Arial"/>
                  <w:sz w:val="18"/>
                </w:rPr>
                <w:t xml:space="preserve">Ved valg af </w:t>
              </w:r>
              <w:proofErr w:type="spellStart"/>
              <w:r w:rsidRPr="00A44A24">
                <w:rPr>
                  <w:rFonts w:cs="Arial"/>
                  <w:sz w:val="18"/>
                </w:rPr>
                <w:t>DMIIndbetalingFordelingÅrsagKode</w:t>
              </w:r>
              <w:proofErr w:type="spellEnd"/>
              <w:r w:rsidRPr="00A44A24">
                <w:rPr>
                  <w:rFonts w:cs="Arial"/>
                  <w:sz w:val="18"/>
                </w:rPr>
                <w:t xml:space="preserve"> Anden skal </w:t>
              </w:r>
              <w:proofErr w:type="spellStart"/>
              <w:r w:rsidRPr="00A44A24">
                <w:rPr>
                  <w:rFonts w:cs="Arial"/>
                  <w:sz w:val="18"/>
                </w:rPr>
                <w:t>DMIIndbetalingFordelÅrsagTekst</w:t>
              </w:r>
              <w:proofErr w:type="spellEnd"/>
              <w:r w:rsidRPr="00A44A24">
                <w:rPr>
                  <w:rFonts w:cs="Arial"/>
                  <w:sz w:val="18"/>
                </w:rPr>
                <w:t xml:space="preserve"> udfyldes</w:t>
              </w:r>
            </w:ins>
            <w:del w:id="293" w:author="Martin Midtgaard" w:date="2012-06-29T16:04:00Z">
              <w:r w:rsidR="00F82265" w:rsidDel="00A44A24">
                <w:rPr>
                  <w:rFonts w:cs="Arial"/>
                  <w:sz w:val="18"/>
                </w:rPr>
                <w:delText>Ved valg af DMIIndbetalingFordelÅrsagKode 4, skal DMIIndbet</w:delText>
              </w:r>
              <w:r w:rsidR="00F82265" w:rsidDel="00A44A24">
                <w:rPr>
                  <w:rFonts w:cs="Arial"/>
                  <w:sz w:val="18"/>
                </w:rPr>
                <w:delText>a</w:delText>
              </w:r>
              <w:r w:rsidR="00F82265" w:rsidDel="00A44A24">
                <w:rPr>
                  <w:rFonts w:cs="Arial"/>
                  <w:sz w:val="18"/>
                </w:rPr>
                <w:delText>lingFordelÅrsagTekst udfyldes</w:delText>
              </w:r>
            </w:del>
          </w:p>
        </w:tc>
        <w:tc>
          <w:tcPr>
            <w:tcW w:w="2340" w:type="dxa"/>
            <w:tcPrChange w:id="294" w:author="Martin Midtgaard" w:date="2012-06-29T08:27:00Z">
              <w:tcPr>
                <w:tcW w:w="2340" w:type="dxa"/>
                <w:gridSpan w:val="2"/>
              </w:tcPr>
            </w:tcPrChange>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Change w:id="295" w:author="Martin Midtgaard" w:date="2012-06-29T08:27:00Z">
              <w:tcPr>
                <w:tcW w:w="2520" w:type="dxa"/>
                <w:gridSpan w:val="3"/>
              </w:tcPr>
            </w:tcPrChange>
          </w:tcPr>
          <w:p w:rsidR="00F82265" w:rsidRPr="00760367" w:rsidRDefault="00F82265" w:rsidP="004B2A56">
            <w:pPr>
              <w:spacing w:after="0"/>
              <w:rPr>
                <w:rFonts w:cs="Arial"/>
                <w:sz w:val="20"/>
                <w:szCs w:val="20"/>
              </w:rPr>
            </w:pPr>
          </w:p>
        </w:tc>
        <w:tc>
          <w:tcPr>
            <w:tcW w:w="1535" w:type="dxa"/>
            <w:tcPrChange w:id="296" w:author="Martin Midtgaard" w:date="2012-06-29T08:27:00Z">
              <w:tcPr>
                <w:tcW w:w="1535" w:type="dxa"/>
                <w:gridSpan w:val="2"/>
              </w:tcPr>
            </w:tcPrChange>
          </w:tcPr>
          <w:p w:rsidR="00F82265" w:rsidRPr="00760367" w:rsidRDefault="00F82265" w:rsidP="004B2A56">
            <w:pPr>
              <w:spacing w:after="0"/>
              <w:rPr>
                <w:rFonts w:cs="Arial"/>
                <w:sz w:val="20"/>
                <w:szCs w:val="20"/>
              </w:rPr>
            </w:pPr>
          </w:p>
        </w:tc>
        <w:tc>
          <w:tcPr>
            <w:tcW w:w="1345" w:type="dxa"/>
            <w:tcPrChange w:id="297" w:author="Martin Midtgaard" w:date="2012-06-29T08:27:00Z">
              <w:tcPr>
                <w:tcW w:w="1345" w:type="dxa"/>
              </w:tcPr>
            </w:tcPrChange>
          </w:tcPr>
          <w:p w:rsidR="00F82265" w:rsidRPr="00760367" w:rsidRDefault="00F82265" w:rsidP="004B2A56">
            <w:pPr>
              <w:spacing w:after="0"/>
              <w:rPr>
                <w:rFonts w:cs="Arial"/>
                <w:sz w:val="20"/>
                <w:szCs w:val="20"/>
              </w:rPr>
            </w:pPr>
          </w:p>
        </w:tc>
      </w:tr>
      <w:tr w:rsidR="00F82265" w:rsidRPr="00F95CAE" w:rsidTr="007B6461">
        <w:trPr>
          <w:cantSplit/>
          <w:trPrChange w:id="298" w:author="Martin Midtgaard" w:date="2012-06-29T08:27:00Z">
            <w:trPr>
              <w:gridBefore w:val="2"/>
              <w:cantSplit/>
            </w:trPr>
          </w:trPrChange>
        </w:trPr>
        <w:tc>
          <w:tcPr>
            <w:tcW w:w="799" w:type="dxa"/>
            <w:tcPrChange w:id="299" w:author="Martin Midtgaard" w:date="2012-06-29T08:27:00Z">
              <w:tcPr>
                <w:tcW w:w="783" w:type="dxa"/>
              </w:tcPr>
            </w:tcPrChange>
          </w:tcPr>
          <w:p w:rsidR="00F82265" w:rsidRDefault="00F82265" w:rsidP="0067638A">
            <w:pPr>
              <w:spacing w:after="0"/>
              <w:rPr>
                <w:rFonts w:cs="Arial"/>
                <w:sz w:val="20"/>
                <w:szCs w:val="20"/>
              </w:rPr>
            </w:pPr>
            <w:r>
              <w:rPr>
                <w:rFonts w:cs="Arial"/>
                <w:sz w:val="20"/>
                <w:szCs w:val="20"/>
              </w:rPr>
              <w:t>038</w:t>
            </w:r>
          </w:p>
        </w:tc>
        <w:tc>
          <w:tcPr>
            <w:tcW w:w="4664" w:type="dxa"/>
            <w:tcPrChange w:id="300" w:author="Martin Midtgaard" w:date="2012-06-29T08:27:00Z">
              <w:tcPr>
                <w:tcW w:w="4680" w:type="dxa"/>
                <w:gridSpan w:val="2"/>
              </w:tcPr>
            </w:tcPrChange>
          </w:tcPr>
          <w:p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Change w:id="301" w:author="Martin Midtgaard" w:date="2012-06-29T08:27:00Z">
              <w:tcPr>
                <w:tcW w:w="2340" w:type="dxa"/>
                <w:gridSpan w:val="2"/>
              </w:tcPr>
            </w:tcPrChange>
          </w:tcPr>
          <w:p w:rsidR="00F82265" w:rsidRDefault="00F82265" w:rsidP="0067638A">
            <w:pPr>
              <w:spacing w:after="0"/>
              <w:rPr>
                <w:rFonts w:cs="Arial"/>
                <w:sz w:val="18"/>
              </w:rPr>
            </w:pPr>
            <w:proofErr w:type="spellStart"/>
            <w:r>
              <w:rPr>
                <w:rFonts w:cs="Arial"/>
                <w:sz w:val="18"/>
              </w:rPr>
              <w:t>DMIIndbetalingID</w:t>
            </w:r>
            <w:proofErr w:type="spellEnd"/>
          </w:p>
        </w:tc>
        <w:tc>
          <w:tcPr>
            <w:tcW w:w="2520" w:type="dxa"/>
            <w:tcPrChange w:id="302" w:author="Martin Midtgaard" w:date="2012-06-29T08:27:00Z">
              <w:tcPr>
                <w:tcW w:w="2520" w:type="dxa"/>
                <w:gridSpan w:val="3"/>
              </w:tcPr>
            </w:tcPrChange>
          </w:tcPr>
          <w:p w:rsidR="00F82265" w:rsidRPr="00760367" w:rsidRDefault="00F82265" w:rsidP="004B2A56">
            <w:pPr>
              <w:spacing w:after="0"/>
              <w:rPr>
                <w:rFonts w:cs="Arial"/>
                <w:sz w:val="20"/>
                <w:szCs w:val="20"/>
              </w:rPr>
            </w:pPr>
          </w:p>
        </w:tc>
        <w:tc>
          <w:tcPr>
            <w:tcW w:w="1535" w:type="dxa"/>
            <w:tcPrChange w:id="303" w:author="Martin Midtgaard" w:date="2012-06-29T08:27:00Z">
              <w:tcPr>
                <w:tcW w:w="1535" w:type="dxa"/>
                <w:gridSpan w:val="2"/>
              </w:tcPr>
            </w:tcPrChange>
          </w:tcPr>
          <w:p w:rsidR="00F82265" w:rsidRPr="00760367" w:rsidRDefault="00F82265" w:rsidP="004B2A56">
            <w:pPr>
              <w:spacing w:after="0"/>
              <w:rPr>
                <w:rFonts w:cs="Arial"/>
                <w:sz w:val="20"/>
                <w:szCs w:val="20"/>
              </w:rPr>
            </w:pPr>
          </w:p>
        </w:tc>
        <w:tc>
          <w:tcPr>
            <w:tcW w:w="1345" w:type="dxa"/>
            <w:tcPrChange w:id="304" w:author="Martin Midtgaard" w:date="2012-06-29T08:27:00Z">
              <w:tcPr>
                <w:tcW w:w="1345" w:type="dxa"/>
              </w:tcPr>
            </w:tcPrChange>
          </w:tcPr>
          <w:p w:rsidR="00F82265" w:rsidRPr="00760367" w:rsidRDefault="00F82265" w:rsidP="004B2A56">
            <w:pPr>
              <w:spacing w:after="0"/>
              <w:rPr>
                <w:rFonts w:cs="Arial"/>
                <w:sz w:val="20"/>
                <w:szCs w:val="20"/>
              </w:rPr>
            </w:pPr>
          </w:p>
        </w:tc>
      </w:tr>
      <w:tr w:rsidR="00F82265" w:rsidRPr="00F95CAE" w:rsidTr="007B6461">
        <w:trPr>
          <w:cantSplit/>
          <w:trPrChange w:id="305" w:author="Martin Midtgaard" w:date="2012-06-29T08:27:00Z">
            <w:trPr>
              <w:gridBefore w:val="2"/>
              <w:cantSplit/>
            </w:trPr>
          </w:trPrChange>
        </w:trPr>
        <w:tc>
          <w:tcPr>
            <w:tcW w:w="799" w:type="dxa"/>
            <w:tcPrChange w:id="306" w:author="Martin Midtgaard" w:date="2012-06-29T08:27:00Z">
              <w:tcPr>
                <w:tcW w:w="783" w:type="dxa"/>
              </w:tcPr>
            </w:tcPrChange>
          </w:tcPr>
          <w:p w:rsidR="00F82265" w:rsidRDefault="00F82265" w:rsidP="0067638A">
            <w:pPr>
              <w:spacing w:after="0"/>
              <w:rPr>
                <w:rFonts w:cs="Arial"/>
                <w:sz w:val="20"/>
                <w:szCs w:val="20"/>
              </w:rPr>
            </w:pPr>
            <w:r>
              <w:rPr>
                <w:rFonts w:cs="Arial"/>
                <w:sz w:val="20"/>
                <w:szCs w:val="20"/>
              </w:rPr>
              <w:t>039</w:t>
            </w:r>
          </w:p>
        </w:tc>
        <w:tc>
          <w:tcPr>
            <w:tcW w:w="4664" w:type="dxa"/>
            <w:tcPrChange w:id="307" w:author="Martin Midtgaard" w:date="2012-06-29T08:27:00Z">
              <w:tcPr>
                <w:tcW w:w="4680" w:type="dxa"/>
                <w:gridSpan w:val="2"/>
              </w:tcPr>
            </w:tcPrChange>
          </w:tcPr>
          <w:p w:rsidR="00F82265" w:rsidRDefault="00F82265" w:rsidP="0067638A">
            <w:pPr>
              <w:spacing w:after="0"/>
              <w:rPr>
                <w:rFonts w:cs="Arial"/>
                <w:sz w:val="18"/>
              </w:rPr>
            </w:pPr>
            <w:r>
              <w:rPr>
                <w:rFonts w:cs="Arial"/>
                <w:sz w:val="18"/>
              </w:rPr>
              <w:t>Specielt omposterings udbetalingsstop findes ikke for kunde</w:t>
            </w:r>
          </w:p>
        </w:tc>
        <w:tc>
          <w:tcPr>
            <w:tcW w:w="2340" w:type="dxa"/>
            <w:tcPrChange w:id="308" w:author="Martin Midtgaard" w:date="2012-06-29T08:27:00Z">
              <w:tcPr>
                <w:tcW w:w="2340" w:type="dxa"/>
                <w:gridSpan w:val="2"/>
              </w:tcPr>
            </w:tcPrChange>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309" w:author="Martin Midtgaard" w:date="2012-06-29T08:27:00Z">
              <w:tcPr>
                <w:tcW w:w="2520" w:type="dxa"/>
                <w:gridSpan w:val="3"/>
              </w:tcPr>
            </w:tcPrChange>
          </w:tcPr>
          <w:p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Change w:id="310" w:author="Martin Midtgaard" w:date="2012-06-29T08:27:00Z">
              <w:tcPr>
                <w:tcW w:w="1535" w:type="dxa"/>
                <w:gridSpan w:val="2"/>
              </w:tcPr>
            </w:tcPrChange>
          </w:tcPr>
          <w:p w:rsidR="00F82265" w:rsidRPr="00760367" w:rsidRDefault="00F82265" w:rsidP="004B2A56">
            <w:pPr>
              <w:spacing w:after="0"/>
              <w:rPr>
                <w:rFonts w:cs="Arial"/>
                <w:sz w:val="20"/>
                <w:szCs w:val="20"/>
              </w:rPr>
            </w:pPr>
          </w:p>
        </w:tc>
        <w:tc>
          <w:tcPr>
            <w:tcW w:w="1345" w:type="dxa"/>
            <w:tcPrChange w:id="311" w:author="Martin Midtgaard" w:date="2012-06-29T08:27:00Z">
              <w:tcPr>
                <w:tcW w:w="1345" w:type="dxa"/>
              </w:tcPr>
            </w:tcPrChange>
          </w:tcPr>
          <w:p w:rsidR="00F82265" w:rsidRPr="00760367" w:rsidRDefault="00F82265" w:rsidP="004B2A56">
            <w:pPr>
              <w:spacing w:after="0"/>
              <w:rPr>
                <w:rFonts w:cs="Arial"/>
                <w:sz w:val="20"/>
                <w:szCs w:val="20"/>
              </w:rPr>
            </w:pPr>
          </w:p>
        </w:tc>
      </w:tr>
      <w:tr w:rsidR="00F82265" w:rsidRPr="00F95CAE" w:rsidTr="007B6461">
        <w:trPr>
          <w:cantSplit/>
          <w:trPrChange w:id="312" w:author="Martin Midtgaard" w:date="2012-06-29T08:27:00Z">
            <w:trPr>
              <w:gridBefore w:val="2"/>
              <w:cantSplit/>
            </w:trPr>
          </w:trPrChange>
        </w:trPr>
        <w:tc>
          <w:tcPr>
            <w:tcW w:w="799" w:type="dxa"/>
            <w:tcPrChange w:id="313" w:author="Martin Midtgaard" w:date="2012-06-29T08:27:00Z">
              <w:tcPr>
                <w:tcW w:w="783" w:type="dxa"/>
              </w:tcPr>
            </w:tcPrChange>
          </w:tcPr>
          <w:p w:rsidR="00F82265" w:rsidRPr="00760367" w:rsidRDefault="00F82265" w:rsidP="004B2A56">
            <w:pPr>
              <w:spacing w:after="0"/>
              <w:rPr>
                <w:rFonts w:cs="Arial"/>
                <w:sz w:val="20"/>
                <w:szCs w:val="20"/>
              </w:rPr>
            </w:pPr>
            <w:r>
              <w:rPr>
                <w:rFonts w:cs="Arial"/>
                <w:sz w:val="20"/>
                <w:szCs w:val="20"/>
              </w:rPr>
              <w:t>040</w:t>
            </w:r>
          </w:p>
        </w:tc>
        <w:tc>
          <w:tcPr>
            <w:tcW w:w="4664" w:type="dxa"/>
            <w:tcPrChange w:id="314" w:author="Martin Midtgaard" w:date="2012-06-29T08:27:00Z">
              <w:tcPr>
                <w:tcW w:w="4680" w:type="dxa"/>
                <w:gridSpan w:val="2"/>
              </w:tcPr>
            </w:tcPrChange>
          </w:tcPr>
          <w:p w:rsidR="00F82265" w:rsidRPr="00760367" w:rsidRDefault="00F82265" w:rsidP="004B2A56">
            <w:pPr>
              <w:spacing w:after="0"/>
              <w:rPr>
                <w:rFonts w:cs="Arial"/>
                <w:sz w:val="20"/>
                <w:szCs w:val="20"/>
              </w:rPr>
            </w:pPr>
            <w:proofErr w:type="spellStart"/>
            <w:r w:rsidRPr="00AB7B3B">
              <w:rPr>
                <w:rFonts w:cs="Arial"/>
                <w:sz w:val="18"/>
              </w:rPr>
              <w:t>DMIIndbetalingReferenceID</w:t>
            </w:r>
            <w:proofErr w:type="spellEnd"/>
            <w:r>
              <w:rPr>
                <w:rFonts w:cs="Arial"/>
                <w:sz w:val="18"/>
              </w:rPr>
              <w:t xml:space="preserve">, </w:t>
            </w:r>
            <w:proofErr w:type="spellStart"/>
            <w:r>
              <w:rPr>
                <w:rFonts w:cs="Arial"/>
                <w:sz w:val="18"/>
              </w:rPr>
              <w:t>DMIIndbetalingEFIIndbet</w:t>
            </w:r>
            <w:r>
              <w:rPr>
                <w:rFonts w:cs="Arial"/>
                <w:sz w:val="18"/>
              </w:rPr>
              <w:t>a</w:t>
            </w:r>
            <w:r>
              <w:rPr>
                <w:rFonts w:cs="Arial"/>
                <w:sz w:val="18"/>
              </w:rPr>
              <w:t>lingID</w:t>
            </w:r>
            <w:proofErr w:type="spellEnd"/>
            <w:r>
              <w:rPr>
                <w:rFonts w:cs="Arial"/>
                <w:sz w:val="18"/>
              </w:rPr>
              <w:t xml:space="preserve">, </w:t>
            </w:r>
            <w:proofErr w:type="spellStart"/>
            <w:r>
              <w:rPr>
                <w:rFonts w:cs="Arial"/>
                <w:sz w:val="18"/>
              </w:rPr>
              <w:t>DMIIndbetalingEFIIndsatsID</w:t>
            </w:r>
            <w:proofErr w:type="spellEnd"/>
            <w:r>
              <w:rPr>
                <w:rFonts w:cs="Arial"/>
                <w:sz w:val="18"/>
              </w:rPr>
              <w:t xml:space="preserve"> og </w:t>
            </w:r>
            <w:proofErr w:type="spellStart"/>
            <w:r>
              <w:rPr>
                <w:rFonts w:cs="Arial"/>
                <w:sz w:val="18"/>
              </w:rPr>
              <w:t>DMIIndbetalin</w:t>
            </w:r>
            <w:r>
              <w:rPr>
                <w:rFonts w:cs="Arial"/>
                <w:sz w:val="18"/>
              </w:rPr>
              <w:t>g</w:t>
            </w:r>
            <w:r>
              <w:rPr>
                <w:rFonts w:cs="Arial"/>
                <w:sz w:val="18"/>
              </w:rPr>
              <w:t>KorrektionMark</w:t>
            </w:r>
            <w:proofErr w:type="spellEnd"/>
            <w:r>
              <w:rPr>
                <w:rFonts w:cs="Arial"/>
                <w:sz w:val="18"/>
              </w:rPr>
              <w:t xml:space="preserve"> må kun udfyldes af EFI</w:t>
            </w:r>
          </w:p>
        </w:tc>
        <w:tc>
          <w:tcPr>
            <w:tcW w:w="2340" w:type="dxa"/>
            <w:tcPrChange w:id="315" w:author="Martin Midtgaard" w:date="2012-06-29T08:27:00Z">
              <w:tcPr>
                <w:tcW w:w="2340" w:type="dxa"/>
                <w:gridSpan w:val="2"/>
              </w:tcPr>
            </w:tcPrChange>
          </w:tcPr>
          <w:p w:rsidR="00F82265" w:rsidRDefault="00F82265" w:rsidP="007A3027">
            <w:pPr>
              <w:spacing w:after="0"/>
              <w:rPr>
                <w:rFonts w:cs="Arial"/>
                <w:sz w:val="18"/>
              </w:rPr>
            </w:pPr>
            <w:proofErr w:type="spellStart"/>
            <w:r>
              <w:rPr>
                <w:rFonts w:cs="Arial"/>
                <w:sz w:val="18"/>
              </w:rPr>
              <w:t>KundeNummer</w:t>
            </w:r>
            <w:proofErr w:type="spellEnd"/>
          </w:p>
        </w:tc>
        <w:tc>
          <w:tcPr>
            <w:tcW w:w="2520" w:type="dxa"/>
            <w:tcPrChange w:id="316" w:author="Martin Midtgaard" w:date="2012-06-29T08:27:00Z">
              <w:tcPr>
                <w:tcW w:w="2520" w:type="dxa"/>
                <w:gridSpan w:val="3"/>
              </w:tcPr>
            </w:tcPrChange>
          </w:tcPr>
          <w:p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Change w:id="317" w:author="Martin Midtgaard" w:date="2012-06-29T08:27:00Z">
              <w:tcPr>
                <w:tcW w:w="1535" w:type="dxa"/>
                <w:gridSpan w:val="2"/>
              </w:tcPr>
            </w:tcPrChange>
          </w:tcPr>
          <w:p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Change w:id="318" w:author="Martin Midtgaard" w:date="2012-06-29T08:27:00Z">
              <w:tcPr>
                <w:tcW w:w="1345" w:type="dxa"/>
              </w:tcPr>
            </w:tcPrChange>
          </w:tcPr>
          <w:p w:rsidR="00F82265" w:rsidRDefault="00F82265" w:rsidP="007A3027">
            <w:pPr>
              <w:spacing w:after="0"/>
              <w:rPr>
                <w:rFonts w:cs="Arial"/>
                <w:sz w:val="20"/>
                <w:szCs w:val="20"/>
              </w:rPr>
            </w:pPr>
          </w:p>
        </w:tc>
      </w:tr>
      <w:tr w:rsidR="00F82265" w:rsidRPr="00F95CAE" w:rsidTr="007B6461">
        <w:trPr>
          <w:cantSplit/>
          <w:trPrChange w:id="319" w:author="Martin Midtgaard" w:date="2012-06-29T08:27:00Z">
            <w:trPr>
              <w:gridBefore w:val="2"/>
              <w:cantSplit/>
            </w:trPr>
          </w:trPrChange>
        </w:trPr>
        <w:tc>
          <w:tcPr>
            <w:tcW w:w="799" w:type="dxa"/>
            <w:tcPrChange w:id="320" w:author="Martin Midtgaard" w:date="2012-06-29T08:27:00Z">
              <w:tcPr>
                <w:tcW w:w="783" w:type="dxa"/>
              </w:tcPr>
            </w:tcPrChange>
          </w:tcPr>
          <w:p w:rsidR="00F82265" w:rsidRPr="00760367" w:rsidRDefault="00F82265" w:rsidP="006F65C5">
            <w:pPr>
              <w:spacing w:after="0"/>
              <w:rPr>
                <w:rFonts w:cs="Arial"/>
                <w:sz w:val="20"/>
                <w:szCs w:val="20"/>
              </w:rPr>
            </w:pPr>
            <w:r>
              <w:rPr>
                <w:rFonts w:cs="Arial"/>
                <w:sz w:val="20"/>
                <w:szCs w:val="20"/>
              </w:rPr>
              <w:t>041</w:t>
            </w:r>
          </w:p>
        </w:tc>
        <w:tc>
          <w:tcPr>
            <w:tcW w:w="4664" w:type="dxa"/>
            <w:tcPrChange w:id="321" w:author="Martin Midtgaard" w:date="2012-06-29T08:27:00Z">
              <w:tcPr>
                <w:tcW w:w="4680" w:type="dxa"/>
                <w:gridSpan w:val="2"/>
              </w:tcPr>
            </w:tcPrChange>
          </w:tcPr>
          <w:p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r>
              <w:rPr>
                <w:rFonts w:cs="Arial"/>
                <w:sz w:val="18"/>
              </w:rPr>
              <w:t>DMIIndbetalingArt</w:t>
            </w:r>
            <w:proofErr w:type="spellEnd"/>
            <w:r>
              <w:rPr>
                <w:rFonts w:cs="Arial"/>
                <w:sz w:val="18"/>
              </w:rPr>
              <w:t xml:space="preserve">  og </w:t>
            </w:r>
            <w:proofErr w:type="spellStart"/>
            <w:r>
              <w:rPr>
                <w:rFonts w:cs="Arial"/>
                <w:sz w:val="18"/>
              </w:rPr>
              <w:t>DMIIndbetalingKilde</w:t>
            </w:r>
            <w:proofErr w:type="spellEnd"/>
          </w:p>
        </w:tc>
        <w:tc>
          <w:tcPr>
            <w:tcW w:w="2340" w:type="dxa"/>
            <w:tcPrChange w:id="322" w:author="Martin Midtgaard" w:date="2012-06-29T08:27:00Z">
              <w:tcPr>
                <w:tcW w:w="2340" w:type="dxa"/>
                <w:gridSpan w:val="2"/>
              </w:tcPr>
            </w:tcPrChange>
          </w:tcPr>
          <w:p w:rsidR="00F82265" w:rsidRDefault="00F82265" w:rsidP="006F65C5">
            <w:pPr>
              <w:spacing w:after="0"/>
              <w:rPr>
                <w:rFonts w:cs="Arial"/>
                <w:sz w:val="18"/>
              </w:rPr>
            </w:pPr>
            <w:proofErr w:type="spellStart"/>
            <w:r>
              <w:rPr>
                <w:rFonts w:cs="Arial"/>
                <w:sz w:val="18"/>
              </w:rPr>
              <w:t>KundeNummer</w:t>
            </w:r>
            <w:proofErr w:type="spellEnd"/>
          </w:p>
        </w:tc>
        <w:tc>
          <w:tcPr>
            <w:tcW w:w="2520" w:type="dxa"/>
            <w:tcPrChange w:id="323" w:author="Martin Midtgaard" w:date="2012-06-29T08:27:00Z">
              <w:tcPr>
                <w:tcW w:w="2520" w:type="dxa"/>
                <w:gridSpan w:val="3"/>
              </w:tcPr>
            </w:tcPrChange>
          </w:tcPr>
          <w:p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Change w:id="324" w:author="Martin Midtgaard" w:date="2012-06-29T08:27:00Z">
              <w:tcPr>
                <w:tcW w:w="1535" w:type="dxa"/>
                <w:gridSpan w:val="2"/>
              </w:tcPr>
            </w:tcPrChange>
          </w:tcPr>
          <w:p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Change w:id="325" w:author="Martin Midtgaard" w:date="2012-06-29T08:27:00Z">
              <w:tcPr>
                <w:tcW w:w="1345" w:type="dxa"/>
              </w:tcPr>
            </w:tcPrChange>
          </w:tcPr>
          <w:p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rsidTr="007B6461">
        <w:trPr>
          <w:cantSplit/>
          <w:trPrChange w:id="326" w:author="Martin Midtgaard" w:date="2012-06-29T08:27:00Z">
            <w:trPr>
              <w:gridBefore w:val="2"/>
              <w:cantSplit/>
            </w:trPr>
          </w:trPrChange>
        </w:trPr>
        <w:tc>
          <w:tcPr>
            <w:tcW w:w="799" w:type="dxa"/>
            <w:tcPrChange w:id="327" w:author="Martin Midtgaard" w:date="2012-06-29T08:27:00Z">
              <w:tcPr>
                <w:tcW w:w="783" w:type="dxa"/>
              </w:tcPr>
            </w:tcPrChange>
          </w:tcPr>
          <w:p w:rsidR="00F82265" w:rsidRDefault="00F82265" w:rsidP="006F65C5">
            <w:pPr>
              <w:spacing w:after="0"/>
              <w:rPr>
                <w:rFonts w:cs="Arial"/>
                <w:sz w:val="20"/>
                <w:szCs w:val="20"/>
              </w:rPr>
            </w:pPr>
            <w:r>
              <w:rPr>
                <w:rFonts w:cs="Arial"/>
                <w:sz w:val="20"/>
                <w:szCs w:val="20"/>
              </w:rPr>
              <w:t>042</w:t>
            </w:r>
          </w:p>
        </w:tc>
        <w:tc>
          <w:tcPr>
            <w:tcW w:w="4664" w:type="dxa"/>
            <w:tcPrChange w:id="328" w:author="Martin Midtgaard" w:date="2012-06-29T08:27:00Z">
              <w:tcPr>
                <w:tcW w:w="4680" w:type="dxa"/>
                <w:gridSpan w:val="2"/>
              </w:tcPr>
            </w:tcPrChange>
          </w:tcPr>
          <w:p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Change w:id="329" w:author="Martin Midtgaard" w:date="2012-06-29T08:27:00Z">
              <w:tcPr>
                <w:tcW w:w="2340" w:type="dxa"/>
                <w:gridSpan w:val="2"/>
              </w:tcPr>
            </w:tcPrChange>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Change w:id="330" w:author="Martin Midtgaard" w:date="2012-06-29T08:27:00Z">
              <w:tcPr>
                <w:tcW w:w="2520" w:type="dxa"/>
                <w:gridSpan w:val="3"/>
              </w:tcPr>
            </w:tcPrChange>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Change w:id="331" w:author="Martin Midtgaard" w:date="2012-06-29T08:27:00Z">
              <w:tcPr>
                <w:tcW w:w="1535" w:type="dxa"/>
                <w:gridSpan w:val="2"/>
              </w:tcPr>
            </w:tcPrChange>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Change w:id="332" w:author="Martin Midtgaard" w:date="2012-06-29T08:27:00Z">
              <w:tcPr>
                <w:tcW w:w="1345" w:type="dxa"/>
              </w:tcPr>
            </w:tcPrChange>
          </w:tcPr>
          <w:p w:rsidR="00F82265" w:rsidRDefault="00F82265" w:rsidP="006F65C5">
            <w:pPr>
              <w:spacing w:after="0"/>
              <w:rPr>
                <w:rFonts w:cs="Arial"/>
                <w:sz w:val="18"/>
              </w:rPr>
            </w:pPr>
          </w:p>
        </w:tc>
      </w:tr>
      <w:tr w:rsidR="00452DAB" w:rsidRPr="00F95CAE" w:rsidTr="007B6461">
        <w:trPr>
          <w:cantSplit/>
          <w:trPrChange w:id="333" w:author="Martin Midtgaard" w:date="2012-06-29T08:27:00Z">
            <w:trPr>
              <w:gridBefore w:val="2"/>
              <w:cantSplit/>
            </w:trPr>
          </w:trPrChange>
        </w:trPr>
        <w:tc>
          <w:tcPr>
            <w:tcW w:w="799" w:type="dxa"/>
            <w:tcPrChange w:id="334" w:author="Martin Midtgaard" w:date="2012-06-29T08:27:00Z">
              <w:tcPr>
                <w:tcW w:w="783" w:type="dxa"/>
              </w:tcPr>
            </w:tcPrChange>
          </w:tcPr>
          <w:p w:rsidR="00452DAB" w:rsidRDefault="00452DAB" w:rsidP="006F65C5">
            <w:pPr>
              <w:spacing w:after="0"/>
              <w:rPr>
                <w:rFonts w:cs="Arial"/>
                <w:sz w:val="20"/>
                <w:szCs w:val="20"/>
              </w:rPr>
            </w:pPr>
            <w:r>
              <w:rPr>
                <w:rFonts w:cs="Arial"/>
                <w:sz w:val="20"/>
                <w:szCs w:val="20"/>
              </w:rPr>
              <w:t>043</w:t>
            </w:r>
          </w:p>
        </w:tc>
        <w:tc>
          <w:tcPr>
            <w:tcW w:w="4664" w:type="dxa"/>
            <w:tcPrChange w:id="335" w:author="Martin Midtgaard" w:date="2012-06-29T08:27:00Z">
              <w:tcPr>
                <w:tcW w:w="4680" w:type="dxa"/>
                <w:gridSpan w:val="2"/>
              </w:tcPr>
            </w:tcPrChange>
          </w:tcPr>
          <w:p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Change w:id="336" w:author="Martin Midtgaard" w:date="2012-06-29T08:27:00Z">
              <w:tcPr>
                <w:tcW w:w="2340" w:type="dxa"/>
                <w:gridSpan w:val="2"/>
              </w:tcPr>
            </w:tcPrChange>
          </w:tcPr>
          <w:p w:rsidR="00452DAB" w:rsidRDefault="00E62AF8" w:rsidP="006F65C5">
            <w:pPr>
              <w:spacing w:after="0"/>
              <w:rPr>
                <w:rFonts w:cs="Arial"/>
                <w:sz w:val="18"/>
              </w:rPr>
            </w:pPr>
            <w:proofErr w:type="spellStart"/>
            <w:r>
              <w:rPr>
                <w:rFonts w:cs="Arial"/>
                <w:sz w:val="18"/>
              </w:rPr>
              <w:t>KundeNummer</w:t>
            </w:r>
            <w:proofErr w:type="spellEnd"/>
          </w:p>
        </w:tc>
        <w:tc>
          <w:tcPr>
            <w:tcW w:w="2520" w:type="dxa"/>
            <w:tcPrChange w:id="337" w:author="Martin Midtgaard" w:date="2012-06-29T08:27:00Z">
              <w:tcPr>
                <w:tcW w:w="2520" w:type="dxa"/>
                <w:gridSpan w:val="3"/>
              </w:tcPr>
            </w:tcPrChange>
          </w:tcPr>
          <w:p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Change w:id="338" w:author="Martin Midtgaard" w:date="2012-06-29T08:27:00Z">
              <w:tcPr>
                <w:tcW w:w="1535" w:type="dxa"/>
                <w:gridSpan w:val="2"/>
              </w:tcPr>
            </w:tcPrChange>
          </w:tcPr>
          <w:p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Change w:id="339" w:author="Martin Midtgaard" w:date="2012-06-29T08:27:00Z">
              <w:tcPr>
                <w:tcW w:w="1345" w:type="dxa"/>
              </w:tcPr>
            </w:tcPrChange>
          </w:tcPr>
          <w:p w:rsidR="00452DAB" w:rsidRDefault="00452DAB" w:rsidP="006F65C5">
            <w:pPr>
              <w:spacing w:after="0"/>
              <w:rPr>
                <w:rFonts w:cs="Arial"/>
                <w:sz w:val="18"/>
              </w:rPr>
            </w:pPr>
          </w:p>
        </w:tc>
      </w:tr>
      <w:tr w:rsidR="00360E34" w:rsidRPr="00F95CAE" w:rsidTr="007B6461">
        <w:trPr>
          <w:cantSplit/>
          <w:trPrChange w:id="340" w:author="Martin Midtgaard" w:date="2012-06-29T08:27:00Z">
            <w:trPr>
              <w:gridBefore w:val="2"/>
              <w:cantSplit/>
            </w:trPr>
          </w:trPrChange>
        </w:trPr>
        <w:tc>
          <w:tcPr>
            <w:tcW w:w="799" w:type="dxa"/>
            <w:tcPrChange w:id="341" w:author="Martin Midtgaard" w:date="2012-06-29T08:27:00Z">
              <w:tcPr>
                <w:tcW w:w="783" w:type="dxa"/>
              </w:tcPr>
            </w:tcPrChange>
          </w:tcPr>
          <w:p w:rsidR="00360E34" w:rsidRDefault="00360E34" w:rsidP="006F65C5">
            <w:pPr>
              <w:spacing w:after="0"/>
              <w:rPr>
                <w:rFonts w:cs="Arial"/>
                <w:sz w:val="20"/>
                <w:szCs w:val="20"/>
              </w:rPr>
            </w:pPr>
            <w:r>
              <w:rPr>
                <w:rFonts w:cs="Arial"/>
                <w:sz w:val="20"/>
                <w:szCs w:val="20"/>
              </w:rPr>
              <w:t>044</w:t>
            </w:r>
          </w:p>
        </w:tc>
        <w:tc>
          <w:tcPr>
            <w:tcW w:w="4664" w:type="dxa"/>
            <w:tcPrChange w:id="342" w:author="Martin Midtgaard" w:date="2012-06-29T08:27:00Z">
              <w:tcPr>
                <w:tcW w:w="4680" w:type="dxa"/>
                <w:gridSpan w:val="2"/>
              </w:tcPr>
            </w:tcPrChange>
          </w:tcPr>
          <w:p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Change w:id="343" w:author="Martin Midtgaard" w:date="2012-06-29T08:27:00Z">
              <w:tcPr>
                <w:tcW w:w="2340" w:type="dxa"/>
                <w:gridSpan w:val="2"/>
              </w:tcPr>
            </w:tcPrChange>
          </w:tcPr>
          <w:p w:rsidR="00360E34" w:rsidRDefault="00360E34" w:rsidP="006F65C5">
            <w:pPr>
              <w:spacing w:after="0"/>
              <w:rPr>
                <w:rFonts w:cs="Arial"/>
                <w:sz w:val="18"/>
              </w:rPr>
            </w:pPr>
            <w:proofErr w:type="spellStart"/>
            <w:r>
              <w:rPr>
                <w:rFonts w:cs="Arial"/>
                <w:sz w:val="18"/>
              </w:rPr>
              <w:t>KundeNummer</w:t>
            </w:r>
            <w:proofErr w:type="spellEnd"/>
          </w:p>
        </w:tc>
        <w:tc>
          <w:tcPr>
            <w:tcW w:w="2520" w:type="dxa"/>
            <w:tcPrChange w:id="344" w:author="Martin Midtgaard" w:date="2012-06-29T08:27:00Z">
              <w:tcPr>
                <w:tcW w:w="2520" w:type="dxa"/>
                <w:gridSpan w:val="3"/>
              </w:tcPr>
            </w:tcPrChange>
          </w:tcPr>
          <w:p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Change w:id="345" w:author="Martin Midtgaard" w:date="2012-06-29T08:27:00Z">
              <w:tcPr>
                <w:tcW w:w="1535" w:type="dxa"/>
                <w:gridSpan w:val="2"/>
              </w:tcPr>
            </w:tcPrChange>
          </w:tcPr>
          <w:p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Change w:id="346" w:author="Martin Midtgaard" w:date="2012-06-29T08:27:00Z">
              <w:tcPr>
                <w:tcW w:w="1345" w:type="dxa"/>
              </w:tcPr>
            </w:tcPrChange>
          </w:tcPr>
          <w:p w:rsidR="00360E34" w:rsidRDefault="00360E34" w:rsidP="006F65C5">
            <w:pPr>
              <w:spacing w:after="0"/>
              <w:rPr>
                <w:rFonts w:cs="Arial"/>
                <w:sz w:val="18"/>
              </w:rPr>
            </w:pPr>
          </w:p>
        </w:tc>
      </w:tr>
      <w:tr w:rsidR="00C53ACA" w:rsidRPr="00F95CAE" w:rsidTr="007B6461">
        <w:trPr>
          <w:cantSplit/>
          <w:trPrChange w:id="347" w:author="Martin Midtgaard" w:date="2012-06-29T08:27:00Z">
            <w:trPr>
              <w:gridBefore w:val="2"/>
              <w:cantSplit/>
            </w:trPr>
          </w:trPrChange>
        </w:trPr>
        <w:tc>
          <w:tcPr>
            <w:tcW w:w="799" w:type="dxa"/>
            <w:tcPrChange w:id="348" w:author="Martin Midtgaard" w:date="2012-06-29T08:27:00Z">
              <w:tcPr>
                <w:tcW w:w="783" w:type="dxa"/>
              </w:tcPr>
            </w:tcPrChange>
          </w:tcPr>
          <w:p w:rsidR="00C53ACA" w:rsidRDefault="00C53ACA" w:rsidP="006F65C5">
            <w:pPr>
              <w:spacing w:after="0"/>
              <w:rPr>
                <w:rFonts w:cs="Arial"/>
                <w:sz w:val="20"/>
                <w:szCs w:val="20"/>
              </w:rPr>
            </w:pPr>
            <w:r>
              <w:rPr>
                <w:rFonts w:cs="Arial"/>
                <w:sz w:val="20"/>
                <w:szCs w:val="20"/>
              </w:rPr>
              <w:t>045</w:t>
            </w:r>
          </w:p>
        </w:tc>
        <w:tc>
          <w:tcPr>
            <w:tcW w:w="4664" w:type="dxa"/>
            <w:tcPrChange w:id="349" w:author="Martin Midtgaard" w:date="2012-06-29T08:27:00Z">
              <w:tcPr>
                <w:tcW w:w="4680" w:type="dxa"/>
                <w:gridSpan w:val="2"/>
              </w:tcPr>
            </w:tcPrChange>
          </w:tcPr>
          <w:p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Change w:id="350" w:author="Martin Midtgaard" w:date="2012-06-29T08:27:00Z">
              <w:tcPr>
                <w:tcW w:w="2340" w:type="dxa"/>
                <w:gridSpan w:val="2"/>
              </w:tcPr>
            </w:tcPrChange>
          </w:tcPr>
          <w:p w:rsidR="00C53ACA" w:rsidRDefault="00C53ACA" w:rsidP="006F65C5">
            <w:pPr>
              <w:spacing w:after="0"/>
              <w:rPr>
                <w:rFonts w:cs="Arial"/>
                <w:sz w:val="18"/>
              </w:rPr>
            </w:pPr>
            <w:proofErr w:type="spellStart"/>
            <w:r>
              <w:rPr>
                <w:rFonts w:cs="Arial"/>
                <w:sz w:val="18"/>
              </w:rPr>
              <w:t>KundeNummer</w:t>
            </w:r>
            <w:proofErr w:type="spellEnd"/>
          </w:p>
        </w:tc>
        <w:tc>
          <w:tcPr>
            <w:tcW w:w="2520" w:type="dxa"/>
            <w:tcPrChange w:id="351" w:author="Martin Midtgaard" w:date="2012-06-29T08:27:00Z">
              <w:tcPr>
                <w:tcW w:w="2520" w:type="dxa"/>
                <w:gridSpan w:val="3"/>
              </w:tcPr>
            </w:tcPrChange>
          </w:tcPr>
          <w:p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Change w:id="352" w:author="Martin Midtgaard" w:date="2012-06-29T08:27:00Z">
              <w:tcPr>
                <w:tcW w:w="1535" w:type="dxa"/>
                <w:gridSpan w:val="2"/>
              </w:tcPr>
            </w:tcPrChange>
          </w:tcPr>
          <w:p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Change w:id="353" w:author="Martin Midtgaard" w:date="2012-06-29T08:27:00Z">
              <w:tcPr>
                <w:tcW w:w="1345" w:type="dxa"/>
              </w:tcPr>
            </w:tcPrChange>
          </w:tcPr>
          <w:p w:rsidR="00C53ACA" w:rsidRDefault="00C53ACA" w:rsidP="006F65C5">
            <w:pPr>
              <w:spacing w:after="0"/>
              <w:rPr>
                <w:rFonts w:cs="Arial"/>
                <w:sz w:val="18"/>
              </w:rPr>
            </w:pPr>
          </w:p>
        </w:tc>
      </w:tr>
      <w:tr w:rsidR="00CA77F9" w:rsidRPr="00F95CAE" w:rsidTr="007B6461">
        <w:trPr>
          <w:cantSplit/>
          <w:trPrChange w:id="354" w:author="Martin Midtgaard" w:date="2012-06-29T08:27:00Z">
            <w:trPr>
              <w:gridBefore w:val="2"/>
              <w:cantSplit/>
            </w:trPr>
          </w:trPrChange>
        </w:trPr>
        <w:tc>
          <w:tcPr>
            <w:tcW w:w="799" w:type="dxa"/>
            <w:tcPrChange w:id="355" w:author="Martin Midtgaard" w:date="2012-06-29T08:27:00Z">
              <w:tcPr>
                <w:tcW w:w="783" w:type="dxa"/>
              </w:tcPr>
            </w:tcPrChange>
          </w:tcPr>
          <w:p w:rsidR="00CA77F9" w:rsidRDefault="00CA77F9" w:rsidP="006F65C5">
            <w:pPr>
              <w:spacing w:after="0"/>
              <w:rPr>
                <w:rFonts w:cs="Arial"/>
                <w:sz w:val="20"/>
                <w:szCs w:val="20"/>
              </w:rPr>
            </w:pPr>
            <w:r>
              <w:rPr>
                <w:rFonts w:cs="Arial"/>
                <w:sz w:val="20"/>
                <w:szCs w:val="20"/>
              </w:rPr>
              <w:lastRenderedPageBreak/>
              <w:t>046</w:t>
            </w:r>
          </w:p>
        </w:tc>
        <w:tc>
          <w:tcPr>
            <w:tcW w:w="4664" w:type="dxa"/>
            <w:tcPrChange w:id="356" w:author="Martin Midtgaard" w:date="2012-06-29T08:27:00Z">
              <w:tcPr>
                <w:tcW w:w="4680" w:type="dxa"/>
                <w:gridSpan w:val="2"/>
              </w:tcPr>
            </w:tcPrChange>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Change w:id="357" w:author="Martin Midtgaard" w:date="2012-06-29T08:27:00Z">
              <w:tcPr>
                <w:tcW w:w="2340" w:type="dxa"/>
                <w:gridSpan w:val="2"/>
              </w:tcPr>
            </w:tcPrChange>
          </w:tcPr>
          <w:p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358" w:author="Martin Midtgaard" w:date="2012-06-29T08:27:00Z">
              <w:tcPr>
                <w:tcW w:w="2520" w:type="dxa"/>
                <w:gridSpan w:val="3"/>
              </w:tcPr>
            </w:tcPrChange>
          </w:tcPr>
          <w:p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Change w:id="359" w:author="Martin Midtgaard" w:date="2012-06-29T08:27:00Z">
              <w:tcPr>
                <w:tcW w:w="1535" w:type="dxa"/>
                <w:gridSpan w:val="2"/>
              </w:tcPr>
            </w:tcPrChange>
          </w:tcPr>
          <w:p w:rsidR="00CA77F9" w:rsidRDefault="00CA77F9" w:rsidP="006F65C5">
            <w:pPr>
              <w:spacing w:after="0"/>
              <w:rPr>
                <w:rFonts w:cs="Arial"/>
                <w:sz w:val="18"/>
              </w:rPr>
            </w:pPr>
          </w:p>
        </w:tc>
        <w:tc>
          <w:tcPr>
            <w:tcW w:w="1345" w:type="dxa"/>
            <w:tcPrChange w:id="360" w:author="Martin Midtgaard" w:date="2012-06-29T08:27:00Z">
              <w:tcPr>
                <w:tcW w:w="1345" w:type="dxa"/>
              </w:tcPr>
            </w:tcPrChange>
          </w:tcPr>
          <w:p w:rsidR="00CA77F9" w:rsidRDefault="00CA77F9" w:rsidP="006F65C5">
            <w:pPr>
              <w:spacing w:after="0"/>
              <w:rPr>
                <w:rFonts w:cs="Arial"/>
                <w:sz w:val="18"/>
              </w:rPr>
            </w:pPr>
          </w:p>
        </w:tc>
      </w:tr>
      <w:tr w:rsidR="0073394A" w:rsidRPr="00F95CAE" w:rsidTr="007B6461">
        <w:trPr>
          <w:cantSplit/>
          <w:trPrChange w:id="361" w:author="Martin Midtgaard" w:date="2012-06-29T08:27:00Z">
            <w:trPr>
              <w:gridBefore w:val="2"/>
              <w:cantSplit/>
            </w:trPr>
          </w:trPrChange>
        </w:trPr>
        <w:tc>
          <w:tcPr>
            <w:tcW w:w="799" w:type="dxa"/>
            <w:tcPrChange w:id="362" w:author="Martin Midtgaard" w:date="2012-06-29T08:27:00Z">
              <w:tcPr>
                <w:tcW w:w="783" w:type="dxa"/>
              </w:tcPr>
            </w:tcPrChange>
          </w:tcPr>
          <w:p w:rsidR="0073394A" w:rsidRDefault="0073394A" w:rsidP="006F65C5">
            <w:pPr>
              <w:spacing w:after="0"/>
              <w:rPr>
                <w:rFonts w:cs="Arial"/>
                <w:sz w:val="20"/>
                <w:szCs w:val="20"/>
              </w:rPr>
            </w:pPr>
            <w:commentRangeStart w:id="363"/>
            <w:del w:id="364" w:author="CTXMIS069$" w:date="2012-01-10T21:50:00Z">
              <w:r w:rsidDel="00864F61">
                <w:rPr>
                  <w:rFonts w:cs="Arial"/>
                  <w:sz w:val="20"/>
                  <w:szCs w:val="20"/>
                </w:rPr>
                <w:delText>047</w:delText>
              </w:r>
            </w:del>
          </w:p>
        </w:tc>
        <w:tc>
          <w:tcPr>
            <w:tcW w:w="4664" w:type="dxa"/>
            <w:tcPrChange w:id="365" w:author="Martin Midtgaard" w:date="2012-06-29T08:27:00Z">
              <w:tcPr>
                <w:tcW w:w="4680" w:type="dxa"/>
                <w:gridSpan w:val="2"/>
              </w:tcPr>
            </w:tcPrChange>
          </w:tcPr>
          <w:p w:rsidR="0073394A" w:rsidRDefault="0073394A" w:rsidP="006F65C5">
            <w:pPr>
              <w:spacing w:after="0"/>
              <w:rPr>
                <w:rFonts w:cs="Arial"/>
                <w:sz w:val="20"/>
                <w:szCs w:val="20"/>
              </w:rPr>
            </w:pPr>
            <w:del w:id="366" w:author="CTXMIS069$" w:date="2012-01-10T21:50:00Z">
              <w:r w:rsidDel="00864F61">
                <w:rPr>
                  <w:rFonts w:cs="Arial"/>
                  <w:sz w:val="20"/>
                  <w:szCs w:val="20"/>
                </w:rPr>
                <w:delText>Ugyldig Kundetype</w:delText>
              </w:r>
            </w:del>
          </w:p>
        </w:tc>
        <w:tc>
          <w:tcPr>
            <w:tcW w:w="2340" w:type="dxa"/>
            <w:tcPrChange w:id="367" w:author="Martin Midtgaard" w:date="2012-06-29T08:27:00Z">
              <w:tcPr>
                <w:tcW w:w="2340" w:type="dxa"/>
                <w:gridSpan w:val="2"/>
              </w:tcPr>
            </w:tcPrChange>
          </w:tcPr>
          <w:p w:rsidR="0073394A" w:rsidRDefault="0073394A" w:rsidP="006F65C5">
            <w:pPr>
              <w:spacing w:after="0"/>
              <w:rPr>
                <w:rFonts w:cs="Arial"/>
                <w:sz w:val="18"/>
              </w:rPr>
            </w:pPr>
            <w:del w:id="368" w:author="CTXMIS069$" w:date="2012-01-10T21:50:00Z">
              <w:r w:rsidDel="00864F61">
                <w:rPr>
                  <w:rFonts w:cs="Arial"/>
                  <w:sz w:val="18"/>
                </w:rPr>
                <w:delText>Kundetype</w:delText>
              </w:r>
            </w:del>
          </w:p>
        </w:tc>
        <w:tc>
          <w:tcPr>
            <w:tcW w:w="2520" w:type="dxa"/>
            <w:tcPrChange w:id="369" w:author="Martin Midtgaard" w:date="2012-06-29T08:27:00Z">
              <w:tcPr>
                <w:tcW w:w="2520" w:type="dxa"/>
                <w:gridSpan w:val="3"/>
              </w:tcPr>
            </w:tcPrChange>
          </w:tcPr>
          <w:p w:rsidR="0073394A" w:rsidRDefault="0073394A" w:rsidP="006F65C5">
            <w:pPr>
              <w:spacing w:after="0"/>
              <w:rPr>
                <w:rFonts w:cs="Arial"/>
                <w:sz w:val="18"/>
              </w:rPr>
            </w:pPr>
          </w:p>
        </w:tc>
        <w:tc>
          <w:tcPr>
            <w:tcW w:w="1535" w:type="dxa"/>
            <w:tcPrChange w:id="370" w:author="Martin Midtgaard" w:date="2012-06-29T08:27:00Z">
              <w:tcPr>
                <w:tcW w:w="1535" w:type="dxa"/>
                <w:gridSpan w:val="2"/>
              </w:tcPr>
            </w:tcPrChange>
          </w:tcPr>
          <w:p w:rsidR="0073394A" w:rsidRDefault="0073394A" w:rsidP="006F65C5">
            <w:pPr>
              <w:spacing w:after="0"/>
              <w:rPr>
                <w:rFonts w:cs="Arial"/>
                <w:sz w:val="18"/>
              </w:rPr>
            </w:pPr>
          </w:p>
        </w:tc>
        <w:commentRangeEnd w:id="363"/>
        <w:tc>
          <w:tcPr>
            <w:tcW w:w="1345" w:type="dxa"/>
            <w:tcPrChange w:id="371" w:author="Martin Midtgaard" w:date="2012-06-29T08:27:00Z">
              <w:tcPr>
                <w:tcW w:w="1345" w:type="dxa"/>
              </w:tcPr>
            </w:tcPrChange>
          </w:tcPr>
          <w:p w:rsidR="0073394A" w:rsidRDefault="00864F61" w:rsidP="006F65C5">
            <w:pPr>
              <w:spacing w:after="0"/>
              <w:rPr>
                <w:rFonts w:cs="Arial"/>
                <w:sz w:val="18"/>
              </w:rPr>
            </w:pPr>
            <w:del w:id="372" w:author="CTXMIS069$" w:date="2012-01-10T21:50:00Z">
              <w:r w:rsidDel="00864F61">
                <w:rPr>
                  <w:rStyle w:val="Kommentarhenvisning"/>
                </w:rPr>
                <w:commentReference w:id="363"/>
              </w:r>
            </w:del>
          </w:p>
        </w:tc>
      </w:tr>
      <w:tr w:rsidR="00054C57" w:rsidRPr="00F95CAE" w:rsidTr="007B6461">
        <w:trPr>
          <w:cantSplit/>
          <w:trPrChange w:id="373" w:author="Martin Midtgaard" w:date="2012-06-29T08:27:00Z">
            <w:trPr>
              <w:gridBefore w:val="2"/>
              <w:cantSplit/>
            </w:trPr>
          </w:trPrChange>
        </w:trPr>
        <w:tc>
          <w:tcPr>
            <w:tcW w:w="799" w:type="dxa"/>
            <w:tcPrChange w:id="374" w:author="Martin Midtgaard" w:date="2012-06-29T08:27:00Z">
              <w:tcPr>
                <w:tcW w:w="783" w:type="dxa"/>
              </w:tcPr>
            </w:tcPrChange>
          </w:tcPr>
          <w:p w:rsidR="00054C57" w:rsidRDefault="00054C57" w:rsidP="006F65C5">
            <w:pPr>
              <w:spacing w:after="0"/>
              <w:rPr>
                <w:rFonts w:cs="Arial"/>
                <w:sz w:val="20"/>
                <w:szCs w:val="20"/>
              </w:rPr>
            </w:pPr>
            <w:r>
              <w:rPr>
                <w:rFonts w:cs="Arial"/>
                <w:sz w:val="20"/>
                <w:szCs w:val="20"/>
              </w:rPr>
              <w:t>048</w:t>
            </w:r>
          </w:p>
        </w:tc>
        <w:tc>
          <w:tcPr>
            <w:tcW w:w="4664" w:type="dxa"/>
            <w:tcPrChange w:id="375" w:author="Martin Midtgaard" w:date="2012-06-29T08:27:00Z">
              <w:tcPr>
                <w:tcW w:w="4680" w:type="dxa"/>
                <w:gridSpan w:val="2"/>
              </w:tcPr>
            </w:tcPrChange>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Change w:id="376" w:author="Martin Midtgaard" w:date="2012-06-29T08:27:00Z">
              <w:tcPr>
                <w:tcW w:w="2340" w:type="dxa"/>
                <w:gridSpan w:val="2"/>
              </w:tcPr>
            </w:tcPrChange>
          </w:tcPr>
          <w:p w:rsidR="00054C57" w:rsidRDefault="00054C57" w:rsidP="006F65C5">
            <w:pPr>
              <w:spacing w:after="0"/>
              <w:rPr>
                <w:rFonts w:cs="Arial"/>
                <w:sz w:val="18"/>
              </w:rPr>
            </w:pPr>
          </w:p>
        </w:tc>
        <w:tc>
          <w:tcPr>
            <w:tcW w:w="2520" w:type="dxa"/>
            <w:tcPrChange w:id="377" w:author="Martin Midtgaard" w:date="2012-06-29T08:27:00Z">
              <w:tcPr>
                <w:tcW w:w="2520" w:type="dxa"/>
                <w:gridSpan w:val="3"/>
              </w:tcPr>
            </w:tcPrChange>
          </w:tcPr>
          <w:p w:rsidR="00054C57" w:rsidRDefault="00054C57" w:rsidP="006F65C5">
            <w:pPr>
              <w:spacing w:after="0"/>
              <w:rPr>
                <w:rFonts w:cs="Arial"/>
                <w:sz w:val="18"/>
              </w:rPr>
            </w:pPr>
          </w:p>
        </w:tc>
        <w:tc>
          <w:tcPr>
            <w:tcW w:w="1535" w:type="dxa"/>
            <w:tcPrChange w:id="378" w:author="Martin Midtgaard" w:date="2012-06-29T08:27:00Z">
              <w:tcPr>
                <w:tcW w:w="1535" w:type="dxa"/>
                <w:gridSpan w:val="2"/>
              </w:tcPr>
            </w:tcPrChange>
          </w:tcPr>
          <w:p w:rsidR="00054C57" w:rsidRDefault="00054C57" w:rsidP="006F65C5">
            <w:pPr>
              <w:spacing w:after="0"/>
              <w:rPr>
                <w:rFonts w:cs="Arial"/>
                <w:sz w:val="18"/>
              </w:rPr>
            </w:pPr>
          </w:p>
        </w:tc>
        <w:tc>
          <w:tcPr>
            <w:tcW w:w="1345" w:type="dxa"/>
            <w:tcPrChange w:id="379" w:author="Martin Midtgaard" w:date="2012-06-29T08:27:00Z">
              <w:tcPr>
                <w:tcW w:w="1345" w:type="dxa"/>
              </w:tcPr>
            </w:tcPrChange>
          </w:tcPr>
          <w:p w:rsidR="00054C57" w:rsidRDefault="00054C57" w:rsidP="006F65C5">
            <w:pPr>
              <w:spacing w:after="0"/>
              <w:rPr>
                <w:rFonts w:cs="Arial"/>
                <w:sz w:val="18"/>
              </w:rPr>
            </w:pPr>
          </w:p>
        </w:tc>
      </w:tr>
      <w:tr w:rsidR="0094040C" w:rsidRPr="00F95CAE" w:rsidTr="007B6461">
        <w:trPr>
          <w:cantSplit/>
          <w:trPrChange w:id="380" w:author="Martin Midtgaard" w:date="2012-06-29T08:27:00Z">
            <w:trPr>
              <w:gridBefore w:val="2"/>
              <w:cantSplit/>
            </w:trPr>
          </w:trPrChange>
        </w:trPr>
        <w:tc>
          <w:tcPr>
            <w:tcW w:w="799" w:type="dxa"/>
            <w:tcPrChange w:id="381" w:author="Martin Midtgaard" w:date="2012-06-29T08:27:00Z">
              <w:tcPr>
                <w:tcW w:w="783" w:type="dxa"/>
              </w:tcPr>
            </w:tcPrChange>
          </w:tcPr>
          <w:p w:rsidR="0094040C" w:rsidRDefault="0094040C" w:rsidP="006F65C5">
            <w:pPr>
              <w:spacing w:after="0"/>
              <w:rPr>
                <w:rFonts w:cs="Arial"/>
                <w:sz w:val="20"/>
                <w:szCs w:val="20"/>
              </w:rPr>
            </w:pPr>
            <w:r>
              <w:rPr>
                <w:rFonts w:cs="Arial"/>
                <w:sz w:val="20"/>
                <w:szCs w:val="20"/>
              </w:rPr>
              <w:t>049</w:t>
            </w:r>
          </w:p>
        </w:tc>
        <w:tc>
          <w:tcPr>
            <w:tcW w:w="4664" w:type="dxa"/>
            <w:tcPrChange w:id="382" w:author="Martin Midtgaard" w:date="2012-06-29T08:27:00Z">
              <w:tcPr>
                <w:tcW w:w="4680" w:type="dxa"/>
                <w:gridSpan w:val="2"/>
              </w:tcPr>
            </w:tcPrChange>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Change w:id="383" w:author="Martin Midtgaard" w:date="2012-06-29T08:27:00Z">
              <w:tcPr>
                <w:tcW w:w="2340" w:type="dxa"/>
                <w:gridSpan w:val="2"/>
              </w:tcPr>
            </w:tcPrChange>
          </w:tcPr>
          <w:p w:rsidR="0094040C" w:rsidRDefault="0094040C" w:rsidP="006F65C5">
            <w:pPr>
              <w:spacing w:after="0"/>
              <w:rPr>
                <w:rFonts w:cs="Arial"/>
                <w:sz w:val="18"/>
              </w:rPr>
            </w:pPr>
            <w:proofErr w:type="spellStart"/>
            <w:r>
              <w:rPr>
                <w:rFonts w:cs="Arial"/>
                <w:sz w:val="18"/>
              </w:rPr>
              <w:t>KundeNummer</w:t>
            </w:r>
            <w:proofErr w:type="spellEnd"/>
          </w:p>
        </w:tc>
        <w:tc>
          <w:tcPr>
            <w:tcW w:w="2520" w:type="dxa"/>
            <w:tcPrChange w:id="384" w:author="Martin Midtgaard" w:date="2012-06-29T08:27:00Z">
              <w:tcPr>
                <w:tcW w:w="2520" w:type="dxa"/>
                <w:gridSpan w:val="3"/>
              </w:tcPr>
            </w:tcPrChange>
          </w:tcPr>
          <w:p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Change w:id="385" w:author="Martin Midtgaard" w:date="2012-06-29T08:27:00Z">
              <w:tcPr>
                <w:tcW w:w="1535" w:type="dxa"/>
                <w:gridSpan w:val="2"/>
              </w:tcPr>
            </w:tcPrChange>
          </w:tcPr>
          <w:p w:rsidR="0094040C" w:rsidRDefault="0094040C" w:rsidP="006F65C5">
            <w:pPr>
              <w:spacing w:after="0"/>
              <w:rPr>
                <w:rFonts w:cs="Arial"/>
                <w:sz w:val="18"/>
              </w:rPr>
            </w:pPr>
          </w:p>
        </w:tc>
        <w:tc>
          <w:tcPr>
            <w:tcW w:w="1345" w:type="dxa"/>
            <w:tcPrChange w:id="386" w:author="Martin Midtgaard" w:date="2012-06-29T08:27:00Z">
              <w:tcPr>
                <w:tcW w:w="1345" w:type="dxa"/>
              </w:tcPr>
            </w:tcPrChange>
          </w:tcPr>
          <w:p w:rsidR="0094040C" w:rsidRDefault="0094040C" w:rsidP="006F65C5">
            <w:pPr>
              <w:spacing w:after="0"/>
              <w:rPr>
                <w:rFonts w:cs="Arial"/>
                <w:sz w:val="18"/>
              </w:rPr>
            </w:pPr>
          </w:p>
        </w:tc>
      </w:tr>
      <w:tr w:rsidR="00F26B87" w:rsidRPr="00F95CAE" w:rsidTr="007B6461">
        <w:trPr>
          <w:cantSplit/>
          <w:trPrChange w:id="387" w:author="Martin Midtgaard" w:date="2012-06-29T08:27:00Z">
            <w:trPr>
              <w:gridBefore w:val="2"/>
              <w:cantSplit/>
            </w:trPr>
          </w:trPrChange>
        </w:trPr>
        <w:tc>
          <w:tcPr>
            <w:tcW w:w="799" w:type="dxa"/>
            <w:tcPrChange w:id="388" w:author="Martin Midtgaard" w:date="2012-06-29T08:27:00Z">
              <w:tcPr>
                <w:tcW w:w="783" w:type="dxa"/>
              </w:tcPr>
            </w:tcPrChange>
          </w:tcPr>
          <w:p w:rsidR="00F26B87" w:rsidRDefault="00F26B87" w:rsidP="006F65C5">
            <w:pPr>
              <w:spacing w:after="0"/>
              <w:rPr>
                <w:rFonts w:cs="Arial"/>
                <w:sz w:val="20"/>
                <w:szCs w:val="20"/>
              </w:rPr>
            </w:pPr>
            <w:r>
              <w:rPr>
                <w:rFonts w:cs="Arial"/>
                <w:sz w:val="20"/>
                <w:szCs w:val="20"/>
              </w:rPr>
              <w:t>050</w:t>
            </w:r>
          </w:p>
        </w:tc>
        <w:tc>
          <w:tcPr>
            <w:tcW w:w="4664" w:type="dxa"/>
            <w:tcPrChange w:id="389" w:author="Martin Midtgaard" w:date="2012-06-29T08:27:00Z">
              <w:tcPr>
                <w:tcW w:w="4680" w:type="dxa"/>
                <w:gridSpan w:val="2"/>
              </w:tcPr>
            </w:tcPrChange>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Change w:id="390" w:author="Martin Midtgaard" w:date="2012-06-29T08:27:00Z">
              <w:tcPr>
                <w:tcW w:w="2340" w:type="dxa"/>
                <w:gridSpan w:val="2"/>
              </w:tcPr>
            </w:tcPrChange>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391" w:author="Martin Midtgaard" w:date="2012-06-29T08:27:00Z">
              <w:tcPr>
                <w:tcW w:w="2520" w:type="dxa"/>
                <w:gridSpan w:val="3"/>
              </w:tcPr>
            </w:tcPrChange>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Change w:id="392" w:author="Martin Midtgaard" w:date="2012-06-29T08:27:00Z">
              <w:tcPr>
                <w:tcW w:w="1535" w:type="dxa"/>
                <w:gridSpan w:val="2"/>
              </w:tcPr>
            </w:tcPrChange>
          </w:tcPr>
          <w:p w:rsidR="00F26B87" w:rsidRDefault="00F26B87" w:rsidP="006F65C5">
            <w:pPr>
              <w:spacing w:after="0"/>
              <w:rPr>
                <w:rFonts w:cs="Arial"/>
                <w:sz w:val="18"/>
              </w:rPr>
            </w:pPr>
          </w:p>
        </w:tc>
        <w:tc>
          <w:tcPr>
            <w:tcW w:w="1345" w:type="dxa"/>
            <w:tcPrChange w:id="393" w:author="Martin Midtgaard" w:date="2012-06-29T08:27:00Z">
              <w:tcPr>
                <w:tcW w:w="1345" w:type="dxa"/>
              </w:tcPr>
            </w:tcPrChange>
          </w:tcPr>
          <w:p w:rsidR="00F26B87" w:rsidRDefault="00F26B87" w:rsidP="006F65C5">
            <w:pPr>
              <w:spacing w:after="0"/>
              <w:rPr>
                <w:rFonts w:cs="Arial"/>
                <w:sz w:val="18"/>
              </w:rPr>
            </w:pPr>
          </w:p>
        </w:tc>
      </w:tr>
      <w:tr w:rsidR="00F26B87" w:rsidRPr="00F95CAE" w:rsidTr="007B6461">
        <w:trPr>
          <w:cantSplit/>
          <w:trPrChange w:id="394" w:author="Martin Midtgaard" w:date="2012-06-29T08:27:00Z">
            <w:trPr>
              <w:gridBefore w:val="2"/>
              <w:cantSplit/>
            </w:trPr>
          </w:trPrChange>
        </w:trPr>
        <w:tc>
          <w:tcPr>
            <w:tcW w:w="799" w:type="dxa"/>
            <w:tcPrChange w:id="395" w:author="Martin Midtgaard" w:date="2012-06-29T08:27:00Z">
              <w:tcPr>
                <w:tcW w:w="783" w:type="dxa"/>
              </w:tcPr>
            </w:tcPrChange>
          </w:tcPr>
          <w:p w:rsidR="00F26B87" w:rsidRDefault="00F26B87" w:rsidP="006F65C5">
            <w:pPr>
              <w:spacing w:after="0"/>
              <w:rPr>
                <w:rFonts w:cs="Arial"/>
                <w:sz w:val="20"/>
                <w:szCs w:val="20"/>
              </w:rPr>
            </w:pPr>
            <w:r>
              <w:rPr>
                <w:rFonts w:cs="Arial"/>
                <w:sz w:val="20"/>
                <w:szCs w:val="20"/>
              </w:rPr>
              <w:t>051</w:t>
            </w:r>
          </w:p>
        </w:tc>
        <w:tc>
          <w:tcPr>
            <w:tcW w:w="4664" w:type="dxa"/>
            <w:tcPrChange w:id="396" w:author="Martin Midtgaard" w:date="2012-06-29T08:27:00Z">
              <w:tcPr>
                <w:tcW w:w="4680" w:type="dxa"/>
                <w:gridSpan w:val="2"/>
              </w:tcPr>
            </w:tcPrChange>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Change w:id="397" w:author="Martin Midtgaard" w:date="2012-06-29T08:27:00Z">
              <w:tcPr>
                <w:tcW w:w="2340" w:type="dxa"/>
                <w:gridSpan w:val="2"/>
              </w:tcPr>
            </w:tcPrChange>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398" w:author="Martin Midtgaard" w:date="2012-06-29T08:27:00Z">
              <w:tcPr>
                <w:tcW w:w="2520" w:type="dxa"/>
                <w:gridSpan w:val="3"/>
              </w:tcPr>
            </w:tcPrChange>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Change w:id="399" w:author="Martin Midtgaard" w:date="2012-06-29T08:27:00Z">
              <w:tcPr>
                <w:tcW w:w="1535" w:type="dxa"/>
                <w:gridSpan w:val="2"/>
              </w:tcPr>
            </w:tcPrChange>
          </w:tcPr>
          <w:p w:rsidR="00F26B87" w:rsidRDefault="00F26B87" w:rsidP="006F65C5">
            <w:pPr>
              <w:spacing w:after="0"/>
              <w:rPr>
                <w:rFonts w:cs="Arial"/>
                <w:sz w:val="18"/>
              </w:rPr>
            </w:pPr>
            <w:proofErr w:type="spellStart"/>
            <w:r>
              <w:rPr>
                <w:rFonts w:cs="Arial"/>
                <w:sz w:val="18"/>
              </w:rPr>
              <w:t>KundeNummer</w:t>
            </w:r>
            <w:proofErr w:type="spellEnd"/>
          </w:p>
        </w:tc>
        <w:tc>
          <w:tcPr>
            <w:tcW w:w="1345" w:type="dxa"/>
            <w:tcPrChange w:id="400" w:author="Martin Midtgaard" w:date="2012-06-29T08:27:00Z">
              <w:tcPr>
                <w:tcW w:w="1345" w:type="dxa"/>
              </w:tcPr>
            </w:tcPrChange>
          </w:tcPr>
          <w:p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rsidTr="007B6461">
        <w:trPr>
          <w:cantSplit/>
          <w:trPrChange w:id="401" w:author="Martin Midtgaard" w:date="2012-06-29T08:27:00Z">
            <w:trPr>
              <w:gridBefore w:val="2"/>
              <w:cantSplit/>
            </w:trPr>
          </w:trPrChange>
        </w:trPr>
        <w:tc>
          <w:tcPr>
            <w:tcW w:w="799" w:type="dxa"/>
            <w:tcPrChange w:id="402" w:author="Martin Midtgaard" w:date="2012-06-29T08:27:00Z">
              <w:tcPr>
                <w:tcW w:w="783" w:type="dxa"/>
              </w:tcPr>
            </w:tcPrChange>
          </w:tcPr>
          <w:p w:rsidR="001B70EE" w:rsidRDefault="001B70EE" w:rsidP="006F65C5">
            <w:pPr>
              <w:spacing w:after="0"/>
              <w:rPr>
                <w:rFonts w:cs="Arial"/>
                <w:sz w:val="20"/>
                <w:szCs w:val="20"/>
              </w:rPr>
            </w:pPr>
            <w:r>
              <w:rPr>
                <w:rFonts w:cs="Arial"/>
                <w:sz w:val="20"/>
                <w:szCs w:val="20"/>
              </w:rPr>
              <w:t>052</w:t>
            </w:r>
          </w:p>
        </w:tc>
        <w:tc>
          <w:tcPr>
            <w:tcW w:w="4664" w:type="dxa"/>
            <w:tcPrChange w:id="403" w:author="Martin Midtgaard" w:date="2012-06-29T08:27:00Z">
              <w:tcPr>
                <w:tcW w:w="4680" w:type="dxa"/>
                <w:gridSpan w:val="2"/>
              </w:tcPr>
            </w:tcPrChange>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Change w:id="404" w:author="Martin Midtgaard" w:date="2012-06-29T08:27:00Z">
              <w:tcPr>
                <w:tcW w:w="2340" w:type="dxa"/>
                <w:gridSpan w:val="2"/>
              </w:tcPr>
            </w:tcPrChange>
          </w:tcPr>
          <w:p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405" w:author="Martin Midtgaard" w:date="2012-06-29T08:27:00Z">
              <w:tcPr>
                <w:tcW w:w="2520" w:type="dxa"/>
                <w:gridSpan w:val="3"/>
              </w:tcPr>
            </w:tcPrChange>
          </w:tcPr>
          <w:p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Change w:id="406" w:author="Martin Midtgaard" w:date="2012-06-29T08:27:00Z">
              <w:tcPr>
                <w:tcW w:w="1535" w:type="dxa"/>
                <w:gridSpan w:val="2"/>
              </w:tcPr>
            </w:tcPrChange>
          </w:tcPr>
          <w:p w:rsidR="001B70EE" w:rsidRDefault="001B70EE" w:rsidP="006F65C5">
            <w:pPr>
              <w:spacing w:after="0"/>
              <w:rPr>
                <w:rFonts w:cs="Arial"/>
                <w:sz w:val="18"/>
              </w:rPr>
            </w:pPr>
          </w:p>
        </w:tc>
        <w:tc>
          <w:tcPr>
            <w:tcW w:w="1345" w:type="dxa"/>
            <w:tcPrChange w:id="407" w:author="Martin Midtgaard" w:date="2012-06-29T08:27:00Z">
              <w:tcPr>
                <w:tcW w:w="1345" w:type="dxa"/>
              </w:tcPr>
            </w:tcPrChange>
          </w:tcPr>
          <w:p w:rsidR="001B70EE" w:rsidRDefault="001B70EE" w:rsidP="006F65C5">
            <w:pPr>
              <w:spacing w:after="0"/>
              <w:rPr>
                <w:rFonts w:cs="Arial"/>
                <w:sz w:val="20"/>
                <w:szCs w:val="20"/>
              </w:rPr>
            </w:pPr>
          </w:p>
        </w:tc>
      </w:tr>
      <w:tr w:rsidR="00DA6F06" w:rsidRPr="00F95CAE" w:rsidTr="007B6461">
        <w:trPr>
          <w:cantSplit/>
          <w:trPrChange w:id="408" w:author="Martin Midtgaard" w:date="2012-06-29T08:27:00Z">
            <w:trPr>
              <w:gridBefore w:val="2"/>
              <w:cantSplit/>
            </w:trPr>
          </w:trPrChange>
        </w:trPr>
        <w:tc>
          <w:tcPr>
            <w:tcW w:w="799" w:type="dxa"/>
            <w:tcPrChange w:id="409" w:author="Martin Midtgaard" w:date="2012-06-29T08:27:00Z">
              <w:tcPr>
                <w:tcW w:w="783" w:type="dxa"/>
              </w:tcPr>
            </w:tcPrChange>
          </w:tcPr>
          <w:p w:rsidR="00DA6F06" w:rsidRDefault="00DA6F06" w:rsidP="006F65C5">
            <w:pPr>
              <w:spacing w:after="0"/>
              <w:rPr>
                <w:rFonts w:cs="Arial"/>
                <w:sz w:val="20"/>
                <w:szCs w:val="20"/>
              </w:rPr>
            </w:pPr>
            <w:r>
              <w:rPr>
                <w:rFonts w:cs="Arial"/>
                <w:sz w:val="20"/>
                <w:szCs w:val="20"/>
              </w:rPr>
              <w:t>053</w:t>
            </w:r>
          </w:p>
        </w:tc>
        <w:tc>
          <w:tcPr>
            <w:tcW w:w="4664" w:type="dxa"/>
            <w:tcPrChange w:id="410" w:author="Martin Midtgaard" w:date="2012-06-29T08:27:00Z">
              <w:tcPr>
                <w:tcW w:w="4680" w:type="dxa"/>
                <w:gridSpan w:val="2"/>
              </w:tcPr>
            </w:tcPrChange>
          </w:tcPr>
          <w:p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Change w:id="411" w:author="Martin Midtgaard" w:date="2012-06-29T08:27:00Z">
              <w:tcPr>
                <w:tcW w:w="2340" w:type="dxa"/>
                <w:gridSpan w:val="2"/>
              </w:tcPr>
            </w:tcPrChange>
          </w:tcPr>
          <w:p w:rsidR="00DA6F06" w:rsidRDefault="00DA6F06" w:rsidP="006F65C5">
            <w:pPr>
              <w:spacing w:after="0"/>
              <w:rPr>
                <w:rFonts w:cs="Arial"/>
                <w:sz w:val="18"/>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412" w:author="Martin Midtgaard" w:date="2012-06-29T08:27:00Z">
              <w:tcPr>
                <w:tcW w:w="2520" w:type="dxa"/>
                <w:gridSpan w:val="3"/>
              </w:tcPr>
            </w:tcPrChange>
          </w:tcPr>
          <w:p w:rsidR="00DA6F06" w:rsidRDefault="00DA6F06" w:rsidP="006F65C5">
            <w:pPr>
              <w:spacing w:after="0"/>
              <w:rPr>
                <w:rFonts w:cs="Arial"/>
                <w:sz w:val="18"/>
              </w:rPr>
            </w:pPr>
            <w:proofErr w:type="spellStart"/>
            <w:r>
              <w:rPr>
                <w:rFonts w:cs="Arial"/>
                <w:sz w:val="18"/>
              </w:rPr>
              <w:t>DMIFordringEFIFordringID</w:t>
            </w:r>
            <w:proofErr w:type="spellEnd"/>
          </w:p>
        </w:tc>
        <w:tc>
          <w:tcPr>
            <w:tcW w:w="1535" w:type="dxa"/>
            <w:tcPrChange w:id="413" w:author="Martin Midtgaard" w:date="2012-06-29T08:27:00Z">
              <w:tcPr>
                <w:tcW w:w="1535" w:type="dxa"/>
                <w:gridSpan w:val="2"/>
              </w:tcPr>
            </w:tcPrChange>
          </w:tcPr>
          <w:p w:rsidR="00DA6F06" w:rsidRDefault="00DA6F06" w:rsidP="006F65C5">
            <w:pPr>
              <w:spacing w:after="0"/>
              <w:rPr>
                <w:rFonts w:cs="Arial"/>
                <w:sz w:val="18"/>
              </w:rPr>
            </w:pPr>
            <w:proofErr w:type="spellStart"/>
            <w:r>
              <w:rPr>
                <w:rFonts w:cs="Arial"/>
                <w:sz w:val="18"/>
              </w:rPr>
              <w:t>KundeNummer</w:t>
            </w:r>
            <w:proofErr w:type="spellEnd"/>
          </w:p>
        </w:tc>
        <w:tc>
          <w:tcPr>
            <w:tcW w:w="1345" w:type="dxa"/>
            <w:tcPrChange w:id="414" w:author="Martin Midtgaard" w:date="2012-06-29T08:27:00Z">
              <w:tcPr>
                <w:tcW w:w="1345" w:type="dxa"/>
              </w:tcPr>
            </w:tcPrChange>
          </w:tcPr>
          <w:p w:rsidR="00DA6F06" w:rsidRDefault="00DA6F06" w:rsidP="006F65C5">
            <w:pPr>
              <w:spacing w:after="0"/>
              <w:rPr>
                <w:rFonts w:cs="Arial"/>
                <w:sz w:val="20"/>
                <w:szCs w:val="20"/>
              </w:rPr>
            </w:pPr>
            <w:proofErr w:type="spellStart"/>
            <w:r>
              <w:rPr>
                <w:rFonts w:cs="Arial"/>
                <w:sz w:val="20"/>
                <w:szCs w:val="20"/>
              </w:rPr>
              <w:t>KundeType</w:t>
            </w:r>
            <w:proofErr w:type="spellEnd"/>
          </w:p>
        </w:tc>
      </w:tr>
      <w:tr w:rsidR="003866C0" w:rsidRPr="00F95CAE" w:rsidTr="007B6461">
        <w:trPr>
          <w:cantSplit/>
          <w:trPrChange w:id="415" w:author="Martin Midtgaard" w:date="2012-06-29T08:27:00Z">
            <w:trPr>
              <w:gridBefore w:val="2"/>
              <w:cantSplit/>
            </w:trPr>
          </w:trPrChange>
        </w:trPr>
        <w:tc>
          <w:tcPr>
            <w:tcW w:w="799" w:type="dxa"/>
            <w:tcPrChange w:id="416" w:author="Martin Midtgaard" w:date="2012-06-29T08:27:00Z">
              <w:tcPr>
                <w:tcW w:w="783" w:type="dxa"/>
              </w:tcPr>
            </w:tcPrChange>
          </w:tcPr>
          <w:p w:rsidR="003866C0" w:rsidRPr="00760367" w:rsidRDefault="003866C0" w:rsidP="004B2A56">
            <w:pPr>
              <w:spacing w:after="0"/>
              <w:rPr>
                <w:rFonts w:cs="Arial"/>
                <w:sz w:val="20"/>
                <w:szCs w:val="20"/>
              </w:rPr>
            </w:pPr>
            <w:r>
              <w:rPr>
                <w:rFonts w:cs="Arial"/>
                <w:sz w:val="20"/>
                <w:szCs w:val="20"/>
              </w:rPr>
              <w:t>054</w:t>
            </w:r>
          </w:p>
        </w:tc>
        <w:tc>
          <w:tcPr>
            <w:tcW w:w="4664" w:type="dxa"/>
            <w:tcPrChange w:id="417" w:author="Martin Midtgaard" w:date="2012-06-29T08:27:00Z">
              <w:tcPr>
                <w:tcW w:w="4680" w:type="dxa"/>
                <w:gridSpan w:val="2"/>
              </w:tcPr>
            </w:tcPrChange>
          </w:tcPr>
          <w:p w:rsidR="003866C0" w:rsidRPr="00760367" w:rsidRDefault="003866C0" w:rsidP="004B2A56">
            <w:pPr>
              <w:spacing w:after="0"/>
              <w:rPr>
                <w:rFonts w:cs="Arial"/>
                <w:sz w:val="20"/>
                <w:szCs w:val="20"/>
              </w:rPr>
            </w:pPr>
            <w:r>
              <w:rPr>
                <w:rFonts w:eastAsia="Times New Roman" w:cs="Arial"/>
                <w:color w:val="000000"/>
                <w:sz w:val="20"/>
                <w:szCs w:val="20"/>
                <w:lang w:eastAsia="da-DK"/>
              </w:rPr>
              <w:t>Antal rater må højest være x</w:t>
            </w:r>
          </w:p>
        </w:tc>
        <w:tc>
          <w:tcPr>
            <w:tcW w:w="2340" w:type="dxa"/>
            <w:tcPrChange w:id="418" w:author="Martin Midtgaard" w:date="2012-06-29T08:27:00Z">
              <w:tcPr>
                <w:tcW w:w="2340" w:type="dxa"/>
                <w:gridSpan w:val="2"/>
              </w:tcPr>
            </w:tcPrChange>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Change w:id="419" w:author="Martin Midtgaard" w:date="2012-06-29T08:27:00Z">
              <w:tcPr>
                <w:tcW w:w="2520" w:type="dxa"/>
                <w:gridSpan w:val="3"/>
              </w:tcPr>
            </w:tcPrChange>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Change w:id="420" w:author="Martin Midtgaard" w:date="2012-06-29T08:27:00Z">
              <w:tcPr>
                <w:tcW w:w="1535" w:type="dxa"/>
                <w:gridSpan w:val="2"/>
              </w:tcPr>
            </w:tcPrChange>
          </w:tcPr>
          <w:p w:rsidR="003866C0" w:rsidRPr="00760367" w:rsidRDefault="003866C0" w:rsidP="004B2A56">
            <w:pPr>
              <w:spacing w:after="0"/>
              <w:rPr>
                <w:rFonts w:cs="Arial"/>
                <w:sz w:val="20"/>
                <w:szCs w:val="20"/>
              </w:rPr>
            </w:pPr>
          </w:p>
        </w:tc>
        <w:tc>
          <w:tcPr>
            <w:tcW w:w="1345" w:type="dxa"/>
            <w:tcPrChange w:id="421" w:author="Martin Midtgaard" w:date="2012-06-29T08:27:00Z">
              <w:tcPr>
                <w:tcW w:w="1345" w:type="dxa"/>
              </w:tcPr>
            </w:tcPrChange>
          </w:tcPr>
          <w:p w:rsidR="003866C0" w:rsidRPr="00760367" w:rsidRDefault="003866C0" w:rsidP="004B2A56">
            <w:pPr>
              <w:spacing w:after="0"/>
              <w:rPr>
                <w:rFonts w:cs="Arial"/>
                <w:sz w:val="20"/>
                <w:szCs w:val="20"/>
              </w:rPr>
            </w:pPr>
          </w:p>
        </w:tc>
      </w:tr>
      <w:tr w:rsidR="003866C0" w:rsidRPr="00F95CAE" w:rsidTr="007B6461">
        <w:trPr>
          <w:cantSplit/>
          <w:trPrChange w:id="422" w:author="Martin Midtgaard" w:date="2012-06-29T08:27:00Z">
            <w:trPr>
              <w:gridBefore w:val="2"/>
              <w:cantSplit/>
            </w:trPr>
          </w:trPrChange>
        </w:trPr>
        <w:tc>
          <w:tcPr>
            <w:tcW w:w="799" w:type="dxa"/>
            <w:tcPrChange w:id="423" w:author="Martin Midtgaard" w:date="2012-06-29T08:27:00Z">
              <w:tcPr>
                <w:tcW w:w="783" w:type="dxa"/>
              </w:tcPr>
            </w:tcPrChange>
          </w:tcPr>
          <w:p w:rsidR="003866C0" w:rsidRPr="00760367" w:rsidRDefault="003866C0" w:rsidP="004B2A56">
            <w:pPr>
              <w:spacing w:after="0"/>
              <w:rPr>
                <w:rFonts w:cs="Arial"/>
                <w:sz w:val="20"/>
                <w:szCs w:val="20"/>
              </w:rPr>
            </w:pPr>
            <w:r>
              <w:rPr>
                <w:rFonts w:cs="Arial"/>
                <w:sz w:val="20"/>
                <w:szCs w:val="20"/>
              </w:rPr>
              <w:t>055</w:t>
            </w:r>
          </w:p>
        </w:tc>
        <w:tc>
          <w:tcPr>
            <w:tcW w:w="4664" w:type="dxa"/>
            <w:tcPrChange w:id="424" w:author="Martin Midtgaard" w:date="2012-06-29T08:27:00Z">
              <w:tcPr>
                <w:tcW w:w="4680" w:type="dxa"/>
                <w:gridSpan w:val="2"/>
              </w:tcPr>
            </w:tcPrChange>
          </w:tcPr>
          <w:p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Change w:id="425" w:author="Martin Midtgaard" w:date="2012-06-29T08:27:00Z">
              <w:tcPr>
                <w:tcW w:w="2340" w:type="dxa"/>
                <w:gridSpan w:val="2"/>
              </w:tcPr>
            </w:tcPrChange>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Change w:id="426" w:author="Martin Midtgaard" w:date="2012-06-29T08:27:00Z">
              <w:tcPr>
                <w:tcW w:w="2520" w:type="dxa"/>
                <w:gridSpan w:val="3"/>
              </w:tcPr>
            </w:tcPrChange>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Change w:id="427" w:author="Martin Midtgaard" w:date="2012-06-29T08:27:00Z">
              <w:tcPr>
                <w:tcW w:w="1535" w:type="dxa"/>
                <w:gridSpan w:val="2"/>
              </w:tcPr>
            </w:tcPrChange>
          </w:tcPr>
          <w:p w:rsidR="003866C0" w:rsidRPr="00760367" w:rsidRDefault="003866C0" w:rsidP="004B2A56">
            <w:pPr>
              <w:spacing w:after="0"/>
              <w:rPr>
                <w:rFonts w:cs="Arial"/>
                <w:sz w:val="20"/>
                <w:szCs w:val="20"/>
              </w:rPr>
            </w:pPr>
          </w:p>
        </w:tc>
        <w:tc>
          <w:tcPr>
            <w:tcW w:w="1345" w:type="dxa"/>
            <w:tcPrChange w:id="428" w:author="Martin Midtgaard" w:date="2012-06-29T08:27:00Z">
              <w:tcPr>
                <w:tcW w:w="1345" w:type="dxa"/>
              </w:tcPr>
            </w:tcPrChange>
          </w:tcPr>
          <w:p w:rsidR="003866C0" w:rsidRPr="00760367" w:rsidRDefault="003866C0" w:rsidP="004B2A56">
            <w:pPr>
              <w:spacing w:after="0"/>
              <w:rPr>
                <w:rFonts w:cs="Arial"/>
                <w:sz w:val="20"/>
                <w:szCs w:val="20"/>
              </w:rPr>
            </w:pPr>
          </w:p>
        </w:tc>
      </w:tr>
      <w:tr w:rsidR="00E21BB3" w:rsidRPr="008156FD" w:rsidTr="007B6461">
        <w:trPr>
          <w:cantSplit/>
          <w:trPrChange w:id="429" w:author="Martin Midtgaard" w:date="2012-06-29T08:27:00Z">
            <w:trPr>
              <w:gridBefore w:val="2"/>
              <w:cantSplit/>
            </w:trPr>
          </w:trPrChange>
        </w:trPr>
        <w:tc>
          <w:tcPr>
            <w:tcW w:w="799" w:type="dxa"/>
            <w:tcPrChange w:id="430" w:author="Martin Midtgaard" w:date="2012-06-29T08:27:00Z">
              <w:tcPr>
                <w:tcW w:w="783" w:type="dxa"/>
              </w:tcPr>
            </w:tcPrChange>
          </w:tcPr>
          <w:p w:rsidR="00E21BB3" w:rsidRPr="008156FD" w:rsidRDefault="00E21BB3" w:rsidP="004B2A56">
            <w:pPr>
              <w:spacing w:after="0"/>
              <w:rPr>
                <w:rFonts w:cs="Arial"/>
                <w:sz w:val="20"/>
                <w:szCs w:val="20"/>
              </w:rPr>
            </w:pPr>
            <w:r w:rsidRPr="008156FD">
              <w:rPr>
                <w:rFonts w:cs="Arial"/>
                <w:sz w:val="20"/>
                <w:szCs w:val="20"/>
              </w:rPr>
              <w:t>056</w:t>
            </w:r>
          </w:p>
        </w:tc>
        <w:tc>
          <w:tcPr>
            <w:tcW w:w="4664" w:type="dxa"/>
            <w:tcPrChange w:id="431" w:author="Martin Midtgaard" w:date="2012-06-29T08:27:00Z">
              <w:tcPr>
                <w:tcW w:w="4680" w:type="dxa"/>
                <w:gridSpan w:val="2"/>
              </w:tcPr>
            </w:tcPrChange>
          </w:tcPr>
          <w:p w:rsidR="00E21BB3" w:rsidRPr="008156FD" w:rsidRDefault="008156FD" w:rsidP="004B2A56">
            <w:pPr>
              <w:spacing w:after="0"/>
              <w:rPr>
                <w:rFonts w:cs="Arial"/>
                <w:sz w:val="20"/>
                <w:szCs w:val="20"/>
              </w:rPr>
            </w:pPr>
            <w:r w:rsidRPr="008156FD">
              <w:rPr>
                <w:rFonts w:cs="Arial"/>
                <w:sz w:val="20"/>
                <w:szCs w:val="20"/>
              </w:rPr>
              <w:t xml:space="preserve">Kontrol af hvorvidt </w:t>
            </w:r>
            <w:proofErr w:type="spellStart"/>
            <w:r w:rsidRPr="008156FD">
              <w:rPr>
                <w:rFonts w:cs="Arial"/>
                <w:sz w:val="20"/>
                <w:szCs w:val="20"/>
              </w:rPr>
              <w:t>TransaktionDækningElementL</w:t>
            </w:r>
            <w:r w:rsidRPr="008156FD">
              <w:rPr>
                <w:rFonts w:cs="Arial"/>
                <w:sz w:val="20"/>
                <w:szCs w:val="20"/>
              </w:rPr>
              <w:t>i</w:t>
            </w:r>
            <w:r w:rsidRPr="008156FD">
              <w:rPr>
                <w:rFonts w:cs="Arial"/>
                <w:sz w:val="20"/>
                <w:szCs w:val="20"/>
              </w:rPr>
              <w:t>ste</w:t>
            </w:r>
            <w:proofErr w:type="spellEnd"/>
            <w:r w:rsidRPr="008156FD">
              <w:rPr>
                <w:rFonts w:cs="Arial"/>
                <w:sz w:val="20"/>
                <w:szCs w:val="20"/>
              </w:rPr>
              <w:t xml:space="preserve"> indeholder andet end indbetalinger</w:t>
            </w:r>
          </w:p>
        </w:tc>
        <w:tc>
          <w:tcPr>
            <w:tcW w:w="2340" w:type="dxa"/>
            <w:tcPrChange w:id="432" w:author="Martin Midtgaard" w:date="2012-06-29T08:27:00Z">
              <w:tcPr>
                <w:tcW w:w="2340" w:type="dxa"/>
                <w:gridSpan w:val="2"/>
              </w:tcPr>
            </w:tcPrChange>
          </w:tcPr>
          <w:p w:rsidR="00E21BB3" w:rsidRPr="008156FD" w:rsidRDefault="008156FD" w:rsidP="008156FD">
            <w:pPr>
              <w:spacing w:after="0"/>
              <w:rPr>
                <w:rFonts w:cs="Arial"/>
                <w:sz w:val="18"/>
              </w:rPr>
            </w:pPr>
            <w:proofErr w:type="spellStart"/>
            <w:r w:rsidRPr="008156FD">
              <w:rPr>
                <w:rFonts w:cs="Arial"/>
                <w:sz w:val="18"/>
              </w:rPr>
              <w:t>KundeNummer</w:t>
            </w:r>
            <w:proofErr w:type="spellEnd"/>
          </w:p>
        </w:tc>
        <w:tc>
          <w:tcPr>
            <w:tcW w:w="2520" w:type="dxa"/>
            <w:tcPrChange w:id="433" w:author="Martin Midtgaard" w:date="2012-06-29T08:27:00Z">
              <w:tcPr>
                <w:tcW w:w="2520" w:type="dxa"/>
                <w:gridSpan w:val="3"/>
              </w:tcPr>
            </w:tcPrChange>
          </w:tcPr>
          <w:p w:rsidR="00E21BB3" w:rsidRPr="008156FD" w:rsidRDefault="008156FD" w:rsidP="004B2A56">
            <w:pPr>
              <w:spacing w:after="0"/>
              <w:rPr>
                <w:rFonts w:cs="Arial"/>
                <w:sz w:val="18"/>
              </w:rPr>
            </w:pPr>
            <w:proofErr w:type="spellStart"/>
            <w:r w:rsidRPr="008156FD">
              <w:rPr>
                <w:rFonts w:cs="Arial"/>
                <w:sz w:val="18"/>
              </w:rPr>
              <w:t>KundeType</w:t>
            </w:r>
            <w:proofErr w:type="spellEnd"/>
          </w:p>
        </w:tc>
        <w:tc>
          <w:tcPr>
            <w:tcW w:w="1535" w:type="dxa"/>
            <w:tcPrChange w:id="434" w:author="Martin Midtgaard" w:date="2012-06-29T08:27:00Z">
              <w:tcPr>
                <w:tcW w:w="1535" w:type="dxa"/>
                <w:gridSpan w:val="2"/>
              </w:tcPr>
            </w:tcPrChange>
          </w:tcPr>
          <w:p w:rsidR="00E21BB3" w:rsidRPr="008156FD" w:rsidRDefault="008156FD" w:rsidP="004B2A56">
            <w:pPr>
              <w:spacing w:after="0"/>
              <w:rPr>
                <w:rFonts w:cs="Arial"/>
                <w:sz w:val="18"/>
              </w:rPr>
            </w:pPr>
            <w:proofErr w:type="spellStart"/>
            <w:r w:rsidRPr="008156FD">
              <w:rPr>
                <w:rFonts w:cs="Arial"/>
                <w:sz w:val="18"/>
              </w:rPr>
              <w:t>DMITransaktio</w:t>
            </w:r>
            <w:r w:rsidRPr="008156FD">
              <w:rPr>
                <w:rFonts w:cs="Arial"/>
                <w:sz w:val="18"/>
              </w:rPr>
              <w:t>n</w:t>
            </w:r>
            <w:r w:rsidRPr="008156FD">
              <w:rPr>
                <w:rFonts w:cs="Arial"/>
                <w:sz w:val="18"/>
              </w:rPr>
              <w:t>Løbenummer</w:t>
            </w:r>
            <w:proofErr w:type="spellEnd"/>
          </w:p>
        </w:tc>
        <w:tc>
          <w:tcPr>
            <w:tcW w:w="1345" w:type="dxa"/>
            <w:tcPrChange w:id="435" w:author="Martin Midtgaard" w:date="2012-06-29T08:27:00Z">
              <w:tcPr>
                <w:tcW w:w="1345" w:type="dxa"/>
              </w:tcPr>
            </w:tcPrChange>
          </w:tcPr>
          <w:p w:rsidR="00E21BB3" w:rsidRPr="008156FD" w:rsidRDefault="00E21BB3" w:rsidP="004B2A56">
            <w:pPr>
              <w:spacing w:after="0"/>
              <w:rPr>
                <w:rFonts w:cs="Arial"/>
                <w:sz w:val="18"/>
              </w:rPr>
            </w:pPr>
          </w:p>
        </w:tc>
      </w:tr>
      <w:tr w:rsidR="00E520A0" w:rsidRPr="00F95CAE" w:rsidTr="007B6461">
        <w:trPr>
          <w:cantSplit/>
          <w:trPrChange w:id="436" w:author="Martin Midtgaard" w:date="2012-06-29T08:27:00Z">
            <w:trPr>
              <w:gridBefore w:val="2"/>
              <w:cantSplit/>
            </w:trPr>
          </w:trPrChange>
        </w:trPr>
        <w:tc>
          <w:tcPr>
            <w:tcW w:w="799" w:type="dxa"/>
            <w:tcPrChange w:id="437" w:author="Martin Midtgaard" w:date="2012-06-29T08:27:00Z">
              <w:tcPr>
                <w:tcW w:w="783" w:type="dxa"/>
              </w:tcPr>
            </w:tcPrChange>
          </w:tcPr>
          <w:p w:rsidR="00E520A0" w:rsidRPr="00760367" w:rsidRDefault="00E520A0" w:rsidP="00E520A0">
            <w:pPr>
              <w:spacing w:after="0"/>
              <w:rPr>
                <w:rFonts w:cs="Arial"/>
                <w:sz w:val="20"/>
                <w:szCs w:val="20"/>
              </w:rPr>
            </w:pPr>
            <w:r>
              <w:rPr>
                <w:rFonts w:cs="Arial"/>
                <w:sz w:val="20"/>
                <w:szCs w:val="20"/>
              </w:rPr>
              <w:t>057</w:t>
            </w:r>
          </w:p>
        </w:tc>
        <w:tc>
          <w:tcPr>
            <w:tcW w:w="4664" w:type="dxa"/>
            <w:tcPrChange w:id="438" w:author="Martin Midtgaard" w:date="2012-06-29T08:27:00Z">
              <w:tcPr>
                <w:tcW w:w="4680" w:type="dxa"/>
                <w:gridSpan w:val="2"/>
              </w:tcPr>
            </w:tcPrChange>
          </w:tcPr>
          <w:p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Change w:id="439" w:author="Martin Midtgaard" w:date="2012-06-29T08:27:00Z">
              <w:tcPr>
                <w:tcW w:w="2340" w:type="dxa"/>
                <w:gridSpan w:val="2"/>
              </w:tcPr>
            </w:tcPrChange>
          </w:tcPr>
          <w:p w:rsidR="00E520A0" w:rsidRPr="00760367" w:rsidRDefault="00E520A0" w:rsidP="00E520A0">
            <w:pPr>
              <w:spacing w:after="0"/>
              <w:rPr>
                <w:rFonts w:cs="Arial"/>
                <w:sz w:val="20"/>
                <w:szCs w:val="20"/>
              </w:rPr>
            </w:pPr>
            <w:proofErr w:type="spellStart"/>
            <w:r w:rsidRPr="00943C7B">
              <w:rPr>
                <w:rFonts w:cs="Arial"/>
                <w:sz w:val="20"/>
                <w:szCs w:val="20"/>
              </w:rPr>
              <w:t>DMIFordringEFIFordri</w:t>
            </w:r>
            <w:r w:rsidRPr="00943C7B">
              <w:rPr>
                <w:rFonts w:cs="Arial"/>
                <w:sz w:val="20"/>
                <w:szCs w:val="20"/>
              </w:rPr>
              <w:t>n</w:t>
            </w:r>
            <w:r w:rsidRPr="00943C7B">
              <w:rPr>
                <w:rFonts w:cs="Arial"/>
                <w:sz w:val="20"/>
                <w:szCs w:val="20"/>
              </w:rPr>
              <w:t>gID</w:t>
            </w:r>
            <w:proofErr w:type="spellEnd"/>
          </w:p>
        </w:tc>
        <w:tc>
          <w:tcPr>
            <w:tcW w:w="2520" w:type="dxa"/>
            <w:tcPrChange w:id="440" w:author="Martin Midtgaard" w:date="2012-06-29T08:27:00Z">
              <w:tcPr>
                <w:tcW w:w="2520" w:type="dxa"/>
                <w:gridSpan w:val="3"/>
              </w:tcPr>
            </w:tcPrChange>
          </w:tcPr>
          <w:p w:rsidR="00E520A0" w:rsidRPr="00760367" w:rsidRDefault="00E520A0" w:rsidP="00E520A0">
            <w:pPr>
              <w:spacing w:after="0"/>
              <w:rPr>
                <w:rFonts w:cs="Arial"/>
                <w:sz w:val="20"/>
                <w:szCs w:val="20"/>
              </w:rPr>
            </w:pPr>
            <w:proofErr w:type="spellStart"/>
            <w:r>
              <w:rPr>
                <w:rFonts w:cs="Arial"/>
                <w:sz w:val="20"/>
                <w:szCs w:val="20"/>
              </w:rPr>
              <w:t>KundeNummer</w:t>
            </w:r>
            <w:proofErr w:type="spellEnd"/>
          </w:p>
        </w:tc>
        <w:tc>
          <w:tcPr>
            <w:tcW w:w="1535" w:type="dxa"/>
            <w:tcPrChange w:id="441" w:author="Martin Midtgaard" w:date="2012-06-29T08:27:00Z">
              <w:tcPr>
                <w:tcW w:w="1535" w:type="dxa"/>
                <w:gridSpan w:val="2"/>
              </w:tcPr>
            </w:tcPrChange>
          </w:tcPr>
          <w:p w:rsidR="00E520A0" w:rsidRPr="00760367" w:rsidRDefault="00E520A0" w:rsidP="00E520A0">
            <w:pPr>
              <w:spacing w:after="0"/>
              <w:rPr>
                <w:rFonts w:cs="Arial"/>
                <w:sz w:val="20"/>
                <w:szCs w:val="20"/>
              </w:rPr>
            </w:pPr>
            <w:proofErr w:type="spellStart"/>
            <w:r>
              <w:rPr>
                <w:rFonts w:cs="Arial"/>
                <w:sz w:val="20"/>
                <w:szCs w:val="20"/>
              </w:rPr>
              <w:t>KundeType</w:t>
            </w:r>
            <w:proofErr w:type="spellEnd"/>
          </w:p>
        </w:tc>
        <w:tc>
          <w:tcPr>
            <w:tcW w:w="1345" w:type="dxa"/>
            <w:tcPrChange w:id="442" w:author="Martin Midtgaard" w:date="2012-06-29T08:27:00Z">
              <w:tcPr>
                <w:tcW w:w="1345" w:type="dxa"/>
              </w:tcPr>
            </w:tcPrChange>
          </w:tcPr>
          <w:p w:rsidR="00E520A0" w:rsidRPr="00760367" w:rsidRDefault="00E520A0" w:rsidP="00E520A0">
            <w:pPr>
              <w:spacing w:after="0"/>
              <w:rPr>
                <w:rFonts w:cs="Arial"/>
                <w:sz w:val="20"/>
                <w:szCs w:val="20"/>
              </w:rPr>
            </w:pPr>
          </w:p>
        </w:tc>
      </w:tr>
      <w:tr w:rsidR="007B6461" w:rsidRPr="00F95CAE" w:rsidTr="007B6461">
        <w:trPr>
          <w:cantSplit/>
          <w:ins w:id="443" w:author="Martin Midtgaard" w:date="2012-06-29T08:26:00Z"/>
          <w:trPrChange w:id="444" w:author="Martin Midtgaard" w:date="2012-06-29T08:27:00Z">
            <w:trPr>
              <w:gridBefore w:val="2"/>
              <w:cantSplit/>
            </w:trPr>
          </w:trPrChange>
        </w:trPr>
        <w:tc>
          <w:tcPr>
            <w:tcW w:w="799" w:type="dxa"/>
            <w:tcPrChange w:id="445" w:author="Martin Midtgaard" w:date="2012-06-29T08:27:00Z">
              <w:tcPr>
                <w:tcW w:w="783" w:type="dxa"/>
              </w:tcPr>
            </w:tcPrChange>
          </w:tcPr>
          <w:p w:rsidR="007B6461" w:rsidRDefault="007B6461" w:rsidP="00E520A0">
            <w:pPr>
              <w:spacing w:after="0"/>
              <w:rPr>
                <w:ins w:id="446" w:author="Martin Midtgaard" w:date="2012-06-29T08:26:00Z"/>
                <w:rFonts w:cs="Arial"/>
                <w:sz w:val="20"/>
                <w:szCs w:val="20"/>
              </w:rPr>
            </w:pPr>
            <w:ins w:id="447" w:author="Martin Midtgaard" w:date="2012-06-29T08:26:00Z">
              <w:r>
                <w:rPr>
                  <w:rFonts w:cs="Arial"/>
                  <w:sz w:val="20"/>
                  <w:szCs w:val="20"/>
                </w:rPr>
                <w:t>058</w:t>
              </w:r>
            </w:ins>
          </w:p>
        </w:tc>
        <w:tc>
          <w:tcPr>
            <w:tcW w:w="4664" w:type="dxa"/>
            <w:tcPrChange w:id="448" w:author="Martin Midtgaard" w:date="2012-06-29T08:27:00Z">
              <w:tcPr>
                <w:tcW w:w="4680" w:type="dxa"/>
                <w:gridSpan w:val="2"/>
              </w:tcPr>
            </w:tcPrChange>
          </w:tcPr>
          <w:p w:rsidR="007B6461" w:rsidRPr="007B6461" w:rsidRDefault="007B6461">
            <w:pPr>
              <w:rPr>
                <w:ins w:id="449" w:author="Martin Midtgaard" w:date="2012-06-29T08:26:00Z"/>
                <w:rFonts w:cs="Arial"/>
                <w:sz w:val="18"/>
                <w:szCs w:val="18"/>
                <w:rPrChange w:id="450" w:author="Martin Midtgaard" w:date="2012-06-29T08:28:00Z">
                  <w:rPr>
                    <w:ins w:id="451" w:author="Martin Midtgaard" w:date="2012-06-29T08:26:00Z"/>
                    <w:rFonts w:cs="Arial"/>
                    <w:sz w:val="20"/>
                    <w:szCs w:val="20"/>
                  </w:rPr>
                </w:rPrChange>
              </w:rPr>
              <w:pPrChange w:id="452" w:author="Martin Midtgaard" w:date="2012-06-29T08:28:00Z">
                <w:pPr>
                  <w:spacing w:after="0"/>
                </w:pPr>
              </w:pPrChange>
            </w:pPr>
            <w:ins w:id="453" w:author="Martin Midtgaard" w:date="2012-06-29T08:28: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2340" w:type="dxa"/>
            <w:tcPrChange w:id="454" w:author="Martin Midtgaard" w:date="2012-06-29T08:27:00Z">
              <w:tcPr>
                <w:tcW w:w="2340" w:type="dxa"/>
                <w:gridSpan w:val="2"/>
              </w:tcPr>
            </w:tcPrChange>
          </w:tcPr>
          <w:p w:rsidR="007B6461" w:rsidRPr="00943C7B" w:rsidRDefault="007B6461" w:rsidP="007B6461">
            <w:pPr>
              <w:spacing w:after="0"/>
              <w:rPr>
                <w:ins w:id="455" w:author="Martin Midtgaard" w:date="2012-06-29T08:26:00Z"/>
                <w:rFonts w:cs="Arial"/>
                <w:sz w:val="20"/>
                <w:szCs w:val="20"/>
              </w:rPr>
            </w:pPr>
            <w:proofErr w:type="spellStart"/>
            <w:ins w:id="456" w:author="Martin Midtgaard" w:date="2012-06-29T08:28:00Z">
              <w:r>
                <w:rPr>
                  <w:rFonts w:cs="Arial"/>
                  <w:sz w:val="18"/>
                  <w:szCs w:val="18"/>
                </w:rPr>
                <w:t>KundeNummer</w:t>
              </w:r>
            </w:ins>
            <w:proofErr w:type="spellEnd"/>
          </w:p>
        </w:tc>
        <w:tc>
          <w:tcPr>
            <w:tcW w:w="2520" w:type="dxa"/>
            <w:tcPrChange w:id="457" w:author="Martin Midtgaard" w:date="2012-06-29T08:27:00Z">
              <w:tcPr>
                <w:tcW w:w="2520" w:type="dxa"/>
                <w:gridSpan w:val="3"/>
              </w:tcPr>
            </w:tcPrChange>
          </w:tcPr>
          <w:p w:rsidR="007B6461" w:rsidRDefault="007B6461" w:rsidP="00E520A0">
            <w:pPr>
              <w:spacing w:after="0"/>
              <w:rPr>
                <w:ins w:id="458" w:author="Martin Midtgaard" w:date="2012-06-29T08:26:00Z"/>
                <w:rFonts w:cs="Arial"/>
                <w:sz w:val="20"/>
                <w:szCs w:val="20"/>
              </w:rPr>
            </w:pPr>
            <w:proofErr w:type="spellStart"/>
            <w:ins w:id="459" w:author="Martin Midtgaard" w:date="2012-06-29T08:28:00Z">
              <w:r>
                <w:rPr>
                  <w:rFonts w:cs="Arial"/>
                  <w:sz w:val="18"/>
                  <w:szCs w:val="18"/>
                </w:rPr>
                <w:t>KundeType</w:t>
              </w:r>
            </w:ins>
            <w:proofErr w:type="spellEnd"/>
          </w:p>
        </w:tc>
        <w:tc>
          <w:tcPr>
            <w:tcW w:w="1535" w:type="dxa"/>
            <w:tcPrChange w:id="460" w:author="Martin Midtgaard" w:date="2012-06-29T08:27:00Z">
              <w:tcPr>
                <w:tcW w:w="1535" w:type="dxa"/>
                <w:gridSpan w:val="2"/>
              </w:tcPr>
            </w:tcPrChange>
          </w:tcPr>
          <w:p w:rsidR="007B6461" w:rsidRDefault="007B6461" w:rsidP="00E520A0">
            <w:pPr>
              <w:spacing w:after="0"/>
              <w:rPr>
                <w:ins w:id="461" w:author="Martin Midtgaard" w:date="2012-06-29T08:26:00Z"/>
                <w:rFonts w:cs="Arial"/>
                <w:sz w:val="20"/>
                <w:szCs w:val="20"/>
              </w:rPr>
            </w:pPr>
          </w:p>
        </w:tc>
        <w:tc>
          <w:tcPr>
            <w:tcW w:w="1345" w:type="dxa"/>
            <w:tcPrChange w:id="462" w:author="Martin Midtgaard" w:date="2012-06-29T08:27:00Z">
              <w:tcPr>
                <w:tcW w:w="1345" w:type="dxa"/>
              </w:tcPr>
            </w:tcPrChange>
          </w:tcPr>
          <w:p w:rsidR="007B6461" w:rsidRPr="00760367" w:rsidRDefault="007B6461" w:rsidP="00E520A0">
            <w:pPr>
              <w:spacing w:after="0"/>
              <w:rPr>
                <w:ins w:id="463" w:author="Martin Midtgaard" w:date="2012-06-29T08:26:00Z"/>
                <w:rFonts w:cs="Arial"/>
                <w:sz w:val="20"/>
                <w:szCs w:val="20"/>
              </w:rPr>
            </w:pPr>
          </w:p>
        </w:tc>
      </w:tr>
      <w:tr w:rsidR="007B6461" w:rsidRPr="00F95CAE" w:rsidTr="007B6461">
        <w:trPr>
          <w:cantSplit/>
          <w:ins w:id="464" w:author="Martin Midtgaard" w:date="2012-06-29T08:28:00Z"/>
        </w:trPr>
        <w:tc>
          <w:tcPr>
            <w:tcW w:w="799" w:type="dxa"/>
          </w:tcPr>
          <w:p w:rsidR="007B6461" w:rsidRDefault="007B6461" w:rsidP="00E520A0">
            <w:pPr>
              <w:spacing w:after="0"/>
              <w:rPr>
                <w:ins w:id="465" w:author="Martin Midtgaard" w:date="2012-06-29T08:28:00Z"/>
                <w:rFonts w:cs="Arial"/>
                <w:sz w:val="20"/>
                <w:szCs w:val="20"/>
              </w:rPr>
            </w:pPr>
            <w:ins w:id="466" w:author="Martin Midtgaard" w:date="2012-06-29T08:28:00Z">
              <w:r>
                <w:rPr>
                  <w:rFonts w:cs="Arial"/>
                  <w:sz w:val="20"/>
                  <w:szCs w:val="20"/>
                </w:rPr>
                <w:t>059</w:t>
              </w:r>
            </w:ins>
          </w:p>
        </w:tc>
        <w:tc>
          <w:tcPr>
            <w:tcW w:w="4664" w:type="dxa"/>
          </w:tcPr>
          <w:p w:rsidR="007B6461" w:rsidRDefault="007B6461" w:rsidP="007B6461">
            <w:pPr>
              <w:rPr>
                <w:ins w:id="467" w:author="Martin Midtgaard" w:date="2012-06-29T08:28:00Z"/>
                <w:rFonts w:cs="Arial"/>
                <w:sz w:val="18"/>
                <w:szCs w:val="18"/>
              </w:rPr>
            </w:pPr>
            <w:ins w:id="468" w:author="Martin Midtgaard" w:date="2012-06-29T08:29:00Z">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ins>
          </w:p>
        </w:tc>
        <w:tc>
          <w:tcPr>
            <w:tcW w:w="2340" w:type="dxa"/>
          </w:tcPr>
          <w:p w:rsidR="007B6461" w:rsidRDefault="007B6461" w:rsidP="007B6461">
            <w:pPr>
              <w:rPr>
                <w:ins w:id="469" w:author="Martin Midtgaard" w:date="2012-06-29T08:29:00Z"/>
                <w:rFonts w:cs="Arial"/>
                <w:sz w:val="18"/>
                <w:szCs w:val="18"/>
              </w:rPr>
            </w:pPr>
            <w:proofErr w:type="spellStart"/>
            <w:ins w:id="470" w:author="Martin Midtgaard" w:date="2012-06-29T08:29:00Z">
              <w:r>
                <w:rPr>
                  <w:rFonts w:cs="Arial"/>
                  <w:sz w:val="18"/>
                  <w:szCs w:val="18"/>
                </w:rPr>
                <w:t>KundeNummer</w:t>
              </w:r>
              <w:proofErr w:type="spellEnd"/>
            </w:ins>
          </w:p>
          <w:p w:rsidR="007B6461" w:rsidRDefault="007B6461" w:rsidP="007B6461">
            <w:pPr>
              <w:spacing w:after="0"/>
              <w:rPr>
                <w:ins w:id="471" w:author="Martin Midtgaard" w:date="2012-06-29T08:28:00Z"/>
                <w:rFonts w:cs="Arial"/>
                <w:sz w:val="18"/>
                <w:szCs w:val="18"/>
              </w:rPr>
            </w:pPr>
          </w:p>
        </w:tc>
        <w:tc>
          <w:tcPr>
            <w:tcW w:w="2520" w:type="dxa"/>
          </w:tcPr>
          <w:p w:rsidR="007B6461" w:rsidRDefault="007B6461" w:rsidP="00E520A0">
            <w:pPr>
              <w:spacing w:after="0"/>
              <w:rPr>
                <w:ins w:id="472" w:author="Martin Midtgaard" w:date="2012-06-29T08:28:00Z"/>
                <w:rFonts w:cs="Arial"/>
                <w:sz w:val="18"/>
                <w:szCs w:val="18"/>
              </w:rPr>
            </w:pPr>
            <w:proofErr w:type="spellStart"/>
            <w:ins w:id="473" w:author="Martin Midtgaard" w:date="2012-06-29T08:29:00Z">
              <w:r>
                <w:rPr>
                  <w:rFonts w:cs="Arial"/>
                  <w:sz w:val="18"/>
                  <w:szCs w:val="18"/>
                </w:rPr>
                <w:t>KundeType</w:t>
              </w:r>
            </w:ins>
            <w:proofErr w:type="spellEnd"/>
          </w:p>
        </w:tc>
        <w:tc>
          <w:tcPr>
            <w:tcW w:w="1535" w:type="dxa"/>
          </w:tcPr>
          <w:p w:rsidR="007B6461" w:rsidRDefault="007B6461" w:rsidP="00E520A0">
            <w:pPr>
              <w:spacing w:after="0"/>
              <w:rPr>
                <w:ins w:id="474" w:author="Martin Midtgaard" w:date="2012-06-29T08:28:00Z"/>
                <w:rFonts w:cs="Arial"/>
                <w:sz w:val="20"/>
                <w:szCs w:val="20"/>
              </w:rPr>
            </w:pPr>
          </w:p>
        </w:tc>
        <w:tc>
          <w:tcPr>
            <w:tcW w:w="1345" w:type="dxa"/>
          </w:tcPr>
          <w:p w:rsidR="007B6461" w:rsidRPr="00760367" w:rsidRDefault="007B6461" w:rsidP="00E520A0">
            <w:pPr>
              <w:spacing w:after="0"/>
              <w:rPr>
                <w:ins w:id="475" w:author="Martin Midtgaard" w:date="2012-06-29T08:28:00Z"/>
                <w:rFonts w:cs="Arial"/>
                <w:sz w:val="20"/>
                <w:szCs w:val="20"/>
              </w:rPr>
            </w:pPr>
          </w:p>
        </w:tc>
      </w:tr>
      <w:tr w:rsidR="007B6461" w:rsidRPr="00F95CAE" w:rsidTr="007B6461">
        <w:trPr>
          <w:cantSplit/>
          <w:ins w:id="476" w:author="Martin Midtgaard" w:date="2012-06-29T08:29:00Z"/>
        </w:trPr>
        <w:tc>
          <w:tcPr>
            <w:tcW w:w="799" w:type="dxa"/>
          </w:tcPr>
          <w:p w:rsidR="007B6461" w:rsidRDefault="007B6461" w:rsidP="00E520A0">
            <w:pPr>
              <w:spacing w:after="0"/>
              <w:rPr>
                <w:ins w:id="477" w:author="Martin Midtgaard" w:date="2012-06-29T08:29:00Z"/>
                <w:rFonts w:cs="Arial"/>
                <w:sz w:val="20"/>
                <w:szCs w:val="20"/>
              </w:rPr>
            </w:pPr>
            <w:ins w:id="478" w:author="Martin Midtgaard" w:date="2012-06-29T08:29:00Z">
              <w:r>
                <w:rPr>
                  <w:rFonts w:cs="Arial"/>
                  <w:sz w:val="20"/>
                  <w:szCs w:val="20"/>
                </w:rPr>
                <w:t>060</w:t>
              </w:r>
            </w:ins>
          </w:p>
        </w:tc>
        <w:tc>
          <w:tcPr>
            <w:tcW w:w="4664" w:type="dxa"/>
          </w:tcPr>
          <w:p w:rsidR="007B6461" w:rsidRDefault="007B6461" w:rsidP="007B6461">
            <w:pPr>
              <w:rPr>
                <w:ins w:id="479" w:author="Martin Midtgaard" w:date="2012-06-29T08:29:00Z"/>
                <w:rFonts w:cs="Arial"/>
                <w:sz w:val="18"/>
                <w:szCs w:val="18"/>
              </w:rPr>
            </w:pPr>
            <w:ins w:id="480" w:author="Martin Midtgaard" w:date="2012-06-29T08:29: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ins>
          </w:p>
        </w:tc>
        <w:tc>
          <w:tcPr>
            <w:tcW w:w="2340" w:type="dxa"/>
          </w:tcPr>
          <w:p w:rsidR="007B6461" w:rsidRDefault="007B6461" w:rsidP="007B6461">
            <w:pPr>
              <w:rPr>
                <w:ins w:id="481" w:author="Martin Midtgaard" w:date="2012-06-29T08:29:00Z"/>
                <w:rFonts w:cs="Arial"/>
                <w:sz w:val="18"/>
                <w:szCs w:val="18"/>
              </w:rPr>
            </w:pPr>
            <w:proofErr w:type="spellStart"/>
            <w:ins w:id="482" w:author="Martin Midtgaard" w:date="2012-06-29T08:31:00Z">
              <w:r>
                <w:rPr>
                  <w:rFonts w:cs="Arial"/>
                  <w:sz w:val="18"/>
                  <w:szCs w:val="18"/>
                </w:rPr>
                <w:t>KundeNummer</w:t>
              </w:r>
              <w:proofErr w:type="spellEnd"/>
              <w:r>
                <w:rPr>
                  <w:rFonts w:cs="Arial"/>
                  <w:sz w:val="18"/>
                  <w:szCs w:val="18"/>
                </w:rPr>
                <w:t xml:space="preserve"> </w:t>
              </w:r>
            </w:ins>
          </w:p>
        </w:tc>
        <w:tc>
          <w:tcPr>
            <w:tcW w:w="2520" w:type="dxa"/>
          </w:tcPr>
          <w:p w:rsidR="007B6461" w:rsidRDefault="007B6461" w:rsidP="00E520A0">
            <w:pPr>
              <w:spacing w:after="0"/>
              <w:rPr>
                <w:ins w:id="483" w:author="Martin Midtgaard" w:date="2012-06-29T08:29:00Z"/>
                <w:rFonts w:cs="Arial"/>
                <w:sz w:val="18"/>
                <w:szCs w:val="18"/>
              </w:rPr>
            </w:pPr>
            <w:proofErr w:type="spellStart"/>
            <w:ins w:id="484" w:author="Martin Midtgaard" w:date="2012-06-29T08:32:00Z">
              <w:r>
                <w:rPr>
                  <w:rFonts w:cs="Arial"/>
                  <w:sz w:val="18"/>
                  <w:szCs w:val="18"/>
                </w:rPr>
                <w:t>KundeType</w:t>
              </w:r>
            </w:ins>
            <w:proofErr w:type="spellEnd"/>
          </w:p>
        </w:tc>
        <w:tc>
          <w:tcPr>
            <w:tcW w:w="1535" w:type="dxa"/>
          </w:tcPr>
          <w:p w:rsidR="007B6461" w:rsidRDefault="007B6461" w:rsidP="00E520A0">
            <w:pPr>
              <w:spacing w:after="0"/>
              <w:rPr>
                <w:ins w:id="485" w:author="Martin Midtgaard" w:date="2012-06-29T08:29:00Z"/>
                <w:rFonts w:cs="Arial"/>
                <w:sz w:val="20"/>
                <w:szCs w:val="20"/>
              </w:rPr>
            </w:pPr>
          </w:p>
        </w:tc>
        <w:tc>
          <w:tcPr>
            <w:tcW w:w="1345" w:type="dxa"/>
          </w:tcPr>
          <w:p w:rsidR="007B6461" w:rsidRPr="00760367" w:rsidRDefault="007B6461" w:rsidP="00E520A0">
            <w:pPr>
              <w:spacing w:after="0"/>
              <w:rPr>
                <w:ins w:id="486" w:author="Martin Midtgaard" w:date="2012-06-29T08:29:00Z"/>
                <w:rFonts w:cs="Arial"/>
                <w:sz w:val="20"/>
                <w:szCs w:val="20"/>
              </w:rPr>
            </w:pPr>
          </w:p>
        </w:tc>
      </w:tr>
      <w:tr w:rsidR="00466A74" w:rsidRPr="00760367" w:rsidTr="00466A74">
        <w:trPr>
          <w:cantSplit/>
          <w:ins w:id="487" w:author="Martin Midtgaard" w:date="2012-06-29T11:44:00Z"/>
        </w:trPr>
        <w:tc>
          <w:tcPr>
            <w:tcW w:w="799" w:type="dxa"/>
          </w:tcPr>
          <w:p w:rsidR="00466A74" w:rsidRDefault="00466A74" w:rsidP="00466A74">
            <w:pPr>
              <w:spacing w:after="0"/>
              <w:rPr>
                <w:ins w:id="488" w:author="Martin Midtgaard" w:date="2012-06-29T11:44:00Z"/>
                <w:rFonts w:cs="Arial"/>
                <w:sz w:val="20"/>
                <w:szCs w:val="20"/>
              </w:rPr>
            </w:pPr>
            <w:ins w:id="489" w:author="Martin Midtgaard" w:date="2012-06-29T11:44:00Z">
              <w:r>
                <w:rPr>
                  <w:rFonts w:cs="Arial"/>
                  <w:sz w:val="20"/>
                  <w:szCs w:val="20"/>
                </w:rPr>
                <w:lastRenderedPageBreak/>
                <w:t>061</w:t>
              </w:r>
            </w:ins>
          </w:p>
        </w:tc>
        <w:tc>
          <w:tcPr>
            <w:tcW w:w="4664" w:type="dxa"/>
          </w:tcPr>
          <w:p w:rsidR="00466A74" w:rsidRPr="00004874" w:rsidRDefault="00466A74" w:rsidP="00466A74">
            <w:pPr>
              <w:rPr>
                <w:ins w:id="490" w:author="Martin Midtgaard" w:date="2012-06-29T11:44:00Z"/>
                <w:rFonts w:cs="Arial"/>
                <w:sz w:val="18"/>
                <w:szCs w:val="18"/>
              </w:rPr>
            </w:pPr>
            <w:ins w:id="491" w:author="Martin Midtgaard" w:date="2012-06-29T11:44: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2340" w:type="dxa"/>
          </w:tcPr>
          <w:p w:rsidR="00466A74" w:rsidRPr="00943C7B" w:rsidRDefault="00466A74" w:rsidP="00466A74">
            <w:pPr>
              <w:spacing w:after="0"/>
              <w:rPr>
                <w:ins w:id="492" w:author="Martin Midtgaard" w:date="2012-06-29T11:44:00Z"/>
                <w:rFonts w:cs="Arial"/>
                <w:sz w:val="20"/>
                <w:szCs w:val="20"/>
              </w:rPr>
            </w:pPr>
            <w:proofErr w:type="spellStart"/>
            <w:ins w:id="493" w:author="Martin Midtgaard" w:date="2012-06-29T11:44:00Z">
              <w:r>
                <w:rPr>
                  <w:rFonts w:cs="Arial"/>
                  <w:sz w:val="18"/>
                  <w:szCs w:val="18"/>
                </w:rPr>
                <w:t>KundeNummer</w:t>
              </w:r>
              <w:proofErr w:type="spellEnd"/>
            </w:ins>
          </w:p>
        </w:tc>
        <w:tc>
          <w:tcPr>
            <w:tcW w:w="2520" w:type="dxa"/>
          </w:tcPr>
          <w:p w:rsidR="00466A74" w:rsidRDefault="00466A74" w:rsidP="00466A74">
            <w:pPr>
              <w:spacing w:after="0"/>
              <w:rPr>
                <w:ins w:id="494" w:author="Martin Midtgaard" w:date="2012-06-29T11:44:00Z"/>
                <w:rFonts w:cs="Arial"/>
                <w:sz w:val="20"/>
                <w:szCs w:val="20"/>
              </w:rPr>
            </w:pPr>
            <w:proofErr w:type="spellStart"/>
            <w:ins w:id="495" w:author="Martin Midtgaard" w:date="2012-06-29T11:44:00Z">
              <w:r>
                <w:rPr>
                  <w:rFonts w:cs="Arial"/>
                  <w:sz w:val="18"/>
                  <w:szCs w:val="18"/>
                </w:rPr>
                <w:t>KundeType</w:t>
              </w:r>
              <w:proofErr w:type="spellEnd"/>
            </w:ins>
          </w:p>
        </w:tc>
        <w:tc>
          <w:tcPr>
            <w:tcW w:w="1535" w:type="dxa"/>
          </w:tcPr>
          <w:p w:rsidR="00466A74" w:rsidRDefault="00466A74" w:rsidP="00466A74">
            <w:pPr>
              <w:spacing w:after="0"/>
              <w:rPr>
                <w:ins w:id="496" w:author="Martin Midtgaard" w:date="2012-06-29T11:44:00Z"/>
                <w:rFonts w:cs="Arial"/>
                <w:sz w:val="20"/>
                <w:szCs w:val="20"/>
              </w:rPr>
            </w:pPr>
            <w:proofErr w:type="spellStart"/>
            <w:ins w:id="497" w:author="Martin Midtgaard" w:date="2012-06-29T11:45:00Z">
              <w:r>
                <w:rPr>
                  <w:rFonts w:cs="Arial"/>
                  <w:sz w:val="18"/>
                  <w:szCs w:val="18"/>
                </w:rPr>
                <w:t>DMIFordringH</w:t>
              </w:r>
              <w:r>
                <w:rPr>
                  <w:rFonts w:cs="Arial"/>
                  <w:sz w:val="18"/>
                  <w:szCs w:val="18"/>
                </w:rPr>
                <w:t>a</w:t>
              </w:r>
              <w:r>
                <w:rPr>
                  <w:rFonts w:cs="Arial"/>
                  <w:sz w:val="18"/>
                  <w:szCs w:val="18"/>
                </w:rPr>
                <w:t>verID</w:t>
              </w:r>
            </w:ins>
            <w:proofErr w:type="spellEnd"/>
          </w:p>
        </w:tc>
        <w:tc>
          <w:tcPr>
            <w:tcW w:w="1345" w:type="dxa"/>
          </w:tcPr>
          <w:p w:rsidR="00466A74" w:rsidRPr="00760367" w:rsidRDefault="00466A74" w:rsidP="00466A74">
            <w:pPr>
              <w:spacing w:after="0"/>
              <w:rPr>
                <w:ins w:id="498" w:author="Martin Midtgaard" w:date="2012-06-29T11:44:00Z"/>
                <w:rFonts w:cs="Arial"/>
                <w:sz w:val="20"/>
                <w:szCs w:val="20"/>
              </w:rPr>
            </w:pPr>
          </w:p>
        </w:tc>
      </w:tr>
      <w:tr w:rsidR="00466A74" w:rsidRPr="00760367" w:rsidTr="00466A74">
        <w:trPr>
          <w:cantSplit/>
          <w:ins w:id="499" w:author="Martin Midtgaard" w:date="2012-06-29T11:44:00Z"/>
        </w:trPr>
        <w:tc>
          <w:tcPr>
            <w:tcW w:w="799" w:type="dxa"/>
          </w:tcPr>
          <w:p w:rsidR="00466A74" w:rsidRDefault="00466A74" w:rsidP="00466A74">
            <w:pPr>
              <w:spacing w:after="0"/>
              <w:rPr>
                <w:ins w:id="500" w:author="Martin Midtgaard" w:date="2012-06-29T11:44:00Z"/>
                <w:rFonts w:cs="Arial"/>
                <w:sz w:val="20"/>
                <w:szCs w:val="20"/>
              </w:rPr>
            </w:pPr>
            <w:ins w:id="501" w:author="Martin Midtgaard" w:date="2012-06-29T11:44:00Z">
              <w:r>
                <w:rPr>
                  <w:rFonts w:cs="Arial"/>
                  <w:sz w:val="20"/>
                  <w:szCs w:val="20"/>
                </w:rPr>
                <w:t>062</w:t>
              </w:r>
            </w:ins>
          </w:p>
        </w:tc>
        <w:tc>
          <w:tcPr>
            <w:tcW w:w="4664" w:type="dxa"/>
          </w:tcPr>
          <w:p w:rsidR="00466A74" w:rsidRDefault="00466A74" w:rsidP="00466A74">
            <w:pPr>
              <w:rPr>
                <w:ins w:id="502" w:author="Martin Midtgaard" w:date="2012-06-29T11:44:00Z"/>
                <w:rFonts w:cs="Arial"/>
                <w:sz w:val="18"/>
                <w:szCs w:val="18"/>
              </w:rPr>
            </w:pPr>
            <w:ins w:id="503" w:author="Martin Midtgaard" w:date="2012-06-29T11:44:00Z">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ins>
          </w:p>
        </w:tc>
        <w:tc>
          <w:tcPr>
            <w:tcW w:w="2340" w:type="dxa"/>
          </w:tcPr>
          <w:p w:rsidR="00466A74" w:rsidRDefault="00466A74" w:rsidP="00466A74">
            <w:pPr>
              <w:rPr>
                <w:ins w:id="504" w:author="Martin Midtgaard" w:date="2012-06-29T11:44:00Z"/>
                <w:rFonts w:cs="Arial"/>
                <w:sz w:val="18"/>
                <w:szCs w:val="18"/>
              </w:rPr>
            </w:pPr>
            <w:proofErr w:type="spellStart"/>
            <w:ins w:id="505" w:author="Martin Midtgaard" w:date="2012-06-29T11:44:00Z">
              <w:r>
                <w:rPr>
                  <w:rFonts w:cs="Arial"/>
                  <w:sz w:val="18"/>
                  <w:szCs w:val="18"/>
                </w:rPr>
                <w:t>KundeNummer</w:t>
              </w:r>
              <w:proofErr w:type="spellEnd"/>
            </w:ins>
          </w:p>
          <w:p w:rsidR="00466A74" w:rsidRDefault="00466A74" w:rsidP="00466A74">
            <w:pPr>
              <w:spacing w:after="0"/>
              <w:rPr>
                <w:ins w:id="506" w:author="Martin Midtgaard" w:date="2012-06-29T11:44:00Z"/>
                <w:rFonts w:cs="Arial"/>
                <w:sz w:val="18"/>
                <w:szCs w:val="18"/>
              </w:rPr>
            </w:pPr>
          </w:p>
        </w:tc>
        <w:tc>
          <w:tcPr>
            <w:tcW w:w="2520" w:type="dxa"/>
          </w:tcPr>
          <w:p w:rsidR="00466A74" w:rsidRDefault="00466A74" w:rsidP="00466A74">
            <w:pPr>
              <w:spacing w:after="0"/>
              <w:rPr>
                <w:ins w:id="507" w:author="Martin Midtgaard" w:date="2012-06-29T11:44:00Z"/>
                <w:rFonts w:cs="Arial"/>
                <w:sz w:val="18"/>
                <w:szCs w:val="18"/>
              </w:rPr>
            </w:pPr>
            <w:proofErr w:type="spellStart"/>
            <w:ins w:id="508" w:author="Martin Midtgaard" w:date="2012-06-29T11:44:00Z">
              <w:r>
                <w:rPr>
                  <w:rFonts w:cs="Arial"/>
                  <w:sz w:val="18"/>
                  <w:szCs w:val="18"/>
                </w:rPr>
                <w:t>KundeType</w:t>
              </w:r>
              <w:proofErr w:type="spellEnd"/>
            </w:ins>
          </w:p>
        </w:tc>
        <w:tc>
          <w:tcPr>
            <w:tcW w:w="1535" w:type="dxa"/>
          </w:tcPr>
          <w:p w:rsidR="00466A74" w:rsidRDefault="00466A74" w:rsidP="00466A74">
            <w:pPr>
              <w:spacing w:after="0"/>
              <w:rPr>
                <w:ins w:id="509" w:author="Martin Midtgaard" w:date="2012-06-29T11:44:00Z"/>
                <w:rFonts w:cs="Arial"/>
                <w:sz w:val="20"/>
                <w:szCs w:val="20"/>
              </w:rPr>
            </w:pPr>
            <w:proofErr w:type="spellStart"/>
            <w:ins w:id="510" w:author="Martin Midtgaard" w:date="2012-06-29T11:45:00Z">
              <w:r>
                <w:rPr>
                  <w:rFonts w:cs="Arial"/>
                  <w:sz w:val="18"/>
                  <w:szCs w:val="18"/>
                </w:rPr>
                <w:t>DMIFordringH</w:t>
              </w:r>
              <w:r>
                <w:rPr>
                  <w:rFonts w:cs="Arial"/>
                  <w:sz w:val="18"/>
                  <w:szCs w:val="18"/>
                </w:rPr>
                <w:t>a</w:t>
              </w:r>
              <w:r>
                <w:rPr>
                  <w:rFonts w:cs="Arial"/>
                  <w:sz w:val="18"/>
                  <w:szCs w:val="18"/>
                </w:rPr>
                <w:t>verID</w:t>
              </w:r>
            </w:ins>
            <w:proofErr w:type="spellEnd"/>
          </w:p>
        </w:tc>
        <w:tc>
          <w:tcPr>
            <w:tcW w:w="1345" w:type="dxa"/>
          </w:tcPr>
          <w:p w:rsidR="00466A74" w:rsidRPr="00760367" w:rsidRDefault="00466A74" w:rsidP="00466A74">
            <w:pPr>
              <w:spacing w:after="0"/>
              <w:rPr>
                <w:ins w:id="511" w:author="Martin Midtgaard" w:date="2012-06-29T11:44:00Z"/>
                <w:rFonts w:cs="Arial"/>
                <w:sz w:val="20"/>
                <w:szCs w:val="20"/>
              </w:rPr>
            </w:pPr>
          </w:p>
        </w:tc>
      </w:tr>
      <w:tr w:rsidR="00466A74" w:rsidRPr="00760367" w:rsidTr="00466A74">
        <w:trPr>
          <w:cantSplit/>
          <w:ins w:id="512" w:author="Martin Midtgaard" w:date="2012-06-29T11:44:00Z"/>
        </w:trPr>
        <w:tc>
          <w:tcPr>
            <w:tcW w:w="799" w:type="dxa"/>
          </w:tcPr>
          <w:p w:rsidR="00466A74" w:rsidRDefault="00466A74" w:rsidP="00466A74">
            <w:pPr>
              <w:spacing w:after="0"/>
              <w:rPr>
                <w:ins w:id="513" w:author="Martin Midtgaard" w:date="2012-06-29T11:44:00Z"/>
                <w:rFonts w:cs="Arial"/>
                <w:sz w:val="20"/>
                <w:szCs w:val="20"/>
              </w:rPr>
            </w:pPr>
            <w:ins w:id="514" w:author="Martin Midtgaard" w:date="2012-06-29T11:44:00Z">
              <w:r>
                <w:rPr>
                  <w:rFonts w:cs="Arial"/>
                  <w:sz w:val="20"/>
                  <w:szCs w:val="20"/>
                </w:rPr>
                <w:t>063</w:t>
              </w:r>
            </w:ins>
          </w:p>
        </w:tc>
        <w:tc>
          <w:tcPr>
            <w:tcW w:w="4664" w:type="dxa"/>
          </w:tcPr>
          <w:p w:rsidR="00466A74" w:rsidRDefault="00466A74" w:rsidP="00466A74">
            <w:pPr>
              <w:rPr>
                <w:ins w:id="515" w:author="Martin Midtgaard" w:date="2012-06-29T11:44:00Z"/>
                <w:rFonts w:cs="Arial"/>
                <w:sz w:val="18"/>
                <w:szCs w:val="18"/>
              </w:rPr>
            </w:pPr>
            <w:ins w:id="516" w:author="Martin Midtgaard" w:date="2012-06-29T11:44: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ins>
          </w:p>
        </w:tc>
        <w:tc>
          <w:tcPr>
            <w:tcW w:w="2340" w:type="dxa"/>
          </w:tcPr>
          <w:p w:rsidR="00466A74" w:rsidRDefault="00466A74" w:rsidP="00466A74">
            <w:pPr>
              <w:rPr>
                <w:ins w:id="517" w:author="Martin Midtgaard" w:date="2012-06-29T11:44:00Z"/>
                <w:rFonts w:cs="Arial"/>
                <w:sz w:val="18"/>
                <w:szCs w:val="18"/>
              </w:rPr>
            </w:pPr>
            <w:proofErr w:type="spellStart"/>
            <w:ins w:id="518" w:author="Martin Midtgaard" w:date="2012-06-29T11:44:00Z">
              <w:r>
                <w:rPr>
                  <w:rFonts w:cs="Arial"/>
                  <w:sz w:val="18"/>
                  <w:szCs w:val="18"/>
                </w:rPr>
                <w:t>KundeNummer</w:t>
              </w:r>
              <w:proofErr w:type="spellEnd"/>
              <w:r>
                <w:rPr>
                  <w:rFonts w:cs="Arial"/>
                  <w:sz w:val="18"/>
                  <w:szCs w:val="18"/>
                </w:rPr>
                <w:t xml:space="preserve"> </w:t>
              </w:r>
            </w:ins>
          </w:p>
        </w:tc>
        <w:tc>
          <w:tcPr>
            <w:tcW w:w="2520" w:type="dxa"/>
          </w:tcPr>
          <w:p w:rsidR="00466A74" w:rsidRDefault="00466A74" w:rsidP="00466A74">
            <w:pPr>
              <w:spacing w:after="0"/>
              <w:rPr>
                <w:ins w:id="519" w:author="Martin Midtgaard" w:date="2012-06-29T11:44:00Z"/>
                <w:rFonts w:cs="Arial"/>
                <w:sz w:val="18"/>
                <w:szCs w:val="18"/>
              </w:rPr>
            </w:pPr>
            <w:proofErr w:type="spellStart"/>
            <w:ins w:id="520" w:author="Martin Midtgaard" w:date="2012-06-29T11:44:00Z">
              <w:r>
                <w:rPr>
                  <w:rFonts w:cs="Arial"/>
                  <w:sz w:val="18"/>
                  <w:szCs w:val="18"/>
                </w:rPr>
                <w:t>KundeType</w:t>
              </w:r>
              <w:proofErr w:type="spellEnd"/>
            </w:ins>
          </w:p>
        </w:tc>
        <w:tc>
          <w:tcPr>
            <w:tcW w:w="1535" w:type="dxa"/>
          </w:tcPr>
          <w:p w:rsidR="00466A74" w:rsidRDefault="00466A74" w:rsidP="00466A74">
            <w:pPr>
              <w:spacing w:after="0"/>
              <w:rPr>
                <w:ins w:id="521" w:author="Martin Midtgaard" w:date="2012-06-29T11:44:00Z"/>
                <w:rFonts w:cs="Arial"/>
                <w:sz w:val="20"/>
                <w:szCs w:val="20"/>
              </w:rPr>
            </w:pPr>
            <w:proofErr w:type="spellStart"/>
            <w:ins w:id="522" w:author="Martin Midtgaard" w:date="2012-06-29T11:45:00Z">
              <w:r>
                <w:rPr>
                  <w:rFonts w:cs="Arial"/>
                  <w:sz w:val="18"/>
                  <w:szCs w:val="18"/>
                </w:rPr>
                <w:t>DMIFordringH</w:t>
              </w:r>
              <w:r>
                <w:rPr>
                  <w:rFonts w:cs="Arial"/>
                  <w:sz w:val="18"/>
                  <w:szCs w:val="18"/>
                </w:rPr>
                <w:t>a</w:t>
              </w:r>
              <w:r>
                <w:rPr>
                  <w:rFonts w:cs="Arial"/>
                  <w:sz w:val="18"/>
                  <w:szCs w:val="18"/>
                </w:rPr>
                <w:t>verID</w:t>
              </w:r>
            </w:ins>
            <w:proofErr w:type="spellEnd"/>
          </w:p>
        </w:tc>
        <w:tc>
          <w:tcPr>
            <w:tcW w:w="1345" w:type="dxa"/>
          </w:tcPr>
          <w:p w:rsidR="00466A74" w:rsidRPr="00760367" w:rsidRDefault="00466A74" w:rsidP="00466A74">
            <w:pPr>
              <w:spacing w:after="0"/>
              <w:rPr>
                <w:ins w:id="523" w:author="Martin Midtgaard" w:date="2012-06-29T11:44:00Z"/>
                <w:rFonts w:cs="Arial"/>
                <w:sz w:val="20"/>
                <w:szCs w:val="20"/>
              </w:rPr>
            </w:pPr>
          </w:p>
        </w:tc>
      </w:tr>
      <w:tr w:rsidR="00466A74" w:rsidRPr="00760367" w:rsidTr="00466A74">
        <w:trPr>
          <w:cantSplit/>
          <w:ins w:id="524" w:author="Martin Midtgaard" w:date="2012-06-29T11:47:00Z"/>
        </w:trPr>
        <w:tc>
          <w:tcPr>
            <w:tcW w:w="799" w:type="dxa"/>
          </w:tcPr>
          <w:p w:rsidR="00466A74" w:rsidRDefault="00466A74" w:rsidP="00466A74">
            <w:pPr>
              <w:spacing w:after="0"/>
              <w:rPr>
                <w:ins w:id="525" w:author="Martin Midtgaard" w:date="2012-06-29T11:47:00Z"/>
                <w:rFonts w:cs="Arial"/>
                <w:sz w:val="20"/>
                <w:szCs w:val="20"/>
              </w:rPr>
            </w:pPr>
            <w:ins w:id="526" w:author="Martin Midtgaard" w:date="2012-06-29T11:47:00Z">
              <w:r>
                <w:rPr>
                  <w:rFonts w:cs="Arial"/>
                  <w:sz w:val="20"/>
                  <w:szCs w:val="20"/>
                </w:rPr>
                <w:t>064</w:t>
              </w:r>
            </w:ins>
          </w:p>
        </w:tc>
        <w:tc>
          <w:tcPr>
            <w:tcW w:w="4664" w:type="dxa"/>
          </w:tcPr>
          <w:p w:rsidR="00466A74" w:rsidRDefault="00466A74" w:rsidP="007B358C">
            <w:pPr>
              <w:rPr>
                <w:ins w:id="527" w:author="Martin Midtgaard" w:date="2012-06-29T11:47:00Z"/>
                <w:rFonts w:cs="Arial"/>
                <w:sz w:val="18"/>
                <w:szCs w:val="18"/>
              </w:rPr>
            </w:pPr>
            <w:ins w:id="528" w:author="Martin Midtgaard" w:date="2012-06-29T11:47:00Z">
              <w:r>
                <w:rPr>
                  <w:rFonts w:cs="Arial"/>
                  <w:sz w:val="18"/>
                  <w:szCs w:val="18"/>
                </w:rPr>
                <w:t>Ved kund</w:t>
              </w:r>
              <w:r w:rsidR="007B358C">
                <w:rPr>
                  <w:rFonts w:cs="Arial"/>
                  <w:sz w:val="18"/>
                  <w:szCs w:val="18"/>
                </w:rPr>
                <w:t xml:space="preserve">eoprettelse er </w:t>
              </w:r>
              <w:proofErr w:type="spellStart"/>
              <w:r w:rsidR="007B358C">
                <w:rPr>
                  <w:rFonts w:cs="Arial"/>
                  <w:sz w:val="18"/>
                  <w:szCs w:val="18"/>
                </w:rPr>
                <w:t>KundeNavn</w:t>
              </w:r>
              <w:proofErr w:type="spellEnd"/>
              <w:r w:rsidR="007B358C">
                <w:rPr>
                  <w:rFonts w:cs="Arial"/>
                  <w:sz w:val="18"/>
                  <w:szCs w:val="18"/>
                </w:rPr>
                <w:t xml:space="preserve"> krævet</w:t>
              </w:r>
            </w:ins>
          </w:p>
        </w:tc>
        <w:tc>
          <w:tcPr>
            <w:tcW w:w="2340" w:type="dxa"/>
          </w:tcPr>
          <w:p w:rsidR="00466A74" w:rsidRDefault="00466A74" w:rsidP="00466A74">
            <w:pPr>
              <w:rPr>
                <w:ins w:id="529" w:author="Martin Midtgaard" w:date="2012-06-29T11:47:00Z"/>
                <w:rFonts w:cs="Arial"/>
                <w:sz w:val="18"/>
                <w:szCs w:val="18"/>
              </w:rPr>
            </w:pPr>
            <w:proofErr w:type="spellStart"/>
            <w:ins w:id="530" w:author="Martin Midtgaard" w:date="2012-06-29T11:48:00Z">
              <w:r>
                <w:rPr>
                  <w:rFonts w:cs="Arial"/>
                  <w:sz w:val="18"/>
                  <w:szCs w:val="18"/>
                </w:rPr>
                <w:t>KundeNummer</w:t>
              </w:r>
            </w:ins>
            <w:proofErr w:type="spellEnd"/>
          </w:p>
        </w:tc>
        <w:tc>
          <w:tcPr>
            <w:tcW w:w="2520" w:type="dxa"/>
          </w:tcPr>
          <w:p w:rsidR="00466A74" w:rsidRDefault="00466A74" w:rsidP="00466A74">
            <w:pPr>
              <w:spacing w:after="0"/>
              <w:rPr>
                <w:ins w:id="531" w:author="Martin Midtgaard" w:date="2012-06-29T11:47:00Z"/>
                <w:rFonts w:cs="Arial"/>
                <w:sz w:val="18"/>
                <w:szCs w:val="18"/>
              </w:rPr>
            </w:pPr>
            <w:proofErr w:type="spellStart"/>
            <w:ins w:id="532" w:author="Martin Midtgaard" w:date="2012-06-29T11:48:00Z">
              <w:r>
                <w:rPr>
                  <w:rFonts w:cs="Arial"/>
                  <w:sz w:val="18"/>
                  <w:szCs w:val="18"/>
                </w:rPr>
                <w:t>KundeType</w:t>
              </w:r>
              <w:proofErr w:type="spellEnd"/>
              <w:r>
                <w:rPr>
                  <w:rFonts w:cs="Arial"/>
                  <w:sz w:val="18"/>
                  <w:szCs w:val="18"/>
                </w:rPr>
                <w:t xml:space="preserve"> </w:t>
              </w:r>
            </w:ins>
          </w:p>
        </w:tc>
        <w:tc>
          <w:tcPr>
            <w:tcW w:w="1535" w:type="dxa"/>
          </w:tcPr>
          <w:p w:rsidR="00466A74" w:rsidRDefault="00466A74" w:rsidP="00466A74">
            <w:pPr>
              <w:spacing w:after="0"/>
              <w:rPr>
                <w:ins w:id="533" w:author="Martin Midtgaard" w:date="2012-06-29T11:47:00Z"/>
                <w:rFonts w:cs="Arial"/>
                <w:sz w:val="18"/>
                <w:szCs w:val="18"/>
              </w:rPr>
            </w:pPr>
            <w:proofErr w:type="spellStart"/>
            <w:ins w:id="534" w:author="Martin Midtgaard" w:date="2012-06-29T11:48:00Z">
              <w:r w:rsidRPr="00F023EC">
                <w:rPr>
                  <w:rFonts w:cs="Arial"/>
                  <w:sz w:val="18"/>
                </w:rPr>
                <w:t>DMIFordringEF</w:t>
              </w:r>
              <w:r w:rsidRPr="00F023EC">
                <w:rPr>
                  <w:rFonts w:cs="Arial"/>
                  <w:sz w:val="18"/>
                </w:rPr>
                <w:t>I</w:t>
              </w:r>
              <w:r w:rsidRPr="00F023EC">
                <w:rPr>
                  <w:rFonts w:cs="Arial"/>
                  <w:sz w:val="18"/>
                </w:rPr>
                <w:t>FordringID</w:t>
              </w:r>
            </w:ins>
            <w:proofErr w:type="spellEnd"/>
          </w:p>
        </w:tc>
        <w:tc>
          <w:tcPr>
            <w:tcW w:w="1345" w:type="dxa"/>
          </w:tcPr>
          <w:p w:rsidR="00466A74" w:rsidRPr="00760367" w:rsidRDefault="00466A74" w:rsidP="00466A74">
            <w:pPr>
              <w:spacing w:after="0"/>
              <w:rPr>
                <w:ins w:id="535" w:author="Martin Midtgaard" w:date="2012-06-29T11:47:00Z"/>
                <w:rFonts w:cs="Arial"/>
                <w:sz w:val="20"/>
                <w:szCs w:val="20"/>
              </w:rPr>
            </w:pPr>
          </w:p>
        </w:tc>
      </w:tr>
      <w:tr w:rsidR="007B358C" w:rsidRPr="00760367" w:rsidTr="00466A74">
        <w:trPr>
          <w:cantSplit/>
          <w:ins w:id="536" w:author="Martin Midtgaard" w:date="2012-06-29T11:47:00Z"/>
        </w:trPr>
        <w:tc>
          <w:tcPr>
            <w:tcW w:w="799" w:type="dxa"/>
          </w:tcPr>
          <w:p w:rsidR="007B358C" w:rsidRDefault="007B358C" w:rsidP="00466A74">
            <w:pPr>
              <w:spacing w:after="0"/>
              <w:rPr>
                <w:ins w:id="537" w:author="Martin Midtgaard" w:date="2012-06-29T11:47:00Z"/>
                <w:rFonts w:cs="Arial"/>
                <w:sz w:val="20"/>
                <w:szCs w:val="20"/>
              </w:rPr>
            </w:pPr>
            <w:ins w:id="538" w:author="Martin Midtgaard" w:date="2012-06-29T11:47:00Z">
              <w:r>
                <w:rPr>
                  <w:rFonts w:cs="Arial"/>
                  <w:sz w:val="20"/>
                  <w:szCs w:val="20"/>
                </w:rPr>
                <w:t>065</w:t>
              </w:r>
            </w:ins>
          </w:p>
        </w:tc>
        <w:tc>
          <w:tcPr>
            <w:tcW w:w="4664" w:type="dxa"/>
          </w:tcPr>
          <w:p w:rsidR="007B358C" w:rsidRDefault="007B358C" w:rsidP="00466A74">
            <w:pPr>
              <w:rPr>
                <w:ins w:id="539" w:author="Martin Midtgaard" w:date="2012-06-29T11:47:00Z"/>
                <w:rFonts w:cs="Arial"/>
                <w:sz w:val="18"/>
                <w:szCs w:val="18"/>
              </w:rPr>
            </w:pPr>
            <w:ins w:id="540" w:author="Martin Midtgaard" w:date="2012-06-29T11:49:00Z">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ins>
          </w:p>
        </w:tc>
        <w:tc>
          <w:tcPr>
            <w:tcW w:w="2340" w:type="dxa"/>
          </w:tcPr>
          <w:p w:rsidR="007B358C" w:rsidRDefault="007B358C" w:rsidP="00466A74">
            <w:pPr>
              <w:rPr>
                <w:ins w:id="541" w:author="Martin Midtgaard" w:date="2012-06-29T11:47:00Z"/>
                <w:rFonts w:cs="Arial"/>
                <w:sz w:val="18"/>
                <w:szCs w:val="18"/>
              </w:rPr>
            </w:pPr>
            <w:proofErr w:type="spellStart"/>
            <w:ins w:id="542" w:author="Martin Midtgaard" w:date="2012-06-29T11:49:00Z">
              <w:r>
                <w:rPr>
                  <w:rFonts w:cs="Arial"/>
                  <w:sz w:val="18"/>
                  <w:szCs w:val="18"/>
                </w:rPr>
                <w:t>KundeNummer</w:t>
              </w:r>
            </w:ins>
            <w:proofErr w:type="spellEnd"/>
          </w:p>
        </w:tc>
        <w:tc>
          <w:tcPr>
            <w:tcW w:w="2520" w:type="dxa"/>
          </w:tcPr>
          <w:p w:rsidR="007B358C" w:rsidRDefault="007B358C" w:rsidP="00466A74">
            <w:pPr>
              <w:spacing w:after="0"/>
              <w:rPr>
                <w:ins w:id="543" w:author="Martin Midtgaard" w:date="2012-06-29T11:47:00Z"/>
                <w:rFonts w:cs="Arial"/>
                <w:sz w:val="18"/>
                <w:szCs w:val="18"/>
              </w:rPr>
            </w:pPr>
            <w:proofErr w:type="spellStart"/>
            <w:ins w:id="544" w:author="Martin Midtgaard" w:date="2012-06-29T11:49:00Z">
              <w:r>
                <w:rPr>
                  <w:rFonts w:cs="Arial"/>
                  <w:sz w:val="18"/>
                  <w:szCs w:val="18"/>
                </w:rPr>
                <w:t>KundeType</w:t>
              </w:r>
              <w:proofErr w:type="spellEnd"/>
              <w:r>
                <w:rPr>
                  <w:rFonts w:cs="Arial"/>
                  <w:sz w:val="18"/>
                  <w:szCs w:val="18"/>
                </w:rPr>
                <w:t xml:space="preserve"> </w:t>
              </w:r>
            </w:ins>
          </w:p>
        </w:tc>
        <w:tc>
          <w:tcPr>
            <w:tcW w:w="1535" w:type="dxa"/>
          </w:tcPr>
          <w:p w:rsidR="007B358C" w:rsidRDefault="007B358C" w:rsidP="00466A74">
            <w:pPr>
              <w:spacing w:after="0"/>
              <w:rPr>
                <w:ins w:id="545" w:author="Martin Midtgaard" w:date="2012-06-29T11:47:00Z"/>
                <w:rFonts w:cs="Arial"/>
                <w:sz w:val="18"/>
                <w:szCs w:val="18"/>
              </w:rPr>
            </w:pPr>
            <w:proofErr w:type="spellStart"/>
            <w:ins w:id="546" w:author="Martin Midtgaard" w:date="2012-06-29T11:49:00Z">
              <w:r w:rsidRPr="00F023EC">
                <w:rPr>
                  <w:rFonts w:cs="Arial"/>
                  <w:sz w:val="18"/>
                </w:rPr>
                <w:t>DMIFordringEF</w:t>
              </w:r>
              <w:r w:rsidRPr="00F023EC">
                <w:rPr>
                  <w:rFonts w:cs="Arial"/>
                  <w:sz w:val="18"/>
                </w:rPr>
                <w:t>I</w:t>
              </w:r>
              <w:r w:rsidRPr="00F023EC">
                <w:rPr>
                  <w:rFonts w:cs="Arial"/>
                  <w:sz w:val="18"/>
                </w:rPr>
                <w:t>FordringID</w:t>
              </w:r>
            </w:ins>
            <w:proofErr w:type="spellEnd"/>
          </w:p>
        </w:tc>
        <w:tc>
          <w:tcPr>
            <w:tcW w:w="1345" w:type="dxa"/>
          </w:tcPr>
          <w:p w:rsidR="007B358C" w:rsidRPr="00760367" w:rsidRDefault="007B358C" w:rsidP="00466A74">
            <w:pPr>
              <w:spacing w:after="0"/>
              <w:rPr>
                <w:ins w:id="547" w:author="Martin Midtgaard" w:date="2012-06-29T11:47:00Z"/>
                <w:rFonts w:cs="Arial"/>
                <w:sz w:val="20"/>
                <w:szCs w:val="20"/>
              </w:rPr>
            </w:pPr>
          </w:p>
        </w:tc>
      </w:tr>
      <w:tr w:rsidR="007B358C" w:rsidRPr="00760367" w:rsidTr="00466A74">
        <w:trPr>
          <w:cantSplit/>
          <w:ins w:id="548" w:author="Martin Midtgaard" w:date="2012-06-29T11:47:00Z"/>
        </w:trPr>
        <w:tc>
          <w:tcPr>
            <w:tcW w:w="799" w:type="dxa"/>
          </w:tcPr>
          <w:p w:rsidR="007B358C" w:rsidRDefault="007B358C" w:rsidP="00466A74">
            <w:pPr>
              <w:spacing w:after="0"/>
              <w:rPr>
                <w:ins w:id="549" w:author="Martin Midtgaard" w:date="2012-06-29T11:47:00Z"/>
                <w:rFonts w:cs="Arial"/>
                <w:sz w:val="20"/>
                <w:szCs w:val="20"/>
              </w:rPr>
            </w:pPr>
            <w:ins w:id="550" w:author="Martin Midtgaard" w:date="2012-06-29T11:47:00Z">
              <w:r>
                <w:rPr>
                  <w:rFonts w:cs="Arial"/>
                  <w:sz w:val="20"/>
                  <w:szCs w:val="20"/>
                </w:rPr>
                <w:t>066</w:t>
              </w:r>
            </w:ins>
          </w:p>
        </w:tc>
        <w:tc>
          <w:tcPr>
            <w:tcW w:w="4664" w:type="dxa"/>
          </w:tcPr>
          <w:p w:rsidR="007B358C" w:rsidRDefault="007B358C" w:rsidP="00466A74">
            <w:pPr>
              <w:rPr>
                <w:ins w:id="551" w:author="Martin Midtgaard" w:date="2012-06-29T11:47:00Z"/>
                <w:rFonts w:cs="Arial"/>
                <w:sz w:val="18"/>
                <w:szCs w:val="18"/>
              </w:rPr>
            </w:pPr>
            <w:ins w:id="552" w:author="Martin Midtgaard" w:date="2012-06-29T11:49: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ins>
          </w:p>
        </w:tc>
        <w:tc>
          <w:tcPr>
            <w:tcW w:w="2340" w:type="dxa"/>
          </w:tcPr>
          <w:p w:rsidR="007B358C" w:rsidRDefault="007B358C" w:rsidP="00466A74">
            <w:pPr>
              <w:rPr>
                <w:ins w:id="553" w:author="Martin Midtgaard" w:date="2012-06-29T11:47:00Z"/>
                <w:rFonts w:cs="Arial"/>
                <w:sz w:val="18"/>
                <w:szCs w:val="18"/>
              </w:rPr>
            </w:pPr>
            <w:proofErr w:type="spellStart"/>
            <w:ins w:id="554" w:author="Martin Midtgaard" w:date="2012-06-29T11:49:00Z">
              <w:r>
                <w:rPr>
                  <w:rFonts w:cs="Arial"/>
                  <w:sz w:val="18"/>
                  <w:szCs w:val="18"/>
                </w:rPr>
                <w:t>KundeNummer</w:t>
              </w:r>
            </w:ins>
            <w:proofErr w:type="spellEnd"/>
          </w:p>
        </w:tc>
        <w:tc>
          <w:tcPr>
            <w:tcW w:w="2520" w:type="dxa"/>
          </w:tcPr>
          <w:p w:rsidR="007B358C" w:rsidRDefault="007B358C" w:rsidP="00466A74">
            <w:pPr>
              <w:spacing w:after="0"/>
              <w:rPr>
                <w:ins w:id="555" w:author="Martin Midtgaard" w:date="2012-06-29T11:47:00Z"/>
                <w:rFonts w:cs="Arial"/>
                <w:sz w:val="18"/>
                <w:szCs w:val="18"/>
              </w:rPr>
            </w:pPr>
            <w:proofErr w:type="spellStart"/>
            <w:ins w:id="556" w:author="Martin Midtgaard" w:date="2012-06-29T11:49:00Z">
              <w:r>
                <w:rPr>
                  <w:rFonts w:cs="Arial"/>
                  <w:sz w:val="18"/>
                  <w:szCs w:val="18"/>
                </w:rPr>
                <w:t>KundeType</w:t>
              </w:r>
              <w:proofErr w:type="spellEnd"/>
              <w:r>
                <w:rPr>
                  <w:rFonts w:cs="Arial"/>
                  <w:sz w:val="18"/>
                  <w:szCs w:val="18"/>
                </w:rPr>
                <w:t xml:space="preserve"> </w:t>
              </w:r>
            </w:ins>
          </w:p>
        </w:tc>
        <w:tc>
          <w:tcPr>
            <w:tcW w:w="1535" w:type="dxa"/>
          </w:tcPr>
          <w:p w:rsidR="007B358C" w:rsidRDefault="007B358C" w:rsidP="00466A74">
            <w:pPr>
              <w:spacing w:after="0"/>
              <w:rPr>
                <w:ins w:id="557" w:author="Martin Midtgaard" w:date="2012-06-29T11:47:00Z"/>
                <w:rFonts w:cs="Arial"/>
                <w:sz w:val="18"/>
                <w:szCs w:val="18"/>
              </w:rPr>
            </w:pPr>
            <w:proofErr w:type="spellStart"/>
            <w:ins w:id="558" w:author="Martin Midtgaard" w:date="2012-06-29T11:49:00Z">
              <w:r w:rsidRPr="00F023EC">
                <w:rPr>
                  <w:rFonts w:cs="Arial"/>
                  <w:sz w:val="18"/>
                </w:rPr>
                <w:t>DMIFordringEF</w:t>
              </w:r>
              <w:r w:rsidRPr="00F023EC">
                <w:rPr>
                  <w:rFonts w:cs="Arial"/>
                  <w:sz w:val="18"/>
                </w:rPr>
                <w:t>I</w:t>
              </w:r>
              <w:r w:rsidRPr="00F023EC">
                <w:rPr>
                  <w:rFonts w:cs="Arial"/>
                  <w:sz w:val="18"/>
                </w:rPr>
                <w:t>FordringID</w:t>
              </w:r>
            </w:ins>
            <w:proofErr w:type="spellEnd"/>
          </w:p>
        </w:tc>
        <w:tc>
          <w:tcPr>
            <w:tcW w:w="1345" w:type="dxa"/>
          </w:tcPr>
          <w:p w:rsidR="007B358C" w:rsidRPr="00760367" w:rsidRDefault="007B358C" w:rsidP="00466A74">
            <w:pPr>
              <w:spacing w:after="0"/>
              <w:rPr>
                <w:ins w:id="559" w:author="Martin Midtgaard" w:date="2012-06-29T11:47:00Z"/>
                <w:rFonts w:cs="Arial"/>
                <w:sz w:val="20"/>
                <w:szCs w:val="20"/>
              </w:rPr>
            </w:pPr>
          </w:p>
        </w:tc>
      </w:tr>
      <w:tr w:rsidR="007B358C" w:rsidRPr="00760367" w:rsidTr="00466A74">
        <w:trPr>
          <w:cantSplit/>
          <w:ins w:id="560" w:author="Martin Midtgaard" w:date="2012-06-29T11:54:00Z"/>
        </w:trPr>
        <w:tc>
          <w:tcPr>
            <w:tcW w:w="799" w:type="dxa"/>
          </w:tcPr>
          <w:p w:rsidR="007B358C" w:rsidRDefault="007B358C" w:rsidP="007B358C">
            <w:pPr>
              <w:spacing w:after="0"/>
              <w:rPr>
                <w:ins w:id="561" w:author="Martin Midtgaard" w:date="2012-06-29T11:54:00Z"/>
                <w:rFonts w:cs="Arial"/>
                <w:sz w:val="20"/>
                <w:szCs w:val="20"/>
              </w:rPr>
            </w:pPr>
            <w:ins w:id="562" w:author="Martin Midtgaard" w:date="2012-06-29T11:54:00Z">
              <w:r>
                <w:rPr>
                  <w:rFonts w:cs="Arial"/>
                  <w:sz w:val="20"/>
                  <w:szCs w:val="20"/>
                </w:rPr>
                <w:t>06</w:t>
              </w:r>
            </w:ins>
            <w:ins w:id="563" w:author="Martin Midtgaard" w:date="2012-06-29T11:55:00Z">
              <w:r>
                <w:rPr>
                  <w:rFonts w:cs="Arial"/>
                  <w:sz w:val="20"/>
                  <w:szCs w:val="20"/>
                </w:rPr>
                <w:t>7</w:t>
              </w:r>
            </w:ins>
          </w:p>
        </w:tc>
        <w:tc>
          <w:tcPr>
            <w:tcW w:w="4664" w:type="dxa"/>
          </w:tcPr>
          <w:p w:rsidR="007B358C" w:rsidRDefault="007B358C" w:rsidP="00466A74">
            <w:pPr>
              <w:rPr>
                <w:ins w:id="564" w:author="Martin Midtgaard" w:date="2012-06-29T11:54:00Z"/>
                <w:rFonts w:cs="Arial"/>
                <w:sz w:val="18"/>
                <w:szCs w:val="18"/>
              </w:rPr>
            </w:pPr>
            <w:ins w:id="565" w:author="Martin Midtgaard" w:date="2012-06-29T11:54: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2340" w:type="dxa"/>
          </w:tcPr>
          <w:p w:rsidR="007B358C" w:rsidRDefault="007B358C" w:rsidP="00466A74">
            <w:pPr>
              <w:rPr>
                <w:ins w:id="566" w:author="Martin Midtgaard" w:date="2012-06-29T11:54:00Z"/>
                <w:rFonts w:cs="Arial"/>
                <w:sz w:val="18"/>
                <w:szCs w:val="18"/>
              </w:rPr>
            </w:pPr>
            <w:proofErr w:type="spellStart"/>
            <w:ins w:id="567" w:author="Martin Midtgaard" w:date="2012-06-29T11:54:00Z">
              <w:r>
                <w:rPr>
                  <w:rFonts w:cs="Arial"/>
                  <w:sz w:val="18"/>
                  <w:szCs w:val="18"/>
                </w:rPr>
                <w:t>KundeNummer</w:t>
              </w:r>
              <w:proofErr w:type="spellEnd"/>
            </w:ins>
          </w:p>
        </w:tc>
        <w:tc>
          <w:tcPr>
            <w:tcW w:w="2520" w:type="dxa"/>
          </w:tcPr>
          <w:p w:rsidR="007B358C" w:rsidRDefault="007B358C" w:rsidP="00466A74">
            <w:pPr>
              <w:spacing w:after="0"/>
              <w:rPr>
                <w:ins w:id="568" w:author="Martin Midtgaard" w:date="2012-06-29T11:54:00Z"/>
                <w:rFonts w:cs="Arial"/>
                <w:sz w:val="18"/>
                <w:szCs w:val="18"/>
              </w:rPr>
            </w:pPr>
            <w:proofErr w:type="spellStart"/>
            <w:ins w:id="569" w:author="Martin Midtgaard" w:date="2012-06-29T11:54:00Z">
              <w:r>
                <w:rPr>
                  <w:rFonts w:cs="Arial"/>
                  <w:sz w:val="18"/>
                  <w:szCs w:val="18"/>
                </w:rPr>
                <w:t>KundeType</w:t>
              </w:r>
              <w:proofErr w:type="spellEnd"/>
              <w:r>
                <w:rPr>
                  <w:rFonts w:cs="Arial"/>
                  <w:sz w:val="18"/>
                  <w:szCs w:val="18"/>
                </w:rPr>
                <w:t xml:space="preserve"> </w:t>
              </w:r>
            </w:ins>
          </w:p>
        </w:tc>
        <w:tc>
          <w:tcPr>
            <w:tcW w:w="1535" w:type="dxa"/>
          </w:tcPr>
          <w:p w:rsidR="007B358C" w:rsidRPr="00F023EC" w:rsidRDefault="007B358C" w:rsidP="00466A74">
            <w:pPr>
              <w:spacing w:after="0"/>
              <w:rPr>
                <w:ins w:id="570" w:author="Martin Midtgaard" w:date="2012-06-29T11:54:00Z"/>
                <w:rFonts w:cs="Arial"/>
                <w:sz w:val="18"/>
              </w:rPr>
            </w:pPr>
            <w:proofErr w:type="spellStart"/>
            <w:ins w:id="571" w:author="Martin Midtgaard" w:date="2012-06-29T11:54:00Z">
              <w:r w:rsidRPr="00436CC6">
                <w:rPr>
                  <w:rFonts w:cs="Arial"/>
                  <w:sz w:val="18"/>
                </w:rPr>
                <w:t>IndsatsID</w:t>
              </w:r>
              <w:proofErr w:type="spellEnd"/>
            </w:ins>
          </w:p>
        </w:tc>
        <w:tc>
          <w:tcPr>
            <w:tcW w:w="1345" w:type="dxa"/>
          </w:tcPr>
          <w:p w:rsidR="007B358C" w:rsidRPr="00760367" w:rsidRDefault="007B358C" w:rsidP="00466A74">
            <w:pPr>
              <w:spacing w:after="0"/>
              <w:rPr>
                <w:ins w:id="572" w:author="Martin Midtgaard" w:date="2012-06-29T11:54:00Z"/>
                <w:rFonts w:cs="Arial"/>
                <w:sz w:val="20"/>
                <w:szCs w:val="20"/>
              </w:rPr>
            </w:pPr>
          </w:p>
        </w:tc>
      </w:tr>
      <w:tr w:rsidR="007B358C" w:rsidRPr="00760367" w:rsidTr="00466A74">
        <w:trPr>
          <w:cantSplit/>
          <w:ins w:id="573" w:author="Martin Midtgaard" w:date="2012-06-29T11:54:00Z"/>
        </w:trPr>
        <w:tc>
          <w:tcPr>
            <w:tcW w:w="799" w:type="dxa"/>
          </w:tcPr>
          <w:p w:rsidR="007B358C" w:rsidRDefault="007B358C" w:rsidP="00466A74">
            <w:pPr>
              <w:spacing w:after="0"/>
              <w:rPr>
                <w:ins w:id="574" w:author="Martin Midtgaard" w:date="2012-06-29T11:54:00Z"/>
                <w:rFonts w:cs="Arial"/>
                <w:sz w:val="20"/>
                <w:szCs w:val="20"/>
              </w:rPr>
            </w:pPr>
            <w:ins w:id="575" w:author="Martin Midtgaard" w:date="2012-06-29T11:54:00Z">
              <w:r>
                <w:rPr>
                  <w:rFonts w:cs="Arial"/>
                  <w:sz w:val="20"/>
                  <w:szCs w:val="20"/>
                </w:rPr>
                <w:t>06</w:t>
              </w:r>
            </w:ins>
            <w:ins w:id="576" w:author="Martin Midtgaard" w:date="2012-06-29T11:55:00Z">
              <w:r>
                <w:rPr>
                  <w:rFonts w:cs="Arial"/>
                  <w:sz w:val="20"/>
                  <w:szCs w:val="20"/>
                </w:rPr>
                <w:t>8</w:t>
              </w:r>
            </w:ins>
          </w:p>
        </w:tc>
        <w:tc>
          <w:tcPr>
            <w:tcW w:w="4664" w:type="dxa"/>
          </w:tcPr>
          <w:p w:rsidR="007B358C" w:rsidRDefault="007B358C" w:rsidP="00466A74">
            <w:pPr>
              <w:rPr>
                <w:ins w:id="577" w:author="Martin Midtgaard" w:date="2012-06-29T11:54:00Z"/>
                <w:rFonts w:cs="Arial"/>
                <w:sz w:val="18"/>
                <w:szCs w:val="18"/>
              </w:rPr>
            </w:pPr>
            <w:ins w:id="578" w:author="Martin Midtgaard" w:date="2012-06-29T11:54:00Z">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ins>
          </w:p>
        </w:tc>
        <w:tc>
          <w:tcPr>
            <w:tcW w:w="2340" w:type="dxa"/>
          </w:tcPr>
          <w:p w:rsidR="007B358C" w:rsidRDefault="007B358C" w:rsidP="00466A74">
            <w:pPr>
              <w:rPr>
                <w:ins w:id="579" w:author="Martin Midtgaard" w:date="2012-06-29T11:54:00Z"/>
                <w:rFonts w:cs="Arial"/>
                <w:sz w:val="18"/>
                <w:szCs w:val="18"/>
              </w:rPr>
            </w:pPr>
            <w:proofErr w:type="spellStart"/>
            <w:ins w:id="580" w:author="Martin Midtgaard" w:date="2012-06-29T11:54:00Z">
              <w:r>
                <w:rPr>
                  <w:rFonts w:cs="Arial"/>
                  <w:sz w:val="18"/>
                  <w:szCs w:val="18"/>
                </w:rPr>
                <w:t>KundeNummer</w:t>
              </w:r>
              <w:proofErr w:type="spellEnd"/>
            </w:ins>
          </w:p>
        </w:tc>
        <w:tc>
          <w:tcPr>
            <w:tcW w:w="2520" w:type="dxa"/>
          </w:tcPr>
          <w:p w:rsidR="007B358C" w:rsidRDefault="007B358C" w:rsidP="00466A74">
            <w:pPr>
              <w:spacing w:after="0"/>
              <w:rPr>
                <w:ins w:id="581" w:author="Martin Midtgaard" w:date="2012-06-29T11:54:00Z"/>
                <w:rFonts w:cs="Arial"/>
                <w:sz w:val="18"/>
                <w:szCs w:val="18"/>
              </w:rPr>
            </w:pPr>
            <w:proofErr w:type="spellStart"/>
            <w:ins w:id="582" w:author="Martin Midtgaard" w:date="2012-06-29T11:54:00Z">
              <w:r>
                <w:rPr>
                  <w:rFonts w:cs="Arial"/>
                  <w:sz w:val="18"/>
                  <w:szCs w:val="18"/>
                </w:rPr>
                <w:t>KundeType</w:t>
              </w:r>
              <w:proofErr w:type="spellEnd"/>
              <w:r>
                <w:rPr>
                  <w:rFonts w:cs="Arial"/>
                  <w:sz w:val="18"/>
                  <w:szCs w:val="18"/>
                </w:rPr>
                <w:t xml:space="preserve"> </w:t>
              </w:r>
            </w:ins>
          </w:p>
        </w:tc>
        <w:tc>
          <w:tcPr>
            <w:tcW w:w="1535" w:type="dxa"/>
          </w:tcPr>
          <w:p w:rsidR="007B358C" w:rsidRPr="00F023EC" w:rsidRDefault="007B358C" w:rsidP="00466A74">
            <w:pPr>
              <w:spacing w:after="0"/>
              <w:rPr>
                <w:ins w:id="583" w:author="Martin Midtgaard" w:date="2012-06-29T11:54:00Z"/>
                <w:rFonts w:cs="Arial"/>
                <w:sz w:val="18"/>
              </w:rPr>
            </w:pPr>
            <w:proofErr w:type="spellStart"/>
            <w:ins w:id="584" w:author="Martin Midtgaard" w:date="2012-06-29T11:54:00Z">
              <w:r w:rsidRPr="00436CC6">
                <w:rPr>
                  <w:rFonts w:cs="Arial"/>
                  <w:sz w:val="18"/>
                </w:rPr>
                <w:t>IndsatsID</w:t>
              </w:r>
              <w:proofErr w:type="spellEnd"/>
            </w:ins>
          </w:p>
        </w:tc>
        <w:tc>
          <w:tcPr>
            <w:tcW w:w="1345" w:type="dxa"/>
          </w:tcPr>
          <w:p w:rsidR="007B358C" w:rsidRPr="00760367" w:rsidRDefault="007B358C" w:rsidP="00466A74">
            <w:pPr>
              <w:spacing w:after="0"/>
              <w:rPr>
                <w:ins w:id="585" w:author="Martin Midtgaard" w:date="2012-06-29T11:54:00Z"/>
                <w:rFonts w:cs="Arial"/>
                <w:sz w:val="20"/>
                <w:szCs w:val="20"/>
              </w:rPr>
            </w:pPr>
          </w:p>
        </w:tc>
      </w:tr>
      <w:tr w:rsidR="007B358C" w:rsidRPr="00760367" w:rsidTr="00466A74">
        <w:trPr>
          <w:cantSplit/>
          <w:ins w:id="586" w:author="Martin Midtgaard" w:date="2012-06-29T11:54:00Z"/>
        </w:trPr>
        <w:tc>
          <w:tcPr>
            <w:tcW w:w="799" w:type="dxa"/>
          </w:tcPr>
          <w:p w:rsidR="007B358C" w:rsidRDefault="007B358C" w:rsidP="00466A74">
            <w:pPr>
              <w:spacing w:after="0"/>
              <w:rPr>
                <w:ins w:id="587" w:author="Martin Midtgaard" w:date="2012-06-29T11:54:00Z"/>
                <w:rFonts w:cs="Arial"/>
                <w:sz w:val="20"/>
                <w:szCs w:val="20"/>
              </w:rPr>
            </w:pPr>
            <w:ins w:id="588" w:author="Martin Midtgaard" w:date="2012-06-29T11:54:00Z">
              <w:r>
                <w:rPr>
                  <w:rFonts w:cs="Arial"/>
                  <w:sz w:val="20"/>
                  <w:szCs w:val="20"/>
                </w:rPr>
                <w:t>06</w:t>
              </w:r>
            </w:ins>
            <w:ins w:id="589" w:author="Martin Midtgaard" w:date="2012-06-29T11:55:00Z">
              <w:r>
                <w:rPr>
                  <w:rFonts w:cs="Arial"/>
                  <w:sz w:val="20"/>
                  <w:szCs w:val="20"/>
                </w:rPr>
                <w:t>9</w:t>
              </w:r>
            </w:ins>
          </w:p>
        </w:tc>
        <w:tc>
          <w:tcPr>
            <w:tcW w:w="4664" w:type="dxa"/>
          </w:tcPr>
          <w:p w:rsidR="007B358C" w:rsidRDefault="007B358C" w:rsidP="00466A74">
            <w:pPr>
              <w:rPr>
                <w:ins w:id="590" w:author="Martin Midtgaard" w:date="2012-06-29T11:54:00Z"/>
                <w:rFonts w:cs="Arial"/>
                <w:sz w:val="18"/>
                <w:szCs w:val="18"/>
              </w:rPr>
            </w:pPr>
            <w:ins w:id="591" w:author="Martin Midtgaard" w:date="2012-06-29T11:54: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ins>
          </w:p>
        </w:tc>
        <w:tc>
          <w:tcPr>
            <w:tcW w:w="2340" w:type="dxa"/>
          </w:tcPr>
          <w:p w:rsidR="007B358C" w:rsidRDefault="007B358C" w:rsidP="00466A74">
            <w:pPr>
              <w:rPr>
                <w:ins w:id="592" w:author="Martin Midtgaard" w:date="2012-06-29T11:54:00Z"/>
                <w:rFonts w:cs="Arial"/>
                <w:sz w:val="18"/>
                <w:szCs w:val="18"/>
              </w:rPr>
            </w:pPr>
            <w:proofErr w:type="spellStart"/>
            <w:ins w:id="593" w:author="Martin Midtgaard" w:date="2012-06-29T11:54:00Z">
              <w:r>
                <w:rPr>
                  <w:rFonts w:cs="Arial"/>
                  <w:sz w:val="18"/>
                  <w:szCs w:val="18"/>
                </w:rPr>
                <w:t>KundeNummer</w:t>
              </w:r>
              <w:proofErr w:type="spellEnd"/>
            </w:ins>
          </w:p>
        </w:tc>
        <w:tc>
          <w:tcPr>
            <w:tcW w:w="2520" w:type="dxa"/>
          </w:tcPr>
          <w:p w:rsidR="007B358C" w:rsidRDefault="007B358C" w:rsidP="00466A74">
            <w:pPr>
              <w:spacing w:after="0"/>
              <w:rPr>
                <w:ins w:id="594" w:author="Martin Midtgaard" w:date="2012-06-29T11:54:00Z"/>
                <w:rFonts w:cs="Arial"/>
                <w:sz w:val="18"/>
                <w:szCs w:val="18"/>
              </w:rPr>
            </w:pPr>
            <w:proofErr w:type="spellStart"/>
            <w:ins w:id="595" w:author="Martin Midtgaard" w:date="2012-06-29T11:54:00Z">
              <w:r>
                <w:rPr>
                  <w:rFonts w:cs="Arial"/>
                  <w:sz w:val="18"/>
                  <w:szCs w:val="18"/>
                </w:rPr>
                <w:t>KundeType</w:t>
              </w:r>
              <w:proofErr w:type="spellEnd"/>
              <w:r>
                <w:rPr>
                  <w:rFonts w:cs="Arial"/>
                  <w:sz w:val="18"/>
                  <w:szCs w:val="18"/>
                </w:rPr>
                <w:t xml:space="preserve"> </w:t>
              </w:r>
            </w:ins>
          </w:p>
        </w:tc>
        <w:tc>
          <w:tcPr>
            <w:tcW w:w="1535" w:type="dxa"/>
          </w:tcPr>
          <w:p w:rsidR="007B358C" w:rsidRPr="00F023EC" w:rsidRDefault="007B358C" w:rsidP="00466A74">
            <w:pPr>
              <w:spacing w:after="0"/>
              <w:rPr>
                <w:ins w:id="596" w:author="Martin Midtgaard" w:date="2012-06-29T11:54:00Z"/>
                <w:rFonts w:cs="Arial"/>
                <w:sz w:val="18"/>
              </w:rPr>
            </w:pPr>
            <w:proofErr w:type="spellStart"/>
            <w:ins w:id="597" w:author="Martin Midtgaard" w:date="2012-06-29T11:55:00Z">
              <w:r w:rsidRPr="00436CC6">
                <w:rPr>
                  <w:rFonts w:cs="Arial"/>
                  <w:sz w:val="18"/>
                </w:rPr>
                <w:t>IndsatsID</w:t>
              </w:r>
            </w:ins>
            <w:proofErr w:type="spellEnd"/>
          </w:p>
        </w:tc>
        <w:tc>
          <w:tcPr>
            <w:tcW w:w="1345" w:type="dxa"/>
          </w:tcPr>
          <w:p w:rsidR="007B358C" w:rsidRPr="00760367" w:rsidRDefault="007B358C" w:rsidP="00466A74">
            <w:pPr>
              <w:spacing w:after="0"/>
              <w:rPr>
                <w:ins w:id="598" w:author="Martin Midtgaard" w:date="2012-06-29T11:54:00Z"/>
                <w:rFonts w:cs="Arial"/>
                <w:sz w:val="20"/>
                <w:szCs w:val="20"/>
              </w:rPr>
            </w:pPr>
          </w:p>
        </w:tc>
      </w:tr>
      <w:tr w:rsidR="007B358C" w:rsidRPr="00F95CAE" w:rsidTr="007B6461">
        <w:trPr>
          <w:cantSplit/>
          <w:trPrChange w:id="599" w:author="Martin Midtgaard" w:date="2012-06-29T08:27:00Z">
            <w:trPr>
              <w:gridBefore w:val="2"/>
              <w:cantSplit/>
            </w:trPr>
          </w:trPrChange>
        </w:trPr>
        <w:tc>
          <w:tcPr>
            <w:tcW w:w="799" w:type="dxa"/>
            <w:tcPrChange w:id="600" w:author="Martin Midtgaard" w:date="2012-06-29T08:27:00Z">
              <w:tcPr>
                <w:tcW w:w="783" w:type="dxa"/>
              </w:tcPr>
            </w:tcPrChange>
          </w:tcPr>
          <w:p w:rsidR="007B358C" w:rsidRPr="00760367" w:rsidRDefault="007B358C" w:rsidP="004B2A56">
            <w:pPr>
              <w:spacing w:after="0"/>
              <w:rPr>
                <w:rFonts w:cs="Arial"/>
                <w:sz w:val="20"/>
                <w:szCs w:val="20"/>
              </w:rPr>
            </w:pPr>
            <w:r w:rsidRPr="00760367">
              <w:rPr>
                <w:rFonts w:cs="Arial"/>
                <w:sz w:val="20"/>
                <w:szCs w:val="20"/>
              </w:rPr>
              <w:t>102</w:t>
            </w:r>
          </w:p>
        </w:tc>
        <w:tc>
          <w:tcPr>
            <w:tcW w:w="4664" w:type="dxa"/>
            <w:tcPrChange w:id="601" w:author="Martin Midtgaard" w:date="2012-06-29T08:27:00Z">
              <w:tcPr>
                <w:tcW w:w="4680" w:type="dxa"/>
                <w:gridSpan w:val="2"/>
              </w:tcPr>
            </w:tcPrChange>
          </w:tcPr>
          <w:p w:rsidR="007B358C" w:rsidRPr="00760367" w:rsidRDefault="007B358C"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Change w:id="602" w:author="Martin Midtgaard" w:date="2012-06-29T08:27:00Z">
              <w:tcPr>
                <w:tcW w:w="2340" w:type="dxa"/>
                <w:gridSpan w:val="2"/>
              </w:tcPr>
            </w:tcPrChange>
          </w:tcPr>
          <w:p w:rsidR="007B358C" w:rsidRPr="00760367" w:rsidRDefault="007B358C"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Change w:id="603" w:author="Martin Midtgaard" w:date="2012-06-29T08:27:00Z">
              <w:tcPr>
                <w:tcW w:w="2520" w:type="dxa"/>
                <w:gridSpan w:val="3"/>
              </w:tcPr>
            </w:tcPrChange>
          </w:tcPr>
          <w:p w:rsidR="007B358C" w:rsidRPr="00760367" w:rsidRDefault="007B358C" w:rsidP="004B2A56">
            <w:pPr>
              <w:spacing w:after="0"/>
              <w:rPr>
                <w:rFonts w:cs="Arial"/>
                <w:sz w:val="20"/>
                <w:szCs w:val="20"/>
              </w:rPr>
            </w:pPr>
          </w:p>
        </w:tc>
        <w:tc>
          <w:tcPr>
            <w:tcW w:w="1535" w:type="dxa"/>
            <w:tcPrChange w:id="604" w:author="Martin Midtgaard" w:date="2012-06-29T08:27:00Z">
              <w:tcPr>
                <w:tcW w:w="1535" w:type="dxa"/>
                <w:gridSpan w:val="2"/>
              </w:tcPr>
            </w:tcPrChange>
          </w:tcPr>
          <w:p w:rsidR="007B358C" w:rsidRPr="00760367" w:rsidRDefault="007B358C" w:rsidP="004B2A56">
            <w:pPr>
              <w:spacing w:after="0"/>
              <w:rPr>
                <w:rFonts w:cs="Arial"/>
                <w:sz w:val="20"/>
                <w:szCs w:val="20"/>
              </w:rPr>
            </w:pPr>
          </w:p>
        </w:tc>
        <w:tc>
          <w:tcPr>
            <w:tcW w:w="1345" w:type="dxa"/>
            <w:tcPrChange w:id="605" w:author="Martin Midtgaard" w:date="2012-06-29T08:27:00Z">
              <w:tcPr>
                <w:tcW w:w="1345" w:type="dxa"/>
              </w:tcPr>
            </w:tcPrChange>
          </w:tcPr>
          <w:p w:rsidR="007B358C" w:rsidRPr="00760367" w:rsidRDefault="007B358C" w:rsidP="004B2A56">
            <w:pPr>
              <w:spacing w:after="0"/>
              <w:rPr>
                <w:rFonts w:cs="Arial"/>
                <w:sz w:val="20"/>
                <w:szCs w:val="20"/>
              </w:rPr>
            </w:pPr>
          </w:p>
        </w:tc>
      </w:tr>
      <w:tr w:rsidR="007B358C" w:rsidRPr="00F95CAE" w:rsidTr="007B6461">
        <w:trPr>
          <w:cantSplit/>
          <w:trPrChange w:id="606" w:author="Martin Midtgaard" w:date="2012-06-29T08:27:00Z">
            <w:trPr>
              <w:gridBefore w:val="2"/>
              <w:cantSplit/>
            </w:trPr>
          </w:trPrChange>
        </w:trPr>
        <w:tc>
          <w:tcPr>
            <w:tcW w:w="799" w:type="dxa"/>
            <w:tcPrChange w:id="607" w:author="Martin Midtgaard" w:date="2012-06-29T08:27:00Z">
              <w:tcPr>
                <w:tcW w:w="783" w:type="dxa"/>
              </w:tcPr>
            </w:tcPrChange>
          </w:tcPr>
          <w:p w:rsidR="007B358C" w:rsidRPr="00760367" w:rsidRDefault="007B358C" w:rsidP="004B2A56">
            <w:pPr>
              <w:spacing w:after="0"/>
              <w:rPr>
                <w:rFonts w:cs="Arial"/>
                <w:sz w:val="20"/>
                <w:szCs w:val="20"/>
              </w:rPr>
            </w:pPr>
            <w:r w:rsidRPr="00760367">
              <w:rPr>
                <w:rFonts w:cs="Arial"/>
                <w:sz w:val="20"/>
                <w:szCs w:val="20"/>
              </w:rPr>
              <w:t>103</w:t>
            </w:r>
          </w:p>
        </w:tc>
        <w:tc>
          <w:tcPr>
            <w:tcW w:w="4664" w:type="dxa"/>
            <w:tcPrChange w:id="608" w:author="Martin Midtgaard" w:date="2012-06-29T08:27:00Z">
              <w:tcPr>
                <w:tcW w:w="4680" w:type="dxa"/>
                <w:gridSpan w:val="2"/>
              </w:tcPr>
            </w:tcPrChange>
          </w:tcPr>
          <w:p w:rsidR="007B358C" w:rsidRPr="00760367" w:rsidRDefault="007B358C"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Change w:id="609" w:author="Martin Midtgaard" w:date="2012-06-29T08:27:00Z">
              <w:tcPr>
                <w:tcW w:w="2340" w:type="dxa"/>
                <w:gridSpan w:val="2"/>
              </w:tcPr>
            </w:tcPrChange>
          </w:tcPr>
          <w:p w:rsidR="007B358C" w:rsidRPr="00760367" w:rsidRDefault="007B358C"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Change w:id="610" w:author="Martin Midtgaard" w:date="2012-06-29T08:27:00Z">
              <w:tcPr>
                <w:tcW w:w="2520" w:type="dxa"/>
                <w:gridSpan w:val="3"/>
              </w:tcPr>
            </w:tcPrChange>
          </w:tcPr>
          <w:p w:rsidR="007B358C" w:rsidRPr="00760367" w:rsidRDefault="007B358C" w:rsidP="004B2A56">
            <w:pPr>
              <w:spacing w:after="0"/>
              <w:rPr>
                <w:rFonts w:cs="Arial"/>
                <w:sz w:val="20"/>
                <w:szCs w:val="20"/>
              </w:rPr>
            </w:pPr>
          </w:p>
        </w:tc>
        <w:tc>
          <w:tcPr>
            <w:tcW w:w="1535" w:type="dxa"/>
            <w:tcPrChange w:id="611" w:author="Martin Midtgaard" w:date="2012-06-29T08:27:00Z">
              <w:tcPr>
                <w:tcW w:w="1535" w:type="dxa"/>
                <w:gridSpan w:val="2"/>
              </w:tcPr>
            </w:tcPrChange>
          </w:tcPr>
          <w:p w:rsidR="007B358C" w:rsidRPr="00760367" w:rsidRDefault="007B358C" w:rsidP="004B2A56">
            <w:pPr>
              <w:spacing w:after="0"/>
              <w:rPr>
                <w:rFonts w:cs="Arial"/>
                <w:sz w:val="20"/>
                <w:szCs w:val="20"/>
              </w:rPr>
            </w:pPr>
          </w:p>
        </w:tc>
        <w:tc>
          <w:tcPr>
            <w:tcW w:w="1345" w:type="dxa"/>
            <w:tcPrChange w:id="612" w:author="Martin Midtgaard" w:date="2012-06-29T08:27:00Z">
              <w:tcPr>
                <w:tcW w:w="1345" w:type="dxa"/>
              </w:tcPr>
            </w:tcPrChange>
          </w:tcPr>
          <w:p w:rsidR="007B358C" w:rsidRPr="00760367" w:rsidRDefault="007B358C" w:rsidP="004B2A56">
            <w:pPr>
              <w:spacing w:after="0"/>
              <w:rPr>
                <w:rFonts w:cs="Arial"/>
                <w:sz w:val="20"/>
                <w:szCs w:val="20"/>
              </w:rPr>
            </w:pPr>
          </w:p>
        </w:tc>
      </w:tr>
      <w:tr w:rsidR="007B358C" w:rsidRPr="00F95CAE" w:rsidTr="007B6461">
        <w:trPr>
          <w:cantSplit/>
          <w:trPrChange w:id="613" w:author="Martin Midtgaard" w:date="2012-06-29T08:27:00Z">
            <w:trPr>
              <w:gridBefore w:val="2"/>
              <w:cantSplit/>
            </w:trPr>
          </w:trPrChange>
        </w:trPr>
        <w:tc>
          <w:tcPr>
            <w:tcW w:w="799" w:type="dxa"/>
            <w:tcPrChange w:id="614" w:author="Martin Midtgaard" w:date="2012-06-29T08:27:00Z">
              <w:tcPr>
                <w:tcW w:w="783" w:type="dxa"/>
              </w:tcPr>
            </w:tcPrChange>
          </w:tcPr>
          <w:p w:rsidR="007B358C" w:rsidRPr="00760367" w:rsidRDefault="007B358C" w:rsidP="004B2A56">
            <w:pPr>
              <w:spacing w:after="0"/>
              <w:rPr>
                <w:rFonts w:cs="Arial"/>
                <w:sz w:val="20"/>
                <w:szCs w:val="20"/>
              </w:rPr>
            </w:pPr>
            <w:r w:rsidRPr="00760367">
              <w:rPr>
                <w:rFonts w:cs="Arial"/>
                <w:sz w:val="20"/>
                <w:szCs w:val="20"/>
              </w:rPr>
              <w:t>104</w:t>
            </w:r>
          </w:p>
        </w:tc>
        <w:tc>
          <w:tcPr>
            <w:tcW w:w="4664" w:type="dxa"/>
            <w:tcPrChange w:id="615" w:author="Martin Midtgaard" w:date="2012-06-29T08:27:00Z">
              <w:tcPr>
                <w:tcW w:w="4680" w:type="dxa"/>
                <w:gridSpan w:val="2"/>
              </w:tcPr>
            </w:tcPrChange>
          </w:tcPr>
          <w:p w:rsidR="007B358C" w:rsidRPr="00760367" w:rsidRDefault="007B358C"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Change w:id="616" w:author="Martin Midtgaard" w:date="2012-06-29T08:27:00Z">
              <w:tcPr>
                <w:tcW w:w="2340" w:type="dxa"/>
                <w:gridSpan w:val="2"/>
              </w:tcPr>
            </w:tcPrChange>
          </w:tcPr>
          <w:p w:rsidR="007B358C" w:rsidRPr="00760367" w:rsidRDefault="007B358C"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Change w:id="617" w:author="Martin Midtgaard" w:date="2012-06-29T08:27:00Z">
              <w:tcPr>
                <w:tcW w:w="2520" w:type="dxa"/>
                <w:gridSpan w:val="3"/>
              </w:tcPr>
            </w:tcPrChange>
          </w:tcPr>
          <w:p w:rsidR="007B358C" w:rsidRPr="00760367" w:rsidRDefault="007B358C"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Change w:id="618" w:author="Martin Midtgaard" w:date="2012-06-29T08:27:00Z">
              <w:tcPr>
                <w:tcW w:w="1535" w:type="dxa"/>
                <w:gridSpan w:val="2"/>
              </w:tcPr>
            </w:tcPrChange>
          </w:tcPr>
          <w:p w:rsidR="007B358C" w:rsidRPr="00760367" w:rsidRDefault="007B358C" w:rsidP="004B2A56">
            <w:pPr>
              <w:spacing w:after="0"/>
              <w:rPr>
                <w:rFonts w:cs="Arial"/>
                <w:sz w:val="20"/>
                <w:szCs w:val="20"/>
              </w:rPr>
            </w:pPr>
          </w:p>
        </w:tc>
        <w:tc>
          <w:tcPr>
            <w:tcW w:w="1345" w:type="dxa"/>
            <w:tcPrChange w:id="619" w:author="Martin Midtgaard" w:date="2012-06-29T08:27:00Z">
              <w:tcPr>
                <w:tcW w:w="1345" w:type="dxa"/>
              </w:tcPr>
            </w:tcPrChange>
          </w:tcPr>
          <w:p w:rsidR="007B358C" w:rsidRPr="00760367" w:rsidRDefault="007B358C" w:rsidP="004B2A56">
            <w:pPr>
              <w:spacing w:after="0"/>
              <w:rPr>
                <w:rFonts w:cs="Arial"/>
                <w:sz w:val="20"/>
                <w:szCs w:val="20"/>
              </w:rPr>
            </w:pPr>
          </w:p>
        </w:tc>
      </w:tr>
      <w:tr w:rsidR="007B358C" w:rsidRPr="00F95CAE" w:rsidTr="007B6461">
        <w:trPr>
          <w:cantSplit/>
          <w:trPrChange w:id="620" w:author="Martin Midtgaard" w:date="2012-06-29T08:27:00Z">
            <w:trPr>
              <w:gridBefore w:val="2"/>
              <w:cantSplit/>
            </w:trPr>
          </w:trPrChange>
        </w:trPr>
        <w:tc>
          <w:tcPr>
            <w:tcW w:w="799" w:type="dxa"/>
            <w:tcPrChange w:id="621" w:author="Martin Midtgaard" w:date="2012-06-29T08:27:00Z">
              <w:tcPr>
                <w:tcW w:w="783" w:type="dxa"/>
              </w:tcPr>
            </w:tcPrChange>
          </w:tcPr>
          <w:p w:rsidR="007B358C" w:rsidRPr="00760367" w:rsidRDefault="007B358C" w:rsidP="004B2A56">
            <w:pPr>
              <w:spacing w:after="0"/>
              <w:rPr>
                <w:rFonts w:cs="Arial"/>
                <w:sz w:val="20"/>
                <w:szCs w:val="20"/>
              </w:rPr>
            </w:pPr>
            <w:r w:rsidRPr="00760367">
              <w:rPr>
                <w:rFonts w:cs="Arial"/>
                <w:sz w:val="20"/>
                <w:szCs w:val="20"/>
              </w:rPr>
              <w:t>105</w:t>
            </w:r>
          </w:p>
        </w:tc>
        <w:tc>
          <w:tcPr>
            <w:tcW w:w="4664" w:type="dxa"/>
            <w:tcPrChange w:id="622" w:author="Martin Midtgaard" w:date="2012-06-29T08:27:00Z">
              <w:tcPr>
                <w:tcW w:w="4680" w:type="dxa"/>
                <w:gridSpan w:val="2"/>
              </w:tcPr>
            </w:tcPrChange>
          </w:tcPr>
          <w:p w:rsidR="007B358C" w:rsidRPr="00760367" w:rsidRDefault="007B358C" w:rsidP="004B2A56">
            <w:pPr>
              <w:spacing w:after="0"/>
              <w:rPr>
                <w:rFonts w:cs="Arial"/>
                <w:sz w:val="20"/>
                <w:szCs w:val="20"/>
              </w:rPr>
            </w:pPr>
            <w:r w:rsidRPr="00760367">
              <w:rPr>
                <w:rFonts w:cs="Arial"/>
                <w:sz w:val="20"/>
                <w:szCs w:val="20"/>
              </w:rPr>
              <w:t xml:space="preserve">Ugyldig rente underret på fordring </w:t>
            </w:r>
          </w:p>
        </w:tc>
        <w:tc>
          <w:tcPr>
            <w:tcW w:w="2340" w:type="dxa"/>
            <w:tcPrChange w:id="623" w:author="Martin Midtgaard" w:date="2012-06-29T08:27:00Z">
              <w:tcPr>
                <w:tcW w:w="2340" w:type="dxa"/>
                <w:gridSpan w:val="2"/>
              </w:tcPr>
            </w:tcPrChange>
          </w:tcPr>
          <w:p w:rsidR="007B358C" w:rsidRPr="00760367" w:rsidRDefault="007B358C"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Change w:id="624" w:author="Martin Midtgaard" w:date="2012-06-29T08:27:00Z">
              <w:tcPr>
                <w:tcW w:w="2520" w:type="dxa"/>
                <w:gridSpan w:val="3"/>
              </w:tcPr>
            </w:tcPrChange>
          </w:tcPr>
          <w:p w:rsidR="007B358C" w:rsidRPr="00760367" w:rsidRDefault="007B358C" w:rsidP="004B2A56">
            <w:pPr>
              <w:spacing w:after="0"/>
              <w:rPr>
                <w:rFonts w:cs="Arial"/>
                <w:sz w:val="20"/>
                <w:szCs w:val="20"/>
              </w:rPr>
            </w:pPr>
          </w:p>
        </w:tc>
        <w:tc>
          <w:tcPr>
            <w:tcW w:w="1535" w:type="dxa"/>
            <w:tcPrChange w:id="625" w:author="Martin Midtgaard" w:date="2012-06-29T08:27:00Z">
              <w:tcPr>
                <w:tcW w:w="1535" w:type="dxa"/>
                <w:gridSpan w:val="2"/>
              </w:tcPr>
            </w:tcPrChange>
          </w:tcPr>
          <w:p w:rsidR="007B358C" w:rsidRPr="00760367" w:rsidRDefault="007B358C" w:rsidP="004B2A56">
            <w:pPr>
              <w:spacing w:after="0"/>
              <w:rPr>
                <w:rFonts w:cs="Arial"/>
                <w:sz w:val="20"/>
                <w:szCs w:val="20"/>
              </w:rPr>
            </w:pPr>
          </w:p>
        </w:tc>
        <w:tc>
          <w:tcPr>
            <w:tcW w:w="1345" w:type="dxa"/>
            <w:tcPrChange w:id="626" w:author="Martin Midtgaard" w:date="2012-06-29T08:27:00Z">
              <w:tcPr>
                <w:tcW w:w="1345" w:type="dxa"/>
              </w:tcPr>
            </w:tcPrChange>
          </w:tcPr>
          <w:p w:rsidR="007B358C" w:rsidRPr="00760367" w:rsidRDefault="007B358C" w:rsidP="004B2A56">
            <w:pPr>
              <w:spacing w:after="0"/>
              <w:rPr>
                <w:rFonts w:cs="Arial"/>
                <w:sz w:val="20"/>
                <w:szCs w:val="20"/>
              </w:rPr>
            </w:pPr>
          </w:p>
        </w:tc>
      </w:tr>
      <w:tr w:rsidR="007B358C" w:rsidRPr="00F95CAE" w:rsidTr="007B6461">
        <w:trPr>
          <w:cantSplit/>
          <w:trPrChange w:id="627" w:author="Martin Midtgaard" w:date="2012-06-29T08:27:00Z">
            <w:trPr>
              <w:gridBefore w:val="2"/>
              <w:cantSplit/>
            </w:trPr>
          </w:trPrChange>
        </w:trPr>
        <w:tc>
          <w:tcPr>
            <w:tcW w:w="799" w:type="dxa"/>
            <w:tcPrChange w:id="628"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106</w:t>
            </w:r>
          </w:p>
        </w:tc>
        <w:tc>
          <w:tcPr>
            <w:tcW w:w="4664" w:type="dxa"/>
            <w:tcPrChange w:id="629" w:author="Martin Midtgaard" w:date="2012-06-29T08:27:00Z">
              <w:tcPr>
                <w:tcW w:w="4680" w:type="dxa"/>
                <w:gridSpan w:val="2"/>
              </w:tcPr>
            </w:tcPrChange>
          </w:tcPr>
          <w:p w:rsidR="007B358C" w:rsidRDefault="007B358C"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Change w:id="630"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Change w:id="631" w:author="Martin Midtgaard" w:date="2012-06-29T08:27:00Z">
              <w:tcPr>
                <w:tcW w:w="2520" w:type="dxa"/>
                <w:gridSpan w:val="3"/>
              </w:tcPr>
            </w:tcPrChange>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632" w:author="Martin Midtgaard" w:date="2012-06-29T08:27:00Z">
              <w:tcPr>
                <w:tcW w:w="1535" w:type="dxa"/>
                <w:gridSpan w:val="2"/>
              </w:tcPr>
            </w:tcPrChange>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Change w:id="633"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34" w:author="Martin Midtgaard" w:date="2012-06-29T08:27:00Z">
            <w:trPr>
              <w:gridBefore w:val="2"/>
              <w:cantSplit/>
            </w:trPr>
          </w:trPrChange>
        </w:trPr>
        <w:tc>
          <w:tcPr>
            <w:tcW w:w="799" w:type="dxa"/>
            <w:tcPrChange w:id="635"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lastRenderedPageBreak/>
              <w:t>107</w:t>
            </w:r>
          </w:p>
        </w:tc>
        <w:tc>
          <w:tcPr>
            <w:tcW w:w="4664" w:type="dxa"/>
            <w:tcPrChange w:id="636" w:author="Martin Midtgaard" w:date="2012-06-29T08:27:00Z">
              <w:tcPr>
                <w:tcW w:w="4680" w:type="dxa"/>
                <w:gridSpan w:val="2"/>
              </w:tcPr>
            </w:tcPrChange>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Change w:id="637"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Change w:id="638" w:author="Martin Midtgaard" w:date="2012-06-29T08:27:00Z">
              <w:tcPr>
                <w:tcW w:w="2520" w:type="dxa"/>
                <w:gridSpan w:val="3"/>
              </w:tcPr>
            </w:tcPrChange>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639" w:author="Martin Midtgaard" w:date="2012-06-29T08:27:00Z">
              <w:tcPr>
                <w:tcW w:w="1535" w:type="dxa"/>
                <w:gridSpan w:val="2"/>
              </w:tcPr>
            </w:tcPrChange>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Change w:id="640"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41" w:author="Martin Midtgaard" w:date="2012-06-29T08:27:00Z">
            <w:trPr>
              <w:gridBefore w:val="2"/>
              <w:cantSplit/>
            </w:trPr>
          </w:trPrChange>
        </w:trPr>
        <w:tc>
          <w:tcPr>
            <w:tcW w:w="799" w:type="dxa"/>
            <w:tcPrChange w:id="642"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108</w:t>
            </w:r>
          </w:p>
        </w:tc>
        <w:tc>
          <w:tcPr>
            <w:tcW w:w="4664" w:type="dxa"/>
            <w:tcPrChange w:id="643" w:author="Martin Midtgaard" w:date="2012-06-29T08:27:00Z">
              <w:tcPr>
                <w:tcW w:w="4680" w:type="dxa"/>
                <w:gridSpan w:val="2"/>
              </w:tcPr>
            </w:tcPrChange>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Change w:id="644"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Change w:id="645" w:author="Martin Midtgaard" w:date="2012-06-29T08:27:00Z">
              <w:tcPr>
                <w:tcW w:w="2520" w:type="dxa"/>
                <w:gridSpan w:val="3"/>
              </w:tcPr>
            </w:tcPrChange>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646" w:author="Martin Midtgaard" w:date="2012-06-29T08:27:00Z">
              <w:tcPr>
                <w:tcW w:w="1535" w:type="dxa"/>
                <w:gridSpan w:val="2"/>
              </w:tcPr>
            </w:tcPrChange>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Change w:id="647"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48" w:author="Martin Midtgaard" w:date="2012-06-29T08:27:00Z">
            <w:trPr>
              <w:gridBefore w:val="2"/>
              <w:cantSplit/>
            </w:trPr>
          </w:trPrChange>
        </w:trPr>
        <w:tc>
          <w:tcPr>
            <w:tcW w:w="799" w:type="dxa"/>
            <w:tcPrChange w:id="649"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109</w:t>
            </w:r>
          </w:p>
        </w:tc>
        <w:tc>
          <w:tcPr>
            <w:tcW w:w="4664" w:type="dxa"/>
            <w:tcPrChange w:id="650" w:author="Martin Midtgaard" w:date="2012-06-29T08:27:00Z">
              <w:tcPr>
                <w:tcW w:w="4680" w:type="dxa"/>
                <w:gridSpan w:val="2"/>
              </w:tcPr>
            </w:tcPrChange>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setValg</w:t>
            </w:r>
            <w:proofErr w:type="spellEnd"/>
            <w:r w:rsidRPr="00E033FE">
              <w:rPr>
                <w:rFonts w:eastAsia="Times New Roman" w:cs="Arial"/>
                <w:color w:val="000000"/>
                <w:sz w:val="20"/>
                <w:szCs w:val="20"/>
                <w:lang w:eastAsia="da-DK"/>
              </w:rPr>
              <w:t xml:space="preserve"> ikke være udfyldt </w:t>
            </w:r>
          </w:p>
        </w:tc>
        <w:tc>
          <w:tcPr>
            <w:tcW w:w="2340" w:type="dxa"/>
            <w:tcPrChange w:id="651"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Change w:id="652" w:author="Martin Midtgaard" w:date="2012-06-29T08:27:00Z">
              <w:tcPr>
                <w:tcW w:w="2520" w:type="dxa"/>
                <w:gridSpan w:val="3"/>
              </w:tcPr>
            </w:tcPrChange>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653" w:author="Martin Midtgaard" w:date="2012-06-29T08:27:00Z">
              <w:tcPr>
                <w:tcW w:w="1535" w:type="dxa"/>
                <w:gridSpan w:val="2"/>
              </w:tcPr>
            </w:tcPrChange>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Change w:id="654"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55" w:author="Martin Midtgaard" w:date="2012-06-29T08:27:00Z">
            <w:trPr>
              <w:gridBefore w:val="2"/>
              <w:cantSplit/>
            </w:trPr>
          </w:trPrChange>
        </w:trPr>
        <w:tc>
          <w:tcPr>
            <w:tcW w:w="799" w:type="dxa"/>
            <w:tcPrChange w:id="656"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185</w:t>
            </w:r>
          </w:p>
        </w:tc>
        <w:tc>
          <w:tcPr>
            <w:tcW w:w="4664" w:type="dxa"/>
            <w:tcPrChange w:id="657" w:author="Martin Midtgaard" w:date="2012-06-29T08:27:00Z">
              <w:tcPr>
                <w:tcW w:w="4680" w:type="dxa"/>
                <w:gridSpan w:val="2"/>
              </w:tcPr>
            </w:tcPrChange>
          </w:tcPr>
          <w:p w:rsidR="007B358C" w:rsidRPr="00E033FE" w:rsidRDefault="007B358C"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Change w:id="658" w:author="Martin Midtgaard" w:date="2012-06-29T08:27:00Z">
              <w:tcPr>
                <w:tcW w:w="2340" w:type="dxa"/>
                <w:gridSpan w:val="2"/>
              </w:tcPr>
            </w:tcPrChange>
          </w:tcPr>
          <w:p w:rsidR="007B358C" w:rsidRDefault="007B358C" w:rsidP="00E033FE">
            <w:pPr>
              <w:spacing w:after="0"/>
              <w:rPr>
                <w:rFonts w:cs="Arial"/>
                <w:sz w:val="18"/>
              </w:rPr>
            </w:pPr>
            <w:proofErr w:type="spellStart"/>
            <w:r w:rsidRPr="007C0A26">
              <w:rPr>
                <w:rFonts w:cs="Arial"/>
                <w:sz w:val="18"/>
              </w:rPr>
              <w:t>DMIFordringHaverID</w:t>
            </w:r>
            <w:proofErr w:type="spellEnd"/>
          </w:p>
        </w:tc>
        <w:tc>
          <w:tcPr>
            <w:tcW w:w="2520" w:type="dxa"/>
            <w:tcPrChange w:id="659" w:author="Martin Midtgaard" w:date="2012-06-29T08:27:00Z">
              <w:tcPr>
                <w:tcW w:w="2520" w:type="dxa"/>
                <w:gridSpan w:val="3"/>
              </w:tcPr>
            </w:tcPrChange>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60"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61"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62" w:author="Martin Midtgaard" w:date="2012-06-29T08:27:00Z">
            <w:trPr>
              <w:gridBefore w:val="2"/>
              <w:cantSplit/>
            </w:trPr>
          </w:trPrChange>
        </w:trPr>
        <w:tc>
          <w:tcPr>
            <w:tcW w:w="799" w:type="dxa"/>
            <w:tcPrChange w:id="663"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186</w:t>
            </w:r>
          </w:p>
        </w:tc>
        <w:tc>
          <w:tcPr>
            <w:tcW w:w="4664" w:type="dxa"/>
            <w:tcPrChange w:id="664" w:author="Martin Midtgaard" w:date="2012-06-29T08:27:00Z">
              <w:tcPr>
                <w:tcW w:w="4680" w:type="dxa"/>
                <w:gridSpan w:val="2"/>
              </w:tcPr>
            </w:tcPrChange>
          </w:tcPr>
          <w:p w:rsidR="007B358C" w:rsidRPr="00693B36" w:rsidRDefault="007B358C"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Change w:id="665" w:author="Martin Midtgaard" w:date="2012-06-29T08:27:00Z">
              <w:tcPr>
                <w:tcW w:w="2340" w:type="dxa"/>
                <w:gridSpan w:val="2"/>
              </w:tcPr>
            </w:tcPrChange>
          </w:tcPr>
          <w:p w:rsidR="007B358C" w:rsidRPr="00693B36" w:rsidRDefault="007B358C" w:rsidP="00AB4FB8">
            <w:pPr>
              <w:spacing w:after="0"/>
              <w:rPr>
                <w:rFonts w:cs="Arial"/>
                <w:sz w:val="18"/>
              </w:rPr>
            </w:pPr>
            <w:proofErr w:type="spellStart"/>
            <w:r w:rsidRPr="007C0A26">
              <w:rPr>
                <w:rFonts w:cs="Arial"/>
                <w:sz w:val="18"/>
              </w:rPr>
              <w:t>DMIFordringHaverID</w:t>
            </w:r>
            <w:proofErr w:type="spellEnd"/>
          </w:p>
        </w:tc>
        <w:tc>
          <w:tcPr>
            <w:tcW w:w="2520" w:type="dxa"/>
            <w:tcPrChange w:id="666"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67"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68"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69" w:author="Martin Midtgaard" w:date="2012-06-29T08:27:00Z">
            <w:trPr>
              <w:gridBefore w:val="2"/>
              <w:cantSplit/>
            </w:trPr>
          </w:trPrChange>
        </w:trPr>
        <w:tc>
          <w:tcPr>
            <w:tcW w:w="799" w:type="dxa"/>
            <w:tcPrChange w:id="670"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187</w:t>
            </w:r>
          </w:p>
        </w:tc>
        <w:tc>
          <w:tcPr>
            <w:tcW w:w="4664" w:type="dxa"/>
            <w:tcPrChange w:id="671" w:author="Martin Midtgaard" w:date="2012-06-29T08:27:00Z">
              <w:tcPr>
                <w:tcW w:w="4680" w:type="dxa"/>
                <w:gridSpan w:val="2"/>
              </w:tcPr>
            </w:tcPrChange>
          </w:tcPr>
          <w:p w:rsidR="007B358C" w:rsidRPr="00693B36" w:rsidRDefault="007B358C"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Change w:id="672" w:author="Martin Midtgaard" w:date="2012-06-29T08:27:00Z">
              <w:tcPr>
                <w:tcW w:w="2340" w:type="dxa"/>
                <w:gridSpan w:val="2"/>
              </w:tcPr>
            </w:tcPrChange>
          </w:tcPr>
          <w:p w:rsidR="007B358C" w:rsidRPr="00693B36" w:rsidRDefault="007B358C" w:rsidP="00E033FE">
            <w:pPr>
              <w:spacing w:after="0"/>
              <w:rPr>
                <w:rFonts w:cs="Arial"/>
                <w:sz w:val="18"/>
              </w:rPr>
            </w:pPr>
            <w:proofErr w:type="spellStart"/>
            <w:r w:rsidRPr="007C0A26">
              <w:rPr>
                <w:rFonts w:cs="Arial"/>
                <w:sz w:val="18"/>
              </w:rPr>
              <w:t>KundeNummer</w:t>
            </w:r>
            <w:proofErr w:type="spellEnd"/>
          </w:p>
        </w:tc>
        <w:tc>
          <w:tcPr>
            <w:tcW w:w="2520" w:type="dxa"/>
            <w:tcPrChange w:id="673"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74"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75"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76" w:author="Martin Midtgaard" w:date="2012-06-29T08:27:00Z">
            <w:trPr>
              <w:gridBefore w:val="2"/>
              <w:cantSplit/>
            </w:trPr>
          </w:trPrChange>
        </w:trPr>
        <w:tc>
          <w:tcPr>
            <w:tcW w:w="799" w:type="dxa"/>
            <w:tcPrChange w:id="677"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188</w:t>
            </w:r>
          </w:p>
        </w:tc>
        <w:tc>
          <w:tcPr>
            <w:tcW w:w="4664" w:type="dxa"/>
            <w:tcPrChange w:id="678" w:author="Martin Midtgaard" w:date="2012-06-29T08:27:00Z">
              <w:tcPr>
                <w:tcW w:w="4680" w:type="dxa"/>
                <w:gridSpan w:val="2"/>
              </w:tcPr>
            </w:tcPrChange>
          </w:tcPr>
          <w:p w:rsidR="007B358C" w:rsidRPr="00693B36" w:rsidRDefault="007B358C"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Change w:id="679" w:author="Martin Midtgaard" w:date="2012-06-29T08:27:00Z">
              <w:tcPr>
                <w:tcW w:w="2340" w:type="dxa"/>
                <w:gridSpan w:val="2"/>
              </w:tcPr>
            </w:tcPrChange>
          </w:tcPr>
          <w:p w:rsidR="007B358C" w:rsidRPr="00693B3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680"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81"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82"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83" w:author="Martin Midtgaard" w:date="2012-06-29T08:27:00Z">
            <w:trPr>
              <w:gridBefore w:val="2"/>
              <w:cantSplit/>
            </w:trPr>
          </w:trPrChange>
        </w:trPr>
        <w:tc>
          <w:tcPr>
            <w:tcW w:w="799" w:type="dxa"/>
            <w:tcPrChange w:id="684"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189</w:t>
            </w:r>
          </w:p>
        </w:tc>
        <w:tc>
          <w:tcPr>
            <w:tcW w:w="4664" w:type="dxa"/>
            <w:tcPrChange w:id="685" w:author="Martin Midtgaard" w:date="2012-06-29T08:27:00Z">
              <w:tcPr>
                <w:tcW w:w="4680" w:type="dxa"/>
                <w:gridSpan w:val="2"/>
              </w:tcPr>
            </w:tcPrChange>
          </w:tcPr>
          <w:p w:rsidR="007B358C" w:rsidRPr="00693B36" w:rsidRDefault="007B358C"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Change w:id="686" w:author="Martin Midtgaard" w:date="2012-06-29T08:27:00Z">
              <w:tcPr>
                <w:tcW w:w="2340" w:type="dxa"/>
                <w:gridSpan w:val="2"/>
              </w:tcPr>
            </w:tcPrChange>
          </w:tcPr>
          <w:p w:rsidR="007B358C" w:rsidRPr="00693B3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687"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88"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89"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90" w:author="Martin Midtgaard" w:date="2012-06-29T08:27:00Z">
            <w:trPr>
              <w:gridBefore w:val="2"/>
              <w:cantSplit/>
            </w:trPr>
          </w:trPrChange>
        </w:trPr>
        <w:tc>
          <w:tcPr>
            <w:tcW w:w="799" w:type="dxa"/>
            <w:tcPrChange w:id="691"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190</w:t>
            </w:r>
          </w:p>
        </w:tc>
        <w:tc>
          <w:tcPr>
            <w:tcW w:w="4664" w:type="dxa"/>
            <w:tcPrChange w:id="692"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Change w:id="693"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694"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695"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696"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697" w:author="Martin Midtgaard" w:date="2012-06-29T08:27:00Z">
            <w:trPr>
              <w:gridBefore w:val="2"/>
              <w:cantSplit/>
            </w:trPr>
          </w:trPrChange>
        </w:trPr>
        <w:tc>
          <w:tcPr>
            <w:tcW w:w="799" w:type="dxa"/>
            <w:tcPrChange w:id="698"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191</w:t>
            </w:r>
          </w:p>
        </w:tc>
        <w:tc>
          <w:tcPr>
            <w:tcW w:w="4664" w:type="dxa"/>
            <w:tcPrChange w:id="699"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Change w:id="700"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01"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02"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03"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04" w:author="Martin Midtgaard" w:date="2012-06-29T08:27:00Z">
            <w:trPr>
              <w:gridBefore w:val="2"/>
              <w:cantSplit/>
            </w:trPr>
          </w:trPrChange>
        </w:trPr>
        <w:tc>
          <w:tcPr>
            <w:tcW w:w="799" w:type="dxa"/>
            <w:tcPrChange w:id="705"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192</w:t>
            </w:r>
          </w:p>
        </w:tc>
        <w:tc>
          <w:tcPr>
            <w:tcW w:w="4664" w:type="dxa"/>
            <w:tcPrChange w:id="706"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fejl i rettighedshaver fordeling</w:t>
            </w:r>
          </w:p>
        </w:tc>
        <w:tc>
          <w:tcPr>
            <w:tcW w:w="2340" w:type="dxa"/>
            <w:tcPrChange w:id="707"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08"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09"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10"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11" w:author="Martin Midtgaard" w:date="2012-06-29T08:27:00Z">
            <w:trPr>
              <w:gridBefore w:val="2"/>
              <w:cantSplit/>
            </w:trPr>
          </w:trPrChange>
        </w:trPr>
        <w:tc>
          <w:tcPr>
            <w:tcW w:w="799" w:type="dxa"/>
            <w:tcPrChange w:id="712"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193</w:t>
            </w:r>
          </w:p>
        </w:tc>
        <w:tc>
          <w:tcPr>
            <w:tcW w:w="4664" w:type="dxa"/>
            <w:tcPrChange w:id="713"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ubegrænset beløb med ikke procentvis fordeling</w:t>
            </w:r>
          </w:p>
        </w:tc>
        <w:tc>
          <w:tcPr>
            <w:tcW w:w="2340" w:type="dxa"/>
            <w:tcPrChange w:id="714"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15"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16"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17"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18" w:author="Martin Midtgaard" w:date="2012-06-29T08:27:00Z">
            <w:trPr>
              <w:gridBefore w:val="2"/>
              <w:cantSplit/>
            </w:trPr>
          </w:trPrChange>
        </w:trPr>
        <w:tc>
          <w:tcPr>
            <w:tcW w:w="799" w:type="dxa"/>
            <w:tcPrChange w:id="719"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194</w:t>
            </w:r>
          </w:p>
        </w:tc>
        <w:tc>
          <w:tcPr>
            <w:tcW w:w="4664" w:type="dxa"/>
            <w:tcPrChange w:id="720"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mere end en ejer</w:t>
            </w:r>
          </w:p>
        </w:tc>
        <w:tc>
          <w:tcPr>
            <w:tcW w:w="2340" w:type="dxa"/>
            <w:tcPrChange w:id="721"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22"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23"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24"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25" w:author="Martin Midtgaard" w:date="2012-06-29T08:27:00Z">
            <w:trPr>
              <w:gridBefore w:val="2"/>
              <w:cantSplit/>
            </w:trPr>
          </w:trPrChange>
        </w:trPr>
        <w:tc>
          <w:tcPr>
            <w:tcW w:w="799" w:type="dxa"/>
            <w:tcPrChange w:id="726"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195</w:t>
            </w:r>
          </w:p>
        </w:tc>
        <w:tc>
          <w:tcPr>
            <w:tcW w:w="4664" w:type="dxa"/>
            <w:tcPrChange w:id="727"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Change w:id="728"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29"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30"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31"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32" w:author="Martin Midtgaard" w:date="2012-06-29T08:27:00Z">
            <w:trPr>
              <w:gridBefore w:val="2"/>
              <w:cantSplit/>
            </w:trPr>
          </w:trPrChange>
        </w:trPr>
        <w:tc>
          <w:tcPr>
            <w:tcW w:w="799" w:type="dxa"/>
            <w:tcPrChange w:id="733"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196</w:t>
            </w:r>
          </w:p>
        </w:tc>
        <w:tc>
          <w:tcPr>
            <w:tcW w:w="4664" w:type="dxa"/>
            <w:tcPrChange w:id="734" w:author="Martin Midtgaard" w:date="2012-06-29T08:27:00Z">
              <w:tcPr>
                <w:tcW w:w="4680" w:type="dxa"/>
                <w:gridSpan w:val="2"/>
              </w:tcPr>
            </w:tcPrChange>
          </w:tcPr>
          <w:p w:rsidR="007B358C" w:rsidRPr="007C0A26" w:rsidRDefault="007B358C"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Change w:id="735"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36"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37"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38"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39" w:author="Martin Midtgaard" w:date="2012-06-29T08:27:00Z">
            <w:trPr>
              <w:gridBefore w:val="2"/>
              <w:cantSplit/>
            </w:trPr>
          </w:trPrChange>
        </w:trPr>
        <w:tc>
          <w:tcPr>
            <w:tcW w:w="799" w:type="dxa"/>
            <w:tcPrChange w:id="740"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lastRenderedPageBreak/>
              <w:t>197</w:t>
            </w:r>
          </w:p>
        </w:tc>
        <w:tc>
          <w:tcPr>
            <w:tcW w:w="4664" w:type="dxa"/>
            <w:tcPrChange w:id="741" w:author="Martin Midtgaard" w:date="2012-06-29T08:27:00Z">
              <w:tcPr>
                <w:tcW w:w="4680" w:type="dxa"/>
                <w:gridSpan w:val="2"/>
              </w:tcPr>
            </w:tcPrChange>
          </w:tcPr>
          <w:p w:rsidR="007B358C" w:rsidRPr="007C0A26" w:rsidRDefault="007B358C"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Change w:id="742"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43"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44"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45"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46" w:author="Martin Midtgaard" w:date="2012-06-29T08:27:00Z">
            <w:trPr>
              <w:gridBefore w:val="2"/>
              <w:cantSplit/>
            </w:trPr>
          </w:trPrChange>
        </w:trPr>
        <w:tc>
          <w:tcPr>
            <w:tcW w:w="799" w:type="dxa"/>
            <w:tcPrChange w:id="747"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198</w:t>
            </w:r>
          </w:p>
        </w:tc>
        <w:tc>
          <w:tcPr>
            <w:tcW w:w="4664" w:type="dxa"/>
            <w:tcPrChange w:id="748" w:author="Martin Midtgaard" w:date="2012-06-29T08:27:00Z">
              <w:tcPr>
                <w:tcW w:w="4680" w:type="dxa"/>
                <w:gridSpan w:val="2"/>
              </w:tcPr>
            </w:tcPrChange>
          </w:tcPr>
          <w:p w:rsidR="007B358C" w:rsidRPr="007C0A26" w:rsidRDefault="007B358C"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Change w:id="749" w:author="Martin Midtgaard" w:date="2012-06-29T08:27:00Z">
              <w:tcPr>
                <w:tcW w:w="2340" w:type="dxa"/>
                <w:gridSpan w:val="2"/>
              </w:tcPr>
            </w:tcPrChange>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Change w:id="750" w:author="Martin Midtgaard" w:date="2012-06-29T08:27:00Z">
              <w:tcPr>
                <w:tcW w:w="2520" w:type="dxa"/>
                <w:gridSpan w:val="3"/>
              </w:tcPr>
            </w:tcPrChange>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51"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52"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53" w:author="Martin Midtgaard" w:date="2012-06-29T08:27:00Z">
            <w:trPr>
              <w:gridBefore w:val="2"/>
              <w:cantSplit/>
            </w:trPr>
          </w:trPrChange>
        </w:trPr>
        <w:tc>
          <w:tcPr>
            <w:tcW w:w="799" w:type="dxa"/>
            <w:tcPrChange w:id="754"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211</w:t>
            </w:r>
          </w:p>
        </w:tc>
        <w:tc>
          <w:tcPr>
            <w:tcW w:w="4664" w:type="dxa"/>
            <w:tcPrChange w:id="755" w:author="Martin Midtgaard" w:date="2012-06-29T08:27:00Z">
              <w:tcPr>
                <w:tcW w:w="4680" w:type="dxa"/>
                <w:gridSpan w:val="2"/>
              </w:tcPr>
            </w:tcPrChange>
          </w:tcPr>
          <w:p w:rsidR="007B358C" w:rsidRPr="00E033FE" w:rsidRDefault="007B358C"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Change w:id="756"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Change w:id="757" w:author="Martin Midtgaard" w:date="2012-06-29T08:27:00Z">
              <w:tcPr>
                <w:tcW w:w="2520" w:type="dxa"/>
                <w:gridSpan w:val="3"/>
              </w:tcPr>
            </w:tcPrChange>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Change w:id="758"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59"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60" w:author="Martin Midtgaard" w:date="2012-06-29T08:27:00Z">
            <w:trPr>
              <w:gridBefore w:val="2"/>
              <w:cantSplit/>
            </w:trPr>
          </w:trPrChange>
        </w:trPr>
        <w:tc>
          <w:tcPr>
            <w:tcW w:w="799" w:type="dxa"/>
            <w:tcPrChange w:id="761" w:author="Martin Midtgaard" w:date="2012-06-29T08:27:00Z">
              <w:tcPr>
                <w:tcW w:w="783" w:type="dxa"/>
              </w:tcPr>
            </w:tcPrChange>
          </w:tcPr>
          <w:p w:rsidR="007B358C" w:rsidRDefault="007B358C" w:rsidP="004B2A56">
            <w:pPr>
              <w:spacing w:after="0"/>
              <w:rPr>
                <w:rFonts w:cs="Arial"/>
                <w:sz w:val="20"/>
                <w:szCs w:val="20"/>
              </w:rPr>
            </w:pPr>
            <w:r>
              <w:rPr>
                <w:rFonts w:cs="Arial"/>
                <w:sz w:val="20"/>
                <w:szCs w:val="20"/>
              </w:rPr>
              <w:t>252</w:t>
            </w:r>
          </w:p>
        </w:tc>
        <w:tc>
          <w:tcPr>
            <w:tcW w:w="4664" w:type="dxa"/>
            <w:tcPrChange w:id="762" w:author="Martin Midtgaard" w:date="2012-06-29T08:27:00Z">
              <w:tcPr>
                <w:tcW w:w="4680" w:type="dxa"/>
                <w:gridSpan w:val="2"/>
              </w:tcPr>
            </w:tcPrChange>
          </w:tcPr>
          <w:p w:rsidR="007B358C" w:rsidRDefault="007B358C"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Change w:id="763" w:author="Martin Midtgaard" w:date="2012-06-29T08:27:00Z">
              <w:tcPr>
                <w:tcW w:w="2340" w:type="dxa"/>
                <w:gridSpan w:val="2"/>
              </w:tcPr>
            </w:tcPrChange>
          </w:tcPr>
          <w:p w:rsidR="007B358C" w:rsidRDefault="007B358C" w:rsidP="00E033FE">
            <w:pPr>
              <w:spacing w:after="0"/>
              <w:rPr>
                <w:rFonts w:cs="Arial"/>
                <w:sz w:val="18"/>
              </w:rPr>
            </w:pPr>
            <w:proofErr w:type="spellStart"/>
            <w:r>
              <w:rPr>
                <w:rFonts w:cs="Arial"/>
                <w:sz w:val="18"/>
              </w:rPr>
              <w:t>MaxAntal</w:t>
            </w:r>
            <w:proofErr w:type="spellEnd"/>
          </w:p>
        </w:tc>
        <w:tc>
          <w:tcPr>
            <w:tcW w:w="2520" w:type="dxa"/>
            <w:tcPrChange w:id="764" w:author="Martin Midtgaard" w:date="2012-06-29T08:27:00Z">
              <w:tcPr>
                <w:tcW w:w="2520" w:type="dxa"/>
                <w:gridSpan w:val="3"/>
              </w:tcPr>
            </w:tcPrChange>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765" w:author="Martin Midtgaard" w:date="2012-06-29T08:27:00Z">
              <w:tcPr>
                <w:tcW w:w="1535" w:type="dxa"/>
                <w:gridSpan w:val="2"/>
              </w:tcPr>
            </w:tcPrChange>
          </w:tcPr>
          <w:p w:rsidR="007B358C" w:rsidRDefault="007B358C" w:rsidP="00E033FE">
            <w:pPr>
              <w:spacing w:after="0"/>
              <w:rPr>
                <w:rFonts w:cs="Arial"/>
                <w:sz w:val="20"/>
                <w:szCs w:val="20"/>
              </w:rPr>
            </w:pPr>
          </w:p>
        </w:tc>
        <w:tc>
          <w:tcPr>
            <w:tcW w:w="1345" w:type="dxa"/>
            <w:tcPrChange w:id="766"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67" w:author="Martin Midtgaard" w:date="2012-06-29T08:27:00Z">
            <w:trPr>
              <w:gridBefore w:val="2"/>
              <w:cantSplit/>
            </w:trPr>
          </w:trPrChange>
        </w:trPr>
        <w:tc>
          <w:tcPr>
            <w:tcW w:w="799" w:type="dxa"/>
            <w:tcPrChange w:id="768" w:author="Martin Midtgaard" w:date="2012-06-29T08:27:00Z">
              <w:tcPr>
                <w:tcW w:w="783" w:type="dxa"/>
              </w:tcPr>
            </w:tcPrChange>
          </w:tcPr>
          <w:p w:rsidR="007B358C" w:rsidRPr="00491009" w:rsidRDefault="007B358C" w:rsidP="004B2A56">
            <w:pPr>
              <w:spacing w:after="0"/>
              <w:rPr>
                <w:rFonts w:cs="Arial"/>
                <w:sz w:val="20"/>
                <w:szCs w:val="20"/>
              </w:rPr>
            </w:pPr>
            <w:r>
              <w:rPr>
                <w:rFonts w:cs="Arial"/>
                <w:sz w:val="20"/>
                <w:szCs w:val="20"/>
              </w:rPr>
              <w:t>900</w:t>
            </w:r>
          </w:p>
        </w:tc>
        <w:tc>
          <w:tcPr>
            <w:tcW w:w="4664" w:type="dxa"/>
            <w:tcPrChange w:id="769" w:author="Martin Midtgaard" w:date="2012-06-29T08:27:00Z">
              <w:tcPr>
                <w:tcW w:w="4680" w:type="dxa"/>
                <w:gridSpan w:val="2"/>
              </w:tcPr>
            </w:tcPrChange>
          </w:tcPr>
          <w:p w:rsidR="007B358C" w:rsidRPr="00491009" w:rsidRDefault="007B358C"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Change w:id="770" w:author="Martin Midtgaard" w:date="2012-06-29T08:27:00Z">
              <w:tcPr>
                <w:tcW w:w="2340" w:type="dxa"/>
                <w:gridSpan w:val="2"/>
              </w:tcPr>
            </w:tcPrChange>
          </w:tcPr>
          <w:p w:rsidR="007B358C" w:rsidRPr="00491009" w:rsidRDefault="007B358C" w:rsidP="004B2A56">
            <w:pPr>
              <w:spacing w:after="0"/>
              <w:rPr>
                <w:rFonts w:cs="Arial"/>
                <w:sz w:val="20"/>
                <w:szCs w:val="20"/>
              </w:rPr>
            </w:pPr>
          </w:p>
        </w:tc>
        <w:tc>
          <w:tcPr>
            <w:tcW w:w="2520" w:type="dxa"/>
            <w:tcPrChange w:id="771" w:author="Martin Midtgaard" w:date="2012-06-29T08:27:00Z">
              <w:tcPr>
                <w:tcW w:w="2520" w:type="dxa"/>
                <w:gridSpan w:val="3"/>
              </w:tcPr>
            </w:tcPrChange>
          </w:tcPr>
          <w:p w:rsidR="007B358C" w:rsidRPr="00491009" w:rsidRDefault="007B358C" w:rsidP="004B2A56">
            <w:pPr>
              <w:spacing w:after="0"/>
              <w:rPr>
                <w:rFonts w:cs="Arial"/>
                <w:sz w:val="20"/>
                <w:szCs w:val="20"/>
              </w:rPr>
            </w:pPr>
          </w:p>
        </w:tc>
        <w:tc>
          <w:tcPr>
            <w:tcW w:w="1535" w:type="dxa"/>
            <w:tcPrChange w:id="772" w:author="Martin Midtgaard" w:date="2012-06-29T08:27:00Z">
              <w:tcPr>
                <w:tcW w:w="1535" w:type="dxa"/>
                <w:gridSpan w:val="2"/>
              </w:tcPr>
            </w:tcPrChange>
          </w:tcPr>
          <w:p w:rsidR="007B358C" w:rsidRPr="00491009" w:rsidRDefault="007B358C" w:rsidP="004B2A56">
            <w:pPr>
              <w:spacing w:after="0"/>
              <w:rPr>
                <w:rFonts w:cs="Arial"/>
                <w:sz w:val="20"/>
                <w:szCs w:val="20"/>
              </w:rPr>
            </w:pPr>
          </w:p>
        </w:tc>
        <w:tc>
          <w:tcPr>
            <w:tcW w:w="1345" w:type="dxa"/>
            <w:tcPrChange w:id="773"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74" w:author="Martin Midtgaard" w:date="2012-06-29T08:27:00Z">
            <w:trPr>
              <w:gridBefore w:val="2"/>
              <w:cantSplit/>
            </w:trPr>
          </w:trPrChange>
        </w:trPr>
        <w:tc>
          <w:tcPr>
            <w:tcW w:w="799" w:type="dxa"/>
            <w:tcPrChange w:id="775" w:author="Martin Midtgaard" w:date="2012-06-29T08:27:00Z">
              <w:tcPr>
                <w:tcW w:w="783" w:type="dxa"/>
              </w:tcPr>
            </w:tcPrChange>
          </w:tcPr>
          <w:p w:rsidR="007B358C" w:rsidRPr="00491009" w:rsidRDefault="007B358C" w:rsidP="004B2A56">
            <w:pPr>
              <w:spacing w:after="0"/>
              <w:rPr>
                <w:rFonts w:cs="Arial"/>
                <w:sz w:val="20"/>
                <w:szCs w:val="20"/>
              </w:rPr>
            </w:pPr>
            <w:r>
              <w:rPr>
                <w:rFonts w:cs="Arial"/>
                <w:sz w:val="20"/>
                <w:szCs w:val="20"/>
              </w:rPr>
              <w:t>901</w:t>
            </w:r>
          </w:p>
        </w:tc>
        <w:tc>
          <w:tcPr>
            <w:tcW w:w="4664" w:type="dxa"/>
            <w:tcPrChange w:id="776" w:author="Martin Midtgaard" w:date="2012-06-29T08:27:00Z">
              <w:tcPr>
                <w:tcW w:w="4680" w:type="dxa"/>
                <w:gridSpan w:val="2"/>
              </w:tcPr>
            </w:tcPrChange>
          </w:tcPr>
          <w:p w:rsidR="007B358C" w:rsidRPr="00491009" w:rsidRDefault="007B358C"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Change w:id="777" w:author="Martin Midtgaard" w:date="2012-06-29T08:27:00Z">
              <w:tcPr>
                <w:tcW w:w="2340" w:type="dxa"/>
                <w:gridSpan w:val="2"/>
              </w:tcPr>
            </w:tcPrChange>
          </w:tcPr>
          <w:p w:rsidR="007B358C" w:rsidRPr="00491009" w:rsidRDefault="007B358C"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778" w:author="Martin Midtgaard" w:date="2012-06-29T08:27:00Z">
              <w:tcPr>
                <w:tcW w:w="2520" w:type="dxa"/>
                <w:gridSpan w:val="3"/>
              </w:tcPr>
            </w:tcPrChange>
          </w:tcPr>
          <w:p w:rsidR="007B358C" w:rsidRPr="00491009" w:rsidRDefault="007B358C" w:rsidP="004B2A56">
            <w:pPr>
              <w:spacing w:after="0"/>
              <w:rPr>
                <w:rFonts w:cs="Arial"/>
                <w:sz w:val="20"/>
                <w:szCs w:val="20"/>
              </w:rPr>
            </w:pPr>
          </w:p>
        </w:tc>
        <w:tc>
          <w:tcPr>
            <w:tcW w:w="1535" w:type="dxa"/>
            <w:tcPrChange w:id="779" w:author="Martin Midtgaard" w:date="2012-06-29T08:27:00Z">
              <w:tcPr>
                <w:tcW w:w="1535" w:type="dxa"/>
                <w:gridSpan w:val="2"/>
              </w:tcPr>
            </w:tcPrChange>
          </w:tcPr>
          <w:p w:rsidR="007B358C" w:rsidRPr="00491009" w:rsidRDefault="007B358C" w:rsidP="004B2A56">
            <w:pPr>
              <w:spacing w:after="0"/>
              <w:rPr>
                <w:rFonts w:cs="Arial"/>
                <w:sz w:val="20"/>
                <w:szCs w:val="20"/>
              </w:rPr>
            </w:pPr>
          </w:p>
        </w:tc>
        <w:tc>
          <w:tcPr>
            <w:tcW w:w="1345" w:type="dxa"/>
            <w:tcPrChange w:id="780"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81" w:author="Martin Midtgaard" w:date="2012-06-29T08:27:00Z">
            <w:trPr>
              <w:gridBefore w:val="2"/>
              <w:cantSplit/>
            </w:trPr>
          </w:trPrChange>
        </w:trPr>
        <w:tc>
          <w:tcPr>
            <w:tcW w:w="799" w:type="dxa"/>
            <w:tcPrChange w:id="782" w:author="Martin Midtgaard" w:date="2012-06-29T08:27:00Z">
              <w:tcPr>
                <w:tcW w:w="783" w:type="dxa"/>
              </w:tcPr>
            </w:tcPrChange>
          </w:tcPr>
          <w:p w:rsidR="007B358C" w:rsidRPr="00491009" w:rsidRDefault="007B358C" w:rsidP="004B2A56">
            <w:pPr>
              <w:spacing w:after="0"/>
              <w:rPr>
                <w:rFonts w:cs="Arial"/>
                <w:sz w:val="20"/>
                <w:szCs w:val="20"/>
              </w:rPr>
            </w:pPr>
            <w:r>
              <w:rPr>
                <w:rFonts w:cs="Arial"/>
                <w:sz w:val="20"/>
                <w:szCs w:val="20"/>
              </w:rPr>
              <w:t>902</w:t>
            </w:r>
          </w:p>
        </w:tc>
        <w:tc>
          <w:tcPr>
            <w:tcW w:w="4664" w:type="dxa"/>
            <w:tcPrChange w:id="783" w:author="Martin Midtgaard" w:date="2012-06-29T08:27:00Z">
              <w:tcPr>
                <w:tcW w:w="4680" w:type="dxa"/>
                <w:gridSpan w:val="2"/>
              </w:tcPr>
            </w:tcPrChange>
          </w:tcPr>
          <w:p w:rsidR="007B358C" w:rsidRPr="00491009" w:rsidRDefault="007B358C"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Change w:id="784" w:author="Martin Midtgaard" w:date="2012-06-29T08:27:00Z">
              <w:tcPr>
                <w:tcW w:w="2340" w:type="dxa"/>
                <w:gridSpan w:val="2"/>
              </w:tcPr>
            </w:tcPrChange>
          </w:tcPr>
          <w:p w:rsidR="007B358C" w:rsidRPr="00491009" w:rsidRDefault="007B358C"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Change w:id="785" w:author="Martin Midtgaard" w:date="2012-06-29T08:27:00Z">
              <w:tcPr>
                <w:tcW w:w="2520" w:type="dxa"/>
                <w:gridSpan w:val="3"/>
              </w:tcPr>
            </w:tcPrChange>
          </w:tcPr>
          <w:p w:rsidR="007B358C" w:rsidRPr="00491009" w:rsidRDefault="007B358C" w:rsidP="004B2A56">
            <w:pPr>
              <w:spacing w:after="0"/>
              <w:rPr>
                <w:rFonts w:cs="Arial"/>
                <w:sz w:val="20"/>
                <w:szCs w:val="20"/>
              </w:rPr>
            </w:pPr>
          </w:p>
        </w:tc>
        <w:tc>
          <w:tcPr>
            <w:tcW w:w="1535" w:type="dxa"/>
            <w:tcPrChange w:id="786" w:author="Martin Midtgaard" w:date="2012-06-29T08:27:00Z">
              <w:tcPr>
                <w:tcW w:w="1535" w:type="dxa"/>
                <w:gridSpan w:val="2"/>
              </w:tcPr>
            </w:tcPrChange>
          </w:tcPr>
          <w:p w:rsidR="007B358C" w:rsidRPr="00491009" w:rsidRDefault="007B358C" w:rsidP="004B2A56">
            <w:pPr>
              <w:spacing w:after="0"/>
              <w:rPr>
                <w:rFonts w:cs="Arial"/>
                <w:sz w:val="20"/>
                <w:szCs w:val="20"/>
              </w:rPr>
            </w:pPr>
          </w:p>
        </w:tc>
        <w:tc>
          <w:tcPr>
            <w:tcW w:w="1345" w:type="dxa"/>
            <w:tcPrChange w:id="787"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88" w:author="Martin Midtgaard" w:date="2012-06-29T08:27:00Z">
            <w:trPr>
              <w:gridBefore w:val="2"/>
              <w:cantSplit/>
            </w:trPr>
          </w:trPrChange>
        </w:trPr>
        <w:tc>
          <w:tcPr>
            <w:tcW w:w="799" w:type="dxa"/>
            <w:tcPrChange w:id="789" w:author="Martin Midtgaard" w:date="2012-06-29T08:27:00Z">
              <w:tcPr>
                <w:tcW w:w="783" w:type="dxa"/>
              </w:tcPr>
            </w:tcPrChange>
          </w:tcPr>
          <w:p w:rsidR="007B358C" w:rsidRPr="00491009" w:rsidRDefault="007B358C" w:rsidP="004B2A56">
            <w:pPr>
              <w:spacing w:after="0"/>
              <w:rPr>
                <w:rFonts w:cs="Arial"/>
                <w:sz w:val="20"/>
                <w:szCs w:val="20"/>
              </w:rPr>
            </w:pPr>
            <w:r>
              <w:rPr>
                <w:rFonts w:cs="Arial"/>
                <w:sz w:val="20"/>
                <w:szCs w:val="20"/>
              </w:rPr>
              <w:t>903</w:t>
            </w:r>
          </w:p>
        </w:tc>
        <w:tc>
          <w:tcPr>
            <w:tcW w:w="4664" w:type="dxa"/>
            <w:tcPrChange w:id="790" w:author="Martin Midtgaard" w:date="2012-06-29T08:27:00Z">
              <w:tcPr>
                <w:tcW w:w="4680" w:type="dxa"/>
                <w:gridSpan w:val="2"/>
              </w:tcPr>
            </w:tcPrChange>
          </w:tcPr>
          <w:p w:rsidR="007B358C" w:rsidRPr="00491009" w:rsidRDefault="007B358C"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Change w:id="791" w:author="Martin Midtgaard" w:date="2012-06-29T08:27:00Z">
              <w:tcPr>
                <w:tcW w:w="2340" w:type="dxa"/>
                <w:gridSpan w:val="2"/>
              </w:tcPr>
            </w:tcPrChange>
          </w:tcPr>
          <w:p w:rsidR="007B358C" w:rsidRDefault="007B358C" w:rsidP="004B2A56">
            <w:pPr>
              <w:spacing w:after="0"/>
              <w:rPr>
                <w:rFonts w:cs="Arial"/>
                <w:sz w:val="18"/>
              </w:rPr>
            </w:pPr>
            <w:proofErr w:type="spellStart"/>
            <w:r>
              <w:rPr>
                <w:rFonts w:cs="Arial"/>
                <w:sz w:val="18"/>
              </w:rPr>
              <w:t>DMIFordringEFIFordringID</w:t>
            </w:r>
            <w:proofErr w:type="spellEnd"/>
          </w:p>
        </w:tc>
        <w:tc>
          <w:tcPr>
            <w:tcW w:w="2520" w:type="dxa"/>
            <w:tcPrChange w:id="792" w:author="Martin Midtgaard" w:date="2012-06-29T08:27:00Z">
              <w:tcPr>
                <w:tcW w:w="2520" w:type="dxa"/>
                <w:gridSpan w:val="3"/>
              </w:tcPr>
            </w:tcPrChange>
          </w:tcPr>
          <w:p w:rsidR="007B358C" w:rsidRPr="0099612E" w:rsidRDefault="007B358C"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Change w:id="793" w:author="Martin Midtgaard" w:date="2012-06-29T08:27:00Z">
              <w:tcPr>
                <w:tcW w:w="1535" w:type="dxa"/>
                <w:gridSpan w:val="2"/>
              </w:tcPr>
            </w:tcPrChange>
          </w:tcPr>
          <w:p w:rsidR="007B358C" w:rsidRPr="00491009" w:rsidRDefault="007B358C" w:rsidP="004B2A56">
            <w:pPr>
              <w:spacing w:after="0"/>
              <w:rPr>
                <w:rFonts w:cs="Arial"/>
                <w:sz w:val="20"/>
                <w:szCs w:val="20"/>
              </w:rPr>
            </w:pPr>
            <w:proofErr w:type="spellStart"/>
            <w:r>
              <w:rPr>
                <w:rFonts w:cs="Arial"/>
                <w:sz w:val="20"/>
                <w:szCs w:val="20"/>
              </w:rPr>
              <w:t>KundeType</w:t>
            </w:r>
            <w:proofErr w:type="spellEnd"/>
          </w:p>
        </w:tc>
        <w:tc>
          <w:tcPr>
            <w:tcW w:w="1345" w:type="dxa"/>
            <w:tcPrChange w:id="794"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795" w:author="Martin Midtgaard" w:date="2012-06-29T08:27:00Z">
            <w:trPr>
              <w:gridBefore w:val="2"/>
              <w:cantSplit/>
            </w:trPr>
          </w:trPrChange>
        </w:trPr>
        <w:tc>
          <w:tcPr>
            <w:tcW w:w="799" w:type="dxa"/>
            <w:tcPrChange w:id="796" w:author="Martin Midtgaard" w:date="2012-06-29T08:27:00Z">
              <w:tcPr>
                <w:tcW w:w="783" w:type="dxa"/>
              </w:tcPr>
            </w:tcPrChange>
          </w:tcPr>
          <w:p w:rsidR="007B358C" w:rsidRPr="00491009" w:rsidRDefault="007B358C" w:rsidP="000101BD">
            <w:pPr>
              <w:spacing w:after="0"/>
              <w:rPr>
                <w:rFonts w:cs="Arial"/>
                <w:sz w:val="20"/>
                <w:szCs w:val="20"/>
              </w:rPr>
            </w:pPr>
            <w:r>
              <w:rPr>
                <w:rFonts w:cs="Arial"/>
                <w:sz w:val="20"/>
                <w:szCs w:val="20"/>
              </w:rPr>
              <w:t>904</w:t>
            </w:r>
          </w:p>
        </w:tc>
        <w:tc>
          <w:tcPr>
            <w:tcW w:w="4664" w:type="dxa"/>
            <w:tcPrChange w:id="797" w:author="Martin Midtgaard" w:date="2012-06-29T08:27:00Z">
              <w:tcPr>
                <w:tcW w:w="4680" w:type="dxa"/>
                <w:gridSpan w:val="2"/>
              </w:tcPr>
            </w:tcPrChange>
          </w:tcPr>
          <w:p w:rsidR="007B358C" w:rsidRPr="00491009" w:rsidRDefault="007B358C"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Change w:id="798" w:author="Martin Midtgaard" w:date="2012-06-29T08:27:00Z">
              <w:tcPr>
                <w:tcW w:w="2340" w:type="dxa"/>
                <w:gridSpan w:val="2"/>
              </w:tcPr>
            </w:tcPrChange>
          </w:tcPr>
          <w:p w:rsidR="007B358C" w:rsidRDefault="007B358C" w:rsidP="00F54AD0">
            <w:pPr>
              <w:spacing w:after="0"/>
              <w:rPr>
                <w:rFonts w:cs="Arial"/>
                <w:sz w:val="18"/>
              </w:rPr>
            </w:pPr>
            <w:proofErr w:type="spellStart"/>
            <w:r>
              <w:rPr>
                <w:rFonts w:cs="Arial"/>
                <w:sz w:val="18"/>
              </w:rPr>
              <w:t>DMIFordringHaverID</w:t>
            </w:r>
            <w:proofErr w:type="spellEnd"/>
          </w:p>
        </w:tc>
        <w:tc>
          <w:tcPr>
            <w:tcW w:w="2520" w:type="dxa"/>
            <w:tcPrChange w:id="799" w:author="Martin Midtgaard" w:date="2012-06-29T08:27:00Z">
              <w:tcPr>
                <w:tcW w:w="2520" w:type="dxa"/>
                <w:gridSpan w:val="3"/>
              </w:tcPr>
            </w:tcPrChange>
          </w:tcPr>
          <w:p w:rsidR="007B358C" w:rsidRDefault="007B358C"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Change w:id="800" w:author="Martin Midtgaard" w:date="2012-06-29T08:27:00Z">
              <w:tcPr>
                <w:tcW w:w="1535" w:type="dxa"/>
                <w:gridSpan w:val="2"/>
              </w:tcPr>
            </w:tcPrChange>
          </w:tcPr>
          <w:p w:rsidR="007B358C" w:rsidRDefault="007B358C" w:rsidP="000101BD">
            <w:pPr>
              <w:spacing w:after="0"/>
              <w:rPr>
                <w:rFonts w:cs="Arial"/>
                <w:sz w:val="20"/>
                <w:szCs w:val="20"/>
              </w:rPr>
            </w:pPr>
          </w:p>
        </w:tc>
        <w:tc>
          <w:tcPr>
            <w:tcW w:w="1345" w:type="dxa"/>
            <w:tcPrChange w:id="801"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802" w:author="Martin Midtgaard" w:date="2012-06-29T08:27:00Z">
            <w:trPr>
              <w:gridBefore w:val="2"/>
              <w:cantSplit/>
            </w:trPr>
          </w:trPrChange>
        </w:trPr>
        <w:tc>
          <w:tcPr>
            <w:tcW w:w="799" w:type="dxa"/>
            <w:tcPrChange w:id="803" w:author="Martin Midtgaard" w:date="2012-06-29T08:27:00Z">
              <w:tcPr>
                <w:tcW w:w="783" w:type="dxa"/>
              </w:tcPr>
            </w:tcPrChange>
          </w:tcPr>
          <w:p w:rsidR="007B358C" w:rsidRPr="00491009" w:rsidRDefault="007B358C" w:rsidP="0018367F">
            <w:pPr>
              <w:spacing w:after="0"/>
              <w:rPr>
                <w:rFonts w:cs="Arial"/>
                <w:sz w:val="20"/>
                <w:szCs w:val="20"/>
              </w:rPr>
            </w:pPr>
            <w:r>
              <w:rPr>
                <w:rFonts w:cs="Arial"/>
                <w:sz w:val="20"/>
                <w:szCs w:val="20"/>
              </w:rPr>
              <w:t>905</w:t>
            </w:r>
          </w:p>
        </w:tc>
        <w:tc>
          <w:tcPr>
            <w:tcW w:w="4664" w:type="dxa"/>
            <w:tcPrChange w:id="804" w:author="Martin Midtgaard" w:date="2012-06-29T08:27:00Z">
              <w:tcPr>
                <w:tcW w:w="4680" w:type="dxa"/>
                <w:gridSpan w:val="2"/>
              </w:tcPr>
            </w:tcPrChange>
          </w:tcPr>
          <w:p w:rsidR="007B358C" w:rsidRPr="00491009" w:rsidRDefault="007B358C" w:rsidP="0018367F">
            <w:pPr>
              <w:spacing w:after="0"/>
              <w:rPr>
                <w:rFonts w:cs="Arial"/>
                <w:sz w:val="20"/>
                <w:szCs w:val="20"/>
              </w:rPr>
            </w:pPr>
            <w:r>
              <w:rPr>
                <w:rFonts w:cs="Arial"/>
                <w:sz w:val="20"/>
                <w:szCs w:val="20"/>
              </w:rPr>
              <w:t>Generel fejl ved opdatering af Forventet Indbet</w:t>
            </w:r>
            <w:r>
              <w:rPr>
                <w:rFonts w:cs="Arial"/>
                <w:sz w:val="20"/>
                <w:szCs w:val="20"/>
              </w:rPr>
              <w:t>a</w:t>
            </w:r>
            <w:r>
              <w:rPr>
                <w:rFonts w:cs="Arial"/>
                <w:sz w:val="20"/>
                <w:szCs w:val="20"/>
              </w:rPr>
              <w:t>ling / Betalingsordning / Indbetaling der kræver analyse af Systemadministrator</w:t>
            </w:r>
          </w:p>
        </w:tc>
        <w:tc>
          <w:tcPr>
            <w:tcW w:w="2340" w:type="dxa"/>
            <w:tcPrChange w:id="805" w:author="Martin Midtgaard" w:date="2012-06-29T08:27:00Z">
              <w:tcPr>
                <w:tcW w:w="2340" w:type="dxa"/>
                <w:gridSpan w:val="2"/>
              </w:tcPr>
            </w:tcPrChange>
          </w:tcPr>
          <w:p w:rsidR="007B358C" w:rsidRPr="0099612E"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806" w:author="Martin Midtgaard" w:date="2012-06-29T08:27:00Z">
              <w:tcPr>
                <w:tcW w:w="2520" w:type="dxa"/>
                <w:gridSpan w:val="3"/>
              </w:tcPr>
            </w:tcPrChange>
          </w:tcPr>
          <w:p w:rsidR="007B358C" w:rsidRPr="00491009" w:rsidRDefault="007B358C" w:rsidP="0018367F">
            <w:pPr>
              <w:spacing w:after="0"/>
              <w:rPr>
                <w:rFonts w:cs="Arial"/>
                <w:sz w:val="20"/>
                <w:szCs w:val="20"/>
              </w:rPr>
            </w:pPr>
            <w:proofErr w:type="spellStart"/>
            <w:r>
              <w:rPr>
                <w:rFonts w:cs="Arial"/>
                <w:sz w:val="20"/>
                <w:szCs w:val="20"/>
              </w:rPr>
              <w:t>KundeType</w:t>
            </w:r>
            <w:proofErr w:type="spellEnd"/>
          </w:p>
        </w:tc>
        <w:tc>
          <w:tcPr>
            <w:tcW w:w="1535" w:type="dxa"/>
            <w:tcPrChange w:id="807" w:author="Martin Midtgaard" w:date="2012-06-29T08:27:00Z">
              <w:tcPr>
                <w:tcW w:w="1535" w:type="dxa"/>
                <w:gridSpan w:val="2"/>
              </w:tcPr>
            </w:tcPrChange>
          </w:tcPr>
          <w:p w:rsidR="007B358C" w:rsidRPr="0099612E"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Forv.Ind</w:t>
            </w:r>
            <w:proofErr w:type="spell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Change w:id="808"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809" w:author="Martin Midtgaard" w:date="2012-06-29T08:27:00Z">
            <w:trPr>
              <w:gridBefore w:val="2"/>
              <w:cantSplit/>
            </w:trPr>
          </w:trPrChange>
        </w:trPr>
        <w:tc>
          <w:tcPr>
            <w:tcW w:w="799" w:type="dxa"/>
            <w:tcPrChange w:id="810" w:author="Martin Midtgaard" w:date="2012-06-29T08:27:00Z">
              <w:tcPr>
                <w:tcW w:w="783" w:type="dxa"/>
              </w:tcPr>
            </w:tcPrChange>
          </w:tcPr>
          <w:p w:rsidR="007B358C" w:rsidRDefault="007B358C" w:rsidP="0018367F">
            <w:pPr>
              <w:spacing w:after="0"/>
              <w:rPr>
                <w:rFonts w:cs="Arial"/>
                <w:sz w:val="20"/>
                <w:szCs w:val="20"/>
              </w:rPr>
            </w:pPr>
            <w:r>
              <w:rPr>
                <w:rFonts w:cs="Arial"/>
                <w:sz w:val="20"/>
                <w:szCs w:val="20"/>
              </w:rPr>
              <w:t>906</w:t>
            </w:r>
          </w:p>
        </w:tc>
        <w:tc>
          <w:tcPr>
            <w:tcW w:w="4664" w:type="dxa"/>
            <w:tcPrChange w:id="811" w:author="Martin Midtgaard" w:date="2012-06-29T08:27:00Z">
              <w:tcPr>
                <w:tcW w:w="4680" w:type="dxa"/>
                <w:gridSpan w:val="2"/>
              </w:tcPr>
            </w:tcPrChange>
          </w:tcPr>
          <w:p w:rsidR="007B358C" w:rsidRDefault="007B358C" w:rsidP="0018367F">
            <w:pPr>
              <w:spacing w:after="0"/>
              <w:rPr>
                <w:rFonts w:cs="Arial"/>
                <w:sz w:val="20"/>
                <w:szCs w:val="20"/>
              </w:rPr>
            </w:pPr>
            <w:r>
              <w:rPr>
                <w:rFonts w:cs="Arial"/>
                <w:sz w:val="20"/>
                <w:szCs w:val="20"/>
              </w:rPr>
              <w:t>Generel fejl ved opdatering af kunde der kræver analyse af Systemadministrator</w:t>
            </w:r>
          </w:p>
        </w:tc>
        <w:tc>
          <w:tcPr>
            <w:tcW w:w="2340" w:type="dxa"/>
            <w:tcPrChange w:id="812" w:author="Martin Midtgaard" w:date="2012-06-29T08:27:00Z">
              <w:tcPr>
                <w:tcW w:w="2340" w:type="dxa"/>
                <w:gridSpan w:val="2"/>
              </w:tcPr>
            </w:tcPrChange>
          </w:tcPr>
          <w:p w:rsidR="007B358C" w:rsidRPr="0099612E" w:rsidRDefault="007B358C"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813" w:author="Martin Midtgaard" w:date="2012-06-29T08:27:00Z">
              <w:tcPr>
                <w:tcW w:w="2520" w:type="dxa"/>
                <w:gridSpan w:val="3"/>
              </w:tcPr>
            </w:tcPrChange>
          </w:tcPr>
          <w:p w:rsidR="007B358C" w:rsidRPr="00491009" w:rsidRDefault="007B358C" w:rsidP="00FA4D91">
            <w:pPr>
              <w:spacing w:after="0"/>
              <w:rPr>
                <w:rFonts w:cs="Arial"/>
                <w:sz w:val="20"/>
                <w:szCs w:val="20"/>
              </w:rPr>
            </w:pPr>
            <w:proofErr w:type="spellStart"/>
            <w:r>
              <w:rPr>
                <w:rFonts w:cs="Arial"/>
                <w:sz w:val="20"/>
                <w:szCs w:val="20"/>
              </w:rPr>
              <w:t>KundeType</w:t>
            </w:r>
            <w:proofErr w:type="spellEnd"/>
          </w:p>
        </w:tc>
        <w:tc>
          <w:tcPr>
            <w:tcW w:w="1535" w:type="dxa"/>
            <w:tcPrChange w:id="814" w:author="Martin Midtgaard" w:date="2012-06-29T08:27:00Z">
              <w:tcPr>
                <w:tcW w:w="1535" w:type="dxa"/>
                <w:gridSpan w:val="2"/>
              </w:tcPr>
            </w:tcPrChange>
          </w:tcPr>
          <w:p w:rsidR="007B358C"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Change w:id="815" w:author="Martin Midtgaard" w:date="2012-06-29T08:27:00Z">
              <w:tcPr>
                <w:tcW w:w="1345" w:type="dxa"/>
              </w:tcPr>
            </w:tcPrChange>
          </w:tcPr>
          <w:p w:rsidR="007B358C" w:rsidRPr="00491009" w:rsidRDefault="007B358C" w:rsidP="003D5184">
            <w:pPr>
              <w:spacing w:after="0"/>
              <w:rPr>
                <w:rFonts w:cs="Arial"/>
                <w:sz w:val="20"/>
                <w:szCs w:val="20"/>
              </w:rPr>
            </w:pPr>
          </w:p>
        </w:tc>
      </w:tr>
      <w:tr w:rsidR="007B358C" w:rsidRPr="00F95CAE" w:rsidTr="007B6461">
        <w:trPr>
          <w:cantSplit/>
          <w:trPrChange w:id="816" w:author="Martin Midtgaard" w:date="2012-06-29T08:27:00Z">
            <w:trPr>
              <w:gridBefore w:val="2"/>
              <w:cantSplit/>
            </w:trPr>
          </w:trPrChange>
        </w:trPr>
        <w:tc>
          <w:tcPr>
            <w:tcW w:w="799" w:type="dxa"/>
            <w:tcPrChange w:id="817" w:author="Martin Midtgaard" w:date="2012-06-29T08:27:00Z">
              <w:tcPr>
                <w:tcW w:w="783" w:type="dxa"/>
              </w:tcPr>
            </w:tcPrChange>
          </w:tcPr>
          <w:p w:rsidR="007B358C" w:rsidRDefault="007B358C" w:rsidP="00FA4D91">
            <w:pPr>
              <w:spacing w:after="0"/>
              <w:rPr>
                <w:rFonts w:cs="Arial"/>
                <w:sz w:val="20"/>
                <w:szCs w:val="20"/>
              </w:rPr>
            </w:pPr>
            <w:r>
              <w:rPr>
                <w:rFonts w:cs="Arial"/>
                <w:sz w:val="20"/>
                <w:szCs w:val="20"/>
              </w:rPr>
              <w:t>907</w:t>
            </w:r>
          </w:p>
        </w:tc>
        <w:tc>
          <w:tcPr>
            <w:tcW w:w="4664" w:type="dxa"/>
            <w:tcPrChange w:id="818" w:author="Martin Midtgaard" w:date="2012-06-29T08:27:00Z">
              <w:tcPr>
                <w:tcW w:w="4680" w:type="dxa"/>
                <w:gridSpan w:val="2"/>
              </w:tcPr>
            </w:tcPrChange>
          </w:tcPr>
          <w:p w:rsidR="007B358C" w:rsidRDefault="007B358C"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Change w:id="819" w:author="Martin Midtgaard" w:date="2012-06-29T08:27:00Z">
              <w:tcPr>
                <w:tcW w:w="2340" w:type="dxa"/>
                <w:gridSpan w:val="2"/>
              </w:tcPr>
            </w:tcPrChange>
          </w:tcPr>
          <w:p w:rsidR="007B358C" w:rsidRPr="0099612E" w:rsidRDefault="007B358C"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Change w:id="820" w:author="Martin Midtgaard" w:date="2012-06-29T08:27:00Z">
              <w:tcPr>
                <w:tcW w:w="2520" w:type="dxa"/>
                <w:gridSpan w:val="3"/>
              </w:tcPr>
            </w:tcPrChange>
          </w:tcPr>
          <w:p w:rsidR="007B358C" w:rsidRPr="00491009" w:rsidRDefault="007B358C" w:rsidP="00FA4D91">
            <w:pPr>
              <w:spacing w:after="0"/>
              <w:rPr>
                <w:rFonts w:cs="Arial"/>
                <w:sz w:val="20"/>
                <w:szCs w:val="20"/>
              </w:rPr>
            </w:pPr>
            <w:proofErr w:type="spellStart"/>
            <w:r>
              <w:rPr>
                <w:rFonts w:cs="Arial"/>
                <w:sz w:val="20"/>
                <w:szCs w:val="20"/>
              </w:rPr>
              <w:t>KundeType</w:t>
            </w:r>
            <w:proofErr w:type="spellEnd"/>
          </w:p>
        </w:tc>
        <w:tc>
          <w:tcPr>
            <w:tcW w:w="1535" w:type="dxa"/>
            <w:tcPrChange w:id="821" w:author="Martin Midtgaard" w:date="2012-06-29T08:27:00Z">
              <w:tcPr>
                <w:tcW w:w="1535" w:type="dxa"/>
                <w:gridSpan w:val="2"/>
              </w:tcPr>
            </w:tcPrChange>
          </w:tcPr>
          <w:p w:rsidR="007B358C"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Change w:id="822" w:author="Martin Midtgaard" w:date="2012-06-29T08:27:00Z">
              <w:tcPr>
                <w:tcW w:w="1345" w:type="dxa"/>
              </w:tcPr>
            </w:tcPrChange>
          </w:tcPr>
          <w:p w:rsidR="007B358C" w:rsidRPr="00491009" w:rsidRDefault="007B358C"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823" w:name="_Toc314003383"/>
      <w:r>
        <w:lastRenderedPageBreak/>
        <w:t xml:space="preserve">Konsolideret liste over </w:t>
      </w:r>
      <w:proofErr w:type="spellStart"/>
      <w:r>
        <w:t>advis</w:t>
      </w:r>
      <w:r w:rsidRPr="00A44708">
        <w:t>koder</w:t>
      </w:r>
      <w:bookmarkEnd w:id="823"/>
      <w:proofErr w:type="spellEnd"/>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824" w:name="_Toc314003384"/>
      <w:r w:rsidRPr="00301165">
        <w:lastRenderedPageBreak/>
        <w:t>Valideringer og fejlkoder i services</w:t>
      </w:r>
      <w:bookmarkEnd w:id="824"/>
    </w:p>
    <w:p w:rsidR="001270D1" w:rsidRDefault="009B094B" w:rsidP="001270D1">
      <w:bookmarkStart w:id="825" w:name="_Ref259095881"/>
      <w:bookmarkStart w:id="826"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371181" w:rsidRPr="00A26302" w:rsidRDefault="00371181" w:rsidP="00371181">
      <w:pPr>
        <w:pStyle w:val="Overskrift2"/>
        <w:numPr>
          <w:ilvl w:val="1"/>
          <w:numId w:val="7"/>
        </w:numPr>
        <w:tabs>
          <w:tab w:val="clear" w:pos="964"/>
          <w:tab w:val="num" w:pos="0"/>
        </w:tabs>
        <w:ind w:left="0"/>
        <w:rPr>
          <w:highlight w:val="yellow"/>
          <w:lang w:val="en-US"/>
        </w:rPr>
      </w:pPr>
      <w:bookmarkStart w:id="827" w:name="_Toc314003385"/>
      <w:proofErr w:type="spellStart"/>
      <w:r w:rsidRPr="00A26302">
        <w:rPr>
          <w:highlight w:val="yellow"/>
          <w:lang w:val="en-US"/>
        </w:rPr>
        <w:t>DMIFordringAsynkronOpret</w:t>
      </w:r>
      <w:bookmarkEnd w:id="827"/>
      <w:proofErr w:type="spellEnd"/>
    </w:p>
    <w:p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3B1396" w:rsidTr="004B2A56">
        <w:trPr>
          <w:cantSplit/>
          <w:tblHeader/>
        </w:trPr>
        <w:tc>
          <w:tcPr>
            <w:tcW w:w="4105"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1152"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Advisnr</w:t>
            </w:r>
            <w:proofErr w:type="spellEnd"/>
          </w:p>
        </w:tc>
        <w:tc>
          <w:tcPr>
            <w:tcW w:w="3888"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CA75C2" w:rsidRPr="003B1396" w:rsidTr="004B2A56">
        <w:trPr>
          <w:cantSplit/>
        </w:trPr>
        <w:tc>
          <w:tcPr>
            <w:tcW w:w="4105" w:type="dxa"/>
          </w:tcPr>
          <w:p w:rsidR="00CA75C2" w:rsidRPr="003B1396" w:rsidRDefault="00CA75C2" w:rsidP="004B2A56">
            <w:pPr>
              <w:spacing w:after="0"/>
              <w:rPr>
                <w:rFonts w:cs="Arial"/>
                <w:sz w:val="20"/>
                <w:szCs w:val="20"/>
              </w:rPr>
            </w:pPr>
            <w:r w:rsidRPr="003B1396">
              <w:rPr>
                <w:rFonts w:cs="Arial"/>
                <w:sz w:val="20"/>
                <w:szCs w:val="20"/>
              </w:rPr>
              <w:t>Dubletkontrol på Transaktion</w:t>
            </w:r>
            <w:r w:rsidR="00A85AC0" w:rsidRPr="003B1396">
              <w:rPr>
                <w:rFonts w:cs="Arial"/>
                <w:sz w:val="20"/>
                <w:szCs w:val="20"/>
              </w:rPr>
              <w:t xml:space="preserve">s </w:t>
            </w:r>
            <w:r w:rsidRPr="003B1396">
              <w:rPr>
                <w:rFonts w:cs="Arial"/>
                <w:sz w:val="20"/>
                <w:szCs w:val="20"/>
              </w:rPr>
              <w:t>Løbenummer</w:t>
            </w:r>
          </w:p>
        </w:tc>
        <w:tc>
          <w:tcPr>
            <w:tcW w:w="1152" w:type="dxa"/>
          </w:tcPr>
          <w:p w:rsidR="00CA75C2" w:rsidRPr="003B1396" w:rsidRDefault="00CA75C2" w:rsidP="004B2A56">
            <w:pPr>
              <w:spacing w:after="0"/>
              <w:rPr>
                <w:rFonts w:cs="Arial"/>
                <w:sz w:val="20"/>
                <w:szCs w:val="20"/>
              </w:rPr>
            </w:pPr>
            <w:r w:rsidRPr="003B1396">
              <w:rPr>
                <w:rFonts w:cs="Arial"/>
                <w:sz w:val="20"/>
                <w:szCs w:val="20"/>
              </w:rPr>
              <w:t>001</w:t>
            </w:r>
          </w:p>
        </w:tc>
        <w:tc>
          <w:tcPr>
            <w:tcW w:w="3888" w:type="dxa"/>
          </w:tcPr>
          <w:p w:rsidR="00CA75C2" w:rsidRPr="003B1396" w:rsidRDefault="00A85AC0" w:rsidP="004B2A56">
            <w:pPr>
              <w:spacing w:after="0"/>
              <w:rPr>
                <w:rFonts w:cs="Arial"/>
                <w:sz w:val="20"/>
                <w:szCs w:val="20"/>
              </w:rPr>
            </w:pPr>
            <w:r w:rsidRPr="003B1396">
              <w:rPr>
                <w:rFonts w:cs="Arial"/>
                <w:sz w:val="20"/>
                <w:szCs w:val="20"/>
              </w:rPr>
              <w:t>Opdatering afvises</w:t>
            </w:r>
          </w:p>
        </w:tc>
      </w:tr>
      <w:tr w:rsidR="00372BD4" w:rsidRPr="003B1396" w:rsidTr="004B2A56">
        <w:trPr>
          <w:cantSplit/>
        </w:trPr>
        <w:tc>
          <w:tcPr>
            <w:tcW w:w="4105" w:type="dxa"/>
          </w:tcPr>
          <w:p w:rsidR="00372BD4" w:rsidRPr="003B1396" w:rsidRDefault="00372BD4" w:rsidP="00372BD4">
            <w:pPr>
              <w:spacing w:after="0"/>
              <w:rPr>
                <w:rFonts w:cs="Arial"/>
                <w:sz w:val="20"/>
                <w:szCs w:val="20"/>
              </w:rPr>
            </w:pPr>
            <w:r w:rsidRPr="003B1396">
              <w:rPr>
                <w:rFonts w:cs="Arial"/>
                <w:sz w:val="20"/>
                <w:szCs w:val="20"/>
              </w:rPr>
              <w:t>Dubletkontrol på Fordring ID</w:t>
            </w:r>
          </w:p>
        </w:tc>
        <w:tc>
          <w:tcPr>
            <w:tcW w:w="1152" w:type="dxa"/>
          </w:tcPr>
          <w:p w:rsidR="00372BD4" w:rsidRPr="003B1396" w:rsidRDefault="00372BD4" w:rsidP="006F65C5">
            <w:pPr>
              <w:spacing w:after="0"/>
              <w:rPr>
                <w:rFonts w:cs="Arial"/>
                <w:sz w:val="20"/>
                <w:szCs w:val="20"/>
              </w:rPr>
            </w:pPr>
            <w:r w:rsidRPr="003B1396">
              <w:rPr>
                <w:rFonts w:cs="Arial"/>
                <w:sz w:val="20"/>
                <w:szCs w:val="20"/>
              </w:rPr>
              <w:t>001</w:t>
            </w:r>
          </w:p>
        </w:tc>
        <w:tc>
          <w:tcPr>
            <w:tcW w:w="3888" w:type="dxa"/>
          </w:tcPr>
          <w:p w:rsidR="00372BD4" w:rsidRPr="003B1396" w:rsidRDefault="00372BD4" w:rsidP="006F65C5">
            <w:pPr>
              <w:spacing w:after="0"/>
              <w:rPr>
                <w:rFonts w:cs="Arial"/>
                <w:sz w:val="20"/>
                <w:szCs w:val="20"/>
              </w:rPr>
            </w:pPr>
            <w:r w:rsidRPr="003B1396">
              <w:rPr>
                <w:rFonts w:cs="Arial"/>
                <w:sz w:val="20"/>
                <w:szCs w:val="20"/>
              </w:rPr>
              <w:t>Opdatering afvises</w:t>
            </w:r>
          </w:p>
        </w:tc>
      </w:tr>
      <w:tr w:rsidR="008017BC" w:rsidRPr="008017BC" w:rsidTr="004B2A56">
        <w:trPr>
          <w:cantSplit/>
        </w:trPr>
        <w:tc>
          <w:tcPr>
            <w:tcW w:w="4105" w:type="dxa"/>
          </w:tcPr>
          <w:p w:rsidR="008017BC" w:rsidRPr="003B1396" w:rsidRDefault="008017BC" w:rsidP="00372BD4">
            <w:pPr>
              <w:spacing w:after="0"/>
              <w:rPr>
                <w:rFonts w:cs="Arial"/>
                <w:sz w:val="20"/>
                <w:szCs w:val="20"/>
              </w:rPr>
            </w:pPr>
            <w:commentRangeStart w:id="828"/>
            <w:r>
              <w:rPr>
                <w:rFonts w:cs="Arial"/>
                <w:sz w:val="20"/>
                <w:szCs w:val="20"/>
              </w:rPr>
              <w:t>Dubletkontrol</w:t>
            </w:r>
          </w:p>
        </w:tc>
        <w:tc>
          <w:tcPr>
            <w:tcW w:w="1152" w:type="dxa"/>
          </w:tcPr>
          <w:p w:rsidR="008017BC" w:rsidRPr="003B1396" w:rsidRDefault="008017BC" w:rsidP="006F65C5">
            <w:pPr>
              <w:spacing w:after="0"/>
              <w:rPr>
                <w:rFonts w:cs="Arial"/>
                <w:sz w:val="20"/>
                <w:szCs w:val="20"/>
              </w:rPr>
            </w:pPr>
            <w:r>
              <w:rPr>
                <w:rFonts w:cs="Arial"/>
                <w:sz w:val="20"/>
                <w:szCs w:val="20"/>
              </w:rPr>
              <w:t>001</w:t>
            </w:r>
          </w:p>
        </w:tc>
        <w:tc>
          <w:tcPr>
            <w:tcW w:w="3888" w:type="dxa"/>
          </w:tcPr>
          <w:p w:rsidR="008017BC" w:rsidRPr="003B1396" w:rsidRDefault="008017BC" w:rsidP="006F65C5">
            <w:pPr>
              <w:spacing w:after="0"/>
              <w:rPr>
                <w:rFonts w:cs="Arial"/>
                <w:sz w:val="20"/>
                <w:szCs w:val="20"/>
              </w:rPr>
            </w:pPr>
            <w:proofErr w:type="spellStart"/>
            <w:r w:rsidRPr="008017BC">
              <w:rPr>
                <w:rFonts w:cs="Arial"/>
                <w:sz w:val="20"/>
                <w:szCs w:val="20"/>
              </w:rPr>
              <w:t>FordringSvar</w:t>
            </w:r>
            <w:proofErr w:type="spellEnd"/>
            <w:r w:rsidRPr="008017BC">
              <w:rPr>
                <w:rFonts w:cs="Arial"/>
                <w:sz w:val="20"/>
                <w:szCs w:val="20"/>
              </w:rPr>
              <w:t xml:space="preserve"> med dette </w:t>
            </w:r>
            <w:proofErr w:type="spellStart"/>
            <w:r w:rsidRPr="008017BC">
              <w:rPr>
                <w:rFonts w:cs="Arial"/>
                <w:sz w:val="20"/>
                <w:szCs w:val="20"/>
              </w:rPr>
              <w:t>transaktionsL</w:t>
            </w:r>
            <w:r w:rsidRPr="008017BC">
              <w:rPr>
                <w:rFonts w:cs="Arial"/>
                <w:sz w:val="20"/>
                <w:szCs w:val="20"/>
              </w:rPr>
              <w:t>ø</w:t>
            </w:r>
            <w:r w:rsidRPr="008017BC">
              <w:rPr>
                <w:rFonts w:cs="Arial"/>
                <w:sz w:val="20"/>
                <w:szCs w:val="20"/>
              </w:rPr>
              <w:t>benummer</w:t>
            </w:r>
            <w:proofErr w:type="spellEnd"/>
            <w:r w:rsidRPr="008017BC">
              <w:rPr>
                <w:rFonts w:cs="Arial"/>
                <w:sz w:val="20"/>
                <w:szCs w:val="20"/>
              </w:rPr>
              <w:t xml:space="preserve"> er allerede modtaget. </w:t>
            </w:r>
            <w:proofErr w:type="spellStart"/>
            <w:r w:rsidRPr="008017BC">
              <w:rPr>
                <w:rFonts w:cs="Arial"/>
                <w:sz w:val="20"/>
                <w:szCs w:val="20"/>
              </w:rPr>
              <w:t>Fo</w:t>
            </w:r>
            <w:r w:rsidRPr="008017BC">
              <w:rPr>
                <w:rFonts w:cs="Arial"/>
                <w:sz w:val="20"/>
                <w:szCs w:val="20"/>
              </w:rPr>
              <w:t>r</w:t>
            </w:r>
            <w:r w:rsidRPr="008017BC">
              <w:rPr>
                <w:rFonts w:cs="Arial"/>
                <w:sz w:val="20"/>
                <w:szCs w:val="20"/>
              </w:rPr>
              <w:t>dringSvar</w:t>
            </w:r>
            <w:proofErr w:type="spellEnd"/>
            <w:r w:rsidRPr="008017BC">
              <w:rPr>
                <w:rFonts w:cs="Arial"/>
                <w:sz w:val="20"/>
                <w:szCs w:val="20"/>
              </w:rPr>
              <w:t xml:space="preserve"> ignoreres.</w:t>
            </w:r>
            <w:commentRangeEnd w:id="828"/>
            <w:r>
              <w:rPr>
                <w:rStyle w:val="Kommentarhenvisning"/>
              </w:rPr>
              <w:commentReference w:id="828"/>
            </w:r>
          </w:p>
        </w:tc>
      </w:tr>
    </w:tbl>
    <w:p w:rsidR="00E76AA4" w:rsidRPr="003B1396"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3B1396" w:rsidTr="007F4C59">
        <w:trPr>
          <w:cantSplit/>
          <w:tblHeader/>
        </w:trPr>
        <w:tc>
          <w:tcPr>
            <w:tcW w:w="4465"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E76AA4" w:rsidRPr="003B1396" w:rsidTr="007F4C59">
        <w:trPr>
          <w:cantSplit/>
        </w:trPr>
        <w:tc>
          <w:tcPr>
            <w:tcW w:w="4465" w:type="dxa"/>
          </w:tcPr>
          <w:p w:rsidR="00E76AA4" w:rsidRPr="003B1396" w:rsidRDefault="00F15A6E" w:rsidP="00317FFA">
            <w:pPr>
              <w:spacing w:after="0"/>
              <w:rPr>
                <w:rFonts w:cs="Arial"/>
                <w:sz w:val="20"/>
                <w:szCs w:val="20"/>
              </w:rPr>
            </w:pPr>
            <w:proofErr w:type="spellStart"/>
            <w:r w:rsidRPr="003B1396">
              <w:rPr>
                <w:rFonts w:eastAsia="Times New Roman" w:cs="Arial"/>
                <w:color w:val="000000"/>
                <w:sz w:val="20"/>
                <w:szCs w:val="20"/>
                <w:lang w:eastAsia="da-DK"/>
              </w:rPr>
              <w:t>Eksistencheck</w:t>
            </w:r>
            <w:proofErr w:type="spellEnd"/>
            <w:r w:rsidRPr="003B1396">
              <w:rPr>
                <w:rFonts w:eastAsia="Times New Roman" w:cs="Arial"/>
                <w:color w:val="000000"/>
                <w:sz w:val="20"/>
                <w:szCs w:val="20"/>
                <w:lang w:eastAsia="da-DK"/>
              </w:rPr>
              <w:t xml:space="preserve"> på </w:t>
            </w:r>
            <w:proofErr w:type="spellStart"/>
            <w:r w:rsidRPr="003B1396">
              <w:rPr>
                <w:rFonts w:eastAsia="Times New Roman" w:cs="Arial"/>
                <w:color w:val="000000"/>
                <w:sz w:val="20"/>
                <w:szCs w:val="20"/>
                <w:lang w:eastAsia="da-DK"/>
              </w:rPr>
              <w:t>Fordringhaver</w:t>
            </w:r>
            <w:proofErr w:type="spellEnd"/>
          </w:p>
        </w:tc>
        <w:tc>
          <w:tcPr>
            <w:tcW w:w="792" w:type="dxa"/>
          </w:tcPr>
          <w:p w:rsidR="00E76AA4" w:rsidRPr="003B1396" w:rsidRDefault="00F15A6E" w:rsidP="00317FFA">
            <w:pPr>
              <w:spacing w:after="0"/>
              <w:rPr>
                <w:rFonts w:cs="Arial"/>
                <w:sz w:val="20"/>
                <w:szCs w:val="20"/>
              </w:rPr>
            </w:pPr>
            <w:r w:rsidRPr="003B1396">
              <w:rPr>
                <w:rFonts w:cs="Arial"/>
                <w:sz w:val="20"/>
                <w:szCs w:val="20"/>
              </w:rPr>
              <w:t>002</w:t>
            </w:r>
          </w:p>
        </w:tc>
        <w:tc>
          <w:tcPr>
            <w:tcW w:w="3888" w:type="dxa"/>
          </w:tcPr>
          <w:p w:rsidR="00E76AA4" w:rsidRPr="003B1396" w:rsidRDefault="00F15A6E" w:rsidP="00317FFA">
            <w:pPr>
              <w:spacing w:after="0"/>
              <w:rPr>
                <w:rFonts w:cs="Arial"/>
                <w:sz w:val="20"/>
                <w:szCs w:val="20"/>
              </w:rPr>
            </w:pPr>
            <w:r w:rsidRPr="003B1396">
              <w:rPr>
                <w:rFonts w:eastAsia="Times New Roman" w:cs="Arial"/>
                <w:color w:val="000000"/>
                <w:sz w:val="20"/>
                <w:szCs w:val="20"/>
                <w:lang w:eastAsia="da-DK"/>
              </w:rPr>
              <w:t xml:space="preserve">Hvis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ikke findes afvises transaktionen. Når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er opre</w:t>
            </w:r>
            <w:r w:rsidRPr="003B1396">
              <w:rPr>
                <w:rFonts w:eastAsia="Times New Roman" w:cs="Arial"/>
                <w:color w:val="000000"/>
                <w:sz w:val="20"/>
                <w:szCs w:val="20"/>
                <w:lang w:eastAsia="da-DK"/>
              </w:rPr>
              <w:t>t</w:t>
            </w:r>
            <w:r w:rsidRPr="003B1396">
              <w:rPr>
                <w:rFonts w:eastAsia="Times New Roman" w:cs="Arial"/>
                <w:color w:val="000000"/>
                <w:sz w:val="20"/>
                <w:szCs w:val="20"/>
                <w:lang w:eastAsia="da-DK"/>
              </w:rPr>
              <w:t>tet kan fordring sendes igen</w:t>
            </w:r>
          </w:p>
        </w:tc>
      </w:tr>
      <w:tr w:rsidR="00E76AA4" w:rsidRPr="003B1396" w:rsidTr="007F4C59">
        <w:trPr>
          <w:cantSplit/>
        </w:trPr>
        <w:tc>
          <w:tcPr>
            <w:tcW w:w="4465"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Teknisk fejl ved oprettelse af kunde</w:t>
            </w:r>
          </w:p>
        </w:tc>
        <w:tc>
          <w:tcPr>
            <w:tcW w:w="792" w:type="dxa"/>
          </w:tcPr>
          <w:p w:rsidR="00E76AA4" w:rsidRPr="003B1396" w:rsidRDefault="00356A8A" w:rsidP="00317FFA">
            <w:pPr>
              <w:spacing w:after="0"/>
              <w:rPr>
                <w:rFonts w:cs="Arial"/>
                <w:sz w:val="20"/>
                <w:szCs w:val="20"/>
              </w:rPr>
            </w:pPr>
            <w:r w:rsidRPr="003B1396">
              <w:rPr>
                <w:rFonts w:cs="Arial"/>
                <w:sz w:val="20"/>
                <w:szCs w:val="20"/>
              </w:rPr>
              <w:t>003</w:t>
            </w:r>
          </w:p>
        </w:tc>
        <w:tc>
          <w:tcPr>
            <w:tcW w:w="3888"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E76AA4" w:rsidRPr="003B1396" w:rsidTr="007F4C59">
        <w:trPr>
          <w:cantSplit/>
        </w:trPr>
        <w:tc>
          <w:tcPr>
            <w:tcW w:w="4465" w:type="dxa"/>
          </w:tcPr>
          <w:p w:rsidR="00E76AA4" w:rsidRPr="003B1396" w:rsidRDefault="00FD2A09" w:rsidP="00317FFA">
            <w:pPr>
              <w:spacing w:after="0"/>
              <w:rPr>
                <w:rFonts w:cs="Arial"/>
                <w:sz w:val="20"/>
                <w:szCs w:val="20"/>
              </w:rPr>
            </w:pPr>
            <w:r w:rsidRPr="003B1396">
              <w:rPr>
                <w:rFonts w:eastAsia="Times New Roman" w:cs="Arial"/>
                <w:color w:val="000000"/>
                <w:sz w:val="20"/>
                <w:szCs w:val="20"/>
                <w:lang w:eastAsia="da-DK"/>
              </w:rPr>
              <w:t>Teknisk fejl ved oprettelse af fordring</w:t>
            </w:r>
          </w:p>
        </w:tc>
        <w:tc>
          <w:tcPr>
            <w:tcW w:w="792" w:type="dxa"/>
          </w:tcPr>
          <w:p w:rsidR="00E76AA4" w:rsidRPr="003B1396" w:rsidRDefault="00FD2A09" w:rsidP="00317FFA">
            <w:pPr>
              <w:spacing w:after="0"/>
              <w:rPr>
                <w:rFonts w:cs="Arial"/>
                <w:sz w:val="20"/>
                <w:szCs w:val="20"/>
              </w:rPr>
            </w:pPr>
            <w:r w:rsidRPr="003B1396">
              <w:rPr>
                <w:rFonts w:cs="Arial"/>
                <w:sz w:val="20"/>
                <w:szCs w:val="20"/>
              </w:rPr>
              <w:t>004</w:t>
            </w:r>
          </w:p>
        </w:tc>
        <w:tc>
          <w:tcPr>
            <w:tcW w:w="3888" w:type="dxa"/>
          </w:tcPr>
          <w:p w:rsidR="00E76AA4" w:rsidRPr="003B1396" w:rsidRDefault="00E12D00"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5E147E" w:rsidRPr="003B1396" w:rsidTr="007F4C59">
        <w:trPr>
          <w:cantSplit/>
        </w:trPr>
        <w:tc>
          <w:tcPr>
            <w:tcW w:w="4465"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Transportfordring kan ikke være Hovedfordring for en relateret fordring (f.eks. renter)</w:t>
            </w:r>
          </w:p>
        </w:tc>
        <w:tc>
          <w:tcPr>
            <w:tcW w:w="792" w:type="dxa"/>
          </w:tcPr>
          <w:p w:rsidR="005E147E" w:rsidRPr="003B1396" w:rsidRDefault="005E147E" w:rsidP="00317FFA">
            <w:pPr>
              <w:spacing w:after="0"/>
              <w:rPr>
                <w:rFonts w:cs="Arial"/>
                <w:sz w:val="20"/>
                <w:szCs w:val="20"/>
              </w:rPr>
            </w:pPr>
            <w:r w:rsidRPr="003B1396">
              <w:rPr>
                <w:rFonts w:cs="Arial"/>
                <w:sz w:val="20"/>
                <w:szCs w:val="20"/>
              </w:rPr>
              <w:t>015</w:t>
            </w:r>
          </w:p>
        </w:tc>
        <w:tc>
          <w:tcPr>
            <w:tcW w:w="3888"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Fordring afvises.</w:t>
            </w:r>
          </w:p>
        </w:tc>
      </w:tr>
      <w:tr w:rsidR="007B358C" w:rsidRPr="003B1396" w:rsidTr="007F4C59">
        <w:trPr>
          <w:cantSplit/>
          <w:ins w:id="829" w:author="Martin Midtgaard" w:date="2012-06-29T11:50:00Z"/>
        </w:trPr>
        <w:tc>
          <w:tcPr>
            <w:tcW w:w="4465" w:type="dxa"/>
          </w:tcPr>
          <w:p w:rsidR="007B358C" w:rsidRPr="003B1396" w:rsidRDefault="007B358C" w:rsidP="00317FFA">
            <w:pPr>
              <w:spacing w:after="0"/>
              <w:rPr>
                <w:ins w:id="830" w:author="Martin Midtgaard" w:date="2012-06-29T11:50:00Z"/>
                <w:rFonts w:eastAsia="Times New Roman" w:cs="Arial"/>
                <w:color w:val="000000"/>
                <w:sz w:val="20"/>
                <w:szCs w:val="20"/>
                <w:lang w:eastAsia="da-DK"/>
              </w:rPr>
            </w:pPr>
            <w:ins w:id="831" w:author="Martin Midtgaard" w:date="2012-06-29T11:51: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792" w:type="dxa"/>
          </w:tcPr>
          <w:p w:rsidR="007B358C" w:rsidRPr="003B1396" w:rsidRDefault="007B358C" w:rsidP="00317FFA">
            <w:pPr>
              <w:spacing w:after="0"/>
              <w:rPr>
                <w:ins w:id="832" w:author="Martin Midtgaard" w:date="2012-06-29T11:50:00Z"/>
                <w:rFonts w:cs="Arial"/>
                <w:sz w:val="20"/>
                <w:szCs w:val="20"/>
              </w:rPr>
            </w:pPr>
            <w:ins w:id="833" w:author="Martin Midtgaard" w:date="2012-06-29T11:50:00Z">
              <w:r>
                <w:rPr>
                  <w:rFonts w:cs="Arial"/>
                  <w:sz w:val="20"/>
                  <w:szCs w:val="20"/>
                </w:rPr>
                <w:t>064</w:t>
              </w:r>
            </w:ins>
          </w:p>
        </w:tc>
        <w:tc>
          <w:tcPr>
            <w:tcW w:w="3888" w:type="dxa"/>
          </w:tcPr>
          <w:p w:rsidR="007B358C" w:rsidRPr="003B1396" w:rsidRDefault="007B358C" w:rsidP="00317FFA">
            <w:pPr>
              <w:spacing w:after="0"/>
              <w:rPr>
                <w:ins w:id="834" w:author="Martin Midtgaard" w:date="2012-06-29T11:50:00Z"/>
                <w:rFonts w:eastAsia="Times New Roman" w:cs="Arial"/>
                <w:color w:val="000000"/>
                <w:sz w:val="20"/>
                <w:szCs w:val="20"/>
                <w:lang w:eastAsia="da-DK"/>
              </w:rPr>
            </w:pPr>
            <w:ins w:id="835" w:author="Martin Midtgaard" w:date="2012-06-29T11:51:00Z">
              <w:r>
                <w:rPr>
                  <w:rFonts w:cs="Arial"/>
                  <w:sz w:val="18"/>
                  <w:szCs w:val="18"/>
                </w:rPr>
                <w:t>Opdatering afvises</w:t>
              </w:r>
            </w:ins>
          </w:p>
        </w:tc>
      </w:tr>
      <w:tr w:rsidR="007B358C" w:rsidRPr="003B1396" w:rsidTr="007F4C59">
        <w:trPr>
          <w:cantSplit/>
          <w:ins w:id="836" w:author="Martin Midtgaard" w:date="2012-06-29T11:50:00Z"/>
        </w:trPr>
        <w:tc>
          <w:tcPr>
            <w:tcW w:w="4465" w:type="dxa"/>
          </w:tcPr>
          <w:p w:rsidR="007B358C" w:rsidRPr="003B1396" w:rsidRDefault="007B358C" w:rsidP="00317FFA">
            <w:pPr>
              <w:spacing w:after="0"/>
              <w:rPr>
                <w:ins w:id="837" w:author="Martin Midtgaard" w:date="2012-06-29T11:50:00Z"/>
                <w:rFonts w:eastAsia="Times New Roman" w:cs="Arial"/>
                <w:color w:val="000000"/>
                <w:sz w:val="20"/>
                <w:szCs w:val="20"/>
                <w:lang w:eastAsia="da-DK"/>
              </w:rPr>
            </w:pPr>
            <w:ins w:id="838" w:author="Martin Midtgaard" w:date="2012-06-29T11:51: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7B358C" w:rsidRDefault="007B358C" w:rsidP="00317FFA">
            <w:pPr>
              <w:spacing w:after="0"/>
              <w:rPr>
                <w:ins w:id="839" w:author="Martin Midtgaard" w:date="2012-06-29T11:50:00Z"/>
                <w:rFonts w:cs="Arial"/>
                <w:sz w:val="20"/>
                <w:szCs w:val="20"/>
              </w:rPr>
            </w:pPr>
            <w:ins w:id="840" w:author="Martin Midtgaard" w:date="2012-06-29T11:50:00Z">
              <w:r>
                <w:rPr>
                  <w:rFonts w:cs="Arial"/>
                  <w:sz w:val="20"/>
                  <w:szCs w:val="20"/>
                </w:rPr>
                <w:t>065</w:t>
              </w:r>
            </w:ins>
          </w:p>
        </w:tc>
        <w:tc>
          <w:tcPr>
            <w:tcW w:w="3888" w:type="dxa"/>
          </w:tcPr>
          <w:p w:rsidR="007B358C" w:rsidRPr="003B1396" w:rsidRDefault="007B358C" w:rsidP="00317FFA">
            <w:pPr>
              <w:spacing w:after="0"/>
              <w:rPr>
                <w:ins w:id="841" w:author="Martin Midtgaard" w:date="2012-06-29T11:50:00Z"/>
                <w:rFonts w:eastAsia="Times New Roman" w:cs="Arial"/>
                <w:color w:val="000000"/>
                <w:sz w:val="20"/>
                <w:szCs w:val="20"/>
                <w:lang w:eastAsia="da-DK"/>
              </w:rPr>
            </w:pPr>
            <w:ins w:id="842" w:author="Martin Midtgaard" w:date="2012-06-29T11:51:00Z">
              <w:r>
                <w:rPr>
                  <w:rFonts w:cs="Arial"/>
                  <w:sz w:val="18"/>
                  <w:szCs w:val="18"/>
                </w:rPr>
                <w:t>Opdatering afvises</w:t>
              </w:r>
            </w:ins>
          </w:p>
        </w:tc>
      </w:tr>
      <w:tr w:rsidR="007B358C" w:rsidRPr="003B1396" w:rsidTr="007F4C59">
        <w:trPr>
          <w:cantSplit/>
          <w:ins w:id="843" w:author="Martin Midtgaard" w:date="2012-06-29T11:50:00Z"/>
        </w:trPr>
        <w:tc>
          <w:tcPr>
            <w:tcW w:w="4465" w:type="dxa"/>
          </w:tcPr>
          <w:p w:rsidR="007B358C" w:rsidRPr="003B1396" w:rsidRDefault="007B358C" w:rsidP="00317FFA">
            <w:pPr>
              <w:spacing w:after="0"/>
              <w:rPr>
                <w:ins w:id="844" w:author="Martin Midtgaard" w:date="2012-06-29T11:50:00Z"/>
                <w:rFonts w:eastAsia="Times New Roman" w:cs="Arial"/>
                <w:color w:val="000000"/>
                <w:sz w:val="20"/>
                <w:szCs w:val="20"/>
                <w:lang w:eastAsia="da-DK"/>
              </w:rPr>
            </w:pPr>
            <w:ins w:id="845" w:author="Martin Midtgaard" w:date="2012-06-29T11:51: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7B358C" w:rsidRDefault="007B358C" w:rsidP="00317FFA">
            <w:pPr>
              <w:spacing w:after="0"/>
              <w:rPr>
                <w:ins w:id="846" w:author="Martin Midtgaard" w:date="2012-06-29T11:50:00Z"/>
                <w:rFonts w:cs="Arial"/>
                <w:sz w:val="20"/>
                <w:szCs w:val="20"/>
              </w:rPr>
            </w:pPr>
            <w:ins w:id="847" w:author="Martin Midtgaard" w:date="2012-06-29T11:51:00Z">
              <w:r>
                <w:rPr>
                  <w:rFonts w:cs="Arial"/>
                  <w:sz w:val="20"/>
                  <w:szCs w:val="20"/>
                </w:rPr>
                <w:t>0</w:t>
              </w:r>
            </w:ins>
            <w:ins w:id="848" w:author="Martin Midtgaard" w:date="2012-06-29T11:50:00Z">
              <w:r>
                <w:rPr>
                  <w:rFonts w:cs="Arial"/>
                  <w:sz w:val="20"/>
                  <w:szCs w:val="20"/>
                </w:rPr>
                <w:t>66</w:t>
              </w:r>
            </w:ins>
          </w:p>
        </w:tc>
        <w:tc>
          <w:tcPr>
            <w:tcW w:w="3888" w:type="dxa"/>
          </w:tcPr>
          <w:p w:rsidR="007B358C" w:rsidRPr="003B1396" w:rsidRDefault="007B358C" w:rsidP="00317FFA">
            <w:pPr>
              <w:spacing w:after="0"/>
              <w:rPr>
                <w:ins w:id="849" w:author="Martin Midtgaard" w:date="2012-06-29T11:50:00Z"/>
                <w:rFonts w:eastAsia="Times New Roman" w:cs="Arial"/>
                <w:color w:val="000000"/>
                <w:sz w:val="20"/>
                <w:szCs w:val="20"/>
                <w:lang w:eastAsia="da-DK"/>
              </w:rPr>
            </w:pPr>
            <w:ins w:id="850" w:author="Martin Midtgaard" w:date="2012-06-29T11:51:00Z">
              <w:r>
                <w:rPr>
                  <w:rFonts w:cs="Arial"/>
                  <w:sz w:val="18"/>
                  <w:szCs w:val="18"/>
                </w:rPr>
                <w:t>Opdatering afvises</w:t>
              </w:r>
            </w:ins>
          </w:p>
        </w:tc>
      </w:tr>
      <w:tr w:rsidR="007B358C" w:rsidRPr="003B1396" w:rsidTr="007F4C59">
        <w:trPr>
          <w:cantSplit/>
        </w:trPr>
        <w:tc>
          <w:tcPr>
            <w:tcW w:w="4465" w:type="dxa"/>
          </w:tcPr>
          <w:p w:rsidR="007B358C" w:rsidRPr="003B1396" w:rsidRDefault="007B358C" w:rsidP="00317FFA">
            <w:pPr>
              <w:spacing w:after="0"/>
              <w:rPr>
                <w:rFonts w:cs="Arial"/>
                <w:sz w:val="20"/>
                <w:szCs w:val="20"/>
              </w:rPr>
            </w:pPr>
            <w:r w:rsidRPr="003B1396">
              <w:rPr>
                <w:rFonts w:eastAsia="Times New Roman" w:cs="Arial"/>
                <w:color w:val="000000"/>
                <w:sz w:val="20"/>
                <w:szCs w:val="20"/>
                <w:lang w:eastAsia="da-DK"/>
              </w:rPr>
              <w:t xml:space="preserve">Eksistenscheck på diverse elementer f.eks. </w:t>
            </w:r>
            <w:proofErr w:type="spellStart"/>
            <w:r w:rsidRPr="003B1396">
              <w:rPr>
                <w:rFonts w:eastAsia="Times New Roman" w:cs="Arial"/>
                <w:color w:val="000000"/>
                <w:sz w:val="20"/>
                <w:szCs w:val="20"/>
                <w:lang w:eastAsia="da-DK"/>
              </w:rPr>
              <w:t>Fo</w:t>
            </w:r>
            <w:r w:rsidRPr="003B1396">
              <w:rPr>
                <w:rFonts w:eastAsia="Times New Roman" w:cs="Arial"/>
                <w:color w:val="000000"/>
                <w:sz w:val="20"/>
                <w:szCs w:val="20"/>
                <w:lang w:eastAsia="da-DK"/>
              </w:rPr>
              <w:t>r</w:t>
            </w:r>
            <w:r w:rsidRPr="003B1396">
              <w:rPr>
                <w:rFonts w:eastAsia="Times New Roman" w:cs="Arial"/>
                <w:color w:val="000000"/>
                <w:sz w:val="20"/>
                <w:szCs w:val="20"/>
                <w:lang w:eastAsia="da-DK"/>
              </w:rPr>
              <w:t>dringart</w:t>
            </w:r>
            <w:proofErr w:type="spellEnd"/>
            <w:r w:rsidRPr="003B1396">
              <w:rPr>
                <w:rFonts w:eastAsia="Times New Roman" w:cs="Arial"/>
                <w:color w:val="000000"/>
                <w:sz w:val="20"/>
                <w:szCs w:val="20"/>
                <w:lang w:eastAsia="da-DK"/>
              </w:rPr>
              <w:t xml:space="preserve"> og </w:t>
            </w:r>
            <w:proofErr w:type="spellStart"/>
            <w:r w:rsidRPr="003B1396">
              <w:rPr>
                <w:rFonts w:eastAsia="Times New Roman" w:cs="Arial"/>
                <w:color w:val="000000"/>
                <w:sz w:val="20"/>
                <w:szCs w:val="20"/>
                <w:lang w:eastAsia="da-DK"/>
              </w:rPr>
              <w:t>Fordringtype</w:t>
            </w:r>
            <w:proofErr w:type="spellEnd"/>
          </w:p>
        </w:tc>
        <w:tc>
          <w:tcPr>
            <w:tcW w:w="792" w:type="dxa"/>
          </w:tcPr>
          <w:p w:rsidR="007B358C" w:rsidRPr="003B1396" w:rsidRDefault="007B358C" w:rsidP="00317FFA">
            <w:pPr>
              <w:spacing w:after="0"/>
              <w:rPr>
                <w:rFonts w:cs="Arial"/>
                <w:sz w:val="20"/>
                <w:szCs w:val="20"/>
              </w:rPr>
            </w:pPr>
            <w:r w:rsidRPr="003B1396">
              <w:rPr>
                <w:rFonts w:cs="Arial"/>
                <w:sz w:val="20"/>
                <w:szCs w:val="20"/>
              </w:rPr>
              <w:t>901</w:t>
            </w:r>
          </w:p>
        </w:tc>
        <w:tc>
          <w:tcPr>
            <w:tcW w:w="3888" w:type="dxa"/>
          </w:tcPr>
          <w:p w:rsidR="007B358C" w:rsidRPr="003B1396" w:rsidRDefault="007B358C" w:rsidP="00317FFA">
            <w:pPr>
              <w:spacing w:after="0"/>
              <w:rPr>
                <w:rFonts w:cs="Arial"/>
                <w:sz w:val="20"/>
                <w:szCs w:val="20"/>
              </w:rPr>
            </w:pPr>
            <w:r w:rsidRPr="003B1396">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Pr="003B1396" w:rsidRDefault="00E76AA4" w:rsidP="00371181"/>
    <w:p w:rsidR="00474358" w:rsidRPr="003B1396" w:rsidRDefault="00474358" w:rsidP="00371181">
      <w:r w:rsidRPr="003B1396">
        <w:t xml:space="preserve">Ved </w:t>
      </w:r>
      <w:proofErr w:type="spellStart"/>
      <w:r w:rsidRPr="003B1396">
        <w:t>Fo</w:t>
      </w:r>
      <w:r w:rsidR="007020C9">
        <w:t>rdringhaver</w:t>
      </w:r>
      <w:r w:rsidRPr="003B1396">
        <w:t>skift</w:t>
      </w:r>
      <w:proofErr w:type="spellEnd"/>
      <w:r w:rsidRPr="003B1396">
        <w:t xml:space="preserve"> foretages følgende valideringer:</w:t>
      </w:r>
    </w:p>
    <w:p w:rsidR="00D3061B" w:rsidRPr="003B1396"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3B1396" w:rsidTr="006F65C5">
        <w:trPr>
          <w:cantSplit/>
          <w:tblHeader/>
        </w:trPr>
        <w:tc>
          <w:tcPr>
            <w:tcW w:w="4465"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lastRenderedPageBreak/>
              <w:t>Kontrol af hvorvidt fordring findes</w:t>
            </w:r>
          </w:p>
        </w:tc>
        <w:tc>
          <w:tcPr>
            <w:tcW w:w="792" w:type="dxa"/>
          </w:tcPr>
          <w:p w:rsidR="00474358" w:rsidRPr="003B1396" w:rsidRDefault="00474358" w:rsidP="006F65C5">
            <w:pPr>
              <w:spacing w:after="0"/>
              <w:rPr>
                <w:rFonts w:cs="Arial"/>
                <w:sz w:val="20"/>
                <w:szCs w:val="20"/>
              </w:rPr>
            </w:pPr>
            <w:r w:rsidRPr="003B1396">
              <w:rPr>
                <w:rFonts w:cs="Arial"/>
                <w:sz w:val="20"/>
                <w:szCs w:val="20"/>
              </w:rPr>
              <w:t>008</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Validering af årsagskoder</w:t>
            </w:r>
          </w:p>
        </w:tc>
        <w:tc>
          <w:tcPr>
            <w:tcW w:w="792" w:type="dxa"/>
          </w:tcPr>
          <w:p w:rsidR="00474358" w:rsidRPr="003B1396" w:rsidRDefault="00474358" w:rsidP="006F65C5">
            <w:pPr>
              <w:spacing w:after="0"/>
              <w:rPr>
                <w:rFonts w:cs="Arial"/>
                <w:sz w:val="20"/>
                <w:szCs w:val="20"/>
              </w:rPr>
            </w:pPr>
            <w:r w:rsidRPr="003B1396">
              <w:rPr>
                <w:rFonts w:cs="Arial"/>
                <w:sz w:val="20"/>
                <w:szCs w:val="20"/>
              </w:rPr>
              <w:t>010</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Kontrol af hvorvidt fordring er afregnet og de</w:t>
            </w:r>
            <w:r w:rsidRPr="003B1396">
              <w:rPr>
                <w:rFonts w:cs="Arial"/>
                <w:sz w:val="20"/>
                <w:szCs w:val="20"/>
              </w:rPr>
              <w:t>r</w:t>
            </w:r>
            <w:r w:rsidRPr="003B1396">
              <w:rPr>
                <w:rFonts w:cs="Arial"/>
                <w:sz w:val="20"/>
                <w:szCs w:val="20"/>
              </w:rPr>
              <w:t>med ikke kan tilbagekaldes med årsagskoden</w:t>
            </w:r>
          </w:p>
        </w:tc>
        <w:tc>
          <w:tcPr>
            <w:tcW w:w="792" w:type="dxa"/>
          </w:tcPr>
          <w:p w:rsidR="00474358" w:rsidRPr="003B1396" w:rsidRDefault="00474358" w:rsidP="006F65C5">
            <w:pPr>
              <w:spacing w:after="0"/>
              <w:rPr>
                <w:rFonts w:cs="Arial"/>
                <w:sz w:val="20"/>
                <w:szCs w:val="20"/>
              </w:rPr>
            </w:pPr>
            <w:r w:rsidRPr="003B1396">
              <w:rPr>
                <w:rFonts w:cs="Arial"/>
                <w:sz w:val="20"/>
                <w:szCs w:val="20"/>
              </w:rPr>
              <w:t>012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Teknisk fejl ved opdatering</w:t>
            </w:r>
          </w:p>
        </w:tc>
        <w:tc>
          <w:tcPr>
            <w:tcW w:w="792" w:type="dxa"/>
          </w:tcPr>
          <w:p w:rsidR="00474358" w:rsidRPr="003B1396" w:rsidRDefault="00474358" w:rsidP="006F65C5">
            <w:pPr>
              <w:spacing w:after="0"/>
              <w:rPr>
                <w:rFonts w:cs="Arial"/>
                <w:sz w:val="20"/>
                <w:szCs w:val="20"/>
              </w:rPr>
            </w:pPr>
            <w:r w:rsidRPr="003B1396">
              <w:rPr>
                <w:rFonts w:cs="Arial"/>
                <w:sz w:val="20"/>
                <w:szCs w:val="20"/>
              </w:rPr>
              <w:t>902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bl>
    <w:p w:rsidR="00474358" w:rsidRPr="00E76AA4" w:rsidRDefault="00474358" w:rsidP="00371181"/>
    <w:p w:rsidR="006F65C5" w:rsidRPr="00AB12BF" w:rsidRDefault="006F65C5" w:rsidP="006F65C5">
      <w:pPr>
        <w:pStyle w:val="Overskrift2"/>
        <w:numPr>
          <w:ilvl w:val="1"/>
          <w:numId w:val="1"/>
        </w:numPr>
        <w:tabs>
          <w:tab w:val="clear" w:pos="964"/>
          <w:tab w:val="num" w:pos="0"/>
        </w:tabs>
        <w:ind w:left="0"/>
        <w:rPr>
          <w:highlight w:val="green"/>
          <w:lang w:val="en-US"/>
        </w:rPr>
      </w:pPr>
      <w:bookmarkStart w:id="851" w:name="_Toc296942801"/>
      <w:bookmarkStart w:id="852" w:name="_Toc314003386"/>
      <w:proofErr w:type="spellStart"/>
      <w:r w:rsidRPr="00AB12BF">
        <w:rPr>
          <w:highlight w:val="green"/>
          <w:lang w:val="en-US"/>
        </w:rPr>
        <w:t>DMIFordringHaverAftaleOplysningerÆndr</w:t>
      </w:r>
      <w:bookmarkEnd w:id="851"/>
      <w:bookmarkEnd w:id="852"/>
      <w:proofErr w:type="spellEnd"/>
    </w:p>
    <w:p w:rsidR="006F65C5" w:rsidRDefault="006F65C5" w:rsidP="006F65C5">
      <w:r w:rsidRPr="00E76AA4">
        <w:t xml:space="preserve">Følgende valideringer foretages I </w:t>
      </w:r>
      <w:proofErr w:type="spellStart"/>
      <w:r>
        <w:t>DMIFordringHaverAftaleOplysningerÆndr</w:t>
      </w:r>
      <w:proofErr w:type="spellEnd"/>
      <w:r>
        <w:t>.</w:t>
      </w:r>
    </w:p>
    <w:p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rsidTr="006F65C5">
        <w:trPr>
          <w:cantSplit/>
          <w:tblHeader/>
        </w:trPr>
        <w:tc>
          <w:tcPr>
            <w:tcW w:w="4465"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C92A3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C92A35" w:rsidRPr="00F00951" w:rsidTr="00C92A35">
        <w:trPr>
          <w:cantSplit/>
          <w:ins w:id="853" w:author="Martin Midtgaard" w:date="2012-06-29T08:48:00Z"/>
        </w:trPr>
        <w:tc>
          <w:tcPr>
            <w:tcW w:w="4465" w:type="dxa"/>
          </w:tcPr>
          <w:p w:rsidR="00C92A35" w:rsidRPr="00C92A35" w:rsidRDefault="00C92A35" w:rsidP="00C92A35">
            <w:pPr>
              <w:rPr>
                <w:ins w:id="854" w:author="Martin Midtgaard" w:date="2012-06-29T08:48:00Z"/>
                <w:rFonts w:cs="Arial"/>
                <w:sz w:val="18"/>
                <w:szCs w:val="18"/>
              </w:rPr>
            </w:pPr>
            <w:ins w:id="855" w:author="Martin Midtgaard" w:date="2012-06-29T08:48:00Z">
              <w:r>
                <w:rPr>
                  <w:rFonts w:cs="Arial"/>
                  <w:sz w:val="18"/>
                  <w:szCs w:val="18"/>
                </w:rPr>
                <w:t xml:space="preserve">Validering: Ved kundeoprettelse er </w:t>
              </w:r>
              <w:proofErr w:type="spellStart"/>
              <w:r>
                <w:rPr>
                  <w:rFonts w:cs="Arial"/>
                  <w:sz w:val="18"/>
                  <w:szCs w:val="18"/>
                </w:rPr>
                <w:t>KundeNavn</w:t>
              </w:r>
              <w:proofErr w:type="spellEnd"/>
              <w:r>
                <w:rPr>
                  <w:rFonts w:cs="Arial"/>
                  <w:sz w:val="18"/>
                  <w:szCs w:val="18"/>
                </w:rPr>
                <w:t xml:space="preserve"> kr</w:t>
              </w:r>
              <w:r>
                <w:rPr>
                  <w:rFonts w:cs="Arial"/>
                  <w:sz w:val="18"/>
                  <w:szCs w:val="18"/>
                </w:rPr>
                <w:t>æ</w:t>
              </w:r>
              <w:r>
                <w:rPr>
                  <w:rFonts w:cs="Arial"/>
                  <w:sz w:val="18"/>
                  <w:szCs w:val="18"/>
                </w:rPr>
                <w:t>vet</w:t>
              </w:r>
            </w:ins>
          </w:p>
        </w:tc>
        <w:tc>
          <w:tcPr>
            <w:tcW w:w="792" w:type="dxa"/>
          </w:tcPr>
          <w:p w:rsidR="00C92A35" w:rsidRDefault="00C92A35" w:rsidP="00466A74">
            <w:pPr>
              <w:spacing w:after="0"/>
              <w:rPr>
                <w:ins w:id="856" w:author="Martin Midtgaard" w:date="2012-06-29T08:48:00Z"/>
                <w:rFonts w:cs="Arial"/>
                <w:sz w:val="20"/>
                <w:szCs w:val="20"/>
              </w:rPr>
            </w:pPr>
            <w:ins w:id="857" w:author="Martin Midtgaard" w:date="2012-06-29T08:48:00Z">
              <w:r>
                <w:rPr>
                  <w:rFonts w:cs="Arial"/>
                  <w:sz w:val="20"/>
                  <w:szCs w:val="20"/>
                </w:rPr>
                <w:t>0</w:t>
              </w:r>
            </w:ins>
            <w:ins w:id="858" w:author="Martin Midtgaard" w:date="2012-06-29T11:39:00Z">
              <w:r w:rsidR="00466A74">
                <w:rPr>
                  <w:rFonts w:cs="Arial"/>
                  <w:sz w:val="20"/>
                  <w:szCs w:val="20"/>
                </w:rPr>
                <w:t>61</w:t>
              </w:r>
            </w:ins>
          </w:p>
        </w:tc>
        <w:tc>
          <w:tcPr>
            <w:tcW w:w="3888" w:type="dxa"/>
          </w:tcPr>
          <w:p w:rsidR="00C92A35" w:rsidRPr="00F00951" w:rsidRDefault="00C92A35" w:rsidP="00C92A35">
            <w:pPr>
              <w:spacing w:after="0"/>
              <w:rPr>
                <w:ins w:id="859" w:author="Martin Midtgaard" w:date="2012-06-29T08:48:00Z"/>
                <w:sz w:val="20"/>
                <w:szCs w:val="20"/>
              </w:rPr>
            </w:pPr>
            <w:ins w:id="860" w:author="Martin Midtgaard" w:date="2012-06-29T08:48:00Z">
              <w:r>
                <w:rPr>
                  <w:rFonts w:cs="Arial"/>
                  <w:sz w:val="18"/>
                  <w:szCs w:val="18"/>
                </w:rPr>
                <w:t>Opdatering afvises</w:t>
              </w:r>
            </w:ins>
          </w:p>
        </w:tc>
      </w:tr>
      <w:tr w:rsidR="00C92A35" w:rsidRPr="00F00951" w:rsidTr="00C92A35">
        <w:trPr>
          <w:cantSplit/>
          <w:ins w:id="861" w:author="Martin Midtgaard" w:date="2012-06-29T08:48:00Z"/>
        </w:trPr>
        <w:tc>
          <w:tcPr>
            <w:tcW w:w="4465" w:type="dxa"/>
          </w:tcPr>
          <w:p w:rsidR="00C92A35" w:rsidRDefault="00C92A35" w:rsidP="00C92A35">
            <w:pPr>
              <w:rPr>
                <w:ins w:id="862" w:author="Martin Midtgaard" w:date="2012-06-29T08:48:00Z"/>
                <w:rFonts w:cs="Arial"/>
                <w:sz w:val="18"/>
                <w:szCs w:val="18"/>
              </w:rPr>
            </w:pPr>
            <w:ins w:id="863" w:author="Martin Midtgaard" w:date="2012-06-29T08:48: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C92A35" w:rsidRDefault="00C92A35" w:rsidP="00466A74">
            <w:pPr>
              <w:spacing w:after="0"/>
              <w:rPr>
                <w:ins w:id="864" w:author="Martin Midtgaard" w:date="2012-06-29T08:48:00Z"/>
                <w:rFonts w:cs="Arial"/>
                <w:sz w:val="20"/>
                <w:szCs w:val="20"/>
              </w:rPr>
            </w:pPr>
            <w:ins w:id="865" w:author="Martin Midtgaard" w:date="2012-06-29T08:48:00Z">
              <w:r>
                <w:rPr>
                  <w:rFonts w:cs="Arial"/>
                  <w:sz w:val="20"/>
                  <w:szCs w:val="20"/>
                </w:rPr>
                <w:t>0</w:t>
              </w:r>
            </w:ins>
            <w:ins w:id="866" w:author="Martin Midtgaard" w:date="2012-06-29T11:39:00Z">
              <w:r w:rsidR="00466A74">
                <w:rPr>
                  <w:rFonts w:cs="Arial"/>
                  <w:sz w:val="20"/>
                  <w:szCs w:val="20"/>
                </w:rPr>
                <w:t>62</w:t>
              </w:r>
            </w:ins>
          </w:p>
        </w:tc>
        <w:tc>
          <w:tcPr>
            <w:tcW w:w="3888" w:type="dxa"/>
          </w:tcPr>
          <w:p w:rsidR="00C92A35" w:rsidRPr="00F00951" w:rsidRDefault="00C92A35" w:rsidP="00C92A35">
            <w:pPr>
              <w:spacing w:after="0"/>
              <w:rPr>
                <w:ins w:id="867" w:author="Martin Midtgaard" w:date="2012-06-29T08:48:00Z"/>
                <w:sz w:val="20"/>
                <w:szCs w:val="20"/>
              </w:rPr>
            </w:pPr>
            <w:ins w:id="868" w:author="Martin Midtgaard" w:date="2012-06-29T08:48:00Z">
              <w:r>
                <w:rPr>
                  <w:rFonts w:cs="Arial"/>
                  <w:sz w:val="18"/>
                  <w:szCs w:val="18"/>
                </w:rPr>
                <w:t>Opdatering afvises</w:t>
              </w:r>
            </w:ins>
          </w:p>
        </w:tc>
      </w:tr>
      <w:tr w:rsidR="00C92A35" w:rsidRPr="00F00951" w:rsidTr="00C92A35">
        <w:trPr>
          <w:cantSplit/>
          <w:ins w:id="869" w:author="Martin Midtgaard" w:date="2012-06-29T08:48:00Z"/>
        </w:trPr>
        <w:tc>
          <w:tcPr>
            <w:tcW w:w="4465" w:type="dxa"/>
          </w:tcPr>
          <w:p w:rsidR="00C92A35" w:rsidRDefault="00C92A35" w:rsidP="00C92A35">
            <w:pPr>
              <w:rPr>
                <w:ins w:id="870" w:author="Martin Midtgaard" w:date="2012-06-29T08:48:00Z"/>
                <w:rFonts w:cs="Arial"/>
                <w:sz w:val="18"/>
                <w:szCs w:val="18"/>
              </w:rPr>
            </w:pPr>
            <w:ins w:id="871" w:author="Martin Midtgaard" w:date="2012-06-29T08:48:00Z">
              <w:r>
                <w:rPr>
                  <w:rFonts w:cs="Arial"/>
                  <w:sz w:val="18"/>
                  <w:szCs w:val="18"/>
                </w:rPr>
                <w:t xml:space="preserve">Validering: 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C92A35" w:rsidRDefault="00C92A35" w:rsidP="00466A74">
            <w:pPr>
              <w:spacing w:after="0"/>
              <w:rPr>
                <w:ins w:id="872" w:author="Martin Midtgaard" w:date="2012-06-29T08:48:00Z"/>
                <w:rFonts w:cs="Arial"/>
                <w:sz w:val="20"/>
                <w:szCs w:val="20"/>
              </w:rPr>
            </w:pPr>
            <w:ins w:id="873" w:author="Martin Midtgaard" w:date="2012-06-29T08:48:00Z">
              <w:r>
                <w:rPr>
                  <w:rFonts w:cs="Arial"/>
                  <w:sz w:val="20"/>
                  <w:szCs w:val="20"/>
                </w:rPr>
                <w:t>06</w:t>
              </w:r>
            </w:ins>
            <w:ins w:id="874" w:author="Martin Midtgaard" w:date="2012-06-29T11:39:00Z">
              <w:r w:rsidR="00466A74">
                <w:rPr>
                  <w:rFonts w:cs="Arial"/>
                  <w:sz w:val="20"/>
                  <w:szCs w:val="20"/>
                </w:rPr>
                <w:t>3</w:t>
              </w:r>
            </w:ins>
          </w:p>
        </w:tc>
        <w:tc>
          <w:tcPr>
            <w:tcW w:w="3888" w:type="dxa"/>
          </w:tcPr>
          <w:p w:rsidR="00C92A35" w:rsidRPr="00F00951" w:rsidRDefault="00C92A35" w:rsidP="00C92A35">
            <w:pPr>
              <w:spacing w:after="0"/>
              <w:rPr>
                <w:ins w:id="875" w:author="Martin Midtgaard" w:date="2012-06-29T08:48:00Z"/>
                <w:sz w:val="20"/>
                <w:szCs w:val="20"/>
              </w:rPr>
            </w:pPr>
            <w:ins w:id="876" w:author="Martin Midtgaard" w:date="2012-06-29T08:48:00Z">
              <w:r>
                <w:rPr>
                  <w:rFonts w:cs="Arial"/>
                  <w:sz w:val="18"/>
                  <w:szCs w:val="18"/>
                </w:rPr>
                <w:t>Opdatering afvises</w:t>
              </w:r>
            </w:ins>
          </w:p>
        </w:tc>
      </w:tr>
      <w:tr w:rsidR="00AB12BF" w:rsidRPr="00AB12BF" w:rsidTr="006F65C5">
        <w:trPr>
          <w:cantSplit/>
        </w:trPr>
        <w:tc>
          <w:tcPr>
            <w:tcW w:w="4465" w:type="dxa"/>
          </w:tcPr>
          <w:p w:rsidR="00AB12BF" w:rsidRDefault="00AB12BF" w:rsidP="006F65C5">
            <w:pPr>
              <w:spacing w:after="0"/>
              <w:rPr>
                <w:rFonts w:cs="Arial"/>
                <w:sz w:val="20"/>
                <w:szCs w:val="20"/>
              </w:rPr>
            </w:pPr>
            <w:r w:rsidRPr="00AB12BF">
              <w:rPr>
                <w:rFonts w:cs="Arial"/>
                <w:sz w:val="20"/>
                <w:szCs w:val="20"/>
              </w:rPr>
              <w:t>Eksistenscheck på diverse koder</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r w:rsidR="00AB12BF" w:rsidRPr="00AB12BF" w:rsidTr="006F65C5">
        <w:trPr>
          <w:cantSplit/>
        </w:trPr>
        <w:tc>
          <w:tcPr>
            <w:tcW w:w="4465" w:type="dxa"/>
          </w:tcPr>
          <w:p w:rsidR="00AB12BF" w:rsidRPr="00AB12BF" w:rsidRDefault="00AB12BF" w:rsidP="006F65C5">
            <w:pPr>
              <w:spacing w:after="0"/>
              <w:rPr>
                <w:rFonts w:cs="Arial"/>
                <w:sz w:val="20"/>
                <w:szCs w:val="20"/>
              </w:rPr>
            </w:pPr>
            <w:r w:rsidRPr="00AB12BF">
              <w:rPr>
                <w:rFonts w:cs="Arial"/>
                <w:sz w:val="20"/>
                <w:szCs w:val="20"/>
              </w:rPr>
              <w:t>Teknisk fejl ved opdatering</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bl>
    <w:p w:rsidR="006F65C5" w:rsidRPr="00E76AA4" w:rsidRDefault="006F65C5" w:rsidP="006F65C5"/>
    <w:p w:rsidR="00424EDE" w:rsidRPr="004475BD" w:rsidRDefault="00424EDE" w:rsidP="00424EDE">
      <w:pPr>
        <w:pStyle w:val="Overskrift2"/>
        <w:numPr>
          <w:ilvl w:val="1"/>
          <w:numId w:val="7"/>
        </w:numPr>
        <w:tabs>
          <w:tab w:val="clear" w:pos="964"/>
          <w:tab w:val="num" w:pos="0"/>
        </w:tabs>
        <w:ind w:left="0"/>
        <w:rPr>
          <w:highlight w:val="yellow"/>
          <w:lang w:val="en-US"/>
        </w:rPr>
      </w:pPr>
      <w:bookmarkStart w:id="877" w:name="_Toc314003387"/>
      <w:proofErr w:type="spellStart"/>
      <w:r w:rsidRPr="004475BD">
        <w:rPr>
          <w:highlight w:val="yellow"/>
          <w:lang w:val="en-US"/>
        </w:rPr>
        <w:t>DMIFordringSynkronOpret</w:t>
      </w:r>
      <w:bookmarkEnd w:id="877"/>
      <w:proofErr w:type="spellEnd"/>
    </w:p>
    <w:p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6F65C5">
        <w:trPr>
          <w:cantSplit/>
          <w:tblHeader/>
        </w:trPr>
        <w:tc>
          <w:tcPr>
            <w:tcW w:w="4105"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4475BD" w:rsidTr="006F65C5">
        <w:trPr>
          <w:cantSplit/>
        </w:trPr>
        <w:tc>
          <w:tcPr>
            <w:tcW w:w="4105" w:type="dxa"/>
          </w:tcPr>
          <w:p w:rsidR="00161131" w:rsidRPr="004475BD" w:rsidRDefault="00161131" w:rsidP="006F65C5">
            <w:pPr>
              <w:spacing w:after="0"/>
              <w:rPr>
                <w:rFonts w:cs="Arial"/>
                <w:sz w:val="20"/>
                <w:szCs w:val="20"/>
              </w:rPr>
            </w:pPr>
            <w:r w:rsidRPr="004475BD">
              <w:rPr>
                <w:rFonts w:cs="Arial"/>
                <w:sz w:val="20"/>
                <w:szCs w:val="20"/>
              </w:rPr>
              <w:t>Dubletkontrol på Transaktions Løbenummer</w:t>
            </w:r>
          </w:p>
        </w:tc>
        <w:tc>
          <w:tcPr>
            <w:tcW w:w="1152" w:type="dxa"/>
          </w:tcPr>
          <w:p w:rsidR="00161131" w:rsidRPr="004475BD" w:rsidRDefault="00161131" w:rsidP="006F65C5">
            <w:pPr>
              <w:spacing w:after="0"/>
              <w:rPr>
                <w:rFonts w:cs="Arial"/>
                <w:sz w:val="20"/>
                <w:szCs w:val="20"/>
              </w:rPr>
            </w:pPr>
            <w:r w:rsidRPr="004475BD">
              <w:rPr>
                <w:rFonts w:cs="Arial"/>
                <w:sz w:val="20"/>
                <w:szCs w:val="20"/>
              </w:rPr>
              <w:t>001</w:t>
            </w:r>
          </w:p>
        </w:tc>
        <w:tc>
          <w:tcPr>
            <w:tcW w:w="3888" w:type="dxa"/>
          </w:tcPr>
          <w:p w:rsidR="00161131" w:rsidRPr="004475BD" w:rsidRDefault="00161131" w:rsidP="006F65C5">
            <w:pPr>
              <w:spacing w:after="0"/>
              <w:rPr>
                <w:rFonts w:cs="Arial"/>
                <w:sz w:val="20"/>
                <w:szCs w:val="20"/>
              </w:rPr>
            </w:pPr>
            <w:r w:rsidRPr="004475BD">
              <w:rPr>
                <w:rFonts w:cs="Arial"/>
                <w:sz w:val="20"/>
                <w:szCs w:val="20"/>
              </w:rPr>
              <w:t>Opdatering afvises</w:t>
            </w:r>
          </w:p>
        </w:tc>
      </w:tr>
      <w:tr w:rsidR="002E02C9" w:rsidRPr="004475BD" w:rsidTr="006F65C5">
        <w:trPr>
          <w:cantSplit/>
        </w:trPr>
        <w:tc>
          <w:tcPr>
            <w:tcW w:w="4105" w:type="dxa"/>
          </w:tcPr>
          <w:p w:rsidR="002E02C9" w:rsidRPr="004475BD" w:rsidRDefault="002E02C9" w:rsidP="006F65C5">
            <w:pPr>
              <w:spacing w:after="0"/>
              <w:rPr>
                <w:rFonts w:cs="Arial"/>
                <w:sz w:val="20"/>
                <w:szCs w:val="20"/>
              </w:rPr>
            </w:pPr>
            <w:r w:rsidRPr="004475BD">
              <w:rPr>
                <w:rFonts w:cs="Arial"/>
                <w:sz w:val="20"/>
                <w:szCs w:val="20"/>
              </w:rPr>
              <w:t>Dubletkontrol på Fordring ID</w:t>
            </w:r>
          </w:p>
        </w:tc>
        <w:tc>
          <w:tcPr>
            <w:tcW w:w="1152" w:type="dxa"/>
          </w:tcPr>
          <w:p w:rsidR="002E02C9" w:rsidRPr="004475BD" w:rsidRDefault="002E02C9" w:rsidP="006F65C5">
            <w:pPr>
              <w:spacing w:after="0"/>
              <w:rPr>
                <w:rFonts w:cs="Arial"/>
                <w:sz w:val="20"/>
                <w:szCs w:val="20"/>
              </w:rPr>
            </w:pPr>
            <w:r w:rsidRPr="004475BD">
              <w:rPr>
                <w:rFonts w:cs="Arial"/>
                <w:sz w:val="20"/>
                <w:szCs w:val="20"/>
              </w:rPr>
              <w:t>001</w:t>
            </w:r>
          </w:p>
        </w:tc>
        <w:tc>
          <w:tcPr>
            <w:tcW w:w="3888" w:type="dxa"/>
          </w:tcPr>
          <w:p w:rsidR="002E02C9" w:rsidRPr="004475BD" w:rsidRDefault="002E02C9" w:rsidP="006F65C5">
            <w:pPr>
              <w:spacing w:after="0"/>
              <w:rPr>
                <w:rFonts w:cs="Arial"/>
                <w:sz w:val="20"/>
                <w:szCs w:val="20"/>
              </w:rPr>
            </w:pPr>
            <w:r w:rsidRPr="004475BD">
              <w:rPr>
                <w:rFonts w:cs="Arial"/>
                <w:sz w:val="20"/>
                <w:szCs w:val="20"/>
              </w:rPr>
              <w:t>Opdatering afvises</w:t>
            </w:r>
          </w:p>
        </w:tc>
      </w:tr>
    </w:tbl>
    <w:p w:rsidR="00161131" w:rsidRPr="004475B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4475BD" w:rsidTr="00317FFA">
        <w:trPr>
          <w:cantSplit/>
          <w:tblHeader/>
        </w:trPr>
        <w:tc>
          <w:tcPr>
            <w:tcW w:w="4465"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Validering</w:t>
            </w:r>
            <w:proofErr w:type="spellEnd"/>
          </w:p>
        </w:tc>
        <w:tc>
          <w:tcPr>
            <w:tcW w:w="792"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Fejlnr</w:t>
            </w:r>
            <w:proofErr w:type="spellEnd"/>
          </w:p>
        </w:tc>
        <w:tc>
          <w:tcPr>
            <w:tcW w:w="3888"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Reaktion</w:t>
            </w:r>
            <w:proofErr w:type="spellEnd"/>
          </w:p>
        </w:tc>
      </w:tr>
      <w:tr w:rsidR="00424EDE" w:rsidRPr="004475BD" w:rsidTr="00317FFA">
        <w:trPr>
          <w:cantSplit/>
        </w:trPr>
        <w:tc>
          <w:tcPr>
            <w:tcW w:w="4465" w:type="dxa"/>
          </w:tcPr>
          <w:p w:rsidR="00424EDE" w:rsidRPr="004475BD" w:rsidRDefault="00424EDE" w:rsidP="00317FFA">
            <w:pPr>
              <w:spacing w:after="0"/>
              <w:rPr>
                <w:rFonts w:cs="Arial"/>
                <w:sz w:val="20"/>
                <w:szCs w:val="20"/>
              </w:rPr>
            </w:pPr>
            <w:proofErr w:type="spellStart"/>
            <w:r w:rsidRPr="004475BD">
              <w:rPr>
                <w:rFonts w:eastAsia="Times New Roman" w:cs="Arial"/>
                <w:color w:val="000000"/>
                <w:sz w:val="20"/>
                <w:szCs w:val="20"/>
                <w:lang w:eastAsia="da-DK"/>
              </w:rPr>
              <w:t>Eksistencheck</w:t>
            </w:r>
            <w:proofErr w:type="spellEnd"/>
            <w:r w:rsidRPr="004475BD">
              <w:rPr>
                <w:rFonts w:eastAsia="Times New Roman" w:cs="Arial"/>
                <w:color w:val="000000"/>
                <w:sz w:val="20"/>
                <w:szCs w:val="20"/>
                <w:lang w:eastAsia="da-DK"/>
              </w:rPr>
              <w:t xml:space="preserve"> på </w:t>
            </w:r>
            <w:proofErr w:type="spellStart"/>
            <w:r w:rsidRPr="004475BD">
              <w:rPr>
                <w:rFonts w:eastAsia="Times New Roman" w:cs="Arial"/>
                <w:color w:val="000000"/>
                <w:sz w:val="20"/>
                <w:szCs w:val="20"/>
                <w:lang w:eastAsia="da-DK"/>
              </w:rPr>
              <w:t>Fordringhaver</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002</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Hvis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ikke findes afvises transaktionen. Når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er opre</w:t>
            </w:r>
            <w:r w:rsidRPr="004475BD">
              <w:rPr>
                <w:rFonts w:eastAsia="Times New Roman" w:cs="Arial"/>
                <w:color w:val="000000"/>
                <w:sz w:val="20"/>
                <w:szCs w:val="20"/>
                <w:lang w:eastAsia="da-DK"/>
              </w:rPr>
              <w:t>t</w:t>
            </w:r>
            <w:r w:rsidRPr="004475BD">
              <w:rPr>
                <w:rFonts w:eastAsia="Times New Roman" w:cs="Arial"/>
                <w:color w:val="000000"/>
                <w:sz w:val="20"/>
                <w:szCs w:val="20"/>
                <w:lang w:eastAsia="da-DK"/>
              </w:rPr>
              <w:t>tet kan fordring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kunde</w:t>
            </w:r>
          </w:p>
        </w:tc>
        <w:tc>
          <w:tcPr>
            <w:tcW w:w="792" w:type="dxa"/>
          </w:tcPr>
          <w:p w:rsidR="00424EDE" w:rsidRPr="004475BD" w:rsidRDefault="00424EDE" w:rsidP="00317FFA">
            <w:pPr>
              <w:spacing w:after="0"/>
              <w:rPr>
                <w:rFonts w:cs="Arial"/>
                <w:sz w:val="20"/>
                <w:szCs w:val="20"/>
              </w:rPr>
            </w:pPr>
            <w:r w:rsidRPr="004475BD">
              <w:rPr>
                <w:rFonts w:cs="Arial"/>
                <w:sz w:val="20"/>
                <w:szCs w:val="20"/>
              </w:rPr>
              <w:t>003</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fordring</w:t>
            </w:r>
          </w:p>
        </w:tc>
        <w:tc>
          <w:tcPr>
            <w:tcW w:w="792" w:type="dxa"/>
          </w:tcPr>
          <w:p w:rsidR="00424EDE" w:rsidRPr="004475BD" w:rsidRDefault="00424EDE" w:rsidP="00317FFA">
            <w:pPr>
              <w:spacing w:after="0"/>
              <w:rPr>
                <w:rFonts w:cs="Arial"/>
                <w:sz w:val="20"/>
                <w:szCs w:val="20"/>
              </w:rPr>
            </w:pPr>
            <w:r w:rsidRPr="004475BD">
              <w:rPr>
                <w:rFonts w:cs="Arial"/>
                <w:sz w:val="20"/>
                <w:szCs w:val="20"/>
              </w:rPr>
              <w:t>004</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DB6E8E" w:rsidRPr="004475BD" w:rsidTr="0018367F">
        <w:trPr>
          <w:cantSplit/>
        </w:trPr>
        <w:tc>
          <w:tcPr>
            <w:tcW w:w="4465"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Transportfordring kan ikke være Hovedfordring for en relateret fordring (f.eks. renter)</w:t>
            </w:r>
          </w:p>
        </w:tc>
        <w:tc>
          <w:tcPr>
            <w:tcW w:w="792" w:type="dxa"/>
          </w:tcPr>
          <w:p w:rsidR="00DB6E8E" w:rsidRPr="004475BD" w:rsidRDefault="00DB6E8E" w:rsidP="0018367F">
            <w:pPr>
              <w:spacing w:after="0"/>
              <w:rPr>
                <w:rFonts w:cs="Arial"/>
                <w:sz w:val="20"/>
                <w:szCs w:val="20"/>
              </w:rPr>
            </w:pPr>
            <w:r w:rsidRPr="004475BD">
              <w:rPr>
                <w:rFonts w:cs="Arial"/>
                <w:sz w:val="20"/>
                <w:szCs w:val="20"/>
              </w:rPr>
              <w:t>015</w:t>
            </w:r>
          </w:p>
        </w:tc>
        <w:tc>
          <w:tcPr>
            <w:tcW w:w="3888"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Fordring afvises.</w:t>
            </w:r>
          </w:p>
        </w:tc>
      </w:tr>
      <w:tr w:rsidR="00A75C5C" w:rsidRPr="003B1396" w:rsidTr="005545F9">
        <w:trPr>
          <w:cantSplit/>
          <w:ins w:id="878" w:author="Martin Midtgaard" w:date="2012-06-29T12:12:00Z"/>
        </w:trPr>
        <w:tc>
          <w:tcPr>
            <w:tcW w:w="4465" w:type="dxa"/>
          </w:tcPr>
          <w:p w:rsidR="00A75C5C" w:rsidRPr="003B1396" w:rsidRDefault="00A75C5C" w:rsidP="005545F9">
            <w:pPr>
              <w:spacing w:after="0"/>
              <w:rPr>
                <w:ins w:id="879" w:author="Martin Midtgaard" w:date="2012-06-29T12:12:00Z"/>
                <w:rFonts w:eastAsia="Times New Roman" w:cs="Arial"/>
                <w:color w:val="000000"/>
                <w:sz w:val="20"/>
                <w:szCs w:val="20"/>
                <w:lang w:eastAsia="da-DK"/>
              </w:rPr>
            </w:pPr>
            <w:ins w:id="880" w:author="Martin Midtgaard" w:date="2012-06-29T12:12: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792" w:type="dxa"/>
          </w:tcPr>
          <w:p w:rsidR="00A75C5C" w:rsidRPr="003B1396" w:rsidRDefault="00A75C5C" w:rsidP="005545F9">
            <w:pPr>
              <w:spacing w:after="0"/>
              <w:rPr>
                <w:ins w:id="881" w:author="Martin Midtgaard" w:date="2012-06-29T12:12:00Z"/>
                <w:rFonts w:cs="Arial"/>
                <w:sz w:val="20"/>
                <w:szCs w:val="20"/>
              </w:rPr>
            </w:pPr>
            <w:ins w:id="882" w:author="Martin Midtgaard" w:date="2012-06-29T12:12:00Z">
              <w:r>
                <w:rPr>
                  <w:rFonts w:cs="Arial"/>
                  <w:sz w:val="20"/>
                  <w:szCs w:val="20"/>
                </w:rPr>
                <w:t>064</w:t>
              </w:r>
            </w:ins>
          </w:p>
        </w:tc>
        <w:tc>
          <w:tcPr>
            <w:tcW w:w="3888" w:type="dxa"/>
          </w:tcPr>
          <w:p w:rsidR="00A75C5C" w:rsidRPr="003B1396" w:rsidRDefault="00A75C5C" w:rsidP="005545F9">
            <w:pPr>
              <w:spacing w:after="0"/>
              <w:rPr>
                <w:ins w:id="883" w:author="Martin Midtgaard" w:date="2012-06-29T12:12:00Z"/>
                <w:rFonts w:eastAsia="Times New Roman" w:cs="Arial"/>
                <w:color w:val="000000"/>
                <w:sz w:val="20"/>
                <w:szCs w:val="20"/>
                <w:lang w:eastAsia="da-DK"/>
              </w:rPr>
            </w:pPr>
            <w:ins w:id="884" w:author="Martin Midtgaard" w:date="2012-06-29T12:12:00Z">
              <w:r>
                <w:rPr>
                  <w:rFonts w:cs="Arial"/>
                  <w:sz w:val="18"/>
                  <w:szCs w:val="18"/>
                </w:rPr>
                <w:t>Opdatering afvises</w:t>
              </w:r>
            </w:ins>
          </w:p>
        </w:tc>
      </w:tr>
      <w:tr w:rsidR="00A75C5C" w:rsidRPr="003B1396" w:rsidTr="005545F9">
        <w:trPr>
          <w:cantSplit/>
          <w:ins w:id="885" w:author="Martin Midtgaard" w:date="2012-06-29T12:12:00Z"/>
        </w:trPr>
        <w:tc>
          <w:tcPr>
            <w:tcW w:w="4465" w:type="dxa"/>
          </w:tcPr>
          <w:p w:rsidR="00A75C5C" w:rsidRPr="003B1396" w:rsidRDefault="00A75C5C" w:rsidP="005545F9">
            <w:pPr>
              <w:spacing w:after="0"/>
              <w:rPr>
                <w:ins w:id="886" w:author="Martin Midtgaard" w:date="2012-06-29T12:12:00Z"/>
                <w:rFonts w:eastAsia="Times New Roman" w:cs="Arial"/>
                <w:color w:val="000000"/>
                <w:sz w:val="20"/>
                <w:szCs w:val="20"/>
                <w:lang w:eastAsia="da-DK"/>
              </w:rPr>
            </w:pPr>
            <w:ins w:id="887" w:author="Martin Midtgaard" w:date="2012-06-29T12:12: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A75C5C" w:rsidRDefault="00A75C5C" w:rsidP="005545F9">
            <w:pPr>
              <w:spacing w:after="0"/>
              <w:rPr>
                <w:ins w:id="888" w:author="Martin Midtgaard" w:date="2012-06-29T12:12:00Z"/>
                <w:rFonts w:cs="Arial"/>
                <w:sz w:val="20"/>
                <w:szCs w:val="20"/>
              </w:rPr>
            </w:pPr>
            <w:ins w:id="889" w:author="Martin Midtgaard" w:date="2012-06-29T12:12:00Z">
              <w:r>
                <w:rPr>
                  <w:rFonts w:cs="Arial"/>
                  <w:sz w:val="20"/>
                  <w:szCs w:val="20"/>
                </w:rPr>
                <w:t>065</w:t>
              </w:r>
            </w:ins>
          </w:p>
        </w:tc>
        <w:tc>
          <w:tcPr>
            <w:tcW w:w="3888" w:type="dxa"/>
          </w:tcPr>
          <w:p w:rsidR="00A75C5C" w:rsidRPr="003B1396" w:rsidRDefault="00A75C5C" w:rsidP="005545F9">
            <w:pPr>
              <w:spacing w:after="0"/>
              <w:rPr>
                <w:ins w:id="890" w:author="Martin Midtgaard" w:date="2012-06-29T12:12:00Z"/>
                <w:rFonts w:eastAsia="Times New Roman" w:cs="Arial"/>
                <w:color w:val="000000"/>
                <w:sz w:val="20"/>
                <w:szCs w:val="20"/>
                <w:lang w:eastAsia="da-DK"/>
              </w:rPr>
            </w:pPr>
            <w:ins w:id="891" w:author="Martin Midtgaard" w:date="2012-06-29T12:12:00Z">
              <w:r>
                <w:rPr>
                  <w:rFonts w:cs="Arial"/>
                  <w:sz w:val="18"/>
                  <w:szCs w:val="18"/>
                </w:rPr>
                <w:t>Opdatering afvises</w:t>
              </w:r>
            </w:ins>
          </w:p>
        </w:tc>
      </w:tr>
      <w:tr w:rsidR="00A75C5C" w:rsidRPr="003B1396" w:rsidTr="005545F9">
        <w:trPr>
          <w:cantSplit/>
          <w:ins w:id="892" w:author="Martin Midtgaard" w:date="2012-06-29T12:12:00Z"/>
        </w:trPr>
        <w:tc>
          <w:tcPr>
            <w:tcW w:w="4465" w:type="dxa"/>
          </w:tcPr>
          <w:p w:rsidR="00A75C5C" w:rsidRPr="003B1396" w:rsidRDefault="00A75C5C" w:rsidP="005545F9">
            <w:pPr>
              <w:spacing w:after="0"/>
              <w:rPr>
                <w:ins w:id="893" w:author="Martin Midtgaard" w:date="2012-06-29T12:12:00Z"/>
                <w:rFonts w:eastAsia="Times New Roman" w:cs="Arial"/>
                <w:color w:val="000000"/>
                <w:sz w:val="20"/>
                <w:szCs w:val="20"/>
                <w:lang w:eastAsia="da-DK"/>
              </w:rPr>
            </w:pPr>
            <w:ins w:id="894" w:author="Martin Midtgaard" w:date="2012-06-29T12:12:00Z">
              <w:r>
                <w:rPr>
                  <w:rFonts w:cs="Arial"/>
                  <w:sz w:val="18"/>
                  <w:szCs w:val="18"/>
                </w:rPr>
                <w:lastRenderedPageBreak/>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A75C5C" w:rsidRDefault="00A75C5C" w:rsidP="005545F9">
            <w:pPr>
              <w:spacing w:after="0"/>
              <w:rPr>
                <w:ins w:id="895" w:author="Martin Midtgaard" w:date="2012-06-29T12:12:00Z"/>
                <w:rFonts w:cs="Arial"/>
                <w:sz w:val="20"/>
                <w:szCs w:val="20"/>
              </w:rPr>
            </w:pPr>
            <w:ins w:id="896" w:author="Martin Midtgaard" w:date="2012-06-29T12:12:00Z">
              <w:r>
                <w:rPr>
                  <w:rFonts w:cs="Arial"/>
                  <w:sz w:val="20"/>
                  <w:szCs w:val="20"/>
                </w:rPr>
                <w:t>066</w:t>
              </w:r>
            </w:ins>
          </w:p>
        </w:tc>
        <w:tc>
          <w:tcPr>
            <w:tcW w:w="3888" w:type="dxa"/>
          </w:tcPr>
          <w:p w:rsidR="00A75C5C" w:rsidRPr="003B1396" w:rsidRDefault="00A75C5C" w:rsidP="005545F9">
            <w:pPr>
              <w:spacing w:after="0"/>
              <w:rPr>
                <w:ins w:id="897" w:author="Martin Midtgaard" w:date="2012-06-29T12:12:00Z"/>
                <w:rFonts w:eastAsia="Times New Roman" w:cs="Arial"/>
                <w:color w:val="000000"/>
                <w:sz w:val="20"/>
                <w:szCs w:val="20"/>
                <w:lang w:eastAsia="da-DK"/>
              </w:rPr>
            </w:pPr>
            <w:ins w:id="898" w:author="Martin Midtgaard" w:date="2012-06-29T12:12:00Z">
              <w:r>
                <w:rPr>
                  <w:rFonts w:cs="Arial"/>
                  <w:sz w:val="18"/>
                  <w:szCs w:val="18"/>
                </w:rPr>
                <w:t>Opdatering afvises</w:t>
              </w:r>
            </w:ins>
          </w:p>
        </w:tc>
      </w:tr>
      <w:tr w:rsidR="00424EDE" w:rsidRPr="00F95CAE"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Eksistenscheck på diverse elementer f.eks. </w:t>
            </w:r>
            <w:proofErr w:type="spellStart"/>
            <w:r w:rsidRPr="004475BD">
              <w:rPr>
                <w:rFonts w:eastAsia="Times New Roman" w:cs="Arial"/>
                <w:color w:val="000000"/>
                <w:sz w:val="20"/>
                <w:szCs w:val="20"/>
                <w:lang w:eastAsia="da-DK"/>
              </w:rPr>
              <w:t>Fo</w:t>
            </w:r>
            <w:r w:rsidRPr="004475BD">
              <w:rPr>
                <w:rFonts w:eastAsia="Times New Roman" w:cs="Arial"/>
                <w:color w:val="000000"/>
                <w:sz w:val="20"/>
                <w:szCs w:val="20"/>
                <w:lang w:eastAsia="da-DK"/>
              </w:rPr>
              <w:t>r</w:t>
            </w:r>
            <w:r w:rsidRPr="004475BD">
              <w:rPr>
                <w:rFonts w:eastAsia="Times New Roman" w:cs="Arial"/>
                <w:color w:val="000000"/>
                <w:sz w:val="20"/>
                <w:szCs w:val="20"/>
                <w:lang w:eastAsia="da-DK"/>
              </w:rPr>
              <w:t>dringart</w:t>
            </w:r>
            <w:proofErr w:type="spellEnd"/>
            <w:r w:rsidRPr="004475BD">
              <w:rPr>
                <w:rFonts w:eastAsia="Times New Roman" w:cs="Arial"/>
                <w:color w:val="000000"/>
                <w:sz w:val="20"/>
                <w:szCs w:val="20"/>
                <w:lang w:eastAsia="da-DK"/>
              </w:rPr>
              <w:t xml:space="preserve"> og </w:t>
            </w:r>
            <w:proofErr w:type="spellStart"/>
            <w:r w:rsidRPr="004475BD">
              <w:rPr>
                <w:rFonts w:eastAsia="Times New Roman" w:cs="Arial"/>
                <w:color w:val="000000"/>
                <w:sz w:val="20"/>
                <w:szCs w:val="20"/>
                <w:lang w:eastAsia="da-DK"/>
              </w:rPr>
              <w:t>Fordringtype</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9</w:t>
            </w:r>
            <w:r w:rsidR="00C50A2D" w:rsidRPr="004475BD">
              <w:rPr>
                <w:rFonts w:cs="Arial"/>
                <w:sz w:val="20"/>
                <w:szCs w:val="20"/>
              </w:rPr>
              <w:t>01</w:t>
            </w:r>
          </w:p>
        </w:tc>
        <w:tc>
          <w:tcPr>
            <w:tcW w:w="3888" w:type="dxa"/>
          </w:tcPr>
          <w:p w:rsidR="00424EDE" w:rsidRPr="00491009" w:rsidRDefault="00424EDE" w:rsidP="00317FFA">
            <w:pPr>
              <w:spacing w:after="0"/>
              <w:rPr>
                <w:rFonts w:cs="Arial"/>
                <w:sz w:val="20"/>
                <w:szCs w:val="20"/>
              </w:rPr>
            </w:pPr>
            <w:r w:rsidRPr="004475BD">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 xml:space="preserve">Ved </w:t>
      </w:r>
      <w:proofErr w:type="spellStart"/>
      <w:r>
        <w:t>Fordringhav</w:t>
      </w:r>
      <w:r w:rsidR="007020C9">
        <w:t>er</w:t>
      </w:r>
      <w:r>
        <w:t>skift</w:t>
      </w:r>
      <w:proofErr w:type="spellEnd"/>
      <w:r>
        <w:t xml:space="preserve">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6F65C5">
        <w:trPr>
          <w:cantSplit/>
          <w:tblHeader/>
        </w:trPr>
        <w:tc>
          <w:tcPr>
            <w:tcW w:w="4465"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rsidTr="006F65C5">
        <w:trPr>
          <w:cantSplit/>
        </w:trPr>
        <w:tc>
          <w:tcPr>
            <w:tcW w:w="4465" w:type="dxa"/>
          </w:tcPr>
          <w:p w:rsidR="00AE4BF6" w:rsidRPr="00705B12" w:rsidRDefault="00AE4BF6" w:rsidP="006F65C5">
            <w:pPr>
              <w:spacing w:after="0"/>
              <w:rPr>
                <w:rFonts w:cs="Arial"/>
                <w:sz w:val="20"/>
                <w:szCs w:val="20"/>
              </w:rPr>
            </w:pPr>
            <w:commentRangeStart w:id="899"/>
            <w:r>
              <w:rPr>
                <w:rFonts w:eastAsia="Times New Roman" w:cs="Arial"/>
                <w:color w:val="000000"/>
                <w:sz w:val="20"/>
                <w:szCs w:val="20"/>
                <w:lang w:eastAsia="da-DK"/>
              </w:rPr>
              <w:t>Kontrol af hvorvidt fordring findes</w:t>
            </w:r>
          </w:p>
        </w:tc>
        <w:tc>
          <w:tcPr>
            <w:tcW w:w="792" w:type="dxa"/>
          </w:tcPr>
          <w:p w:rsidR="00AE4BF6" w:rsidRPr="00491009" w:rsidRDefault="00AE4BF6" w:rsidP="006F65C5">
            <w:pPr>
              <w:spacing w:after="0"/>
              <w:rPr>
                <w:rFonts w:cs="Arial"/>
                <w:sz w:val="20"/>
                <w:szCs w:val="20"/>
              </w:rPr>
            </w:pPr>
            <w:r>
              <w:rPr>
                <w:rFonts w:cs="Arial"/>
                <w:sz w:val="20"/>
                <w:szCs w:val="20"/>
              </w:rPr>
              <w:t>008</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rsidR="00AE4BF6" w:rsidRPr="00491009" w:rsidRDefault="00AE4BF6" w:rsidP="006F65C5">
            <w:pPr>
              <w:spacing w:after="0"/>
              <w:rPr>
                <w:rFonts w:cs="Arial"/>
                <w:sz w:val="20"/>
                <w:szCs w:val="20"/>
              </w:rPr>
            </w:pPr>
            <w:r>
              <w:rPr>
                <w:rFonts w:cs="Arial"/>
                <w:sz w:val="20"/>
                <w:szCs w:val="20"/>
              </w:rPr>
              <w:t>010</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6F65C5">
            <w:pPr>
              <w:spacing w:after="0"/>
              <w:rPr>
                <w:rFonts w:cs="Arial"/>
                <w:sz w:val="20"/>
                <w:szCs w:val="20"/>
              </w:rPr>
            </w:pPr>
            <w:r>
              <w:rPr>
                <w:rFonts w:cs="Arial"/>
                <w:sz w:val="20"/>
                <w:szCs w:val="20"/>
              </w:rPr>
              <w:t>012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rsidR="00AE4BF6" w:rsidRPr="00491009" w:rsidRDefault="00AE4BF6" w:rsidP="006F65C5">
            <w:pPr>
              <w:spacing w:after="0"/>
              <w:rPr>
                <w:rFonts w:cs="Arial"/>
                <w:sz w:val="20"/>
                <w:szCs w:val="20"/>
              </w:rPr>
            </w:pPr>
            <w:r>
              <w:rPr>
                <w:rFonts w:cs="Arial"/>
                <w:sz w:val="20"/>
                <w:szCs w:val="20"/>
              </w:rPr>
              <w:t>902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commentRangeEnd w:id="899"/>
            <w:r w:rsidR="004475BD">
              <w:rPr>
                <w:rStyle w:val="Kommentarhenvisning"/>
              </w:rPr>
              <w:commentReference w:id="899"/>
            </w:r>
          </w:p>
        </w:tc>
      </w:tr>
    </w:tbl>
    <w:p w:rsidR="00AE4BF6" w:rsidRPr="00E76AA4" w:rsidRDefault="00AE4BF6" w:rsidP="00AE4BF6"/>
    <w:p w:rsidR="00DB01FD" w:rsidRPr="005B57C0" w:rsidRDefault="00DB01FD" w:rsidP="00DB01FD">
      <w:pPr>
        <w:pStyle w:val="Overskrift2"/>
        <w:numPr>
          <w:ilvl w:val="1"/>
          <w:numId w:val="7"/>
        </w:numPr>
        <w:tabs>
          <w:tab w:val="clear" w:pos="964"/>
          <w:tab w:val="num" w:pos="0"/>
        </w:tabs>
        <w:ind w:left="0"/>
        <w:rPr>
          <w:highlight w:val="green"/>
          <w:lang w:val="en-US"/>
        </w:rPr>
      </w:pPr>
      <w:bookmarkStart w:id="900" w:name="_Toc314003388"/>
      <w:proofErr w:type="spellStart"/>
      <w:r w:rsidRPr="005B57C0">
        <w:rPr>
          <w:highlight w:val="green"/>
          <w:lang w:val="en-US"/>
        </w:rPr>
        <w:t>DMIFordringList</w:t>
      </w:r>
      <w:bookmarkEnd w:id="900"/>
      <w:proofErr w:type="spellEnd"/>
    </w:p>
    <w:p w:rsidR="00DB01FD" w:rsidRDefault="00DB01FD" w:rsidP="00DB01FD">
      <w:r w:rsidRPr="00E76AA4">
        <w:t xml:space="preserve">Følgende valideringer foretages I </w:t>
      </w:r>
      <w:proofErr w:type="spellStart"/>
      <w:r w:rsidRPr="00E76AA4">
        <w:t>DMIFordring</w:t>
      </w:r>
      <w:r>
        <w:t>List</w:t>
      </w:r>
      <w:proofErr w:type="spellEnd"/>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Pr="005B57C0" w:rsidRDefault="00317FFA" w:rsidP="00317FFA">
      <w:pPr>
        <w:pStyle w:val="Overskrift2"/>
        <w:numPr>
          <w:ilvl w:val="1"/>
          <w:numId w:val="7"/>
        </w:numPr>
        <w:tabs>
          <w:tab w:val="clear" w:pos="964"/>
          <w:tab w:val="num" w:pos="0"/>
        </w:tabs>
        <w:ind w:left="0"/>
        <w:rPr>
          <w:highlight w:val="green"/>
          <w:lang w:val="en-US"/>
        </w:rPr>
      </w:pPr>
      <w:bookmarkStart w:id="901" w:name="_Toc314003389"/>
      <w:proofErr w:type="spellStart"/>
      <w:r w:rsidRPr="005B57C0">
        <w:rPr>
          <w:highlight w:val="green"/>
          <w:lang w:val="en-US"/>
        </w:rPr>
        <w:t>DMIFordringHent</w:t>
      </w:r>
      <w:bookmarkEnd w:id="901"/>
      <w:proofErr w:type="spellEnd"/>
    </w:p>
    <w:p w:rsidR="00317FFA" w:rsidRDefault="00317FFA" w:rsidP="00317FFA">
      <w:r w:rsidRPr="00E76AA4">
        <w:t xml:space="preserve">Følgende valideringer foretages I </w:t>
      </w:r>
      <w:proofErr w:type="spellStart"/>
      <w:r w:rsidRPr="00E76AA4">
        <w:t>DMIFordring</w:t>
      </w:r>
      <w:r>
        <w:t>Hent</w:t>
      </w:r>
      <w:proofErr w:type="spellEnd"/>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Pr="005B57C0" w:rsidRDefault="003B1888" w:rsidP="00657B0B">
      <w:pPr>
        <w:pStyle w:val="Overskrift2"/>
        <w:numPr>
          <w:ilvl w:val="1"/>
          <w:numId w:val="7"/>
        </w:numPr>
        <w:tabs>
          <w:tab w:val="clear" w:pos="964"/>
          <w:tab w:val="num" w:pos="0"/>
        </w:tabs>
        <w:ind w:left="0"/>
        <w:rPr>
          <w:highlight w:val="green"/>
          <w:lang w:val="en-US"/>
        </w:rPr>
      </w:pPr>
      <w:bookmarkStart w:id="902" w:name="_Toc314003390"/>
      <w:proofErr w:type="spellStart"/>
      <w:r w:rsidRPr="005B57C0">
        <w:rPr>
          <w:highlight w:val="green"/>
          <w:lang w:val="en-US"/>
        </w:rPr>
        <w:t>DMIFordringAfskriv</w:t>
      </w:r>
      <w:bookmarkEnd w:id="902"/>
      <w:proofErr w:type="spellEnd"/>
    </w:p>
    <w:p w:rsidR="00657B0B" w:rsidRDefault="00657B0B" w:rsidP="00657B0B">
      <w:r w:rsidRPr="00E76AA4">
        <w:t xml:space="preserve">Følgende valideringer foretages I </w:t>
      </w:r>
      <w:proofErr w:type="spellStart"/>
      <w:r w:rsidRPr="00E76AA4">
        <w:t>DMIFordring</w:t>
      </w:r>
      <w:r w:rsidR="003B1888">
        <w:t>Afskriv</w:t>
      </w:r>
      <w:proofErr w:type="spellEnd"/>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6F65C5">
        <w:trPr>
          <w:cantSplit/>
          <w:tblHeader/>
        </w:trPr>
        <w:tc>
          <w:tcPr>
            <w:tcW w:w="4105"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rsidTr="006F65C5">
        <w:trPr>
          <w:cantSplit/>
        </w:trPr>
        <w:tc>
          <w:tcPr>
            <w:tcW w:w="4105" w:type="dxa"/>
          </w:tcPr>
          <w:p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6F65C5">
            <w:pPr>
              <w:spacing w:after="0"/>
              <w:rPr>
                <w:rFonts w:cs="Arial"/>
                <w:sz w:val="20"/>
                <w:szCs w:val="20"/>
              </w:rPr>
            </w:pPr>
            <w:r w:rsidRPr="008F69D5">
              <w:rPr>
                <w:rFonts w:cs="Arial"/>
                <w:sz w:val="20"/>
                <w:szCs w:val="20"/>
              </w:rPr>
              <w:t>001</w:t>
            </w:r>
          </w:p>
        </w:tc>
        <w:tc>
          <w:tcPr>
            <w:tcW w:w="3888" w:type="dxa"/>
          </w:tcPr>
          <w:p w:rsidR="00D46F3F" w:rsidRPr="008F69D5" w:rsidRDefault="00D46F3F" w:rsidP="006F65C5">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Pr="00477D68" w:rsidRDefault="00CE13C5" w:rsidP="00CE13C5">
      <w:pPr>
        <w:pStyle w:val="Overskrift2"/>
        <w:numPr>
          <w:ilvl w:val="1"/>
          <w:numId w:val="7"/>
        </w:numPr>
        <w:tabs>
          <w:tab w:val="clear" w:pos="964"/>
          <w:tab w:val="num" w:pos="0"/>
        </w:tabs>
        <w:ind w:left="0"/>
        <w:rPr>
          <w:highlight w:val="green"/>
          <w:lang w:val="en-US"/>
        </w:rPr>
      </w:pPr>
      <w:bookmarkStart w:id="903" w:name="_Toc314003391"/>
      <w:proofErr w:type="spellStart"/>
      <w:r w:rsidRPr="00477D68">
        <w:rPr>
          <w:highlight w:val="green"/>
          <w:lang w:val="en-US"/>
        </w:rPr>
        <w:t>DMIFordringNedskriv</w:t>
      </w:r>
      <w:bookmarkEnd w:id="903"/>
      <w:proofErr w:type="spellEnd"/>
    </w:p>
    <w:p w:rsidR="00CE13C5" w:rsidRDefault="00CE13C5" w:rsidP="00CE13C5">
      <w:r w:rsidRPr="00E76AA4">
        <w:t xml:space="preserve">Følgende valideringer foretages I </w:t>
      </w:r>
      <w:proofErr w:type="spellStart"/>
      <w:r w:rsidRPr="00E76AA4">
        <w:t>DMIFordring</w:t>
      </w:r>
      <w:r>
        <w:t>Nedskriv</w:t>
      </w:r>
      <w:proofErr w:type="spellEnd"/>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6F65C5">
        <w:trPr>
          <w:cantSplit/>
          <w:tblHeader/>
        </w:trPr>
        <w:tc>
          <w:tcPr>
            <w:tcW w:w="4105"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322E4B" w:rsidTr="006F65C5">
        <w:trPr>
          <w:cantSplit/>
        </w:trPr>
        <w:tc>
          <w:tcPr>
            <w:tcW w:w="4105" w:type="dxa"/>
          </w:tcPr>
          <w:p w:rsidR="00EA55F6" w:rsidRPr="00322E4B" w:rsidRDefault="00EA55F6" w:rsidP="006F65C5">
            <w:pPr>
              <w:spacing w:after="0"/>
              <w:rPr>
                <w:rFonts w:cs="Arial"/>
                <w:sz w:val="20"/>
                <w:szCs w:val="20"/>
              </w:rPr>
            </w:pPr>
            <w:r w:rsidRPr="00322E4B">
              <w:rPr>
                <w:rFonts w:cs="Arial"/>
                <w:sz w:val="20"/>
                <w:szCs w:val="20"/>
              </w:rPr>
              <w:t>Dubletkontrol på Transaktions Løbenummer</w:t>
            </w:r>
          </w:p>
        </w:tc>
        <w:tc>
          <w:tcPr>
            <w:tcW w:w="1152" w:type="dxa"/>
          </w:tcPr>
          <w:p w:rsidR="00EA55F6" w:rsidRPr="00322E4B" w:rsidRDefault="00EA55F6" w:rsidP="006F65C5">
            <w:pPr>
              <w:spacing w:after="0"/>
              <w:rPr>
                <w:rFonts w:cs="Arial"/>
                <w:sz w:val="20"/>
                <w:szCs w:val="20"/>
              </w:rPr>
            </w:pPr>
            <w:r w:rsidRPr="00322E4B">
              <w:rPr>
                <w:rFonts w:cs="Arial"/>
                <w:sz w:val="20"/>
                <w:szCs w:val="20"/>
              </w:rPr>
              <w:t>001</w:t>
            </w:r>
          </w:p>
        </w:tc>
        <w:tc>
          <w:tcPr>
            <w:tcW w:w="3888" w:type="dxa"/>
          </w:tcPr>
          <w:p w:rsidR="00EA55F6" w:rsidRPr="00322E4B" w:rsidRDefault="00EA55F6" w:rsidP="006F65C5">
            <w:pPr>
              <w:spacing w:after="0"/>
              <w:rPr>
                <w:rFonts w:cs="Arial"/>
                <w:sz w:val="20"/>
                <w:szCs w:val="20"/>
              </w:rPr>
            </w:pPr>
            <w:r w:rsidRPr="00322E4B">
              <w:rPr>
                <w:rFonts w:cs="Arial"/>
                <w:sz w:val="20"/>
                <w:szCs w:val="20"/>
              </w:rPr>
              <w:t>Opdatering afvises</w:t>
            </w:r>
          </w:p>
        </w:tc>
      </w:tr>
      <w:tr w:rsidR="00660AB3" w:rsidRPr="00322E4B" w:rsidTr="00660AB3">
        <w:trPr>
          <w:cantSplit/>
        </w:trPr>
        <w:tc>
          <w:tcPr>
            <w:tcW w:w="4105"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Årsagskode HÆBO kan kun opdateres af DMI</w:t>
            </w:r>
          </w:p>
        </w:tc>
        <w:tc>
          <w:tcPr>
            <w:tcW w:w="1152"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053</w:t>
            </w:r>
          </w:p>
        </w:tc>
        <w:tc>
          <w:tcPr>
            <w:tcW w:w="3888"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Opdatering afvises</w:t>
            </w:r>
          </w:p>
        </w:tc>
      </w:tr>
    </w:tbl>
    <w:p w:rsidR="00EA55F6" w:rsidRPr="00322E4B"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322E4B" w:rsidTr="00F54AD0">
        <w:trPr>
          <w:cantSplit/>
          <w:tblHeader/>
        </w:trPr>
        <w:tc>
          <w:tcPr>
            <w:tcW w:w="4465"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Validering</w:t>
            </w:r>
            <w:proofErr w:type="spellEnd"/>
          </w:p>
        </w:tc>
        <w:tc>
          <w:tcPr>
            <w:tcW w:w="792"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Fejlnr</w:t>
            </w:r>
            <w:proofErr w:type="spellEnd"/>
          </w:p>
        </w:tc>
        <w:tc>
          <w:tcPr>
            <w:tcW w:w="3888"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Reaktion</w:t>
            </w:r>
            <w:proofErr w:type="spellEnd"/>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Kontrol af hvorvidt fordring findes</w:t>
            </w:r>
          </w:p>
        </w:tc>
        <w:tc>
          <w:tcPr>
            <w:tcW w:w="792" w:type="dxa"/>
          </w:tcPr>
          <w:p w:rsidR="00CE13C5" w:rsidRPr="00322E4B" w:rsidRDefault="00CE13C5" w:rsidP="00F54AD0">
            <w:pPr>
              <w:spacing w:after="0"/>
              <w:rPr>
                <w:rFonts w:cs="Arial"/>
                <w:sz w:val="20"/>
                <w:szCs w:val="20"/>
              </w:rPr>
            </w:pPr>
            <w:r w:rsidRPr="00322E4B">
              <w:rPr>
                <w:rFonts w:cs="Arial"/>
                <w:sz w:val="20"/>
                <w:szCs w:val="20"/>
              </w:rPr>
              <w:t>008</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Beløbet der ønskes nedskrevet er større end restsaldo</w:t>
            </w:r>
          </w:p>
        </w:tc>
        <w:tc>
          <w:tcPr>
            <w:tcW w:w="792" w:type="dxa"/>
          </w:tcPr>
          <w:p w:rsidR="00CE13C5" w:rsidRPr="00322E4B" w:rsidRDefault="00CE13C5" w:rsidP="00F54AD0">
            <w:pPr>
              <w:spacing w:after="0"/>
              <w:rPr>
                <w:rFonts w:cs="Arial"/>
                <w:sz w:val="20"/>
                <w:szCs w:val="20"/>
              </w:rPr>
            </w:pPr>
            <w:r w:rsidRPr="00322E4B">
              <w:rPr>
                <w:rFonts w:cs="Arial"/>
                <w:sz w:val="20"/>
                <w:szCs w:val="20"/>
              </w:rPr>
              <w:t>009</w:t>
            </w:r>
          </w:p>
        </w:tc>
        <w:tc>
          <w:tcPr>
            <w:tcW w:w="3888" w:type="dxa"/>
          </w:tcPr>
          <w:p w:rsidR="00CE13C5" w:rsidRPr="00322E4B" w:rsidRDefault="00CE13C5" w:rsidP="00F54AD0">
            <w:pPr>
              <w:spacing w:after="0"/>
              <w:rPr>
                <w:rFonts w:cs="Arial"/>
                <w:sz w:val="20"/>
                <w:szCs w:val="20"/>
              </w:rPr>
            </w:pPr>
            <w:r w:rsidRPr="00322E4B">
              <w:rPr>
                <w:rFonts w:cs="Arial"/>
                <w:sz w:val="20"/>
                <w:szCs w:val="20"/>
              </w:rPr>
              <w:t>Fordring nedskrives kun med restsaldo</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Validering af årsagskoder</w:t>
            </w:r>
          </w:p>
        </w:tc>
        <w:tc>
          <w:tcPr>
            <w:tcW w:w="792" w:type="dxa"/>
          </w:tcPr>
          <w:p w:rsidR="00CE13C5" w:rsidRPr="00322E4B" w:rsidRDefault="008D3F39" w:rsidP="00F54AD0">
            <w:pPr>
              <w:spacing w:after="0"/>
              <w:rPr>
                <w:rFonts w:cs="Arial"/>
                <w:sz w:val="20"/>
                <w:szCs w:val="20"/>
              </w:rPr>
            </w:pPr>
            <w:r w:rsidRPr="00322E4B">
              <w:rPr>
                <w:rFonts w:cs="Arial"/>
                <w:sz w:val="20"/>
                <w:szCs w:val="20"/>
              </w:rPr>
              <w:t>010</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D74FD5" w:rsidRPr="00322E4B" w:rsidTr="00F54AD0">
        <w:trPr>
          <w:cantSplit/>
        </w:trPr>
        <w:tc>
          <w:tcPr>
            <w:tcW w:w="4465" w:type="dxa"/>
          </w:tcPr>
          <w:p w:rsidR="00D74FD5" w:rsidRPr="00322E4B" w:rsidRDefault="00AE1ABE" w:rsidP="00F54AD0">
            <w:pPr>
              <w:spacing w:after="0"/>
              <w:rPr>
                <w:rFonts w:cs="Arial"/>
                <w:sz w:val="20"/>
                <w:szCs w:val="20"/>
              </w:rPr>
            </w:pPr>
            <w:commentRangeStart w:id="904"/>
            <w:r w:rsidRPr="00322E4B">
              <w:rPr>
                <w:rFonts w:cs="Arial"/>
                <w:sz w:val="20"/>
                <w:szCs w:val="20"/>
              </w:rPr>
              <w:t>Kontrol af hvorvidt fordring allerede er dækket på en sådan måde at nedskrivning</w:t>
            </w:r>
            <w:ins w:id="905" w:author="Merete Kibøl Andersen" w:date="2012-01-09T10:13:00Z">
              <w:r w:rsidR="004D175F">
                <w:rPr>
                  <w:rFonts w:cs="Arial"/>
                  <w:sz w:val="20"/>
                  <w:szCs w:val="20"/>
                </w:rPr>
                <w:t>/tilbagekald</w:t>
              </w:r>
            </w:ins>
            <w:r w:rsidRPr="00322E4B">
              <w:rPr>
                <w:rFonts w:cs="Arial"/>
                <w:sz w:val="20"/>
                <w:szCs w:val="20"/>
              </w:rPr>
              <w:t xml:space="preserve"> ikke er tilladt</w:t>
            </w:r>
            <w:commentRangeEnd w:id="904"/>
            <w:r w:rsidR="004D175F">
              <w:rPr>
                <w:rStyle w:val="Kommentarhenvisning"/>
              </w:rPr>
              <w:commentReference w:id="904"/>
            </w:r>
          </w:p>
        </w:tc>
        <w:tc>
          <w:tcPr>
            <w:tcW w:w="792" w:type="dxa"/>
          </w:tcPr>
          <w:p w:rsidR="00D74FD5" w:rsidRPr="00322E4B" w:rsidRDefault="00D74FD5" w:rsidP="00F54AD0">
            <w:pPr>
              <w:spacing w:after="0"/>
              <w:rPr>
                <w:rFonts w:cs="Arial"/>
                <w:sz w:val="20"/>
                <w:szCs w:val="20"/>
              </w:rPr>
            </w:pPr>
            <w:r w:rsidRPr="00322E4B">
              <w:rPr>
                <w:rFonts w:cs="Arial"/>
                <w:sz w:val="20"/>
                <w:szCs w:val="20"/>
              </w:rPr>
              <w:t>046</w:t>
            </w:r>
          </w:p>
        </w:tc>
        <w:tc>
          <w:tcPr>
            <w:tcW w:w="3888" w:type="dxa"/>
          </w:tcPr>
          <w:p w:rsidR="00D74FD5" w:rsidRPr="00322E4B" w:rsidRDefault="00D74FD5" w:rsidP="00F54AD0">
            <w:pPr>
              <w:spacing w:after="0"/>
              <w:rPr>
                <w:rFonts w:eastAsia="Times New Roman" w:cs="Arial"/>
                <w:color w:val="000000"/>
                <w:sz w:val="20"/>
                <w:szCs w:val="20"/>
                <w:lang w:eastAsia="da-DK"/>
              </w:rPr>
            </w:pPr>
            <w:r w:rsidRPr="00322E4B">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Teknisk fejl ved opdatering</w:t>
            </w:r>
          </w:p>
        </w:tc>
        <w:tc>
          <w:tcPr>
            <w:tcW w:w="792" w:type="dxa"/>
          </w:tcPr>
          <w:p w:rsidR="00CE13C5" w:rsidRPr="00322E4B" w:rsidRDefault="00CE13C5" w:rsidP="00F54AD0">
            <w:pPr>
              <w:spacing w:after="0"/>
              <w:rPr>
                <w:rFonts w:cs="Arial"/>
                <w:sz w:val="20"/>
                <w:szCs w:val="20"/>
              </w:rPr>
            </w:pPr>
            <w:r w:rsidRPr="00322E4B">
              <w:rPr>
                <w:rFonts w:cs="Arial"/>
                <w:sz w:val="20"/>
                <w:szCs w:val="20"/>
              </w:rPr>
              <w:t>902</w:t>
            </w:r>
          </w:p>
        </w:tc>
        <w:tc>
          <w:tcPr>
            <w:tcW w:w="3888" w:type="dxa"/>
          </w:tcPr>
          <w:p w:rsidR="00CE13C5" w:rsidRPr="00491009"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bl>
    <w:p w:rsidR="00CE13C5" w:rsidRDefault="00CE13C5" w:rsidP="00CE13C5"/>
    <w:p w:rsidR="00123FF5" w:rsidRPr="00322E4B" w:rsidRDefault="00123FF5" w:rsidP="00123FF5">
      <w:pPr>
        <w:pStyle w:val="Overskrift2"/>
        <w:numPr>
          <w:ilvl w:val="1"/>
          <w:numId w:val="7"/>
        </w:numPr>
        <w:tabs>
          <w:tab w:val="clear" w:pos="964"/>
          <w:tab w:val="num" w:pos="0"/>
        </w:tabs>
        <w:ind w:left="0"/>
        <w:rPr>
          <w:highlight w:val="green"/>
          <w:lang w:val="en-US"/>
        </w:rPr>
      </w:pPr>
      <w:bookmarkStart w:id="906" w:name="_Toc314003392"/>
      <w:proofErr w:type="spellStart"/>
      <w:r w:rsidRPr="00322E4B">
        <w:rPr>
          <w:highlight w:val="green"/>
          <w:lang w:val="en-US"/>
        </w:rPr>
        <w:t>DMIFordring</w:t>
      </w:r>
      <w:r w:rsidR="00A71230" w:rsidRPr="00322E4B">
        <w:rPr>
          <w:highlight w:val="green"/>
          <w:lang w:val="en-US"/>
        </w:rPr>
        <w:t>Op</w:t>
      </w:r>
      <w:r w:rsidRPr="00322E4B">
        <w:rPr>
          <w:highlight w:val="green"/>
          <w:lang w:val="en-US"/>
        </w:rPr>
        <w:t>skriv</w:t>
      </w:r>
      <w:bookmarkEnd w:id="906"/>
      <w:proofErr w:type="spellEnd"/>
    </w:p>
    <w:p w:rsidR="00123FF5" w:rsidRDefault="00123FF5" w:rsidP="00123FF5">
      <w:r w:rsidRPr="00E76AA4">
        <w:t xml:space="preserve">Følgende valideringer foretages I </w:t>
      </w:r>
      <w:proofErr w:type="spellStart"/>
      <w:r w:rsidRPr="00E76AA4">
        <w:t>DMIFordring</w:t>
      </w:r>
      <w:r w:rsidR="00A71230">
        <w:t>Ops</w:t>
      </w:r>
      <w:r>
        <w:t>kriv</w:t>
      </w:r>
      <w:proofErr w:type="spellEnd"/>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6F65C5">
        <w:trPr>
          <w:cantSplit/>
          <w:tblHeader/>
        </w:trPr>
        <w:tc>
          <w:tcPr>
            <w:tcW w:w="4105"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rsidTr="006F65C5">
        <w:trPr>
          <w:cantSplit/>
        </w:trPr>
        <w:tc>
          <w:tcPr>
            <w:tcW w:w="4105" w:type="dxa"/>
          </w:tcPr>
          <w:p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6F65C5">
            <w:pPr>
              <w:spacing w:after="0"/>
              <w:rPr>
                <w:rFonts w:cs="Arial"/>
                <w:sz w:val="20"/>
                <w:szCs w:val="20"/>
              </w:rPr>
            </w:pPr>
            <w:r w:rsidRPr="008F69D5">
              <w:rPr>
                <w:rFonts w:cs="Arial"/>
                <w:sz w:val="20"/>
                <w:szCs w:val="20"/>
              </w:rPr>
              <w:t>001</w:t>
            </w:r>
          </w:p>
        </w:tc>
        <w:tc>
          <w:tcPr>
            <w:tcW w:w="3888" w:type="dxa"/>
          </w:tcPr>
          <w:p w:rsidR="009639AD" w:rsidRPr="008F69D5" w:rsidRDefault="009639AD" w:rsidP="006F65C5">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Pr="00322E4B" w:rsidRDefault="00F54AD0" w:rsidP="00F54AD0">
      <w:pPr>
        <w:pStyle w:val="Overskrift2"/>
        <w:numPr>
          <w:ilvl w:val="1"/>
          <w:numId w:val="7"/>
        </w:numPr>
        <w:tabs>
          <w:tab w:val="clear" w:pos="964"/>
          <w:tab w:val="num" w:pos="0"/>
        </w:tabs>
        <w:ind w:left="0"/>
        <w:rPr>
          <w:highlight w:val="green"/>
          <w:lang w:val="en-US"/>
        </w:rPr>
      </w:pPr>
      <w:bookmarkStart w:id="907" w:name="_Toc314003393"/>
      <w:proofErr w:type="spellStart"/>
      <w:r w:rsidRPr="00322E4B">
        <w:rPr>
          <w:highlight w:val="green"/>
          <w:lang w:val="en-US"/>
        </w:rPr>
        <w:lastRenderedPageBreak/>
        <w:t>DMIFordringReturner</w:t>
      </w:r>
      <w:bookmarkEnd w:id="907"/>
      <w:proofErr w:type="spellEnd"/>
    </w:p>
    <w:p w:rsidR="00F54AD0" w:rsidRDefault="00F54AD0" w:rsidP="00F54AD0">
      <w:r w:rsidRPr="00E76AA4">
        <w:t xml:space="preserve">Følgende valideringer foretages I </w:t>
      </w:r>
      <w:proofErr w:type="spellStart"/>
      <w:r w:rsidRPr="00E76AA4">
        <w:t>DMIFordring</w:t>
      </w:r>
      <w:r>
        <w:t>Returner</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Pr="004D175F" w:rsidRDefault="00D8452E" w:rsidP="00D8452E">
      <w:pPr>
        <w:pStyle w:val="Overskrift2"/>
        <w:numPr>
          <w:ilvl w:val="1"/>
          <w:numId w:val="7"/>
        </w:numPr>
        <w:tabs>
          <w:tab w:val="clear" w:pos="964"/>
          <w:tab w:val="num" w:pos="0"/>
        </w:tabs>
        <w:ind w:left="0"/>
        <w:rPr>
          <w:highlight w:val="yellow"/>
          <w:lang w:val="en-US"/>
        </w:rPr>
      </w:pPr>
      <w:bookmarkStart w:id="908" w:name="_Toc314003394"/>
      <w:proofErr w:type="spellStart"/>
      <w:r w:rsidRPr="004D175F">
        <w:rPr>
          <w:highlight w:val="yellow"/>
          <w:lang w:val="en-US"/>
        </w:rPr>
        <w:t>DMIFordringTilbagekald</w:t>
      </w:r>
      <w:bookmarkEnd w:id="908"/>
      <w:proofErr w:type="spellEnd"/>
    </w:p>
    <w:p w:rsidR="00D8452E" w:rsidRDefault="00D8452E" w:rsidP="00D8452E">
      <w:r w:rsidRPr="00E76AA4">
        <w:t xml:space="preserve">Følgende valideringer foretages I </w:t>
      </w:r>
      <w:proofErr w:type="spellStart"/>
      <w:r w:rsidRPr="00E76AA4">
        <w:t>DMIFordring</w:t>
      </w:r>
      <w:r>
        <w:t>Tilbagekald</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6F65C5">
        <w:trPr>
          <w:cantSplit/>
        </w:trPr>
        <w:tc>
          <w:tcPr>
            <w:tcW w:w="4465" w:type="dxa"/>
          </w:tcPr>
          <w:p w:rsidR="005A75F0" w:rsidRDefault="005A75F0" w:rsidP="006F65C5">
            <w:pPr>
              <w:spacing w:after="0"/>
              <w:rPr>
                <w:rFonts w:cs="Arial"/>
                <w:sz w:val="20"/>
                <w:szCs w:val="20"/>
              </w:rPr>
            </w:pPr>
            <w:commentRangeStart w:id="909"/>
            <w:r>
              <w:rPr>
                <w:rFonts w:cs="Arial"/>
                <w:sz w:val="20"/>
                <w:szCs w:val="20"/>
              </w:rPr>
              <w:t xml:space="preserve">Kontrol af hvorvidt fordring allerede er dækket på en sådan måde at </w:t>
            </w:r>
            <w:ins w:id="910" w:author="Merete Kibøl Andersen" w:date="2012-01-09T10:11:00Z">
              <w:r w:rsidR="004D175F">
                <w:rPr>
                  <w:rFonts w:cs="Arial"/>
                  <w:sz w:val="20"/>
                  <w:szCs w:val="20"/>
                </w:rPr>
                <w:t>nedskrivning/</w:t>
              </w:r>
            </w:ins>
            <w:r>
              <w:rPr>
                <w:rFonts w:cs="Arial"/>
                <w:sz w:val="20"/>
                <w:szCs w:val="20"/>
              </w:rPr>
              <w:t>tilbagekald ikke er tilladt</w:t>
            </w:r>
          </w:p>
        </w:tc>
        <w:tc>
          <w:tcPr>
            <w:tcW w:w="792" w:type="dxa"/>
          </w:tcPr>
          <w:p w:rsidR="005A75F0" w:rsidRDefault="005A75F0" w:rsidP="006F65C5">
            <w:pPr>
              <w:spacing w:after="0"/>
              <w:rPr>
                <w:rFonts w:cs="Arial"/>
                <w:sz w:val="20"/>
                <w:szCs w:val="20"/>
              </w:rPr>
            </w:pPr>
            <w:r>
              <w:rPr>
                <w:rFonts w:cs="Arial"/>
                <w:sz w:val="20"/>
                <w:szCs w:val="20"/>
              </w:rPr>
              <w:t>046</w:t>
            </w:r>
          </w:p>
        </w:tc>
        <w:tc>
          <w:tcPr>
            <w:tcW w:w="3888" w:type="dxa"/>
          </w:tcPr>
          <w:p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909"/>
            <w:r w:rsidR="00425731">
              <w:rPr>
                <w:rStyle w:val="Kommentarhenvisning"/>
              </w:rPr>
              <w:commentReference w:id="909"/>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Pr="001D7B17" w:rsidRDefault="00F63ED8" w:rsidP="00F63ED8">
      <w:pPr>
        <w:pStyle w:val="Overskrift2"/>
        <w:numPr>
          <w:ilvl w:val="1"/>
          <w:numId w:val="7"/>
        </w:numPr>
        <w:tabs>
          <w:tab w:val="clear" w:pos="964"/>
          <w:tab w:val="num" w:pos="0"/>
        </w:tabs>
        <w:ind w:left="0"/>
        <w:rPr>
          <w:highlight w:val="green"/>
          <w:lang w:val="en-US"/>
        </w:rPr>
      </w:pPr>
      <w:bookmarkStart w:id="911" w:name="_Toc314003395"/>
      <w:proofErr w:type="spellStart"/>
      <w:r w:rsidRPr="001D7B17">
        <w:rPr>
          <w:highlight w:val="green"/>
          <w:lang w:val="en-US"/>
        </w:rPr>
        <w:t>DMIFordringÆndr</w:t>
      </w:r>
      <w:bookmarkEnd w:id="911"/>
      <w:proofErr w:type="spellEnd"/>
    </w:p>
    <w:p w:rsidR="00F63ED8" w:rsidRDefault="00F63ED8" w:rsidP="00F63ED8">
      <w:r w:rsidRPr="00E76AA4">
        <w:t xml:space="preserve">Følgende valideringer foretages I </w:t>
      </w:r>
      <w:proofErr w:type="spellStart"/>
      <w:r w:rsidRPr="00E76AA4">
        <w:t>DMIFordring</w:t>
      </w:r>
      <w:r>
        <w:t>Ændr</w:t>
      </w:r>
      <w:proofErr w:type="spellEnd"/>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lastRenderedPageBreak/>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6F65C5">
            <w:pPr>
              <w:spacing w:after="0"/>
              <w:rPr>
                <w:rFonts w:cs="Arial"/>
                <w:sz w:val="18"/>
              </w:rPr>
            </w:pPr>
            <w:r>
              <w:rPr>
                <w:rFonts w:cs="Arial"/>
                <w:sz w:val="18"/>
              </w:rPr>
              <w:t>Optimistisk Lås</w:t>
            </w:r>
          </w:p>
        </w:tc>
        <w:tc>
          <w:tcPr>
            <w:tcW w:w="792" w:type="dxa"/>
          </w:tcPr>
          <w:p w:rsidR="00831972" w:rsidRDefault="00831972" w:rsidP="006F65C5">
            <w:pPr>
              <w:spacing w:after="0"/>
              <w:rPr>
                <w:rFonts w:cs="Arial"/>
                <w:sz w:val="20"/>
                <w:szCs w:val="20"/>
              </w:rPr>
            </w:pPr>
            <w:r>
              <w:rPr>
                <w:rFonts w:cs="Arial"/>
                <w:sz w:val="20"/>
                <w:szCs w:val="20"/>
              </w:rPr>
              <w:t>050</w:t>
            </w:r>
          </w:p>
        </w:tc>
        <w:tc>
          <w:tcPr>
            <w:tcW w:w="3888" w:type="dxa"/>
          </w:tcPr>
          <w:p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Pr="00DE26C0" w:rsidRDefault="000560DB" w:rsidP="000560DB">
      <w:pPr>
        <w:pStyle w:val="Overskrift2"/>
        <w:numPr>
          <w:ilvl w:val="1"/>
          <w:numId w:val="7"/>
        </w:numPr>
        <w:tabs>
          <w:tab w:val="clear" w:pos="964"/>
          <w:tab w:val="num" w:pos="0"/>
        </w:tabs>
        <w:ind w:left="0"/>
        <w:rPr>
          <w:highlight w:val="green"/>
          <w:lang w:val="en-US"/>
        </w:rPr>
      </w:pPr>
      <w:bookmarkStart w:id="912" w:name="_Toc314003396"/>
      <w:proofErr w:type="spellStart"/>
      <w:r w:rsidRPr="00DE26C0">
        <w:rPr>
          <w:highlight w:val="green"/>
          <w:lang w:val="en-US"/>
        </w:rPr>
        <w:t>DMIHæftelsesforholdÆndr</w:t>
      </w:r>
      <w:bookmarkEnd w:id="912"/>
      <w:proofErr w:type="spellEnd"/>
    </w:p>
    <w:p w:rsidR="000560DB" w:rsidRDefault="000560DB" w:rsidP="000560DB">
      <w:r w:rsidRPr="00E76AA4">
        <w:t>Følgende vali</w:t>
      </w:r>
      <w:r>
        <w:t xml:space="preserve">deringer foretages I </w:t>
      </w:r>
      <w:proofErr w:type="spellStart"/>
      <w:r>
        <w:t>DMIHæftelsesforholdÆndr</w:t>
      </w:r>
      <w:proofErr w:type="spellEnd"/>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4532FC" w:rsidTr="000560DB">
        <w:trPr>
          <w:cantSplit/>
        </w:trPr>
        <w:tc>
          <w:tcPr>
            <w:tcW w:w="4465"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Kontrol af hvorvidt fordring findes</w:t>
            </w:r>
          </w:p>
        </w:tc>
        <w:tc>
          <w:tcPr>
            <w:tcW w:w="792" w:type="dxa"/>
          </w:tcPr>
          <w:p w:rsidR="000560DB" w:rsidRPr="004532FC" w:rsidRDefault="006A458E" w:rsidP="000560DB">
            <w:pPr>
              <w:spacing w:after="0"/>
              <w:rPr>
                <w:rFonts w:cs="Arial"/>
                <w:sz w:val="20"/>
                <w:szCs w:val="20"/>
              </w:rPr>
            </w:pPr>
            <w:r w:rsidRPr="004532FC">
              <w:rPr>
                <w:rFonts w:cs="Arial"/>
                <w:sz w:val="20"/>
                <w:szCs w:val="20"/>
              </w:rPr>
              <w:t>007</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295765" w:rsidRPr="004532FC" w:rsidTr="006F65C5">
        <w:trPr>
          <w:cantSplit/>
        </w:trPr>
        <w:tc>
          <w:tcPr>
            <w:tcW w:w="4465" w:type="dxa"/>
          </w:tcPr>
          <w:p w:rsidR="00295765" w:rsidRPr="004532FC" w:rsidRDefault="00295765" w:rsidP="006F65C5">
            <w:pPr>
              <w:spacing w:after="0"/>
              <w:rPr>
                <w:rFonts w:cs="Arial"/>
                <w:sz w:val="18"/>
              </w:rPr>
            </w:pPr>
            <w:r w:rsidRPr="004532FC">
              <w:rPr>
                <w:rFonts w:cs="Arial"/>
                <w:sz w:val="18"/>
              </w:rPr>
              <w:t>Optimistisk Lås</w:t>
            </w:r>
          </w:p>
        </w:tc>
        <w:tc>
          <w:tcPr>
            <w:tcW w:w="792" w:type="dxa"/>
          </w:tcPr>
          <w:p w:rsidR="00295765" w:rsidRPr="004532FC" w:rsidRDefault="00295765" w:rsidP="006F65C5">
            <w:pPr>
              <w:spacing w:after="0"/>
              <w:rPr>
                <w:rFonts w:cs="Arial"/>
                <w:sz w:val="20"/>
                <w:szCs w:val="20"/>
              </w:rPr>
            </w:pPr>
            <w:r w:rsidRPr="004532FC">
              <w:rPr>
                <w:rFonts w:cs="Arial"/>
                <w:sz w:val="20"/>
                <w:szCs w:val="20"/>
              </w:rPr>
              <w:t>051</w:t>
            </w:r>
          </w:p>
        </w:tc>
        <w:tc>
          <w:tcPr>
            <w:tcW w:w="3888" w:type="dxa"/>
          </w:tcPr>
          <w:p w:rsidR="00295765" w:rsidRPr="004532FC" w:rsidRDefault="00295765" w:rsidP="006F65C5">
            <w:pPr>
              <w:spacing w:after="0"/>
              <w:rPr>
                <w:rFonts w:eastAsia="Times New Roman" w:cs="Arial"/>
                <w:color w:val="000000"/>
                <w:sz w:val="20"/>
                <w:szCs w:val="20"/>
                <w:lang w:eastAsia="da-DK"/>
              </w:rPr>
            </w:pPr>
            <w:r w:rsidRPr="004532FC">
              <w:rPr>
                <w:rFonts w:eastAsia="Times New Roman" w:cs="Arial"/>
                <w:color w:val="000000"/>
                <w:sz w:val="20"/>
                <w:szCs w:val="20"/>
                <w:lang w:eastAsia="da-DK"/>
              </w:rPr>
              <w:t>Besked om at hæftelse er opdateret sen</w:t>
            </w:r>
            <w:r w:rsidRPr="004532FC">
              <w:rPr>
                <w:rFonts w:eastAsia="Times New Roman" w:cs="Arial"/>
                <w:color w:val="000000"/>
                <w:sz w:val="20"/>
                <w:szCs w:val="20"/>
                <w:lang w:eastAsia="da-DK"/>
              </w:rPr>
              <w:t>e</w:t>
            </w:r>
            <w:r w:rsidRPr="004532FC">
              <w:rPr>
                <w:rFonts w:eastAsia="Times New Roman" w:cs="Arial"/>
                <w:color w:val="000000"/>
                <w:sz w:val="20"/>
                <w:szCs w:val="20"/>
                <w:lang w:eastAsia="da-DK"/>
              </w:rPr>
              <w:t>re end læs dato/tid</w:t>
            </w:r>
          </w:p>
        </w:tc>
      </w:tr>
      <w:tr w:rsidR="00127372" w:rsidRPr="003B1396" w:rsidTr="00127372">
        <w:trPr>
          <w:cantSplit/>
          <w:ins w:id="913" w:author="Martin Midtgaard" w:date="2012-06-29T12:07:00Z"/>
        </w:trPr>
        <w:tc>
          <w:tcPr>
            <w:tcW w:w="4465" w:type="dxa"/>
          </w:tcPr>
          <w:p w:rsidR="00127372" w:rsidRPr="003B1396" w:rsidRDefault="00127372" w:rsidP="00127372">
            <w:pPr>
              <w:spacing w:after="0"/>
              <w:rPr>
                <w:ins w:id="914" w:author="Martin Midtgaard" w:date="2012-06-29T12:07:00Z"/>
                <w:rFonts w:eastAsia="Times New Roman" w:cs="Arial"/>
                <w:color w:val="000000"/>
                <w:sz w:val="20"/>
                <w:szCs w:val="20"/>
                <w:lang w:eastAsia="da-DK"/>
              </w:rPr>
            </w:pPr>
            <w:ins w:id="915" w:author="Martin Midtgaard" w:date="2012-06-29T12:07: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792" w:type="dxa"/>
          </w:tcPr>
          <w:p w:rsidR="00127372" w:rsidRPr="003B1396" w:rsidRDefault="00127372" w:rsidP="00127372">
            <w:pPr>
              <w:spacing w:after="0"/>
              <w:rPr>
                <w:ins w:id="916" w:author="Martin Midtgaard" w:date="2012-06-29T12:07:00Z"/>
                <w:rFonts w:cs="Arial"/>
                <w:sz w:val="20"/>
                <w:szCs w:val="20"/>
              </w:rPr>
            </w:pPr>
            <w:ins w:id="917" w:author="Martin Midtgaard" w:date="2012-06-29T12:07:00Z">
              <w:r>
                <w:rPr>
                  <w:rFonts w:cs="Arial"/>
                  <w:sz w:val="20"/>
                  <w:szCs w:val="20"/>
                </w:rPr>
                <w:t>064</w:t>
              </w:r>
            </w:ins>
          </w:p>
        </w:tc>
        <w:tc>
          <w:tcPr>
            <w:tcW w:w="3888" w:type="dxa"/>
          </w:tcPr>
          <w:p w:rsidR="00127372" w:rsidRPr="003B1396" w:rsidRDefault="00127372" w:rsidP="00127372">
            <w:pPr>
              <w:spacing w:after="0"/>
              <w:rPr>
                <w:ins w:id="918" w:author="Martin Midtgaard" w:date="2012-06-29T12:07:00Z"/>
                <w:rFonts w:eastAsia="Times New Roman" w:cs="Arial"/>
                <w:color w:val="000000"/>
                <w:sz w:val="20"/>
                <w:szCs w:val="20"/>
                <w:lang w:eastAsia="da-DK"/>
              </w:rPr>
            </w:pPr>
            <w:ins w:id="919" w:author="Martin Midtgaard" w:date="2012-06-29T12:07:00Z">
              <w:r>
                <w:rPr>
                  <w:rFonts w:cs="Arial"/>
                  <w:sz w:val="18"/>
                  <w:szCs w:val="18"/>
                </w:rPr>
                <w:t>Opdatering afvises</w:t>
              </w:r>
            </w:ins>
          </w:p>
        </w:tc>
      </w:tr>
      <w:tr w:rsidR="00127372" w:rsidRPr="003B1396" w:rsidTr="00127372">
        <w:trPr>
          <w:cantSplit/>
          <w:ins w:id="920" w:author="Martin Midtgaard" w:date="2012-06-29T12:07:00Z"/>
        </w:trPr>
        <w:tc>
          <w:tcPr>
            <w:tcW w:w="4465" w:type="dxa"/>
          </w:tcPr>
          <w:p w:rsidR="00127372" w:rsidRPr="003B1396" w:rsidRDefault="00127372" w:rsidP="00127372">
            <w:pPr>
              <w:spacing w:after="0"/>
              <w:rPr>
                <w:ins w:id="921" w:author="Martin Midtgaard" w:date="2012-06-29T12:07:00Z"/>
                <w:rFonts w:eastAsia="Times New Roman" w:cs="Arial"/>
                <w:color w:val="000000"/>
                <w:sz w:val="20"/>
                <w:szCs w:val="20"/>
                <w:lang w:eastAsia="da-DK"/>
              </w:rPr>
            </w:pPr>
            <w:ins w:id="922" w:author="Martin Midtgaard" w:date="2012-06-29T12:07: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127372" w:rsidRDefault="00127372" w:rsidP="00127372">
            <w:pPr>
              <w:spacing w:after="0"/>
              <w:rPr>
                <w:ins w:id="923" w:author="Martin Midtgaard" w:date="2012-06-29T12:07:00Z"/>
                <w:rFonts w:cs="Arial"/>
                <w:sz w:val="20"/>
                <w:szCs w:val="20"/>
              </w:rPr>
            </w:pPr>
            <w:ins w:id="924" w:author="Martin Midtgaard" w:date="2012-06-29T12:07:00Z">
              <w:r>
                <w:rPr>
                  <w:rFonts w:cs="Arial"/>
                  <w:sz w:val="20"/>
                  <w:szCs w:val="20"/>
                </w:rPr>
                <w:t>065</w:t>
              </w:r>
            </w:ins>
          </w:p>
        </w:tc>
        <w:tc>
          <w:tcPr>
            <w:tcW w:w="3888" w:type="dxa"/>
          </w:tcPr>
          <w:p w:rsidR="00127372" w:rsidRPr="003B1396" w:rsidRDefault="00127372" w:rsidP="00127372">
            <w:pPr>
              <w:spacing w:after="0"/>
              <w:rPr>
                <w:ins w:id="925" w:author="Martin Midtgaard" w:date="2012-06-29T12:07:00Z"/>
                <w:rFonts w:eastAsia="Times New Roman" w:cs="Arial"/>
                <w:color w:val="000000"/>
                <w:sz w:val="20"/>
                <w:szCs w:val="20"/>
                <w:lang w:eastAsia="da-DK"/>
              </w:rPr>
            </w:pPr>
            <w:ins w:id="926" w:author="Martin Midtgaard" w:date="2012-06-29T12:07:00Z">
              <w:r>
                <w:rPr>
                  <w:rFonts w:cs="Arial"/>
                  <w:sz w:val="18"/>
                  <w:szCs w:val="18"/>
                </w:rPr>
                <w:t>Opdatering afvises</w:t>
              </w:r>
            </w:ins>
          </w:p>
        </w:tc>
      </w:tr>
      <w:tr w:rsidR="00127372" w:rsidRPr="003B1396" w:rsidTr="00127372">
        <w:trPr>
          <w:cantSplit/>
          <w:ins w:id="927" w:author="Martin Midtgaard" w:date="2012-06-29T12:07:00Z"/>
        </w:trPr>
        <w:tc>
          <w:tcPr>
            <w:tcW w:w="4465" w:type="dxa"/>
          </w:tcPr>
          <w:p w:rsidR="00127372" w:rsidRPr="003B1396" w:rsidRDefault="00127372" w:rsidP="00127372">
            <w:pPr>
              <w:spacing w:after="0"/>
              <w:rPr>
                <w:ins w:id="928" w:author="Martin Midtgaard" w:date="2012-06-29T12:07:00Z"/>
                <w:rFonts w:eastAsia="Times New Roman" w:cs="Arial"/>
                <w:color w:val="000000"/>
                <w:sz w:val="20"/>
                <w:szCs w:val="20"/>
                <w:lang w:eastAsia="da-DK"/>
              </w:rPr>
            </w:pPr>
            <w:ins w:id="929" w:author="Martin Midtgaard" w:date="2012-06-29T12:07: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127372" w:rsidRDefault="00127372" w:rsidP="00127372">
            <w:pPr>
              <w:spacing w:after="0"/>
              <w:rPr>
                <w:ins w:id="930" w:author="Martin Midtgaard" w:date="2012-06-29T12:07:00Z"/>
                <w:rFonts w:cs="Arial"/>
                <w:sz w:val="20"/>
                <w:szCs w:val="20"/>
              </w:rPr>
            </w:pPr>
            <w:ins w:id="931" w:author="Martin Midtgaard" w:date="2012-06-29T12:07:00Z">
              <w:r>
                <w:rPr>
                  <w:rFonts w:cs="Arial"/>
                  <w:sz w:val="20"/>
                  <w:szCs w:val="20"/>
                </w:rPr>
                <w:t>066</w:t>
              </w:r>
            </w:ins>
          </w:p>
        </w:tc>
        <w:tc>
          <w:tcPr>
            <w:tcW w:w="3888" w:type="dxa"/>
          </w:tcPr>
          <w:p w:rsidR="00127372" w:rsidRPr="003B1396" w:rsidRDefault="00127372" w:rsidP="00127372">
            <w:pPr>
              <w:spacing w:after="0"/>
              <w:rPr>
                <w:ins w:id="932" w:author="Martin Midtgaard" w:date="2012-06-29T12:07:00Z"/>
                <w:rFonts w:eastAsia="Times New Roman" w:cs="Arial"/>
                <w:color w:val="000000"/>
                <w:sz w:val="20"/>
                <w:szCs w:val="20"/>
                <w:lang w:eastAsia="da-DK"/>
              </w:rPr>
            </w:pPr>
            <w:ins w:id="933" w:author="Martin Midtgaard" w:date="2012-06-29T12:07:00Z">
              <w:r>
                <w:rPr>
                  <w:rFonts w:cs="Arial"/>
                  <w:sz w:val="18"/>
                  <w:szCs w:val="18"/>
                </w:rPr>
                <w:t>Opdatering afvises</w:t>
              </w:r>
            </w:ins>
          </w:p>
        </w:tc>
      </w:tr>
      <w:tr w:rsidR="00B87EEC" w:rsidRPr="004532FC" w:rsidTr="000560DB">
        <w:trPr>
          <w:cantSplit/>
        </w:trPr>
        <w:tc>
          <w:tcPr>
            <w:tcW w:w="4465" w:type="dxa"/>
          </w:tcPr>
          <w:p w:rsidR="00B87EEC" w:rsidRPr="004532FC" w:rsidRDefault="00DE26C0" w:rsidP="000560DB">
            <w:pPr>
              <w:spacing w:after="0"/>
              <w:rPr>
                <w:rFonts w:cs="Arial"/>
                <w:sz w:val="20"/>
                <w:szCs w:val="20"/>
              </w:rPr>
            </w:pPr>
            <w:r w:rsidRPr="00DE26C0">
              <w:rPr>
                <w:rFonts w:eastAsia="Times New Roman" w:cs="Arial"/>
                <w:color w:val="000000"/>
                <w:sz w:val="20"/>
                <w:szCs w:val="20"/>
                <w:lang w:eastAsia="da-DK"/>
              </w:rPr>
              <w:t xml:space="preserve">Hvis hæftelsesforholdet er nyt skal </w:t>
            </w:r>
            <w:proofErr w:type="spellStart"/>
            <w:r w:rsidRPr="00DE26C0">
              <w:rPr>
                <w:rFonts w:eastAsia="Times New Roman" w:cs="Arial"/>
                <w:color w:val="000000"/>
                <w:sz w:val="20"/>
                <w:szCs w:val="20"/>
                <w:lang w:eastAsia="da-DK"/>
              </w:rPr>
              <w:t>HæftelseB</w:t>
            </w:r>
            <w:r w:rsidRPr="00DE26C0">
              <w:rPr>
                <w:rFonts w:eastAsia="Times New Roman" w:cs="Arial"/>
                <w:color w:val="000000"/>
                <w:sz w:val="20"/>
                <w:szCs w:val="20"/>
                <w:lang w:eastAsia="da-DK"/>
              </w:rPr>
              <w:t>e</w:t>
            </w:r>
            <w:r w:rsidRPr="00DE26C0">
              <w:rPr>
                <w:rFonts w:eastAsia="Times New Roman" w:cs="Arial"/>
                <w:color w:val="000000"/>
                <w:sz w:val="20"/>
                <w:szCs w:val="20"/>
                <w:lang w:eastAsia="da-DK"/>
              </w:rPr>
              <w:t>grænsetProcent</w:t>
            </w:r>
            <w:proofErr w:type="spellEnd"/>
            <w:r w:rsidRPr="00DE26C0">
              <w:rPr>
                <w:rFonts w:eastAsia="Times New Roman" w:cs="Arial"/>
                <w:color w:val="000000"/>
                <w:sz w:val="20"/>
                <w:szCs w:val="20"/>
                <w:lang w:eastAsia="da-DK"/>
              </w:rPr>
              <w:t xml:space="preserve"> være udfyldt for hæftelse</w:t>
            </w:r>
          </w:p>
        </w:tc>
        <w:tc>
          <w:tcPr>
            <w:tcW w:w="792" w:type="dxa"/>
          </w:tcPr>
          <w:p w:rsidR="00B87EEC" w:rsidRPr="004532FC" w:rsidRDefault="00E555FE" w:rsidP="000560DB">
            <w:pPr>
              <w:spacing w:after="0"/>
              <w:rPr>
                <w:rFonts w:cs="Arial"/>
                <w:sz w:val="20"/>
                <w:szCs w:val="20"/>
              </w:rPr>
            </w:pPr>
            <w:r w:rsidRPr="004532FC">
              <w:rPr>
                <w:rFonts w:cs="Arial"/>
                <w:sz w:val="20"/>
                <w:szCs w:val="20"/>
              </w:rPr>
              <w:t>106</w:t>
            </w:r>
          </w:p>
        </w:tc>
        <w:tc>
          <w:tcPr>
            <w:tcW w:w="3888" w:type="dxa"/>
          </w:tcPr>
          <w:p w:rsidR="00B87EEC" w:rsidRPr="004532FC" w:rsidRDefault="00B87EEC"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DE26C0" w:rsidTr="000560DB">
        <w:trPr>
          <w:cantSplit/>
        </w:trPr>
        <w:tc>
          <w:tcPr>
            <w:tcW w:w="4465" w:type="dxa"/>
          </w:tcPr>
          <w:p w:rsidR="00B87EEC" w:rsidRPr="004532FC" w:rsidRDefault="00DE26C0"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Hvis hæftelsesforholdet er en ændring til et eks</w:t>
            </w:r>
            <w:r w:rsidRPr="00DE26C0">
              <w:rPr>
                <w:rFonts w:eastAsia="Times New Roman" w:cs="Arial"/>
                <w:color w:val="000000"/>
                <w:sz w:val="20"/>
                <w:szCs w:val="20"/>
                <w:lang w:eastAsia="da-DK"/>
              </w:rPr>
              <w:t>i</w:t>
            </w:r>
            <w:r w:rsidRPr="00DE26C0">
              <w:rPr>
                <w:rFonts w:eastAsia="Times New Roman" w:cs="Arial"/>
                <w:color w:val="000000"/>
                <w:sz w:val="20"/>
                <w:szCs w:val="20"/>
                <w:lang w:eastAsia="da-DK"/>
              </w:rPr>
              <w:t xml:space="preserve">sterende hæftelsesforhold må </w:t>
            </w:r>
            <w:proofErr w:type="spellStart"/>
            <w:r w:rsidRPr="00DE26C0">
              <w:rPr>
                <w:rFonts w:eastAsia="Times New Roman" w:cs="Arial"/>
                <w:color w:val="000000"/>
                <w:sz w:val="20"/>
                <w:szCs w:val="20"/>
                <w:lang w:eastAsia="da-DK"/>
              </w:rPr>
              <w:t>HæftelseBegræ</w:t>
            </w:r>
            <w:r w:rsidRPr="00DE26C0">
              <w:rPr>
                <w:rFonts w:eastAsia="Times New Roman" w:cs="Arial"/>
                <w:color w:val="000000"/>
                <w:sz w:val="20"/>
                <w:szCs w:val="20"/>
                <w:lang w:eastAsia="da-DK"/>
              </w:rPr>
              <w:t>n</w:t>
            </w:r>
            <w:r w:rsidRPr="00DE26C0">
              <w:rPr>
                <w:rFonts w:eastAsia="Times New Roman" w:cs="Arial"/>
                <w:color w:val="000000"/>
                <w:sz w:val="20"/>
                <w:szCs w:val="20"/>
                <w:lang w:eastAsia="da-DK"/>
              </w:rPr>
              <w:t>setProcent</w:t>
            </w:r>
            <w:proofErr w:type="spellEnd"/>
            <w:r w:rsidRPr="00DE26C0">
              <w:rPr>
                <w:rFonts w:eastAsia="Times New Roman" w:cs="Arial"/>
                <w:color w:val="000000"/>
                <w:sz w:val="20"/>
                <w:szCs w:val="20"/>
                <w:lang w:eastAsia="da-DK"/>
              </w:rPr>
              <w:t xml:space="preserve"> ikke være udfyldt</w:t>
            </w:r>
          </w:p>
        </w:tc>
        <w:tc>
          <w:tcPr>
            <w:tcW w:w="792" w:type="dxa"/>
          </w:tcPr>
          <w:p w:rsidR="00B87EEC" w:rsidRPr="00DE26C0" w:rsidRDefault="00E555FE"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107</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 xml:space="preserve">Hvis der er tale om </w:t>
            </w:r>
            <w:proofErr w:type="spellStart"/>
            <w:r w:rsidRPr="004532FC">
              <w:rPr>
                <w:rFonts w:eastAsia="Times New Roman" w:cs="Arial"/>
                <w:color w:val="000000"/>
                <w:sz w:val="20"/>
                <w:szCs w:val="20"/>
                <w:lang w:eastAsia="da-DK"/>
              </w:rPr>
              <w:t>ProRata</w:t>
            </w:r>
            <w:proofErr w:type="spellEnd"/>
            <w:r w:rsidRPr="004532FC">
              <w:rPr>
                <w:rFonts w:eastAsia="Times New Roman" w:cs="Arial"/>
                <w:color w:val="000000"/>
                <w:sz w:val="20"/>
                <w:szCs w:val="20"/>
                <w:lang w:eastAsia="da-DK"/>
              </w:rPr>
              <w:t xml:space="preserve"> hæftelse må </w:t>
            </w:r>
            <w:proofErr w:type="spellStart"/>
            <w:r w:rsidRPr="004532FC">
              <w:rPr>
                <w:rFonts w:eastAsia="Times New Roman" w:cs="Arial"/>
                <w:color w:val="000000"/>
                <w:sz w:val="20"/>
                <w:szCs w:val="20"/>
                <w:lang w:eastAsia="da-DK"/>
              </w:rPr>
              <w:t>Hæ</w:t>
            </w:r>
            <w:r w:rsidRPr="004532FC">
              <w:rPr>
                <w:rFonts w:eastAsia="Times New Roman" w:cs="Arial"/>
                <w:color w:val="000000"/>
                <w:sz w:val="20"/>
                <w:szCs w:val="20"/>
                <w:lang w:eastAsia="da-DK"/>
              </w:rPr>
              <w:t>f</w:t>
            </w:r>
            <w:r w:rsidRPr="004532FC">
              <w:rPr>
                <w:rFonts w:eastAsia="Times New Roman" w:cs="Arial"/>
                <w:color w:val="000000"/>
                <w:sz w:val="20"/>
                <w:szCs w:val="20"/>
                <w:lang w:eastAsia="da-DK"/>
              </w:rPr>
              <w:t>telseBegrænsetValg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108</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Hvis hæftelsesforholdet er en ændring til et eks</w:t>
            </w:r>
            <w:r w:rsidRPr="004532FC">
              <w:rPr>
                <w:rFonts w:eastAsia="Times New Roman" w:cs="Arial"/>
                <w:color w:val="000000"/>
                <w:sz w:val="20"/>
                <w:szCs w:val="20"/>
                <w:lang w:eastAsia="da-DK"/>
              </w:rPr>
              <w:t>i</w:t>
            </w:r>
            <w:r w:rsidRPr="004532FC">
              <w:rPr>
                <w:rFonts w:eastAsia="Times New Roman" w:cs="Arial"/>
                <w:color w:val="000000"/>
                <w:sz w:val="20"/>
                <w:szCs w:val="20"/>
                <w:lang w:eastAsia="da-DK"/>
              </w:rPr>
              <w:t xml:space="preserve">sterende hæftelsesforhold må </w:t>
            </w:r>
            <w:proofErr w:type="spellStart"/>
            <w:r w:rsidRPr="004532FC">
              <w:rPr>
                <w:rFonts w:eastAsia="Times New Roman" w:cs="Arial"/>
                <w:color w:val="000000"/>
                <w:sz w:val="20"/>
                <w:szCs w:val="20"/>
                <w:lang w:eastAsia="da-DK"/>
              </w:rPr>
              <w:t>HæftelseBegræ</w:t>
            </w:r>
            <w:r w:rsidRPr="004532FC">
              <w:rPr>
                <w:rFonts w:eastAsia="Times New Roman" w:cs="Arial"/>
                <w:color w:val="000000"/>
                <w:sz w:val="20"/>
                <w:szCs w:val="20"/>
                <w:lang w:eastAsia="da-DK"/>
              </w:rPr>
              <w:t>n</w:t>
            </w:r>
            <w:r w:rsidRPr="004532FC">
              <w:rPr>
                <w:rFonts w:eastAsia="Times New Roman" w:cs="Arial"/>
                <w:color w:val="000000"/>
                <w:sz w:val="20"/>
                <w:szCs w:val="20"/>
                <w:lang w:eastAsia="da-DK"/>
              </w:rPr>
              <w:t>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109</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0560DB" w:rsidRPr="004532FC" w:rsidTr="000560DB">
        <w:trPr>
          <w:cantSplit/>
        </w:trPr>
        <w:tc>
          <w:tcPr>
            <w:tcW w:w="4465" w:type="dxa"/>
          </w:tcPr>
          <w:p w:rsidR="000560DB" w:rsidRPr="004532FC" w:rsidRDefault="00641BF5" w:rsidP="000560DB">
            <w:pPr>
              <w:spacing w:after="0"/>
              <w:rPr>
                <w:rFonts w:cs="Arial"/>
                <w:sz w:val="20"/>
                <w:szCs w:val="20"/>
              </w:rPr>
            </w:pPr>
            <w:r w:rsidRPr="004532FC">
              <w:rPr>
                <w:rFonts w:cs="Arial"/>
                <w:sz w:val="20"/>
                <w:szCs w:val="20"/>
              </w:rPr>
              <w:t>Eksistenscheck på diverse koder</w:t>
            </w:r>
          </w:p>
        </w:tc>
        <w:tc>
          <w:tcPr>
            <w:tcW w:w="792" w:type="dxa"/>
          </w:tcPr>
          <w:p w:rsidR="000560DB" w:rsidRPr="004532FC" w:rsidRDefault="00927856" w:rsidP="000560DB">
            <w:pPr>
              <w:spacing w:after="0"/>
              <w:rPr>
                <w:rFonts w:cs="Arial"/>
                <w:sz w:val="20"/>
                <w:szCs w:val="20"/>
              </w:rPr>
            </w:pPr>
            <w:r w:rsidRPr="004532FC">
              <w:rPr>
                <w:rFonts w:cs="Arial"/>
                <w:sz w:val="20"/>
                <w:szCs w:val="20"/>
              </w:rPr>
              <w:t>903</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4532FC" w:rsidRDefault="000560DB" w:rsidP="000560DB">
            <w:pPr>
              <w:spacing w:after="0"/>
              <w:rPr>
                <w:rFonts w:cs="Arial"/>
                <w:sz w:val="20"/>
                <w:szCs w:val="20"/>
              </w:rPr>
            </w:pPr>
            <w:r w:rsidRPr="004532FC">
              <w:rPr>
                <w:rFonts w:cs="Arial"/>
                <w:sz w:val="20"/>
                <w:szCs w:val="20"/>
              </w:rPr>
              <w:t>Teknisk fejl ved opdatering</w:t>
            </w:r>
          </w:p>
        </w:tc>
        <w:tc>
          <w:tcPr>
            <w:tcW w:w="792" w:type="dxa"/>
          </w:tcPr>
          <w:p w:rsidR="000560DB" w:rsidRPr="004532FC" w:rsidRDefault="008D557A" w:rsidP="000560DB">
            <w:pPr>
              <w:spacing w:after="0"/>
              <w:rPr>
                <w:rFonts w:cs="Arial"/>
                <w:sz w:val="20"/>
                <w:szCs w:val="20"/>
              </w:rPr>
            </w:pPr>
            <w:r w:rsidRPr="004532FC">
              <w:rPr>
                <w:rFonts w:cs="Arial"/>
                <w:sz w:val="20"/>
                <w:szCs w:val="20"/>
              </w:rPr>
              <w:t>903</w:t>
            </w:r>
          </w:p>
        </w:tc>
        <w:tc>
          <w:tcPr>
            <w:tcW w:w="3888" w:type="dxa"/>
          </w:tcPr>
          <w:p w:rsidR="000560DB" w:rsidRPr="00491009"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bl>
    <w:p w:rsidR="000560DB" w:rsidRDefault="000560DB" w:rsidP="000560DB"/>
    <w:p w:rsidR="00681DEB" w:rsidRPr="004532FC" w:rsidRDefault="00681DEB" w:rsidP="00681DEB">
      <w:pPr>
        <w:pStyle w:val="Overskrift2"/>
        <w:numPr>
          <w:ilvl w:val="1"/>
          <w:numId w:val="7"/>
        </w:numPr>
        <w:tabs>
          <w:tab w:val="clear" w:pos="964"/>
          <w:tab w:val="num" w:pos="0"/>
        </w:tabs>
        <w:ind w:left="0"/>
        <w:rPr>
          <w:highlight w:val="green"/>
          <w:lang w:val="en-US"/>
        </w:rPr>
      </w:pPr>
      <w:bookmarkStart w:id="934" w:name="_Toc314003397"/>
      <w:proofErr w:type="spellStart"/>
      <w:r w:rsidRPr="004532FC">
        <w:rPr>
          <w:highlight w:val="green"/>
          <w:lang w:val="en-US"/>
        </w:rPr>
        <w:t>DMIHæftelsesforholdList</w:t>
      </w:r>
      <w:bookmarkEnd w:id="934"/>
      <w:proofErr w:type="spellEnd"/>
    </w:p>
    <w:p w:rsidR="00681DEB" w:rsidRDefault="00681DEB" w:rsidP="00681DEB">
      <w:r w:rsidRPr="00E76AA4">
        <w:t>Følgende vali</w:t>
      </w:r>
      <w:r>
        <w:t xml:space="preserve">deringer foretages I </w:t>
      </w:r>
      <w:proofErr w:type="spellStart"/>
      <w:r>
        <w:t>DMIHæftelsesforholdList</w:t>
      </w:r>
      <w:proofErr w:type="spellEnd"/>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Pr="00DE26C0" w:rsidRDefault="00EB24F9" w:rsidP="00EB24F9">
      <w:pPr>
        <w:pStyle w:val="Overskrift2"/>
        <w:numPr>
          <w:ilvl w:val="1"/>
          <w:numId w:val="7"/>
        </w:numPr>
        <w:tabs>
          <w:tab w:val="clear" w:pos="964"/>
          <w:tab w:val="num" w:pos="0"/>
        </w:tabs>
        <w:ind w:left="0"/>
        <w:rPr>
          <w:highlight w:val="green"/>
          <w:lang w:val="en-US"/>
        </w:rPr>
      </w:pPr>
      <w:bookmarkStart w:id="935" w:name="_Toc314003398"/>
      <w:proofErr w:type="spellStart"/>
      <w:r w:rsidRPr="00DE26C0">
        <w:rPr>
          <w:highlight w:val="green"/>
          <w:lang w:val="en-US"/>
        </w:rPr>
        <w:lastRenderedPageBreak/>
        <w:t>DMIHæftelsesforholdTilAfskrivningModtag</w:t>
      </w:r>
      <w:bookmarkEnd w:id="935"/>
      <w:proofErr w:type="spellEnd"/>
    </w:p>
    <w:p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6F65C5">
        <w:trPr>
          <w:cantSplit/>
          <w:tblHeader/>
        </w:trPr>
        <w:tc>
          <w:tcPr>
            <w:tcW w:w="4465"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B24F9" w:rsidRPr="00491009" w:rsidRDefault="00EB24F9" w:rsidP="006F65C5">
            <w:pPr>
              <w:spacing w:after="0"/>
              <w:rPr>
                <w:rFonts w:cs="Arial"/>
                <w:sz w:val="20"/>
                <w:szCs w:val="20"/>
              </w:rPr>
            </w:pPr>
            <w:r>
              <w:rPr>
                <w:rFonts w:cs="Arial"/>
                <w:sz w:val="20"/>
                <w:szCs w:val="20"/>
              </w:rPr>
              <w:t>005</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rsidTr="006F65C5">
        <w:trPr>
          <w:cantSplit/>
        </w:trPr>
        <w:tc>
          <w:tcPr>
            <w:tcW w:w="4465" w:type="dxa"/>
          </w:tcPr>
          <w:p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6F65C5">
            <w:pPr>
              <w:spacing w:after="0"/>
              <w:rPr>
                <w:rFonts w:cs="Arial"/>
                <w:sz w:val="20"/>
                <w:szCs w:val="20"/>
              </w:rPr>
            </w:pPr>
            <w:r>
              <w:rPr>
                <w:rFonts w:cs="Arial"/>
                <w:sz w:val="20"/>
                <w:szCs w:val="20"/>
              </w:rPr>
              <w:t>006</w:t>
            </w:r>
          </w:p>
        </w:tc>
        <w:tc>
          <w:tcPr>
            <w:tcW w:w="3888" w:type="dxa"/>
          </w:tcPr>
          <w:p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w:t>
            </w:r>
            <w:r w:rsidR="00DE26C0">
              <w:rPr>
                <w:rFonts w:eastAsia="Times New Roman" w:cs="Arial"/>
                <w:color w:val="000000"/>
                <w:sz w:val="20"/>
                <w:szCs w:val="20"/>
                <w:lang w:eastAsia="da-DK"/>
              </w:rPr>
              <w:t>s</w:t>
            </w:r>
          </w:p>
        </w:tc>
        <w:tc>
          <w:tcPr>
            <w:tcW w:w="792" w:type="dxa"/>
          </w:tcPr>
          <w:p w:rsidR="00EB24F9" w:rsidRPr="00491009" w:rsidRDefault="00EB24F9" w:rsidP="006F65C5">
            <w:pPr>
              <w:spacing w:after="0"/>
              <w:rPr>
                <w:rFonts w:cs="Arial"/>
                <w:sz w:val="20"/>
                <w:szCs w:val="20"/>
              </w:rPr>
            </w:pPr>
            <w:r>
              <w:rPr>
                <w:rFonts w:cs="Arial"/>
                <w:sz w:val="20"/>
                <w:szCs w:val="20"/>
              </w:rPr>
              <w:t>007</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Pr="00DE26C0" w:rsidRDefault="00277C60" w:rsidP="00277C60">
      <w:pPr>
        <w:pStyle w:val="Overskrift2"/>
        <w:numPr>
          <w:ilvl w:val="1"/>
          <w:numId w:val="7"/>
        </w:numPr>
        <w:tabs>
          <w:tab w:val="clear" w:pos="964"/>
          <w:tab w:val="num" w:pos="0"/>
        </w:tabs>
        <w:ind w:left="0"/>
        <w:rPr>
          <w:highlight w:val="green"/>
          <w:lang w:val="en-US"/>
        </w:rPr>
      </w:pPr>
      <w:bookmarkStart w:id="936" w:name="_Toc314003399"/>
      <w:proofErr w:type="spellStart"/>
      <w:r w:rsidRPr="00DE26C0">
        <w:rPr>
          <w:highlight w:val="green"/>
          <w:lang w:val="en-US"/>
        </w:rPr>
        <w:t>DMIHæftelseForældelseÆndr</w:t>
      </w:r>
      <w:bookmarkEnd w:id="936"/>
      <w:proofErr w:type="spellEnd"/>
    </w:p>
    <w:p w:rsidR="00277C60" w:rsidRDefault="00277C60" w:rsidP="00277C60">
      <w:r w:rsidRPr="00E76AA4">
        <w:t>Følgende vali</w:t>
      </w:r>
      <w:r>
        <w:t xml:space="preserve">deringer foretages I </w:t>
      </w:r>
      <w:proofErr w:type="spellStart"/>
      <w:r>
        <w:t>DMIHæftelseForældelseÆndr</w:t>
      </w:r>
      <w:proofErr w:type="spellEnd"/>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DE26C0" w:rsidTr="0018367F">
        <w:trPr>
          <w:cantSplit/>
        </w:trPr>
        <w:tc>
          <w:tcPr>
            <w:tcW w:w="4465" w:type="dxa"/>
          </w:tcPr>
          <w:p w:rsidR="003B6882" w:rsidRPr="007F4C59" w:rsidRDefault="00DE26C0" w:rsidP="006F65C5">
            <w:pPr>
              <w:spacing w:after="0"/>
              <w:rPr>
                <w:rFonts w:cs="Arial"/>
                <w:sz w:val="20"/>
                <w:szCs w:val="20"/>
              </w:rPr>
            </w:pPr>
            <w:r w:rsidRPr="00DE26C0">
              <w:rPr>
                <w:rFonts w:cs="Arial"/>
                <w:sz w:val="20"/>
                <w:szCs w:val="20"/>
              </w:rPr>
              <w:t>Kontrol af hvorvidt der er ret til at ændre på hæ</w:t>
            </w:r>
            <w:r w:rsidRPr="00DE26C0">
              <w:rPr>
                <w:rFonts w:cs="Arial"/>
                <w:sz w:val="20"/>
                <w:szCs w:val="20"/>
              </w:rPr>
              <w:t>f</w:t>
            </w:r>
            <w:r w:rsidRPr="00DE26C0">
              <w:rPr>
                <w:rFonts w:cs="Arial"/>
                <w:sz w:val="20"/>
                <w:szCs w:val="20"/>
              </w:rPr>
              <w:t>telse forældelse</w:t>
            </w:r>
          </w:p>
        </w:tc>
        <w:tc>
          <w:tcPr>
            <w:tcW w:w="792" w:type="dxa"/>
          </w:tcPr>
          <w:p w:rsidR="003B6882" w:rsidRPr="00491009" w:rsidRDefault="003B6882" w:rsidP="006F65C5">
            <w:pPr>
              <w:spacing w:after="0"/>
              <w:rPr>
                <w:rFonts w:cs="Arial"/>
                <w:sz w:val="20"/>
                <w:szCs w:val="20"/>
              </w:rPr>
            </w:pPr>
            <w:r>
              <w:rPr>
                <w:rFonts w:cs="Arial"/>
                <w:sz w:val="20"/>
                <w:szCs w:val="20"/>
              </w:rPr>
              <w:t>017</w:t>
            </w:r>
          </w:p>
        </w:tc>
        <w:tc>
          <w:tcPr>
            <w:tcW w:w="3888" w:type="dxa"/>
          </w:tcPr>
          <w:p w:rsidR="003B6882" w:rsidRPr="00491009" w:rsidRDefault="003B6882" w:rsidP="006F65C5">
            <w:pPr>
              <w:spacing w:after="0"/>
              <w:rPr>
                <w:rFonts w:cs="Arial"/>
                <w:sz w:val="20"/>
                <w:szCs w:val="20"/>
              </w:rPr>
            </w:pPr>
            <w:r w:rsidRPr="00DE26C0">
              <w:rPr>
                <w:rFonts w:cs="Arial"/>
                <w:sz w:val="20"/>
                <w:szCs w:val="20"/>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7020C9" w:rsidTr="004A4923">
        <w:trPr>
          <w:cantSplit/>
        </w:trPr>
        <w:tc>
          <w:tcPr>
            <w:tcW w:w="4465" w:type="dxa"/>
          </w:tcPr>
          <w:p w:rsidR="007020C9" w:rsidRPr="003B6882" w:rsidRDefault="007020C9" w:rsidP="004A4923">
            <w:pPr>
              <w:spacing w:after="0"/>
              <w:rPr>
                <w:rFonts w:cs="Arial"/>
                <w:sz w:val="20"/>
                <w:szCs w:val="20"/>
              </w:rPr>
            </w:pPr>
            <w:r w:rsidRPr="00943C7B">
              <w:rPr>
                <w:rFonts w:cs="Arial"/>
                <w:sz w:val="20"/>
                <w:szCs w:val="20"/>
              </w:rPr>
              <w:t>Man kan ikke genaktive en inaktiv forældelse</w:t>
            </w:r>
            <w:r w:rsidRPr="00943C7B">
              <w:rPr>
                <w:rFonts w:cs="Arial"/>
                <w:sz w:val="20"/>
                <w:szCs w:val="20"/>
              </w:rPr>
              <w:t>s</w:t>
            </w:r>
            <w:r w:rsidRPr="00943C7B">
              <w:rPr>
                <w:rFonts w:cs="Arial"/>
                <w:sz w:val="20"/>
                <w:szCs w:val="20"/>
              </w:rPr>
              <w:t>dato</w:t>
            </w:r>
          </w:p>
        </w:tc>
        <w:tc>
          <w:tcPr>
            <w:tcW w:w="792" w:type="dxa"/>
          </w:tcPr>
          <w:p w:rsidR="007020C9" w:rsidRDefault="007020C9" w:rsidP="004A4923">
            <w:pPr>
              <w:spacing w:after="0"/>
              <w:rPr>
                <w:rFonts w:cs="Arial"/>
                <w:sz w:val="20"/>
                <w:szCs w:val="20"/>
              </w:rPr>
            </w:pPr>
            <w:r>
              <w:rPr>
                <w:rFonts w:cs="Arial"/>
                <w:sz w:val="20"/>
                <w:szCs w:val="20"/>
              </w:rPr>
              <w:t>057</w:t>
            </w:r>
          </w:p>
        </w:tc>
        <w:tc>
          <w:tcPr>
            <w:tcW w:w="3888" w:type="dxa"/>
          </w:tcPr>
          <w:p w:rsidR="007020C9" w:rsidRDefault="007020C9" w:rsidP="004A4923">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Pr="00DC41F1" w:rsidRDefault="002033E7" w:rsidP="002033E7">
      <w:pPr>
        <w:pStyle w:val="Overskrift2"/>
        <w:numPr>
          <w:ilvl w:val="1"/>
          <w:numId w:val="7"/>
        </w:numPr>
        <w:tabs>
          <w:tab w:val="clear" w:pos="964"/>
          <w:tab w:val="num" w:pos="0"/>
        </w:tabs>
        <w:ind w:left="0"/>
        <w:rPr>
          <w:highlight w:val="green"/>
          <w:lang w:val="en-US"/>
        </w:rPr>
      </w:pPr>
      <w:bookmarkStart w:id="937" w:name="_Toc314003400"/>
      <w:proofErr w:type="spellStart"/>
      <w:r w:rsidRPr="00DC41F1">
        <w:rPr>
          <w:highlight w:val="green"/>
          <w:lang w:val="en-US"/>
        </w:rPr>
        <w:t>DMIHæftelseForældelseList</w:t>
      </w:r>
      <w:bookmarkEnd w:id="937"/>
      <w:proofErr w:type="spellEnd"/>
    </w:p>
    <w:p w:rsidR="002033E7" w:rsidRDefault="002033E7" w:rsidP="002033E7">
      <w:r w:rsidRPr="00E76AA4">
        <w:t>Følgende vali</w:t>
      </w:r>
      <w:r>
        <w:t xml:space="preserve">deringer foretages I </w:t>
      </w:r>
      <w:proofErr w:type="spellStart"/>
      <w:r>
        <w:t>DMIHæftelseForældelseList</w:t>
      </w:r>
      <w:proofErr w:type="spellEnd"/>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kunde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fordring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Pr="00DC41F1" w:rsidRDefault="001C7D86" w:rsidP="001C7D86">
      <w:pPr>
        <w:pStyle w:val="Overskrift2"/>
        <w:numPr>
          <w:ilvl w:val="1"/>
          <w:numId w:val="7"/>
        </w:numPr>
        <w:tabs>
          <w:tab w:val="clear" w:pos="964"/>
          <w:tab w:val="num" w:pos="0"/>
        </w:tabs>
        <w:ind w:left="0"/>
        <w:rPr>
          <w:highlight w:val="yellow"/>
          <w:lang w:val="en-US"/>
        </w:rPr>
      </w:pPr>
      <w:bookmarkStart w:id="938" w:name="_Toc314003401"/>
      <w:proofErr w:type="spellStart"/>
      <w:r w:rsidRPr="00DC41F1">
        <w:rPr>
          <w:highlight w:val="yellow"/>
          <w:lang w:val="en-US"/>
        </w:rPr>
        <w:t>DMIKontoÆndr</w:t>
      </w:r>
      <w:bookmarkEnd w:id="938"/>
      <w:proofErr w:type="spellEnd"/>
    </w:p>
    <w:p w:rsidR="001C7D86" w:rsidRDefault="001C7D86" w:rsidP="001C7D86">
      <w:r w:rsidRPr="00E76AA4">
        <w:t>Følgende vali</w:t>
      </w:r>
      <w:r>
        <w:t xml:space="preserve">deringer foretages I </w:t>
      </w:r>
      <w:proofErr w:type="spellStart"/>
      <w:r>
        <w:t>DMIKontoÆndr</w:t>
      </w:r>
      <w:proofErr w:type="spellEnd"/>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commentRangeStart w:id="939"/>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commentRangeEnd w:id="939"/>
            <w:r w:rsidR="00C73B8A">
              <w:rPr>
                <w:rStyle w:val="Kommentarhenvisning"/>
              </w:rPr>
              <w:commentReference w:id="939"/>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lastRenderedPageBreak/>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043</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commentRangeStart w:id="940"/>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044</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commentRangeEnd w:id="940"/>
            <w:r w:rsidR="00C73B8A">
              <w:rPr>
                <w:rStyle w:val="Kommentarhenvisning"/>
              </w:rPr>
              <w:commentReference w:id="940"/>
            </w:r>
          </w:p>
        </w:tc>
      </w:tr>
      <w:tr w:rsidR="00185A96" w:rsidRPr="007F4C59" w:rsidTr="00FA4D91">
        <w:trPr>
          <w:cantSplit/>
        </w:trPr>
        <w:tc>
          <w:tcPr>
            <w:tcW w:w="4465" w:type="dxa"/>
          </w:tcPr>
          <w:p w:rsidR="00185A96" w:rsidRPr="00B07779" w:rsidRDefault="00185A96" w:rsidP="006F65C5">
            <w:pPr>
              <w:spacing w:after="0"/>
              <w:rPr>
                <w:rFonts w:cs="Arial"/>
                <w:sz w:val="18"/>
              </w:rPr>
            </w:pPr>
            <w:commentRangeStart w:id="941"/>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85A96" w:rsidRDefault="00185A96" w:rsidP="006F65C5">
            <w:pPr>
              <w:spacing w:after="0"/>
              <w:rPr>
                <w:rFonts w:cs="Arial"/>
                <w:sz w:val="20"/>
                <w:szCs w:val="20"/>
              </w:rPr>
            </w:pPr>
            <w:r>
              <w:rPr>
                <w:rFonts w:cs="Arial"/>
                <w:sz w:val="20"/>
                <w:szCs w:val="20"/>
              </w:rPr>
              <w:t>045</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commentRangeEnd w:id="941"/>
            <w:r w:rsidR="00C73B8A">
              <w:rPr>
                <w:rStyle w:val="Kommentarhenvisning"/>
              </w:rPr>
              <w:commentReference w:id="941"/>
            </w:r>
          </w:p>
        </w:tc>
      </w:tr>
      <w:tr w:rsidR="00F33915" w:rsidRPr="007F4C59" w:rsidTr="00FA4D91">
        <w:trPr>
          <w:cantSplit/>
        </w:trPr>
        <w:tc>
          <w:tcPr>
            <w:tcW w:w="4465" w:type="dxa"/>
          </w:tcPr>
          <w:p w:rsidR="00F33915" w:rsidRDefault="00F33915" w:rsidP="006F65C5">
            <w:pPr>
              <w:spacing w:after="0"/>
              <w:rPr>
                <w:rFonts w:cs="Arial"/>
                <w:sz w:val="18"/>
              </w:rPr>
            </w:pPr>
            <w:r>
              <w:rPr>
                <w:rFonts w:cs="Arial"/>
                <w:sz w:val="18"/>
              </w:rPr>
              <w:t>Optimistisk Lås</w:t>
            </w:r>
          </w:p>
        </w:tc>
        <w:tc>
          <w:tcPr>
            <w:tcW w:w="792" w:type="dxa"/>
          </w:tcPr>
          <w:p w:rsidR="00F33915" w:rsidRDefault="00F33915" w:rsidP="006F65C5">
            <w:pPr>
              <w:spacing w:after="0"/>
              <w:rPr>
                <w:rFonts w:cs="Arial"/>
                <w:sz w:val="20"/>
                <w:szCs w:val="20"/>
              </w:rPr>
            </w:pPr>
            <w:r>
              <w:rPr>
                <w:rFonts w:cs="Arial"/>
                <w:sz w:val="20"/>
                <w:szCs w:val="20"/>
              </w:rPr>
              <w:t>049</w:t>
            </w:r>
          </w:p>
        </w:tc>
        <w:tc>
          <w:tcPr>
            <w:tcW w:w="3888" w:type="dxa"/>
          </w:tcPr>
          <w:p w:rsidR="00F33915" w:rsidRDefault="00F00951" w:rsidP="006F65C5">
            <w:pPr>
              <w:spacing w:after="0"/>
              <w:rPr>
                <w:rFonts w:eastAsia="Times New Roman" w:cs="Arial"/>
                <w:color w:val="000000"/>
                <w:sz w:val="20"/>
                <w:szCs w:val="20"/>
                <w:lang w:eastAsia="da-DK"/>
              </w:rPr>
            </w:pPr>
            <w:r w:rsidRPr="00F00951">
              <w:rPr>
                <w:sz w:val="20"/>
                <w:szCs w:val="20"/>
              </w:rPr>
              <w:t>Opdatering afvises</w:t>
            </w:r>
          </w:p>
        </w:tc>
      </w:tr>
      <w:tr w:rsidR="00C92A35" w:rsidRPr="007F4C59" w:rsidTr="00FA4D91">
        <w:trPr>
          <w:cantSplit/>
          <w:ins w:id="942" w:author="Martin Midtgaard" w:date="2012-06-29T08:43:00Z"/>
        </w:trPr>
        <w:tc>
          <w:tcPr>
            <w:tcW w:w="4465" w:type="dxa"/>
          </w:tcPr>
          <w:p w:rsidR="00C92A35" w:rsidRPr="00C92A35" w:rsidRDefault="00C92A35">
            <w:pPr>
              <w:rPr>
                <w:ins w:id="943" w:author="Martin Midtgaard" w:date="2012-06-29T08:43:00Z"/>
                <w:rFonts w:cs="Arial"/>
                <w:sz w:val="18"/>
                <w:szCs w:val="18"/>
              </w:rPr>
              <w:pPrChange w:id="944" w:author="Martin Midtgaard" w:date="2012-06-29T08:45:00Z">
                <w:pPr>
                  <w:spacing w:after="0"/>
                </w:pPr>
              </w:pPrChange>
            </w:pPr>
            <w:ins w:id="945" w:author="Martin Midtgaard" w:date="2012-06-29T08:44:00Z">
              <w:r>
                <w:rPr>
                  <w:rFonts w:cs="Arial"/>
                  <w:sz w:val="18"/>
                  <w:szCs w:val="18"/>
                </w:rPr>
                <w:t xml:space="preserve">Validering: Ved kundeoprettelse er </w:t>
              </w:r>
              <w:proofErr w:type="spellStart"/>
              <w:r>
                <w:rPr>
                  <w:rFonts w:cs="Arial"/>
                  <w:sz w:val="18"/>
                  <w:szCs w:val="18"/>
                </w:rPr>
                <w:t>KundeNavn</w:t>
              </w:r>
              <w:proofErr w:type="spellEnd"/>
              <w:r>
                <w:rPr>
                  <w:rFonts w:cs="Arial"/>
                  <w:sz w:val="18"/>
                  <w:szCs w:val="18"/>
                </w:rPr>
                <w:t xml:space="preserve"> kr</w:t>
              </w:r>
              <w:r>
                <w:rPr>
                  <w:rFonts w:cs="Arial"/>
                  <w:sz w:val="18"/>
                  <w:szCs w:val="18"/>
                </w:rPr>
                <w:t>æ</w:t>
              </w:r>
              <w:r>
                <w:rPr>
                  <w:rFonts w:cs="Arial"/>
                  <w:sz w:val="18"/>
                  <w:szCs w:val="18"/>
                </w:rPr>
                <w:t>vet</w:t>
              </w:r>
            </w:ins>
          </w:p>
        </w:tc>
        <w:tc>
          <w:tcPr>
            <w:tcW w:w="792" w:type="dxa"/>
          </w:tcPr>
          <w:p w:rsidR="00C92A35" w:rsidRDefault="00C92A35" w:rsidP="006F65C5">
            <w:pPr>
              <w:spacing w:after="0"/>
              <w:rPr>
                <w:ins w:id="946" w:author="Martin Midtgaard" w:date="2012-06-29T08:43:00Z"/>
                <w:rFonts w:cs="Arial"/>
                <w:sz w:val="20"/>
                <w:szCs w:val="20"/>
              </w:rPr>
            </w:pPr>
            <w:ins w:id="947" w:author="Martin Midtgaard" w:date="2012-06-29T08:45:00Z">
              <w:r>
                <w:rPr>
                  <w:rFonts w:cs="Arial"/>
                  <w:sz w:val="20"/>
                  <w:szCs w:val="20"/>
                </w:rPr>
                <w:t>058</w:t>
              </w:r>
            </w:ins>
          </w:p>
        </w:tc>
        <w:tc>
          <w:tcPr>
            <w:tcW w:w="3888" w:type="dxa"/>
          </w:tcPr>
          <w:p w:rsidR="00C92A35" w:rsidRPr="00F00951" w:rsidRDefault="00C92A35" w:rsidP="006F65C5">
            <w:pPr>
              <w:spacing w:after="0"/>
              <w:rPr>
                <w:ins w:id="948" w:author="Martin Midtgaard" w:date="2012-06-29T08:43:00Z"/>
                <w:sz w:val="20"/>
                <w:szCs w:val="20"/>
              </w:rPr>
            </w:pPr>
            <w:ins w:id="949" w:author="Martin Midtgaard" w:date="2012-06-29T08:45:00Z">
              <w:r>
                <w:rPr>
                  <w:rFonts w:cs="Arial"/>
                  <w:sz w:val="18"/>
                  <w:szCs w:val="18"/>
                </w:rPr>
                <w:t>Opdatering afvises</w:t>
              </w:r>
            </w:ins>
          </w:p>
        </w:tc>
      </w:tr>
      <w:tr w:rsidR="00C92A35" w:rsidRPr="007F4C59" w:rsidTr="00FA4D91">
        <w:trPr>
          <w:cantSplit/>
          <w:ins w:id="950" w:author="Martin Midtgaard" w:date="2012-06-29T08:44:00Z"/>
        </w:trPr>
        <w:tc>
          <w:tcPr>
            <w:tcW w:w="4465" w:type="dxa"/>
          </w:tcPr>
          <w:p w:rsidR="00C92A35" w:rsidRDefault="00C92A35" w:rsidP="00C92A35">
            <w:pPr>
              <w:rPr>
                <w:ins w:id="951" w:author="Martin Midtgaard" w:date="2012-06-29T08:44:00Z"/>
                <w:rFonts w:cs="Arial"/>
                <w:sz w:val="18"/>
                <w:szCs w:val="18"/>
              </w:rPr>
            </w:pPr>
            <w:ins w:id="952" w:author="Martin Midtgaard" w:date="2012-06-29T08:44: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C92A35" w:rsidRDefault="00C92A35" w:rsidP="006F65C5">
            <w:pPr>
              <w:spacing w:after="0"/>
              <w:rPr>
                <w:ins w:id="953" w:author="Martin Midtgaard" w:date="2012-06-29T08:44:00Z"/>
                <w:rFonts w:cs="Arial"/>
                <w:sz w:val="20"/>
                <w:szCs w:val="20"/>
              </w:rPr>
            </w:pPr>
            <w:ins w:id="954" w:author="Martin Midtgaard" w:date="2012-06-29T08:45:00Z">
              <w:r>
                <w:rPr>
                  <w:rFonts w:cs="Arial"/>
                  <w:sz w:val="20"/>
                  <w:szCs w:val="20"/>
                </w:rPr>
                <w:t>0</w:t>
              </w:r>
            </w:ins>
            <w:ins w:id="955" w:author="Martin Midtgaard" w:date="2012-06-29T08:44:00Z">
              <w:r>
                <w:rPr>
                  <w:rFonts w:cs="Arial"/>
                  <w:sz w:val="20"/>
                  <w:szCs w:val="20"/>
                </w:rPr>
                <w:t>59</w:t>
              </w:r>
            </w:ins>
          </w:p>
        </w:tc>
        <w:tc>
          <w:tcPr>
            <w:tcW w:w="3888" w:type="dxa"/>
          </w:tcPr>
          <w:p w:rsidR="00C92A35" w:rsidRPr="00F00951" w:rsidRDefault="00C92A35" w:rsidP="006F65C5">
            <w:pPr>
              <w:spacing w:after="0"/>
              <w:rPr>
                <w:ins w:id="956" w:author="Martin Midtgaard" w:date="2012-06-29T08:44:00Z"/>
                <w:sz w:val="20"/>
                <w:szCs w:val="20"/>
              </w:rPr>
            </w:pPr>
            <w:ins w:id="957" w:author="Martin Midtgaard" w:date="2012-06-29T08:45:00Z">
              <w:r>
                <w:rPr>
                  <w:rFonts w:cs="Arial"/>
                  <w:sz w:val="18"/>
                  <w:szCs w:val="18"/>
                </w:rPr>
                <w:t>Opdatering afvises</w:t>
              </w:r>
            </w:ins>
          </w:p>
        </w:tc>
      </w:tr>
      <w:tr w:rsidR="00C92A35" w:rsidRPr="007F4C59" w:rsidTr="00FA4D91">
        <w:trPr>
          <w:cantSplit/>
          <w:ins w:id="958" w:author="Martin Midtgaard" w:date="2012-06-29T08:45:00Z"/>
        </w:trPr>
        <w:tc>
          <w:tcPr>
            <w:tcW w:w="4465" w:type="dxa"/>
          </w:tcPr>
          <w:p w:rsidR="00C92A35" w:rsidRDefault="00C92A35" w:rsidP="00C92A35">
            <w:pPr>
              <w:rPr>
                <w:ins w:id="959" w:author="Martin Midtgaard" w:date="2012-06-29T08:45:00Z"/>
                <w:rFonts w:cs="Arial"/>
                <w:sz w:val="18"/>
                <w:szCs w:val="18"/>
              </w:rPr>
            </w:pPr>
            <w:ins w:id="960" w:author="Martin Midtgaard" w:date="2012-06-29T08:45:00Z">
              <w:r>
                <w:rPr>
                  <w:rFonts w:cs="Arial"/>
                  <w:sz w:val="18"/>
                  <w:szCs w:val="18"/>
                </w:rPr>
                <w:t xml:space="preserve">Validering: 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C92A35" w:rsidRDefault="00C92A35" w:rsidP="006F65C5">
            <w:pPr>
              <w:spacing w:after="0"/>
              <w:rPr>
                <w:ins w:id="961" w:author="Martin Midtgaard" w:date="2012-06-29T08:45:00Z"/>
                <w:rFonts w:cs="Arial"/>
                <w:sz w:val="20"/>
                <w:szCs w:val="20"/>
              </w:rPr>
            </w:pPr>
            <w:ins w:id="962" w:author="Martin Midtgaard" w:date="2012-06-29T08:45:00Z">
              <w:r>
                <w:rPr>
                  <w:rFonts w:cs="Arial"/>
                  <w:sz w:val="20"/>
                  <w:szCs w:val="20"/>
                </w:rPr>
                <w:t>060</w:t>
              </w:r>
            </w:ins>
          </w:p>
        </w:tc>
        <w:tc>
          <w:tcPr>
            <w:tcW w:w="3888" w:type="dxa"/>
          </w:tcPr>
          <w:p w:rsidR="00C92A35" w:rsidRPr="00F00951" w:rsidRDefault="00C92A35" w:rsidP="006F65C5">
            <w:pPr>
              <w:spacing w:after="0"/>
              <w:rPr>
                <w:ins w:id="963" w:author="Martin Midtgaard" w:date="2012-06-29T08:45:00Z"/>
                <w:sz w:val="20"/>
                <w:szCs w:val="20"/>
              </w:rPr>
            </w:pPr>
            <w:ins w:id="964" w:author="Martin Midtgaard" w:date="2012-06-29T08:45:00Z">
              <w:r>
                <w:rPr>
                  <w:rFonts w:cs="Arial"/>
                  <w:sz w:val="18"/>
                  <w:szCs w:val="18"/>
                </w:rPr>
                <w:t>Opdatering afvises</w:t>
              </w:r>
            </w:ins>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Pr="00F67418" w:rsidRDefault="00855B62" w:rsidP="00A4120A">
      <w:pPr>
        <w:pStyle w:val="Overskrift2"/>
        <w:numPr>
          <w:ilvl w:val="1"/>
          <w:numId w:val="7"/>
        </w:numPr>
        <w:tabs>
          <w:tab w:val="clear" w:pos="964"/>
          <w:tab w:val="num" w:pos="0"/>
        </w:tabs>
        <w:ind w:left="0"/>
        <w:rPr>
          <w:highlight w:val="green"/>
          <w:lang w:val="en-US"/>
        </w:rPr>
      </w:pPr>
      <w:bookmarkStart w:id="965" w:name="_Toc314003402"/>
      <w:proofErr w:type="spellStart"/>
      <w:r w:rsidRPr="00F67418">
        <w:rPr>
          <w:highlight w:val="green"/>
          <w:lang w:val="en-US"/>
        </w:rPr>
        <w:t>DMIKontoSpecifikation</w:t>
      </w:r>
      <w:r w:rsidR="00A4120A" w:rsidRPr="00F67418">
        <w:rPr>
          <w:highlight w:val="green"/>
          <w:lang w:val="en-US"/>
        </w:rPr>
        <w:t>Hent</w:t>
      </w:r>
      <w:bookmarkEnd w:id="965"/>
      <w:proofErr w:type="spellEnd"/>
    </w:p>
    <w:p w:rsidR="00A4120A" w:rsidRDefault="00A4120A" w:rsidP="00A4120A">
      <w:r w:rsidRPr="00E76AA4">
        <w:t>Følgende vali</w:t>
      </w:r>
      <w:r>
        <w:t xml:space="preserve">deringer foretages I </w:t>
      </w:r>
      <w:proofErr w:type="spellStart"/>
      <w:r>
        <w:t>DMIKonto</w:t>
      </w:r>
      <w:r w:rsidR="00855B62">
        <w:t>Specifikation</w:t>
      </w:r>
      <w:r>
        <w:t>Hent</w:t>
      </w:r>
      <w:proofErr w:type="spellEnd"/>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Pr="00DC41F1" w:rsidRDefault="00ED5C19" w:rsidP="00ED5C19">
      <w:pPr>
        <w:pStyle w:val="Overskrift2"/>
        <w:numPr>
          <w:ilvl w:val="1"/>
          <w:numId w:val="7"/>
        </w:numPr>
        <w:tabs>
          <w:tab w:val="clear" w:pos="964"/>
          <w:tab w:val="num" w:pos="0"/>
        </w:tabs>
        <w:ind w:left="0"/>
        <w:rPr>
          <w:highlight w:val="yellow"/>
          <w:lang w:val="en-US"/>
        </w:rPr>
      </w:pPr>
      <w:bookmarkStart w:id="966" w:name="_Toc314003403"/>
      <w:proofErr w:type="spellStart"/>
      <w:r w:rsidRPr="00DC41F1">
        <w:rPr>
          <w:highlight w:val="yellow"/>
          <w:lang w:val="en-US"/>
        </w:rPr>
        <w:t>DMIBetalingOrdningForslagBeregn</w:t>
      </w:r>
      <w:bookmarkEnd w:id="966"/>
      <w:proofErr w:type="spellEnd"/>
    </w:p>
    <w:p w:rsidR="00ED5C19" w:rsidRDefault="00ED5C19" w:rsidP="00ED5C19">
      <w:r w:rsidRPr="00E76AA4">
        <w:t>Følgende vali</w:t>
      </w:r>
      <w:r>
        <w:t xml:space="preserve">deringer foretages I </w:t>
      </w:r>
      <w:proofErr w:type="spellStart"/>
      <w:r>
        <w:t>DMIBetalingOrdningForslagBeregn</w:t>
      </w:r>
      <w:proofErr w:type="spellEnd"/>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antal rater skal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3866C0" w:rsidP="002B0F5D">
            <w:pPr>
              <w:spacing w:after="0"/>
              <w:rPr>
                <w:rFonts w:eastAsia="Times New Roman" w:cs="Arial"/>
                <w:color w:val="000000"/>
                <w:sz w:val="20"/>
                <w:szCs w:val="20"/>
                <w:lang w:eastAsia="da-DK"/>
              </w:rPr>
            </w:pPr>
            <w:r>
              <w:rPr>
                <w:rFonts w:eastAsia="Times New Roman" w:cs="Arial"/>
                <w:color w:val="000000"/>
                <w:sz w:val="20"/>
                <w:szCs w:val="20"/>
                <w:lang w:eastAsia="da-DK"/>
              </w:rPr>
              <w:t>Besked om, at ratebeløb skal være større end X</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commentRangeStart w:id="967"/>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commentRangeEnd w:id="967"/>
            <w:r w:rsidR="00156B7D">
              <w:rPr>
                <w:rStyle w:val="Kommentarhenvisning"/>
              </w:rPr>
              <w:commentReference w:id="967"/>
            </w:r>
          </w:p>
        </w:tc>
      </w:tr>
    </w:tbl>
    <w:p w:rsidR="00ED5C19" w:rsidRDefault="00ED5C19" w:rsidP="00ED5C19"/>
    <w:p w:rsidR="00724385" w:rsidRPr="00DC41F1" w:rsidRDefault="00724385" w:rsidP="00724385">
      <w:pPr>
        <w:pStyle w:val="Overskrift2"/>
        <w:numPr>
          <w:ilvl w:val="1"/>
          <w:numId w:val="7"/>
        </w:numPr>
        <w:tabs>
          <w:tab w:val="clear" w:pos="964"/>
          <w:tab w:val="num" w:pos="0"/>
        </w:tabs>
        <w:ind w:left="0"/>
        <w:rPr>
          <w:highlight w:val="yellow"/>
          <w:lang w:val="en-US"/>
        </w:rPr>
      </w:pPr>
      <w:bookmarkStart w:id="968" w:name="_Toc314003404"/>
      <w:proofErr w:type="spellStart"/>
      <w:r w:rsidRPr="00DC41F1">
        <w:rPr>
          <w:highlight w:val="yellow"/>
          <w:lang w:val="en-US"/>
        </w:rPr>
        <w:t>DMIBetalingOrdningOpret</w:t>
      </w:r>
      <w:bookmarkEnd w:id="968"/>
      <w:proofErr w:type="spellEnd"/>
    </w:p>
    <w:p w:rsidR="00724385" w:rsidRDefault="00724385" w:rsidP="00724385">
      <w:r w:rsidRPr="00E76AA4">
        <w:t>Følgende vali</w:t>
      </w:r>
      <w:r>
        <w:t xml:space="preserve">deringer foretages I </w:t>
      </w:r>
      <w:proofErr w:type="spellStart"/>
      <w:r>
        <w:t>DMIBetalingOrdningOpret</w:t>
      </w:r>
      <w:proofErr w:type="spellEnd"/>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commentRangeStart w:id="969"/>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commentRangeEnd w:id="969"/>
            <w:r w:rsidR="00156B7D">
              <w:rPr>
                <w:rStyle w:val="Kommentarhenvisning"/>
              </w:rPr>
              <w:commentReference w:id="969"/>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5F5CD9" w:rsidP="008E3A3C">
            <w:pPr>
              <w:spacing w:after="0"/>
              <w:rPr>
                <w:rFonts w:eastAsia="Times New Roman" w:cs="Arial"/>
                <w:color w:val="000000"/>
                <w:sz w:val="20"/>
                <w:szCs w:val="20"/>
                <w:lang w:eastAsia="da-DK"/>
              </w:rPr>
            </w:pPr>
            <w:r>
              <w:rPr>
                <w:rFonts w:eastAsia="Times New Roman" w:cs="Arial"/>
                <w:color w:val="000000"/>
                <w:sz w:val="20"/>
                <w:szCs w:val="20"/>
                <w:lang w:eastAsia="da-DK"/>
              </w:rPr>
              <w:t>Besked om at antal rater skal være større end 0</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166F37" w:rsidRDefault="00166F37" w:rsidP="008E3A3C">
            <w:pPr>
              <w:spacing w:after="0"/>
              <w:rPr>
                <w:rFonts w:cs="Arial"/>
                <w:sz w:val="20"/>
                <w:szCs w:val="20"/>
              </w:rPr>
            </w:pPr>
            <w:r>
              <w:rPr>
                <w:rFonts w:cs="Arial"/>
                <w:sz w:val="20"/>
                <w:szCs w:val="20"/>
              </w:rPr>
              <w:t>054</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166F37" w:rsidRDefault="00166F37" w:rsidP="008E3A3C">
            <w:pPr>
              <w:spacing w:after="0"/>
              <w:rPr>
                <w:rFonts w:cs="Arial"/>
                <w:sz w:val="20"/>
                <w:szCs w:val="20"/>
              </w:rPr>
            </w:pPr>
            <w:r>
              <w:rPr>
                <w:rFonts w:cs="Arial"/>
                <w:sz w:val="20"/>
                <w:szCs w:val="20"/>
              </w:rPr>
              <w:t>055</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7B358C" w:rsidTr="007B358C">
        <w:trPr>
          <w:cantSplit/>
          <w:ins w:id="970" w:author="Martin Midtgaard" w:date="2012-06-29T11:57:00Z"/>
        </w:trPr>
        <w:tc>
          <w:tcPr>
            <w:tcW w:w="4465" w:type="dxa"/>
          </w:tcPr>
          <w:p w:rsidR="007B358C" w:rsidRDefault="007B358C" w:rsidP="007B358C">
            <w:pPr>
              <w:spacing w:after="0"/>
              <w:rPr>
                <w:ins w:id="971" w:author="Martin Midtgaard" w:date="2012-06-29T11:57:00Z"/>
                <w:rFonts w:eastAsia="Times New Roman" w:cs="Arial"/>
                <w:color w:val="000000"/>
                <w:sz w:val="20"/>
                <w:szCs w:val="20"/>
                <w:lang w:eastAsia="da-DK"/>
              </w:rPr>
            </w:pPr>
            <w:ins w:id="972" w:author="Martin Midtgaard" w:date="2012-06-29T11:57:00Z">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ins>
          </w:p>
        </w:tc>
        <w:tc>
          <w:tcPr>
            <w:tcW w:w="792" w:type="dxa"/>
          </w:tcPr>
          <w:p w:rsidR="007B358C" w:rsidRDefault="007B358C" w:rsidP="007B358C">
            <w:pPr>
              <w:spacing w:after="0"/>
              <w:rPr>
                <w:ins w:id="973" w:author="Martin Midtgaard" w:date="2012-06-29T11:57:00Z"/>
                <w:rFonts w:cs="Arial"/>
                <w:sz w:val="20"/>
                <w:szCs w:val="20"/>
              </w:rPr>
            </w:pPr>
            <w:ins w:id="974" w:author="Martin Midtgaard" w:date="2012-06-29T11:58:00Z">
              <w:r>
                <w:rPr>
                  <w:rFonts w:cs="Arial"/>
                  <w:sz w:val="20"/>
                  <w:szCs w:val="20"/>
                </w:rPr>
                <w:t>067</w:t>
              </w:r>
            </w:ins>
          </w:p>
        </w:tc>
        <w:tc>
          <w:tcPr>
            <w:tcW w:w="3888" w:type="dxa"/>
          </w:tcPr>
          <w:p w:rsidR="007B358C" w:rsidRDefault="007B358C" w:rsidP="007B358C">
            <w:pPr>
              <w:spacing w:after="0"/>
              <w:rPr>
                <w:ins w:id="975" w:author="Martin Midtgaard" w:date="2012-06-29T11:57:00Z"/>
                <w:rFonts w:eastAsia="Times New Roman" w:cs="Arial"/>
                <w:color w:val="000000"/>
                <w:sz w:val="20"/>
                <w:szCs w:val="20"/>
                <w:lang w:eastAsia="da-DK"/>
              </w:rPr>
            </w:pPr>
            <w:ins w:id="976" w:author="Martin Midtgaard" w:date="2012-06-29T11:58:00Z">
              <w:r>
                <w:rPr>
                  <w:rFonts w:cs="Arial"/>
                  <w:sz w:val="18"/>
                  <w:szCs w:val="18"/>
                </w:rPr>
                <w:t>Opdatering afvises</w:t>
              </w:r>
            </w:ins>
          </w:p>
        </w:tc>
      </w:tr>
      <w:tr w:rsidR="007B358C" w:rsidTr="007B358C">
        <w:trPr>
          <w:cantSplit/>
          <w:ins w:id="977" w:author="Martin Midtgaard" w:date="2012-06-29T11:57:00Z"/>
        </w:trPr>
        <w:tc>
          <w:tcPr>
            <w:tcW w:w="4465" w:type="dxa"/>
          </w:tcPr>
          <w:p w:rsidR="007B358C" w:rsidRDefault="007B358C" w:rsidP="007B358C">
            <w:pPr>
              <w:spacing w:after="0"/>
              <w:rPr>
                <w:ins w:id="978" w:author="Martin Midtgaard" w:date="2012-06-29T11:57:00Z"/>
                <w:rFonts w:eastAsia="Times New Roman" w:cs="Arial"/>
                <w:color w:val="000000"/>
                <w:sz w:val="20"/>
                <w:szCs w:val="20"/>
                <w:lang w:eastAsia="da-DK"/>
              </w:rPr>
            </w:pPr>
            <w:ins w:id="979" w:author="Martin Midtgaard" w:date="2012-06-29T11:57: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7B358C" w:rsidRDefault="007B358C" w:rsidP="007B358C">
            <w:pPr>
              <w:spacing w:after="0"/>
              <w:rPr>
                <w:ins w:id="980" w:author="Martin Midtgaard" w:date="2012-06-29T11:57:00Z"/>
                <w:rFonts w:cs="Arial"/>
                <w:sz w:val="20"/>
                <w:szCs w:val="20"/>
              </w:rPr>
            </w:pPr>
            <w:ins w:id="981" w:author="Martin Midtgaard" w:date="2012-06-29T11:58:00Z">
              <w:r>
                <w:rPr>
                  <w:rFonts w:cs="Arial"/>
                  <w:sz w:val="20"/>
                  <w:szCs w:val="20"/>
                </w:rPr>
                <w:t>068</w:t>
              </w:r>
            </w:ins>
          </w:p>
        </w:tc>
        <w:tc>
          <w:tcPr>
            <w:tcW w:w="3888" w:type="dxa"/>
          </w:tcPr>
          <w:p w:rsidR="007B358C" w:rsidRDefault="007B358C" w:rsidP="007B358C">
            <w:pPr>
              <w:spacing w:after="0"/>
              <w:rPr>
                <w:ins w:id="982" w:author="Martin Midtgaard" w:date="2012-06-29T11:57:00Z"/>
                <w:rFonts w:eastAsia="Times New Roman" w:cs="Arial"/>
                <w:color w:val="000000"/>
                <w:sz w:val="20"/>
                <w:szCs w:val="20"/>
                <w:lang w:eastAsia="da-DK"/>
              </w:rPr>
            </w:pPr>
            <w:ins w:id="983" w:author="Martin Midtgaard" w:date="2012-06-29T11:58:00Z">
              <w:r>
                <w:rPr>
                  <w:rFonts w:cs="Arial"/>
                  <w:sz w:val="18"/>
                  <w:szCs w:val="18"/>
                </w:rPr>
                <w:t>Opdatering afvises</w:t>
              </w:r>
            </w:ins>
          </w:p>
        </w:tc>
      </w:tr>
      <w:tr w:rsidR="007B358C" w:rsidTr="007B358C">
        <w:trPr>
          <w:cantSplit/>
          <w:ins w:id="984" w:author="Martin Midtgaard" w:date="2012-06-29T11:57:00Z"/>
        </w:trPr>
        <w:tc>
          <w:tcPr>
            <w:tcW w:w="4465" w:type="dxa"/>
          </w:tcPr>
          <w:p w:rsidR="007B358C" w:rsidRDefault="007B358C" w:rsidP="007B358C">
            <w:pPr>
              <w:spacing w:after="0"/>
              <w:rPr>
                <w:ins w:id="985" w:author="Martin Midtgaard" w:date="2012-06-29T11:57:00Z"/>
                <w:rFonts w:eastAsia="Times New Roman" w:cs="Arial"/>
                <w:color w:val="000000"/>
                <w:sz w:val="20"/>
                <w:szCs w:val="20"/>
                <w:lang w:eastAsia="da-DK"/>
              </w:rPr>
            </w:pPr>
            <w:ins w:id="986" w:author="Martin Midtgaard" w:date="2012-06-29T11:57:00Z">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7B358C" w:rsidRDefault="007B358C" w:rsidP="007B358C">
            <w:pPr>
              <w:spacing w:after="0"/>
              <w:rPr>
                <w:ins w:id="987" w:author="Martin Midtgaard" w:date="2012-06-29T11:57:00Z"/>
                <w:rFonts w:cs="Arial"/>
                <w:sz w:val="20"/>
                <w:szCs w:val="20"/>
              </w:rPr>
            </w:pPr>
            <w:ins w:id="988" w:author="Martin Midtgaard" w:date="2012-06-29T11:58:00Z">
              <w:r>
                <w:rPr>
                  <w:rFonts w:cs="Arial"/>
                  <w:sz w:val="20"/>
                  <w:szCs w:val="20"/>
                </w:rPr>
                <w:t>069</w:t>
              </w:r>
            </w:ins>
          </w:p>
        </w:tc>
        <w:tc>
          <w:tcPr>
            <w:tcW w:w="3888" w:type="dxa"/>
          </w:tcPr>
          <w:p w:rsidR="007B358C" w:rsidRDefault="007B358C" w:rsidP="007B358C">
            <w:pPr>
              <w:spacing w:after="0"/>
              <w:rPr>
                <w:ins w:id="989" w:author="Martin Midtgaard" w:date="2012-06-29T11:57:00Z"/>
                <w:rFonts w:eastAsia="Times New Roman" w:cs="Arial"/>
                <w:color w:val="000000"/>
                <w:sz w:val="20"/>
                <w:szCs w:val="20"/>
                <w:lang w:eastAsia="da-DK"/>
              </w:rPr>
            </w:pPr>
            <w:ins w:id="990" w:author="Martin Midtgaard" w:date="2012-06-29T11:58:00Z">
              <w:r>
                <w:rPr>
                  <w:rFonts w:cs="Arial"/>
                  <w:sz w:val="18"/>
                  <w:szCs w:val="18"/>
                </w:rPr>
                <w:t>Opdatering afvises</w:t>
              </w:r>
            </w:ins>
          </w:p>
        </w:tc>
      </w:tr>
      <w:tr w:rsidR="007B358C" w:rsidRPr="007F4C59" w:rsidTr="008E3A3C">
        <w:trPr>
          <w:cantSplit/>
        </w:trPr>
        <w:tc>
          <w:tcPr>
            <w:tcW w:w="4465" w:type="dxa"/>
          </w:tcPr>
          <w:p w:rsidR="007B358C" w:rsidRPr="007F4C59" w:rsidRDefault="007B358C" w:rsidP="008E3A3C">
            <w:pPr>
              <w:spacing w:after="0"/>
              <w:rPr>
                <w:rFonts w:cs="Arial"/>
                <w:sz w:val="20"/>
                <w:szCs w:val="20"/>
              </w:rPr>
            </w:pPr>
            <w:r>
              <w:rPr>
                <w:rFonts w:cs="Arial"/>
                <w:sz w:val="20"/>
                <w:szCs w:val="20"/>
              </w:rPr>
              <w:t>Teknisk fejl ved opdatering</w:t>
            </w:r>
          </w:p>
        </w:tc>
        <w:tc>
          <w:tcPr>
            <w:tcW w:w="792" w:type="dxa"/>
          </w:tcPr>
          <w:p w:rsidR="007B358C" w:rsidRPr="00491009" w:rsidRDefault="007B358C" w:rsidP="008E3A3C">
            <w:pPr>
              <w:spacing w:after="0"/>
              <w:rPr>
                <w:rFonts w:cs="Arial"/>
                <w:sz w:val="20"/>
                <w:szCs w:val="20"/>
              </w:rPr>
            </w:pPr>
            <w:r>
              <w:rPr>
                <w:rFonts w:cs="Arial"/>
                <w:sz w:val="20"/>
                <w:szCs w:val="20"/>
              </w:rPr>
              <w:t>905</w:t>
            </w:r>
          </w:p>
        </w:tc>
        <w:tc>
          <w:tcPr>
            <w:tcW w:w="3888" w:type="dxa"/>
          </w:tcPr>
          <w:p w:rsidR="007B358C" w:rsidRPr="00491009" w:rsidRDefault="007B358C"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Pr="00B83838" w:rsidRDefault="001A2C32" w:rsidP="001A2C32">
      <w:pPr>
        <w:pStyle w:val="Overskrift2"/>
        <w:numPr>
          <w:ilvl w:val="1"/>
          <w:numId w:val="7"/>
        </w:numPr>
        <w:tabs>
          <w:tab w:val="clear" w:pos="964"/>
          <w:tab w:val="num" w:pos="0"/>
        </w:tabs>
        <w:ind w:left="0"/>
        <w:rPr>
          <w:highlight w:val="yellow"/>
          <w:lang w:val="en-US"/>
        </w:rPr>
      </w:pPr>
      <w:bookmarkStart w:id="991" w:name="_Toc314003405"/>
      <w:proofErr w:type="spellStart"/>
      <w:r w:rsidRPr="00B83838">
        <w:rPr>
          <w:highlight w:val="yellow"/>
          <w:lang w:val="en-US"/>
        </w:rPr>
        <w:t>DMIBetalingOrdningÆndr</w:t>
      </w:r>
      <w:bookmarkEnd w:id="991"/>
      <w:proofErr w:type="spellEnd"/>
    </w:p>
    <w:p w:rsidR="001A2C32" w:rsidRDefault="001A2C32" w:rsidP="001A2C32">
      <w:r w:rsidRPr="00E76AA4">
        <w:t>Følgende vali</w:t>
      </w:r>
      <w:r>
        <w:t xml:space="preserve">deringer foretages I </w:t>
      </w:r>
      <w:proofErr w:type="spellStart"/>
      <w:r>
        <w:t>DMIBetalingOrdningÆndr</w:t>
      </w:r>
      <w:proofErr w:type="spellEnd"/>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commentRangeStart w:id="992"/>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commentRangeEnd w:id="992"/>
            <w:r w:rsidR="007739F1">
              <w:rPr>
                <w:rStyle w:val="Kommentarhenvisning"/>
              </w:rPr>
              <w:commentReference w:id="992"/>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commentRangeStart w:id="993"/>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B83838" w:rsidRDefault="00B83838" w:rsidP="00DC41F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DC41F1" w:rsidRPr="00B83838">
              <w:rPr>
                <w:rFonts w:eastAsia="Times New Roman" w:cs="Arial"/>
                <w:color w:val="000000"/>
                <w:sz w:val="20"/>
                <w:szCs w:val="20"/>
                <w:lang w:eastAsia="da-DK"/>
              </w:rPr>
              <w:t xml:space="preserve"> </w:t>
            </w:r>
            <w:commentRangeEnd w:id="993"/>
            <w:r w:rsidR="00E93560" w:rsidRPr="00B83838">
              <w:rPr>
                <w:rFonts w:eastAsia="Times New Roman" w:cs="Arial"/>
                <w:color w:val="000000"/>
                <w:sz w:val="20"/>
                <w:szCs w:val="20"/>
                <w:lang w:eastAsia="da-DK"/>
              </w:rPr>
              <w:commentReference w:id="993"/>
            </w:r>
          </w:p>
        </w:tc>
      </w:tr>
    </w:tbl>
    <w:p w:rsidR="001A2C32" w:rsidRDefault="001A2C32" w:rsidP="001A2C32"/>
    <w:p w:rsidR="00346251" w:rsidRPr="00FB4F8E" w:rsidRDefault="00346251" w:rsidP="00346251">
      <w:pPr>
        <w:pStyle w:val="Overskrift2"/>
        <w:numPr>
          <w:ilvl w:val="1"/>
          <w:numId w:val="7"/>
        </w:numPr>
        <w:tabs>
          <w:tab w:val="clear" w:pos="964"/>
          <w:tab w:val="num" w:pos="0"/>
        </w:tabs>
        <w:ind w:left="0"/>
        <w:rPr>
          <w:highlight w:val="green"/>
          <w:lang w:val="en-US"/>
        </w:rPr>
      </w:pPr>
      <w:bookmarkStart w:id="994" w:name="_Toc314003406"/>
      <w:proofErr w:type="spellStart"/>
      <w:r w:rsidRPr="00FB4F8E">
        <w:rPr>
          <w:highlight w:val="green"/>
          <w:lang w:val="en-US"/>
        </w:rPr>
        <w:lastRenderedPageBreak/>
        <w:t>DMIBetalingOrdningHent</w:t>
      </w:r>
      <w:bookmarkEnd w:id="994"/>
      <w:proofErr w:type="spellEnd"/>
    </w:p>
    <w:p w:rsidR="00346251" w:rsidRDefault="00346251" w:rsidP="00346251">
      <w:r w:rsidRPr="00E76AA4">
        <w:t>Følgende vali</w:t>
      </w:r>
      <w:r>
        <w:t xml:space="preserve">deringer foretages I </w:t>
      </w:r>
      <w:proofErr w:type="spellStart"/>
      <w:r>
        <w:t>DMIBetalingOrdningHent</w:t>
      </w:r>
      <w:proofErr w:type="spellEnd"/>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995" w:name="_Toc314003407"/>
      <w:proofErr w:type="spellStart"/>
      <w:r w:rsidRPr="00FB4F8E">
        <w:rPr>
          <w:highlight w:val="green"/>
          <w:lang w:val="en-US"/>
        </w:rPr>
        <w:t>DMIBetalingOrdningList</w:t>
      </w:r>
      <w:bookmarkEnd w:id="995"/>
      <w:proofErr w:type="spellEnd"/>
    </w:p>
    <w:p w:rsidR="009D2A57" w:rsidRDefault="009D2A57" w:rsidP="009D2A57">
      <w:r w:rsidRPr="00E76AA4">
        <w:t>Følgende vali</w:t>
      </w:r>
      <w:r>
        <w:t xml:space="preserve">deringer foretages I </w:t>
      </w:r>
      <w:proofErr w:type="spellStart"/>
      <w:r>
        <w:t>DMIBetalingOrdningList</w:t>
      </w:r>
      <w:proofErr w:type="spellEnd"/>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7B358C" w:rsidRDefault="00CF73CC" w:rsidP="008E3A3C">
            <w:pPr>
              <w:spacing w:after="0"/>
              <w:rPr>
                <w:ins w:id="996" w:author="Martin Midtgaard" w:date="2012-06-29T11:56:00Z"/>
                <w:rFonts w:cs="Arial"/>
                <w:sz w:val="18"/>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fin</w:t>
            </w:r>
          </w:p>
          <w:p w:rsidR="00CF73CC" w:rsidRDefault="00CF73CC" w:rsidP="008E3A3C">
            <w:pPr>
              <w:spacing w:after="0"/>
              <w:rPr>
                <w:rFonts w:eastAsia="Times New Roman" w:cs="Arial"/>
                <w:color w:val="000000"/>
                <w:sz w:val="20"/>
                <w:szCs w:val="20"/>
                <w:lang w:eastAsia="da-DK"/>
              </w:rPr>
            </w:pPr>
            <w:r>
              <w:rPr>
                <w:rFonts w:cs="Arial"/>
                <w:sz w:val="18"/>
              </w:rPr>
              <w:t>des</w:t>
            </w:r>
          </w:p>
        </w:tc>
      </w:tr>
    </w:tbl>
    <w:p w:rsidR="009D2A57" w:rsidRDefault="009D2A57" w:rsidP="009D2A57"/>
    <w:p w:rsidR="004757D8" w:rsidRPr="00B223F1" w:rsidRDefault="004757D8" w:rsidP="004757D8">
      <w:pPr>
        <w:pStyle w:val="Overskrift2"/>
        <w:numPr>
          <w:ilvl w:val="1"/>
          <w:numId w:val="7"/>
        </w:numPr>
        <w:tabs>
          <w:tab w:val="clear" w:pos="964"/>
          <w:tab w:val="num" w:pos="0"/>
        </w:tabs>
        <w:ind w:left="0"/>
        <w:rPr>
          <w:highlight w:val="green"/>
          <w:lang w:val="en-US"/>
        </w:rPr>
      </w:pPr>
      <w:bookmarkStart w:id="997" w:name="_Toc314003408"/>
      <w:proofErr w:type="spellStart"/>
      <w:r w:rsidRPr="00B223F1">
        <w:rPr>
          <w:highlight w:val="green"/>
          <w:lang w:val="en-US"/>
        </w:rPr>
        <w:t>DMIForventetIndbetalingOpret</w:t>
      </w:r>
      <w:bookmarkEnd w:id="997"/>
      <w:proofErr w:type="spellEnd"/>
    </w:p>
    <w:p w:rsidR="004757D8" w:rsidRDefault="004757D8" w:rsidP="004757D8">
      <w:r w:rsidRPr="00E76AA4">
        <w:t>Følgende vali</w:t>
      </w:r>
      <w:r>
        <w:t xml:space="preserve">deringer foretages I </w:t>
      </w:r>
      <w:proofErr w:type="spellStart"/>
      <w:r>
        <w:t>DMIForventetIndbetalingOpret</w:t>
      </w:r>
      <w:proofErr w:type="spellEnd"/>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75C5C" w:rsidRPr="007F4C59" w:rsidTr="0018367F">
        <w:trPr>
          <w:cantSplit/>
          <w:ins w:id="998" w:author="Martin Midtgaard" w:date="2012-06-29T12:16:00Z"/>
        </w:trPr>
        <w:tc>
          <w:tcPr>
            <w:tcW w:w="4465" w:type="dxa"/>
          </w:tcPr>
          <w:p w:rsidR="00A75C5C" w:rsidRDefault="00A75C5C" w:rsidP="0018367F">
            <w:pPr>
              <w:spacing w:after="0"/>
              <w:rPr>
                <w:ins w:id="999" w:author="Martin Midtgaard" w:date="2012-06-29T12:16:00Z"/>
                <w:rFonts w:cs="Arial"/>
                <w:sz w:val="20"/>
                <w:szCs w:val="20"/>
              </w:rPr>
            </w:pPr>
            <w:ins w:id="1000" w:author="Martin Midtgaard" w:date="2012-06-29T12:17:00Z">
              <w:r>
                <w:rPr>
                  <w:rFonts w:cs="Arial"/>
                  <w:sz w:val="18"/>
                  <w:szCs w:val="18"/>
                </w:rPr>
                <w:t xml:space="preserve">Validering: Ved kundeoprettelse er </w:t>
              </w:r>
              <w:proofErr w:type="spellStart"/>
              <w:r>
                <w:rPr>
                  <w:rFonts w:cs="Arial"/>
                  <w:sz w:val="18"/>
                  <w:szCs w:val="18"/>
                </w:rPr>
                <w:t>KundeNavn</w:t>
              </w:r>
              <w:proofErr w:type="spellEnd"/>
              <w:r>
                <w:rPr>
                  <w:rFonts w:cs="Arial"/>
                  <w:sz w:val="18"/>
                  <w:szCs w:val="18"/>
                </w:rPr>
                <w:t xml:space="preserve"> kr</w:t>
              </w:r>
              <w:r>
                <w:rPr>
                  <w:rFonts w:cs="Arial"/>
                  <w:sz w:val="18"/>
                  <w:szCs w:val="18"/>
                </w:rPr>
                <w:t>æ</w:t>
              </w:r>
              <w:r>
                <w:rPr>
                  <w:rFonts w:cs="Arial"/>
                  <w:sz w:val="18"/>
                  <w:szCs w:val="18"/>
                </w:rPr>
                <w:t>vet</w:t>
              </w:r>
            </w:ins>
          </w:p>
        </w:tc>
        <w:tc>
          <w:tcPr>
            <w:tcW w:w="792" w:type="dxa"/>
          </w:tcPr>
          <w:p w:rsidR="00A75C5C" w:rsidRDefault="00A75C5C" w:rsidP="0018367F">
            <w:pPr>
              <w:spacing w:after="0"/>
              <w:rPr>
                <w:ins w:id="1001" w:author="Martin Midtgaard" w:date="2012-06-29T12:16:00Z"/>
                <w:rFonts w:cs="Arial"/>
                <w:sz w:val="20"/>
                <w:szCs w:val="20"/>
              </w:rPr>
            </w:pPr>
            <w:ins w:id="1002" w:author="Martin Midtgaard" w:date="2012-06-29T12:17:00Z">
              <w:r>
                <w:rPr>
                  <w:rFonts w:cs="Arial"/>
                  <w:sz w:val="20"/>
                  <w:szCs w:val="20"/>
                </w:rPr>
                <w:t>058</w:t>
              </w:r>
            </w:ins>
          </w:p>
        </w:tc>
        <w:tc>
          <w:tcPr>
            <w:tcW w:w="3888" w:type="dxa"/>
          </w:tcPr>
          <w:p w:rsidR="00A75C5C" w:rsidRDefault="00A75C5C" w:rsidP="0018367F">
            <w:pPr>
              <w:spacing w:after="0"/>
              <w:rPr>
                <w:ins w:id="1003" w:author="Martin Midtgaard" w:date="2012-06-29T12:16:00Z"/>
                <w:rFonts w:eastAsia="Times New Roman" w:cs="Arial"/>
                <w:color w:val="000000"/>
                <w:sz w:val="20"/>
                <w:szCs w:val="20"/>
                <w:lang w:eastAsia="da-DK"/>
              </w:rPr>
            </w:pPr>
            <w:ins w:id="1004" w:author="Martin Midtgaard" w:date="2012-06-29T12:17:00Z">
              <w:r>
                <w:rPr>
                  <w:rFonts w:cs="Arial"/>
                  <w:sz w:val="18"/>
                  <w:szCs w:val="18"/>
                </w:rPr>
                <w:t>Opdatering afvises</w:t>
              </w:r>
            </w:ins>
          </w:p>
        </w:tc>
      </w:tr>
      <w:tr w:rsidR="00A75C5C" w:rsidRPr="007F4C59" w:rsidTr="0018367F">
        <w:trPr>
          <w:cantSplit/>
          <w:ins w:id="1005" w:author="Martin Midtgaard" w:date="2012-06-29T12:17:00Z"/>
        </w:trPr>
        <w:tc>
          <w:tcPr>
            <w:tcW w:w="4465" w:type="dxa"/>
          </w:tcPr>
          <w:p w:rsidR="00A75C5C" w:rsidRDefault="00A75C5C" w:rsidP="0018367F">
            <w:pPr>
              <w:spacing w:after="0"/>
              <w:rPr>
                <w:ins w:id="1006" w:author="Martin Midtgaard" w:date="2012-06-29T12:17:00Z"/>
                <w:rFonts w:cs="Arial"/>
                <w:sz w:val="20"/>
                <w:szCs w:val="20"/>
              </w:rPr>
            </w:pPr>
            <w:ins w:id="1007" w:author="Martin Midtgaard" w:date="2012-06-29T12:17:00Z">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ins>
          </w:p>
        </w:tc>
        <w:tc>
          <w:tcPr>
            <w:tcW w:w="792" w:type="dxa"/>
          </w:tcPr>
          <w:p w:rsidR="00A75C5C" w:rsidRDefault="00A75C5C" w:rsidP="0018367F">
            <w:pPr>
              <w:spacing w:after="0"/>
              <w:rPr>
                <w:ins w:id="1008" w:author="Martin Midtgaard" w:date="2012-06-29T12:17:00Z"/>
                <w:rFonts w:cs="Arial"/>
                <w:sz w:val="20"/>
                <w:szCs w:val="20"/>
              </w:rPr>
            </w:pPr>
            <w:ins w:id="1009" w:author="Martin Midtgaard" w:date="2012-06-29T12:17:00Z">
              <w:r>
                <w:rPr>
                  <w:rFonts w:cs="Arial"/>
                  <w:sz w:val="20"/>
                  <w:szCs w:val="20"/>
                </w:rPr>
                <w:t>059</w:t>
              </w:r>
            </w:ins>
          </w:p>
        </w:tc>
        <w:tc>
          <w:tcPr>
            <w:tcW w:w="3888" w:type="dxa"/>
          </w:tcPr>
          <w:p w:rsidR="00A75C5C" w:rsidRDefault="00A75C5C" w:rsidP="0018367F">
            <w:pPr>
              <w:spacing w:after="0"/>
              <w:rPr>
                <w:ins w:id="1010" w:author="Martin Midtgaard" w:date="2012-06-29T12:17:00Z"/>
                <w:rFonts w:eastAsia="Times New Roman" w:cs="Arial"/>
                <w:color w:val="000000"/>
                <w:sz w:val="20"/>
                <w:szCs w:val="20"/>
                <w:lang w:eastAsia="da-DK"/>
              </w:rPr>
            </w:pPr>
            <w:ins w:id="1011" w:author="Martin Midtgaard" w:date="2012-06-29T12:17:00Z">
              <w:r>
                <w:rPr>
                  <w:rFonts w:cs="Arial"/>
                  <w:sz w:val="18"/>
                  <w:szCs w:val="18"/>
                </w:rPr>
                <w:t>Opdatering afvises</w:t>
              </w:r>
            </w:ins>
          </w:p>
        </w:tc>
      </w:tr>
      <w:tr w:rsidR="00A75C5C" w:rsidRPr="007F4C59" w:rsidTr="0018367F">
        <w:trPr>
          <w:cantSplit/>
          <w:ins w:id="1012" w:author="Martin Midtgaard" w:date="2012-06-29T12:17:00Z"/>
        </w:trPr>
        <w:tc>
          <w:tcPr>
            <w:tcW w:w="4465" w:type="dxa"/>
          </w:tcPr>
          <w:p w:rsidR="00A75C5C" w:rsidRDefault="00A75C5C" w:rsidP="0018367F">
            <w:pPr>
              <w:spacing w:after="0"/>
              <w:rPr>
                <w:ins w:id="1013" w:author="Martin Midtgaard" w:date="2012-06-29T12:17:00Z"/>
                <w:rFonts w:cs="Arial"/>
                <w:sz w:val="20"/>
                <w:szCs w:val="20"/>
              </w:rPr>
            </w:pPr>
            <w:ins w:id="1014" w:author="Martin Midtgaard" w:date="2012-06-29T12:17:00Z">
              <w:r>
                <w:rPr>
                  <w:rFonts w:cs="Arial"/>
                  <w:sz w:val="18"/>
                  <w:szCs w:val="18"/>
                </w:rPr>
                <w:t xml:space="preserve">Validering: Gyldig værdi for </w:t>
              </w:r>
              <w:proofErr w:type="spellStart"/>
              <w:r>
                <w:rPr>
                  <w:rFonts w:cs="Arial"/>
                  <w:sz w:val="18"/>
                  <w:szCs w:val="18"/>
                </w:rPr>
                <w:t>DriftFormKode</w:t>
              </w:r>
              <w:proofErr w:type="spellEnd"/>
              <w:r>
                <w:rPr>
                  <w:rFonts w:cs="Arial"/>
                  <w:sz w:val="18"/>
                  <w:szCs w:val="18"/>
                </w:rPr>
                <w:t xml:space="preserve"> (værdisæt angivet i element beskrivelse)</w:t>
              </w:r>
            </w:ins>
          </w:p>
        </w:tc>
        <w:tc>
          <w:tcPr>
            <w:tcW w:w="792" w:type="dxa"/>
          </w:tcPr>
          <w:p w:rsidR="00A75C5C" w:rsidRDefault="00A75C5C" w:rsidP="0018367F">
            <w:pPr>
              <w:spacing w:after="0"/>
              <w:rPr>
                <w:ins w:id="1015" w:author="Martin Midtgaard" w:date="2012-06-29T12:17:00Z"/>
                <w:rFonts w:cs="Arial"/>
                <w:sz w:val="20"/>
                <w:szCs w:val="20"/>
              </w:rPr>
            </w:pPr>
            <w:ins w:id="1016" w:author="Martin Midtgaard" w:date="2012-06-29T12:17:00Z">
              <w:r>
                <w:rPr>
                  <w:rFonts w:cs="Arial"/>
                  <w:sz w:val="20"/>
                  <w:szCs w:val="20"/>
                </w:rPr>
                <w:t>060</w:t>
              </w:r>
            </w:ins>
          </w:p>
        </w:tc>
        <w:tc>
          <w:tcPr>
            <w:tcW w:w="3888" w:type="dxa"/>
          </w:tcPr>
          <w:p w:rsidR="00A75C5C" w:rsidRDefault="00A75C5C" w:rsidP="0018367F">
            <w:pPr>
              <w:spacing w:after="0"/>
              <w:rPr>
                <w:ins w:id="1017" w:author="Martin Midtgaard" w:date="2012-06-29T12:17:00Z"/>
                <w:rFonts w:eastAsia="Times New Roman" w:cs="Arial"/>
                <w:color w:val="000000"/>
                <w:sz w:val="20"/>
                <w:szCs w:val="20"/>
                <w:lang w:eastAsia="da-DK"/>
              </w:rPr>
            </w:pPr>
            <w:ins w:id="1018" w:author="Martin Midtgaard" w:date="2012-06-29T12:17:00Z">
              <w:r>
                <w:rPr>
                  <w:rFonts w:cs="Arial"/>
                  <w:sz w:val="18"/>
                  <w:szCs w:val="18"/>
                </w:rPr>
                <w:t>Opdatering afvises</w:t>
              </w:r>
            </w:ins>
          </w:p>
        </w:tc>
      </w:tr>
      <w:tr w:rsidR="00A75C5C" w:rsidRPr="007F4C59" w:rsidTr="0018367F">
        <w:trPr>
          <w:cantSplit/>
        </w:trPr>
        <w:tc>
          <w:tcPr>
            <w:tcW w:w="4465" w:type="dxa"/>
          </w:tcPr>
          <w:p w:rsidR="00A75C5C" w:rsidRPr="007F4C59" w:rsidRDefault="00A75C5C" w:rsidP="0018367F">
            <w:pPr>
              <w:spacing w:after="0"/>
              <w:rPr>
                <w:rFonts w:cs="Arial"/>
                <w:sz w:val="20"/>
                <w:szCs w:val="20"/>
              </w:rPr>
            </w:pPr>
            <w:r>
              <w:rPr>
                <w:rFonts w:cs="Arial"/>
                <w:sz w:val="20"/>
                <w:szCs w:val="20"/>
              </w:rPr>
              <w:t>Teknisk fejl ved opdatering</w:t>
            </w:r>
          </w:p>
        </w:tc>
        <w:tc>
          <w:tcPr>
            <w:tcW w:w="792" w:type="dxa"/>
          </w:tcPr>
          <w:p w:rsidR="00A75C5C" w:rsidRPr="00491009" w:rsidRDefault="00A75C5C" w:rsidP="0018367F">
            <w:pPr>
              <w:spacing w:after="0"/>
              <w:rPr>
                <w:rFonts w:cs="Arial"/>
                <w:sz w:val="20"/>
                <w:szCs w:val="20"/>
              </w:rPr>
            </w:pPr>
            <w:r>
              <w:rPr>
                <w:rFonts w:cs="Arial"/>
                <w:sz w:val="20"/>
                <w:szCs w:val="20"/>
              </w:rPr>
              <w:t>905</w:t>
            </w:r>
          </w:p>
        </w:tc>
        <w:tc>
          <w:tcPr>
            <w:tcW w:w="3888" w:type="dxa"/>
          </w:tcPr>
          <w:p w:rsidR="00A75C5C" w:rsidRPr="00491009" w:rsidRDefault="00A75C5C"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Pr="00B223F1" w:rsidRDefault="00777B97" w:rsidP="008A5FE0">
      <w:pPr>
        <w:pStyle w:val="Overskrift2"/>
        <w:numPr>
          <w:ilvl w:val="1"/>
          <w:numId w:val="7"/>
        </w:numPr>
        <w:tabs>
          <w:tab w:val="clear" w:pos="964"/>
          <w:tab w:val="num" w:pos="0"/>
        </w:tabs>
        <w:ind w:left="0"/>
        <w:rPr>
          <w:highlight w:val="green"/>
          <w:lang w:val="en-US"/>
        </w:rPr>
      </w:pPr>
      <w:bookmarkStart w:id="1019" w:name="_Toc314003409"/>
      <w:proofErr w:type="spellStart"/>
      <w:r w:rsidRPr="00B223F1">
        <w:rPr>
          <w:highlight w:val="green"/>
          <w:lang w:val="en-US"/>
        </w:rPr>
        <w:t>DMIForventetIndbetalingAnnuler</w:t>
      </w:r>
      <w:bookmarkEnd w:id="1019"/>
      <w:proofErr w:type="spellEnd"/>
    </w:p>
    <w:p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lastRenderedPageBreak/>
              <w:t xml:space="preserve">Kontrol af hvorvidt det er tilladt at </w:t>
            </w:r>
            <w:r w:rsidR="000D2524">
              <w:rPr>
                <w:rFonts w:eastAsia="Times New Roman" w:cs="Arial"/>
                <w:color w:val="000000"/>
                <w:sz w:val="20"/>
                <w:szCs w:val="20"/>
                <w:lang w:eastAsia="da-DK"/>
              </w:rPr>
              <w:t>annu</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eres</w:t>
            </w:r>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Pr="00B223F1" w:rsidRDefault="00A90A13" w:rsidP="00A90A13">
      <w:pPr>
        <w:pStyle w:val="Overskrift2"/>
        <w:numPr>
          <w:ilvl w:val="1"/>
          <w:numId w:val="7"/>
        </w:numPr>
        <w:tabs>
          <w:tab w:val="clear" w:pos="964"/>
          <w:tab w:val="num" w:pos="0"/>
        </w:tabs>
        <w:ind w:left="0"/>
        <w:rPr>
          <w:highlight w:val="green"/>
          <w:lang w:val="en-US"/>
        </w:rPr>
      </w:pPr>
      <w:bookmarkStart w:id="1020" w:name="_Toc314003410"/>
      <w:proofErr w:type="spellStart"/>
      <w:r w:rsidRPr="00B223F1">
        <w:rPr>
          <w:highlight w:val="green"/>
          <w:lang w:val="en-US"/>
        </w:rPr>
        <w:t>DMIForventetIndbetaling</w:t>
      </w:r>
      <w:r w:rsidR="00BB32DC" w:rsidRPr="00B223F1">
        <w:rPr>
          <w:highlight w:val="green"/>
          <w:lang w:val="en-US"/>
        </w:rPr>
        <w:t>List</w:t>
      </w:r>
      <w:bookmarkEnd w:id="1020"/>
      <w:proofErr w:type="spellEnd"/>
    </w:p>
    <w:p w:rsidR="00A90A13" w:rsidRDefault="00A90A13" w:rsidP="00A90A13">
      <w:r w:rsidRPr="00E76AA4">
        <w:t>Følgende vali</w:t>
      </w:r>
      <w:r>
        <w:t xml:space="preserve">deringer foretages I </w:t>
      </w:r>
      <w:proofErr w:type="spellStart"/>
      <w:r>
        <w:t>DMIForventetIndbetaling</w:t>
      </w:r>
      <w:r w:rsidR="00BB32DC">
        <w:t>List</w:t>
      </w:r>
      <w:proofErr w:type="spellEnd"/>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Pr="008156FD" w:rsidRDefault="0067638A" w:rsidP="0067638A">
      <w:pPr>
        <w:pStyle w:val="Overskrift2"/>
        <w:numPr>
          <w:ilvl w:val="1"/>
          <w:numId w:val="7"/>
        </w:numPr>
        <w:tabs>
          <w:tab w:val="clear" w:pos="964"/>
          <w:tab w:val="num" w:pos="0"/>
        </w:tabs>
        <w:ind w:left="0"/>
        <w:rPr>
          <w:highlight w:val="yellow"/>
          <w:lang w:val="en-US"/>
        </w:rPr>
      </w:pPr>
      <w:bookmarkStart w:id="1021" w:name="_Toc314003411"/>
      <w:proofErr w:type="spellStart"/>
      <w:r w:rsidRPr="008156FD">
        <w:rPr>
          <w:highlight w:val="yellow"/>
          <w:lang w:val="en-US"/>
        </w:rPr>
        <w:t>DMIKontoUdbetalingOpret</w:t>
      </w:r>
      <w:bookmarkEnd w:id="1021"/>
      <w:proofErr w:type="spellEnd"/>
    </w:p>
    <w:p w:rsidR="0067638A" w:rsidRDefault="0067638A" w:rsidP="0067638A">
      <w:r w:rsidRPr="00E76AA4">
        <w:t>Følgende vali</w:t>
      </w:r>
      <w:r>
        <w:t xml:space="preserve">deringer foretages I </w:t>
      </w:r>
      <w:proofErr w:type="spellStart"/>
      <w:r>
        <w:t>DMKontoUdbetalingOpret</w:t>
      </w:r>
      <w:proofErr w:type="spellEnd"/>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6F65C5">
        <w:trPr>
          <w:cantSplit/>
          <w:tblHeader/>
        </w:trPr>
        <w:tc>
          <w:tcPr>
            <w:tcW w:w="4105"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rsidTr="006F65C5">
        <w:trPr>
          <w:cantSplit/>
        </w:trPr>
        <w:tc>
          <w:tcPr>
            <w:tcW w:w="4105" w:type="dxa"/>
          </w:tcPr>
          <w:p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6F65C5">
            <w:pPr>
              <w:spacing w:after="0"/>
              <w:rPr>
                <w:rFonts w:cs="Arial"/>
                <w:sz w:val="20"/>
                <w:szCs w:val="20"/>
              </w:rPr>
            </w:pPr>
            <w:r w:rsidRPr="008F69D5">
              <w:rPr>
                <w:rFonts w:cs="Arial"/>
                <w:sz w:val="20"/>
                <w:szCs w:val="20"/>
              </w:rPr>
              <w:t>001</w:t>
            </w:r>
          </w:p>
        </w:tc>
        <w:tc>
          <w:tcPr>
            <w:tcW w:w="3888" w:type="dxa"/>
          </w:tcPr>
          <w:p w:rsidR="00AE65AE" w:rsidRDefault="00AE65AE" w:rsidP="006F65C5">
            <w:pPr>
              <w:spacing w:after="0"/>
              <w:rPr>
                <w:rFonts w:cs="Arial"/>
                <w:sz w:val="20"/>
                <w:szCs w:val="20"/>
              </w:rPr>
            </w:pPr>
            <w:r>
              <w:rPr>
                <w:rFonts w:cs="Arial"/>
                <w:sz w:val="20"/>
                <w:szCs w:val="20"/>
              </w:rPr>
              <w:t>Opdatering afvises</w:t>
            </w:r>
          </w:p>
          <w:p w:rsidR="002F6122" w:rsidRPr="008F69D5" w:rsidRDefault="002F6122" w:rsidP="006F65C5">
            <w:pPr>
              <w:spacing w:after="0"/>
              <w:rPr>
                <w:rFonts w:cs="Arial"/>
                <w:sz w:val="20"/>
                <w:szCs w:val="20"/>
              </w:rPr>
            </w:pPr>
          </w:p>
        </w:tc>
      </w:tr>
      <w:tr w:rsidR="002F6122" w:rsidRPr="007F4C59" w:rsidTr="006F65C5">
        <w:trPr>
          <w:cantSplit/>
        </w:trPr>
        <w:tc>
          <w:tcPr>
            <w:tcW w:w="4105" w:type="dxa"/>
          </w:tcPr>
          <w:p w:rsidR="002F6122" w:rsidRPr="008F69D5" w:rsidRDefault="002F6122" w:rsidP="006F65C5">
            <w:pPr>
              <w:spacing w:after="0"/>
              <w:rPr>
                <w:rFonts w:cs="Arial"/>
                <w:sz w:val="20"/>
                <w:szCs w:val="20"/>
              </w:rPr>
            </w:pPr>
            <w:commentRangeStart w:id="1022"/>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rsidR="002F6122" w:rsidRPr="008F69D5" w:rsidRDefault="002F6122" w:rsidP="006F65C5">
            <w:pPr>
              <w:spacing w:after="0"/>
              <w:rPr>
                <w:rFonts w:cs="Arial"/>
                <w:sz w:val="20"/>
                <w:szCs w:val="20"/>
              </w:rPr>
            </w:pPr>
            <w:r>
              <w:rPr>
                <w:rFonts w:cs="Arial"/>
                <w:sz w:val="20"/>
                <w:szCs w:val="20"/>
              </w:rPr>
              <w:t>002</w:t>
            </w:r>
          </w:p>
        </w:tc>
        <w:tc>
          <w:tcPr>
            <w:tcW w:w="3888" w:type="dxa"/>
          </w:tcPr>
          <w:p w:rsidR="002F6122" w:rsidRDefault="002F6122" w:rsidP="006F65C5">
            <w:pPr>
              <w:spacing w:after="0"/>
              <w:rPr>
                <w:rFonts w:cs="Arial"/>
                <w:sz w:val="20"/>
                <w:szCs w:val="20"/>
              </w:rPr>
            </w:pPr>
            <w:r>
              <w:rPr>
                <w:rFonts w:cs="Arial"/>
                <w:sz w:val="20"/>
                <w:szCs w:val="20"/>
              </w:rPr>
              <w:t>Opdatering afvises</w:t>
            </w:r>
            <w:commentRangeEnd w:id="1022"/>
            <w:r w:rsidR="00182FAB">
              <w:rPr>
                <w:rStyle w:val="Kommentarhenvisning"/>
              </w:rPr>
              <w:commentReference w:id="1022"/>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E21BB3" w:rsidRPr="00491009" w:rsidTr="0067638A">
        <w:trPr>
          <w:cantSplit/>
        </w:trPr>
        <w:tc>
          <w:tcPr>
            <w:tcW w:w="4465" w:type="dxa"/>
          </w:tcPr>
          <w:p w:rsidR="00E21BB3"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 xml:space="preserve">Kontrol af hvorvidt </w:t>
            </w:r>
            <w:proofErr w:type="spellStart"/>
            <w:r w:rsidRPr="008156FD">
              <w:rPr>
                <w:rFonts w:eastAsia="Times New Roman" w:cs="Arial"/>
                <w:color w:val="000000"/>
                <w:sz w:val="20"/>
                <w:szCs w:val="20"/>
                <w:lang w:eastAsia="da-DK"/>
              </w:rPr>
              <w:t>TransaktionDækningEl</w:t>
            </w:r>
            <w:r w:rsidRPr="008156FD">
              <w:rPr>
                <w:rFonts w:eastAsia="Times New Roman" w:cs="Arial"/>
                <w:color w:val="000000"/>
                <w:sz w:val="20"/>
                <w:szCs w:val="20"/>
                <w:lang w:eastAsia="da-DK"/>
              </w:rPr>
              <w:t>e</w:t>
            </w:r>
            <w:r w:rsidRPr="008156FD">
              <w:rPr>
                <w:rFonts w:eastAsia="Times New Roman" w:cs="Arial"/>
                <w:color w:val="000000"/>
                <w:sz w:val="20"/>
                <w:szCs w:val="20"/>
                <w:lang w:eastAsia="da-DK"/>
              </w:rPr>
              <w:t>mentListe</w:t>
            </w:r>
            <w:proofErr w:type="spellEnd"/>
            <w:r w:rsidRPr="008156FD">
              <w:rPr>
                <w:rFonts w:eastAsia="Times New Roman" w:cs="Arial"/>
                <w:color w:val="000000"/>
                <w:sz w:val="20"/>
                <w:szCs w:val="20"/>
                <w:lang w:eastAsia="da-DK"/>
              </w:rPr>
              <w:t xml:space="preserve"> indeholder andet end indbetalinger</w:t>
            </w:r>
          </w:p>
        </w:tc>
        <w:tc>
          <w:tcPr>
            <w:tcW w:w="792" w:type="dxa"/>
          </w:tcPr>
          <w:p w:rsidR="00E21BB3" w:rsidRPr="008156FD"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056</w:t>
            </w:r>
          </w:p>
        </w:tc>
        <w:tc>
          <w:tcPr>
            <w:tcW w:w="3888" w:type="dxa"/>
          </w:tcPr>
          <w:p w:rsidR="00E21BB3" w:rsidRDefault="008156FD"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Opdatering afvises</w:t>
            </w:r>
          </w:p>
        </w:tc>
      </w:tr>
    </w:tbl>
    <w:p w:rsidR="0067638A" w:rsidRDefault="0067638A" w:rsidP="006D18B8"/>
    <w:p w:rsidR="004C59F5" w:rsidRPr="00184612" w:rsidRDefault="004C59F5" w:rsidP="004C59F5">
      <w:pPr>
        <w:pStyle w:val="Overskrift2"/>
        <w:numPr>
          <w:ilvl w:val="1"/>
          <w:numId w:val="7"/>
        </w:numPr>
        <w:tabs>
          <w:tab w:val="clear" w:pos="964"/>
          <w:tab w:val="num" w:pos="0"/>
        </w:tabs>
        <w:ind w:left="0"/>
        <w:rPr>
          <w:highlight w:val="yellow"/>
          <w:lang w:val="en-US"/>
        </w:rPr>
      </w:pPr>
      <w:bookmarkStart w:id="1023" w:name="_Toc314003412"/>
      <w:proofErr w:type="spellStart"/>
      <w:r w:rsidRPr="00184612">
        <w:rPr>
          <w:highlight w:val="yellow"/>
          <w:lang w:val="en-US"/>
        </w:rPr>
        <w:t>DMIKontoUdbetalingAfgør</w:t>
      </w:r>
      <w:bookmarkEnd w:id="1023"/>
      <w:proofErr w:type="spellEnd"/>
    </w:p>
    <w:p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 xml:space="preserve">etages I </w:t>
      </w:r>
      <w:proofErr w:type="spellStart"/>
      <w:r w:rsidR="00CD70FD">
        <w:t>DMKontoUdbetalingAfgør</w:t>
      </w:r>
      <w:proofErr w:type="spellEnd"/>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commentRangeStart w:id="1024"/>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commentRangeEnd w:id="1024"/>
            <w:r w:rsidR="00182FAB">
              <w:rPr>
                <w:rStyle w:val="Kommentarhenvisning"/>
              </w:rPr>
              <w:commentReference w:id="1024"/>
            </w:r>
          </w:p>
        </w:tc>
      </w:tr>
    </w:tbl>
    <w:p w:rsidR="004C59F5" w:rsidRDefault="004C59F5" w:rsidP="004C59F5"/>
    <w:p w:rsidR="00597D00" w:rsidRPr="00EC7B69" w:rsidRDefault="00597D00" w:rsidP="00597D00">
      <w:pPr>
        <w:pStyle w:val="Overskrift2"/>
        <w:numPr>
          <w:ilvl w:val="1"/>
          <w:numId w:val="7"/>
        </w:numPr>
        <w:tabs>
          <w:tab w:val="clear" w:pos="964"/>
          <w:tab w:val="num" w:pos="0"/>
        </w:tabs>
        <w:ind w:left="0"/>
        <w:rPr>
          <w:highlight w:val="green"/>
          <w:lang w:val="en-US"/>
        </w:rPr>
      </w:pPr>
      <w:bookmarkStart w:id="1025" w:name="_Toc314003413"/>
      <w:proofErr w:type="spellStart"/>
      <w:r w:rsidRPr="00EC7B69">
        <w:rPr>
          <w:highlight w:val="green"/>
          <w:lang w:val="en-US"/>
        </w:rPr>
        <w:t>DMIUdbetalingList</w:t>
      </w:r>
      <w:bookmarkEnd w:id="1025"/>
      <w:proofErr w:type="spellEnd"/>
    </w:p>
    <w:p w:rsidR="00597D00" w:rsidRDefault="00597D00" w:rsidP="00597D00">
      <w:r w:rsidRPr="00E76AA4">
        <w:t>Følgende vali</w:t>
      </w:r>
      <w:r>
        <w:t xml:space="preserve">deringer foretages I </w:t>
      </w:r>
      <w:proofErr w:type="spellStart"/>
      <w:r>
        <w:t>DMUdbetalingList</w:t>
      </w:r>
      <w:proofErr w:type="spellEnd"/>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6F65C5">
        <w:trPr>
          <w:cantSplit/>
          <w:tblHeader/>
        </w:trPr>
        <w:tc>
          <w:tcPr>
            <w:tcW w:w="4465"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rsidTr="006F65C5">
        <w:trPr>
          <w:cantSplit/>
        </w:trPr>
        <w:tc>
          <w:tcPr>
            <w:tcW w:w="4465" w:type="dxa"/>
          </w:tcPr>
          <w:p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6F65C5">
            <w:pPr>
              <w:spacing w:after="0"/>
              <w:rPr>
                <w:rFonts w:cs="Arial"/>
                <w:sz w:val="20"/>
                <w:szCs w:val="20"/>
              </w:rPr>
            </w:pPr>
          </w:p>
        </w:tc>
        <w:tc>
          <w:tcPr>
            <w:tcW w:w="3888" w:type="dxa"/>
          </w:tcPr>
          <w:p w:rsidR="00597D00" w:rsidRPr="00491009" w:rsidRDefault="00597D00" w:rsidP="006F65C5">
            <w:pPr>
              <w:spacing w:after="0"/>
              <w:rPr>
                <w:rFonts w:cs="Arial"/>
                <w:sz w:val="20"/>
                <w:szCs w:val="20"/>
              </w:rPr>
            </w:pPr>
          </w:p>
        </w:tc>
      </w:tr>
    </w:tbl>
    <w:p w:rsidR="00597D00" w:rsidRDefault="00597D00" w:rsidP="004C59F5"/>
    <w:p w:rsidR="006D18B8" w:rsidRPr="000D598E" w:rsidRDefault="006D18B8" w:rsidP="006D18B8">
      <w:pPr>
        <w:pStyle w:val="Overskrift2"/>
        <w:numPr>
          <w:ilvl w:val="1"/>
          <w:numId w:val="7"/>
        </w:numPr>
        <w:tabs>
          <w:tab w:val="clear" w:pos="964"/>
          <w:tab w:val="num" w:pos="0"/>
        </w:tabs>
        <w:ind w:left="0"/>
        <w:rPr>
          <w:highlight w:val="yellow"/>
          <w:lang w:val="en-US"/>
        </w:rPr>
      </w:pPr>
      <w:bookmarkStart w:id="1026" w:name="_Toc314003414"/>
      <w:proofErr w:type="spellStart"/>
      <w:r w:rsidRPr="000D598E">
        <w:rPr>
          <w:highlight w:val="yellow"/>
          <w:lang w:val="en-US"/>
        </w:rPr>
        <w:t>DMIKontoIndbetaling</w:t>
      </w:r>
      <w:r w:rsidR="006F65C5" w:rsidRPr="000D598E">
        <w:rPr>
          <w:highlight w:val="yellow"/>
          <w:lang w:val="en-US"/>
        </w:rPr>
        <w:t>Liste</w:t>
      </w:r>
      <w:r w:rsidRPr="000D598E">
        <w:rPr>
          <w:highlight w:val="yellow"/>
          <w:lang w:val="en-US"/>
        </w:rPr>
        <w:t>Opret</w:t>
      </w:r>
      <w:bookmarkEnd w:id="1026"/>
      <w:proofErr w:type="spellEnd"/>
    </w:p>
    <w:p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rsidR="006D18B8" w:rsidRDefault="006D18B8" w:rsidP="006D18B8">
      <w:r w:rsidRPr="00E76AA4">
        <w:t>Følgende vali</w:t>
      </w:r>
      <w:r>
        <w:t xml:space="preserve">deringer foretages I </w:t>
      </w:r>
      <w:proofErr w:type="spellStart"/>
      <w:r>
        <w:t>DMKontoIndbetaling</w:t>
      </w:r>
      <w:r w:rsidR="006F65C5">
        <w:t>Liste</w:t>
      </w:r>
      <w:r>
        <w:t>Opret</w:t>
      </w:r>
      <w:proofErr w:type="spellEnd"/>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6F65C5">
        <w:trPr>
          <w:cantSplit/>
          <w:tblHeader/>
        </w:trPr>
        <w:tc>
          <w:tcPr>
            <w:tcW w:w="4105"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rsidTr="006F65C5">
        <w:trPr>
          <w:cantSplit/>
        </w:trPr>
        <w:tc>
          <w:tcPr>
            <w:tcW w:w="4105" w:type="dxa"/>
          </w:tcPr>
          <w:p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6F65C5">
            <w:pPr>
              <w:spacing w:after="0"/>
              <w:rPr>
                <w:rFonts w:cs="Arial"/>
                <w:sz w:val="20"/>
                <w:szCs w:val="20"/>
              </w:rPr>
            </w:pPr>
            <w:r w:rsidRPr="008F69D5">
              <w:rPr>
                <w:rFonts w:cs="Arial"/>
                <w:sz w:val="20"/>
                <w:szCs w:val="20"/>
              </w:rPr>
              <w:t>001</w:t>
            </w:r>
          </w:p>
        </w:tc>
        <w:tc>
          <w:tcPr>
            <w:tcW w:w="3888" w:type="dxa"/>
          </w:tcPr>
          <w:p w:rsidR="00FB005F" w:rsidRPr="008F69D5" w:rsidRDefault="00FB005F" w:rsidP="006F65C5">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rsidTr="00834D3D">
        <w:trPr>
          <w:cantSplit/>
        </w:trPr>
        <w:tc>
          <w:tcPr>
            <w:tcW w:w="4465" w:type="dxa"/>
          </w:tcPr>
          <w:p w:rsidR="00827E95" w:rsidRPr="00705B12" w:rsidRDefault="00827E95" w:rsidP="00834D3D">
            <w:pPr>
              <w:spacing w:after="0"/>
              <w:rPr>
                <w:rFonts w:cs="Arial"/>
                <w:sz w:val="20"/>
                <w:szCs w:val="20"/>
              </w:rPr>
            </w:pPr>
            <w:commentRangeStart w:id="1027"/>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commentRangeEnd w:id="1027"/>
            <w:r w:rsidR="00EC7B69">
              <w:rPr>
                <w:rStyle w:val="Kommentarhenvisning"/>
              </w:rPr>
              <w:commentReference w:id="1027"/>
            </w:r>
          </w:p>
        </w:tc>
      </w:tr>
      <w:tr w:rsidR="006D18B8" w:rsidRPr="007F4C59" w:rsidTr="00834D3D">
        <w:trPr>
          <w:cantSplit/>
        </w:trPr>
        <w:tc>
          <w:tcPr>
            <w:tcW w:w="4465" w:type="dxa"/>
          </w:tcPr>
          <w:p w:rsidR="006D18B8" w:rsidRPr="00705B12" w:rsidRDefault="006D18B8" w:rsidP="00834D3D">
            <w:pPr>
              <w:spacing w:after="0"/>
              <w:rPr>
                <w:rFonts w:cs="Arial"/>
                <w:sz w:val="20"/>
                <w:szCs w:val="20"/>
              </w:rPr>
            </w:pPr>
            <w:commentRangeStart w:id="1028"/>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commentRangeEnd w:id="1028"/>
            <w:r w:rsidR="00EC7B69">
              <w:rPr>
                <w:rStyle w:val="Kommentarhenvisning"/>
              </w:rPr>
              <w:commentReference w:id="1028"/>
            </w:r>
          </w:p>
        </w:tc>
      </w:tr>
      <w:tr w:rsidR="006D18B8" w:rsidRPr="007F4C59" w:rsidTr="00834D3D">
        <w:trPr>
          <w:cantSplit/>
        </w:trPr>
        <w:tc>
          <w:tcPr>
            <w:tcW w:w="4465" w:type="dxa"/>
          </w:tcPr>
          <w:p w:rsidR="006D18B8" w:rsidRPr="00705B12" w:rsidRDefault="00EC5861" w:rsidP="00834D3D">
            <w:pPr>
              <w:spacing w:after="0"/>
              <w:rPr>
                <w:rFonts w:cs="Arial"/>
                <w:sz w:val="20"/>
                <w:szCs w:val="20"/>
              </w:rPr>
            </w:pPr>
            <w:commentRangeStart w:id="1029"/>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xml:space="preserve">. </w:t>
            </w:r>
            <w:r w:rsidR="000D598E">
              <w:rPr>
                <w:rFonts w:eastAsia="Times New Roman" w:cs="Arial"/>
                <w:color w:val="000000"/>
                <w:sz w:val="20"/>
                <w:szCs w:val="20"/>
                <w:lang w:eastAsia="da-DK"/>
              </w:rPr>
              <w:t>(</w:t>
            </w:r>
            <w:r w:rsidR="00EC5861">
              <w:rPr>
                <w:rFonts w:eastAsia="Times New Roman" w:cs="Arial"/>
                <w:color w:val="000000"/>
                <w:sz w:val="20"/>
                <w:szCs w:val="20"/>
                <w:lang w:eastAsia="da-DK"/>
              </w:rPr>
              <w:t>Se detaljer omkring validering herunder</w:t>
            </w:r>
            <w:commentRangeEnd w:id="1029"/>
            <w:r w:rsidR="00EC7B69">
              <w:rPr>
                <w:rStyle w:val="Kommentarhenvisning"/>
              </w:rPr>
              <w:commentReference w:id="1029"/>
            </w:r>
            <w:r w:rsidR="000D598E">
              <w:rPr>
                <w:rFonts w:eastAsia="Times New Roman" w:cs="Arial"/>
                <w:color w:val="000000"/>
                <w:sz w:val="20"/>
                <w:szCs w:val="20"/>
                <w:lang w:eastAsia="da-DK"/>
              </w:rPr>
              <w:t>)</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commentRangeStart w:id="1030"/>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commentRangeEnd w:id="1030"/>
            <w:r w:rsidR="00EC7B69">
              <w:rPr>
                <w:rStyle w:val="Kommentarhenvisning"/>
              </w:rPr>
              <w:commentReference w:id="1030"/>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commentRangeStart w:id="1031"/>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1031"/>
            <w:r w:rsidR="00EC7B69">
              <w:rPr>
                <w:rStyle w:val="Kommentarhenvisning"/>
              </w:rPr>
              <w:commentReference w:id="1031"/>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commentRangeStart w:id="1032"/>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commentRangeEnd w:id="1032"/>
            <w:proofErr w:type="spellEnd"/>
            <w:r w:rsidR="00EC7B69">
              <w:rPr>
                <w:rStyle w:val="Kommentarhenvisning"/>
              </w:rPr>
              <w:commentReference w:id="1032"/>
            </w:r>
          </w:p>
        </w:tc>
        <w:tc>
          <w:tcPr>
            <w:tcW w:w="792" w:type="dxa"/>
          </w:tcPr>
          <w:p w:rsidR="002A4E21" w:rsidRPr="00760367" w:rsidRDefault="002A4E21" w:rsidP="006F65C5">
            <w:pPr>
              <w:spacing w:after="0"/>
              <w:rPr>
                <w:rFonts w:cs="Arial"/>
                <w:sz w:val="20"/>
                <w:szCs w:val="20"/>
              </w:rPr>
            </w:pPr>
            <w:r>
              <w:rPr>
                <w:rFonts w:cs="Arial"/>
                <w:sz w:val="20"/>
                <w:szCs w:val="20"/>
              </w:rPr>
              <w:t>041</w:t>
            </w:r>
          </w:p>
        </w:tc>
        <w:tc>
          <w:tcPr>
            <w:tcW w:w="3888" w:type="dxa"/>
          </w:tcPr>
          <w:p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lastRenderedPageBreak/>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3A2CBE">
        <w:rPr>
          <w:rFonts w:cs="Arial"/>
          <w:sz w:val="18"/>
        </w:rPr>
        <w:t>DMIIndbetalingKilde</w:t>
      </w:r>
      <w:proofErr w:type="spellEnd"/>
      <w:r w:rsidRPr="003A2CBE">
        <w:rPr>
          <w:rFonts w:cs="Arial"/>
          <w:sz w:val="18"/>
        </w:rPr>
        <w:t xml:space="preserve"> </w:t>
      </w:r>
      <w:r w:rsidRPr="008509F2">
        <w:rPr>
          <w:rFonts w:cs="Arial"/>
          <w:sz w:val="18"/>
        </w:rPr>
        <w:tab/>
      </w:r>
      <w:r w:rsidRPr="008509F2">
        <w:rPr>
          <w:rFonts w:cs="Arial"/>
          <w:sz w:val="18"/>
        </w:rPr>
        <w:tab/>
      </w:r>
      <w:proofErr w:type="spellStart"/>
      <w:r w:rsidRPr="003A2CBE">
        <w:rPr>
          <w:rFonts w:cs="Arial"/>
          <w:sz w:val="18"/>
        </w:rPr>
        <w:t>DMIIndbetalingArt</w:t>
      </w:r>
      <w:proofErr w:type="spellEnd"/>
      <w:r w:rsidRPr="003A2CBE">
        <w:rPr>
          <w:rFonts w:cs="Arial"/>
          <w:sz w:val="18"/>
        </w:rPr>
        <w:t xml:space="preserve"> </w:t>
      </w:r>
      <w:proofErr w:type="spellStart"/>
      <w:r w:rsidRPr="003A2CBE">
        <w:rPr>
          <w:rFonts w:cs="Arial"/>
          <w:sz w:val="18"/>
        </w:rPr>
        <w:t>MyndighedsUdbetalingType_Skal_vs_Måikke</w:t>
      </w:r>
      <w:proofErr w:type="spellEnd"/>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KONTA</w:t>
      </w:r>
      <w:r w:rsidRPr="008509F2">
        <w:rPr>
          <w:rFonts w:cs="Arial"/>
          <w:sz w:val="18"/>
        </w:rPr>
        <w:tab/>
      </w:r>
      <w:r>
        <w:rPr>
          <w:rFonts w:cs="Arial"/>
          <w:sz w:val="18"/>
        </w:rPr>
        <w:t>Skal</w:t>
      </w:r>
      <w:r w:rsidRPr="003A2CBE">
        <w:rPr>
          <w:rFonts w:cs="Arial"/>
          <w:sz w:val="18"/>
        </w:rPr>
        <w:t xml:space="preserve"> være angivet </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CHECK </w:t>
      </w:r>
      <w:r w:rsidRPr="008509F2">
        <w:rPr>
          <w:rFonts w:cs="Arial"/>
          <w:sz w:val="18"/>
        </w:rPr>
        <w:tab/>
      </w:r>
      <w:r>
        <w:rPr>
          <w:rFonts w:cs="Arial"/>
          <w:sz w:val="18"/>
        </w:rPr>
        <w:t>Skal</w:t>
      </w:r>
      <w:r w:rsidRPr="003A2CBE">
        <w:rPr>
          <w:rFonts w:cs="Arial"/>
          <w:sz w:val="18"/>
        </w:rPr>
        <w:t xml:space="preserv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DANKO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 Skal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OCRLI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BANKO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EFI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LONIN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 xml:space="preserve"> RENTG </w:t>
      </w:r>
      <w:r w:rsidRPr="008509F2">
        <w:rPr>
          <w:rFonts w:cs="Arial"/>
          <w:sz w:val="18"/>
        </w:rPr>
        <w:tab/>
      </w:r>
      <w:r w:rsidRPr="003A2CBE">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 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3A2CBE">
        <w:rPr>
          <w:rFonts w:cs="Arial"/>
          <w:sz w:val="18"/>
        </w:rPr>
        <w:t xml:space="preserve"> </w:t>
      </w:r>
      <w:r w:rsidRPr="008509F2">
        <w:rPr>
          <w:rFonts w:cs="Arial"/>
          <w:sz w:val="18"/>
        </w:rPr>
        <w:tab/>
      </w:r>
      <w:r w:rsidRPr="008509F2">
        <w:rPr>
          <w:rFonts w:cs="Arial"/>
          <w:sz w:val="18"/>
        </w:rPr>
        <w:tab/>
      </w:r>
      <w:r w:rsidRPr="008509F2">
        <w:rPr>
          <w:rFonts w:cs="Arial"/>
          <w:sz w:val="18"/>
        </w:rPr>
        <w:tab/>
      </w:r>
      <w:r>
        <w:rPr>
          <w:rFonts w:cs="Arial"/>
          <w:sz w:val="18"/>
        </w:rPr>
        <w:t>BANKO</w:t>
      </w:r>
      <w:r w:rsidRPr="003A2CBE">
        <w:rPr>
          <w:rFonts w:cs="Arial"/>
          <w:sz w:val="18"/>
        </w:rPr>
        <w:t xml:space="preserve">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SLUT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NEMKONT</w:t>
      </w:r>
      <w:r>
        <w:rPr>
          <w:rFonts w:cs="Arial"/>
          <w:sz w:val="18"/>
        </w:rPr>
        <w:t xml:space="preserve"> </w:t>
      </w:r>
      <w:r w:rsidRPr="008509F2">
        <w:rPr>
          <w:rFonts w:cs="Arial"/>
          <w:sz w:val="18"/>
        </w:rPr>
        <w:tab/>
      </w:r>
      <w:r>
        <w:rPr>
          <w:rFonts w:cs="Arial"/>
          <w:sz w:val="18"/>
        </w:rPr>
        <w:t>MODRE</w:t>
      </w:r>
      <w:r w:rsidRPr="003A2CBE">
        <w:rPr>
          <w:rFonts w:cs="Arial"/>
          <w:sz w:val="18"/>
        </w:rPr>
        <w:t xml:space="preserve"> </w:t>
      </w:r>
      <w:r w:rsidRPr="008509F2">
        <w:rPr>
          <w:rFonts w:cs="Arial"/>
          <w:sz w:val="18"/>
        </w:rPr>
        <w:tab/>
      </w:r>
      <w:r w:rsidRPr="003A2CBE">
        <w:rPr>
          <w:rFonts w:cs="Arial"/>
          <w:sz w:val="18"/>
        </w:rPr>
        <w:t>Må ikke v</w:t>
      </w:r>
      <w:r>
        <w:rPr>
          <w:rFonts w:cs="Arial"/>
          <w:sz w:val="18"/>
        </w:rPr>
        <w:t>æ</w:t>
      </w:r>
      <w:r w:rsidRPr="003A2CBE">
        <w:rPr>
          <w:rFonts w:cs="Arial"/>
          <w:sz w:val="18"/>
        </w:rPr>
        <w:t>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DMO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Default="00EE7A8C" w:rsidP="00AA2514">
      <w:pPr>
        <w:spacing w:after="0"/>
        <w:rPr>
          <w:rFonts w:eastAsia="Times New Roman" w:cs="Arial"/>
          <w:color w:val="000080"/>
          <w:sz w:val="20"/>
          <w:szCs w:val="20"/>
          <w:lang w:eastAsia="da-DK"/>
        </w:rPr>
      </w:pPr>
    </w:p>
    <w:p w:rsidR="00EE7A8C" w:rsidRDefault="00EE7A8C" w:rsidP="00AA2514">
      <w:pPr>
        <w:spacing w:after="0"/>
        <w:rPr>
          <w:rFonts w:eastAsia="Times New Roman" w:cs="Arial"/>
          <w:color w:val="000080"/>
          <w:sz w:val="20"/>
          <w:szCs w:val="20"/>
          <w:lang w:eastAsia="da-DK"/>
        </w:rPr>
      </w:pPr>
    </w:p>
    <w:p w:rsidR="0038405E" w:rsidRPr="000D598E" w:rsidRDefault="0038405E" w:rsidP="0038405E">
      <w:pPr>
        <w:pStyle w:val="Overskrift2"/>
        <w:numPr>
          <w:ilvl w:val="1"/>
          <w:numId w:val="7"/>
        </w:numPr>
        <w:tabs>
          <w:tab w:val="clear" w:pos="964"/>
          <w:tab w:val="num" w:pos="0"/>
        </w:tabs>
        <w:ind w:left="0"/>
        <w:rPr>
          <w:highlight w:val="yellow"/>
          <w:lang w:val="en-US"/>
        </w:rPr>
      </w:pPr>
      <w:bookmarkStart w:id="1033" w:name="_Toc314003415"/>
      <w:proofErr w:type="spellStart"/>
      <w:r w:rsidRPr="000D598E">
        <w:rPr>
          <w:highlight w:val="yellow"/>
          <w:lang w:val="en-US"/>
        </w:rPr>
        <w:t>DMIKontoIndbetalingSynkronOpret</w:t>
      </w:r>
      <w:bookmarkEnd w:id="1033"/>
      <w:proofErr w:type="spellEnd"/>
    </w:p>
    <w:p w:rsidR="0038405E" w:rsidRDefault="0038405E" w:rsidP="0038405E">
      <w:r w:rsidRPr="00E76AA4">
        <w:t>Følgende vali</w:t>
      </w:r>
      <w:r>
        <w:t xml:space="preserve">deringer foretages I </w:t>
      </w:r>
      <w:proofErr w:type="spellStart"/>
      <w:r>
        <w:t>DMKontoIndbetalingSynkronOpret</w:t>
      </w:r>
      <w:proofErr w:type="spellEnd"/>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commentRangeStart w:id="1034"/>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1034"/>
            <w:r w:rsidR="00510C7D">
              <w:rPr>
                <w:rStyle w:val="Kommentarhenvisning"/>
              </w:rPr>
              <w:commentReference w:id="1034"/>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6F65C5">
            <w:pPr>
              <w:spacing w:after="0"/>
              <w:rPr>
                <w:rFonts w:eastAsia="Times New Roman" w:cs="Arial"/>
                <w:color w:val="000000"/>
                <w:sz w:val="20"/>
                <w:szCs w:val="20"/>
                <w:lang w:eastAsia="da-DK"/>
              </w:rPr>
            </w:pPr>
            <w:commentRangeStart w:id="1035"/>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commentRangeEnd w:id="1035"/>
            <w:r w:rsidR="00510C7D">
              <w:rPr>
                <w:rStyle w:val="Kommentarhenvisning"/>
              </w:rPr>
              <w:commentReference w:id="1035"/>
            </w:r>
          </w:p>
        </w:tc>
      </w:tr>
    </w:tbl>
    <w:p w:rsidR="0038405E" w:rsidRDefault="0038405E" w:rsidP="0038405E"/>
    <w:p w:rsidR="0038405E" w:rsidRDefault="0038405E" w:rsidP="0038405E">
      <w:r>
        <w:lastRenderedPageBreak/>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p w:rsidR="00EE7A8C" w:rsidRDefault="00EE7A8C" w:rsidP="0038405E">
      <w:pPr>
        <w:spacing w:after="0"/>
        <w:rPr>
          <w:rFonts w:eastAsia="Times New Roman" w:cs="Arial"/>
          <w:color w:val="000080"/>
          <w:sz w:val="20"/>
          <w:szCs w:val="20"/>
          <w:lang w:eastAsia="da-DK"/>
        </w:rPr>
      </w:pPr>
    </w:p>
    <w:p w:rsidR="00EE7A8C" w:rsidRDefault="00EE7A8C" w:rsidP="0038405E">
      <w:pPr>
        <w:spacing w:after="0"/>
        <w:rPr>
          <w:rFonts w:eastAsia="Times New Roman" w:cs="Arial"/>
          <w:color w:val="000080"/>
          <w:sz w:val="20"/>
          <w:szCs w:val="20"/>
          <w:lang w:eastAsia="da-DK"/>
        </w:rPr>
      </w:pP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8509F2">
        <w:rPr>
          <w:rFonts w:cs="Arial"/>
          <w:sz w:val="18"/>
        </w:rPr>
        <w:t>DMIIndbetalingKilde</w:t>
      </w:r>
      <w:proofErr w:type="spellEnd"/>
      <w:r w:rsidRPr="008509F2">
        <w:rPr>
          <w:rFonts w:cs="Arial"/>
          <w:sz w:val="18"/>
        </w:rPr>
        <w:tab/>
      </w:r>
      <w:r w:rsidRPr="008509F2">
        <w:rPr>
          <w:rFonts w:cs="Arial"/>
          <w:sz w:val="18"/>
        </w:rPr>
        <w:tab/>
      </w:r>
      <w:proofErr w:type="spellStart"/>
      <w:r w:rsidRPr="008509F2">
        <w:rPr>
          <w:rFonts w:cs="Arial"/>
          <w:sz w:val="18"/>
        </w:rPr>
        <w:t>DMIIndbetalingArt</w:t>
      </w:r>
      <w:proofErr w:type="spellEnd"/>
      <w:r w:rsidRPr="008509F2">
        <w:rPr>
          <w:rFonts w:cs="Arial"/>
          <w:sz w:val="18"/>
        </w:rPr>
        <w:tab/>
      </w:r>
      <w:proofErr w:type="spellStart"/>
      <w:r w:rsidRPr="008509F2">
        <w:rPr>
          <w:rFonts w:cs="Arial"/>
          <w:sz w:val="18"/>
        </w:rPr>
        <w:t>MyndighedsUdbetalingType_Skal_vs_Måikke</w:t>
      </w:r>
      <w:proofErr w:type="spellEnd"/>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KONTA</w:t>
      </w:r>
      <w:r w:rsidRPr="008509F2">
        <w:rPr>
          <w:rFonts w:cs="Arial"/>
          <w:sz w:val="18"/>
        </w:rPr>
        <w:tab/>
        <w:t>Må ikke være angivet</w:t>
      </w:r>
      <w:r w:rsidRPr="008509F2">
        <w:rPr>
          <w:rFonts w:cs="Arial"/>
          <w:sz w:val="18"/>
        </w:rPr>
        <w:tab/>
      </w:r>
      <w:r w:rsidRPr="008509F2">
        <w:rPr>
          <w:rFonts w:cs="Arial"/>
          <w:sz w:val="18"/>
        </w:rPr>
        <w:tab/>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CHECK</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DANKO</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w:t>
      </w:r>
      <w:r w:rsidRPr="008509F2">
        <w:rPr>
          <w:rFonts w:cs="Arial"/>
          <w:sz w:val="18"/>
        </w:rPr>
        <w:tab/>
      </w:r>
      <w:r>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OCRLI</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LONIN</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RENTG</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w:t>
      </w:r>
      <w:r>
        <w:rPr>
          <w:rFonts w:cs="Arial"/>
          <w:sz w:val="18"/>
        </w:rPr>
        <w:t xml:space="preserve"> Skal</w:t>
      </w:r>
      <w:r w:rsidRPr="004F059F">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Pr>
          <w:rFonts w:cs="Arial"/>
          <w:sz w:val="18"/>
        </w:rPr>
        <w:t>Skal</w:t>
      </w:r>
      <w:r w:rsidRPr="003A2CBE">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8509F2">
        <w:rPr>
          <w:rFonts w:cs="Arial"/>
          <w:sz w:val="18"/>
        </w:rPr>
        <w:tab/>
      </w:r>
      <w:r w:rsidRPr="008509F2">
        <w:rPr>
          <w:rFonts w:cs="Arial"/>
          <w:sz w:val="18"/>
        </w:rPr>
        <w:tab/>
      </w:r>
      <w:r w:rsidRPr="008509F2">
        <w:rPr>
          <w:rFonts w:cs="Arial"/>
          <w:sz w:val="18"/>
        </w:rPr>
        <w:tab/>
      </w:r>
      <w:r>
        <w:rPr>
          <w:rFonts w:cs="Arial"/>
          <w:sz w:val="18"/>
        </w:rPr>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SLUT</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Må ikke</w:t>
      </w:r>
      <w:r w:rsidRPr="008509F2">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NEMKONT</w:t>
      </w:r>
      <w:r w:rsidRPr="008509F2">
        <w:rPr>
          <w:rFonts w:cs="Arial"/>
          <w:sz w:val="18"/>
        </w:rPr>
        <w:tab/>
      </w:r>
      <w:r>
        <w:rPr>
          <w:rFonts w:cs="Arial"/>
          <w:sz w:val="18"/>
        </w:rPr>
        <w:t>MODRE</w:t>
      </w:r>
      <w:r w:rsidRPr="008509F2">
        <w:rPr>
          <w:rFonts w:cs="Arial"/>
          <w:sz w:val="18"/>
        </w:rPr>
        <w:tab/>
        <w:t>Må ikke v</w:t>
      </w:r>
      <w:r>
        <w:rPr>
          <w:rFonts w:cs="Arial"/>
          <w:sz w:val="18"/>
        </w:rPr>
        <w:t>æ</w:t>
      </w:r>
      <w:r w:rsidRPr="008509F2">
        <w:rPr>
          <w:rFonts w:cs="Arial"/>
          <w:sz w:val="18"/>
        </w:rPr>
        <w:t>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DMO</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 xml:space="preserve">Må ikke </w:t>
      </w:r>
      <w:r w:rsidRPr="008509F2">
        <w:rPr>
          <w:rFonts w:cs="Arial"/>
          <w:sz w:val="18"/>
        </w:rPr>
        <w:t>være angivet</w:t>
      </w:r>
    </w:p>
    <w:p w:rsidR="00EE7A8C" w:rsidRDefault="00EE7A8C" w:rsidP="0038405E">
      <w:pPr>
        <w:spacing w:after="0"/>
        <w:rPr>
          <w:rFonts w:eastAsia="Times New Roman" w:cs="Arial"/>
          <w:color w:val="000080"/>
          <w:sz w:val="20"/>
          <w:szCs w:val="20"/>
          <w:lang w:eastAsia="da-DK"/>
        </w:rPr>
      </w:pPr>
    </w:p>
    <w:p w:rsidR="005F2BF3" w:rsidRPr="000D598E" w:rsidRDefault="005F2BF3" w:rsidP="005F2BF3">
      <w:pPr>
        <w:pStyle w:val="Overskrift2"/>
        <w:numPr>
          <w:ilvl w:val="1"/>
          <w:numId w:val="7"/>
        </w:numPr>
        <w:tabs>
          <w:tab w:val="clear" w:pos="964"/>
          <w:tab w:val="num" w:pos="0"/>
        </w:tabs>
        <w:ind w:left="0"/>
        <w:rPr>
          <w:highlight w:val="yellow"/>
          <w:lang w:val="en-US"/>
        </w:rPr>
      </w:pPr>
      <w:bookmarkStart w:id="1036" w:name="_Toc314003416"/>
      <w:proofErr w:type="spellStart"/>
      <w:r w:rsidRPr="000D598E">
        <w:rPr>
          <w:highlight w:val="yellow"/>
          <w:lang w:val="en-US"/>
        </w:rPr>
        <w:t>DMIKontoIndbetalingFordelingBeregn</w:t>
      </w:r>
      <w:bookmarkEnd w:id="1036"/>
      <w:proofErr w:type="spellEnd"/>
    </w:p>
    <w:p w:rsidR="005F2BF3" w:rsidRDefault="005F2BF3" w:rsidP="005F2BF3">
      <w:r w:rsidRPr="00E76AA4">
        <w:t>Følgende vali</w:t>
      </w:r>
      <w:r>
        <w:t xml:space="preserve">deringer foretages I </w:t>
      </w:r>
      <w:proofErr w:type="spellStart"/>
      <w:r>
        <w:t>DMIKontoIndbetalingBeregn</w:t>
      </w:r>
      <w:proofErr w:type="spellEnd"/>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commentRangeStart w:id="1037"/>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commentRangeEnd w:id="1037"/>
            <w:r w:rsidR="00487FC3">
              <w:rPr>
                <w:rStyle w:val="Kommentarhenvisning"/>
              </w:rPr>
              <w:commentReference w:id="1037"/>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Pr="000D598E" w:rsidRDefault="00821A75" w:rsidP="00821A75">
      <w:pPr>
        <w:pStyle w:val="Overskrift2"/>
        <w:numPr>
          <w:ilvl w:val="1"/>
          <w:numId w:val="7"/>
        </w:numPr>
        <w:tabs>
          <w:tab w:val="clear" w:pos="964"/>
          <w:tab w:val="num" w:pos="0"/>
        </w:tabs>
        <w:ind w:left="0"/>
        <w:rPr>
          <w:highlight w:val="yellow"/>
          <w:lang w:val="en-US"/>
        </w:rPr>
      </w:pPr>
      <w:bookmarkStart w:id="1038" w:name="_Toc314003417"/>
      <w:proofErr w:type="spellStart"/>
      <w:r w:rsidRPr="000D598E">
        <w:rPr>
          <w:highlight w:val="yellow"/>
          <w:lang w:val="en-US"/>
        </w:rPr>
        <w:t>DMIKontoIndbetalingFordelingÆndr</w:t>
      </w:r>
      <w:bookmarkEnd w:id="1038"/>
      <w:proofErr w:type="spellEnd"/>
    </w:p>
    <w:p w:rsidR="00821A75" w:rsidRDefault="00821A75" w:rsidP="00821A75">
      <w:r w:rsidRPr="00E76AA4">
        <w:t>Følgende vali</w:t>
      </w:r>
      <w:r>
        <w:t xml:space="preserve">deringer foretages I </w:t>
      </w:r>
      <w:proofErr w:type="spellStart"/>
      <w:r>
        <w:t>DMIKontoIndbetalingÆndr</w:t>
      </w:r>
      <w:proofErr w:type="spellEnd"/>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rsidTr="00AC639B">
        <w:trPr>
          <w:cantSplit/>
        </w:trPr>
        <w:tc>
          <w:tcPr>
            <w:tcW w:w="4465" w:type="dxa"/>
          </w:tcPr>
          <w:p w:rsidR="0085678D" w:rsidRDefault="0085678D" w:rsidP="00AC639B">
            <w:pPr>
              <w:spacing w:after="0"/>
              <w:rPr>
                <w:rFonts w:cs="Arial"/>
                <w:sz w:val="20"/>
                <w:szCs w:val="20"/>
              </w:rPr>
            </w:pPr>
            <w:commentRangeStart w:id="1039"/>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1039"/>
            <w:r w:rsidR="00487FC3">
              <w:rPr>
                <w:rStyle w:val="Kommentarhenvisning"/>
              </w:rPr>
              <w:commentReference w:id="1039"/>
            </w:r>
          </w:p>
        </w:tc>
      </w:tr>
      <w:tr w:rsidR="00821A75" w:rsidRPr="000D598E" w:rsidTr="00AC639B">
        <w:trPr>
          <w:cantSplit/>
        </w:trPr>
        <w:tc>
          <w:tcPr>
            <w:tcW w:w="4465" w:type="dxa"/>
          </w:tcPr>
          <w:p w:rsidR="00821A75" w:rsidRPr="00705B12" w:rsidRDefault="000D598E" w:rsidP="00AC639B">
            <w:pPr>
              <w:spacing w:after="0"/>
              <w:rPr>
                <w:rFonts w:cs="Arial"/>
                <w:sz w:val="20"/>
                <w:szCs w:val="20"/>
              </w:rPr>
            </w:pPr>
            <w:r w:rsidRPr="000D598E">
              <w:rPr>
                <w:rFonts w:cs="Arial"/>
                <w:sz w:val="20"/>
                <w:szCs w:val="20"/>
              </w:rPr>
              <w:lastRenderedPageBreak/>
              <w:t xml:space="preserve">Ved valg af Option 3 og 4, skal </w:t>
            </w:r>
            <w:proofErr w:type="spellStart"/>
            <w:r w:rsidRPr="000D598E">
              <w:rPr>
                <w:rFonts w:cs="Arial"/>
                <w:sz w:val="20"/>
                <w:szCs w:val="20"/>
              </w:rPr>
              <w:t>DMIIndbetalin</w:t>
            </w:r>
            <w:r w:rsidRPr="000D598E">
              <w:rPr>
                <w:rFonts w:cs="Arial"/>
                <w:sz w:val="20"/>
                <w:szCs w:val="20"/>
              </w:rPr>
              <w:t>g</w:t>
            </w:r>
            <w:r w:rsidRPr="000D598E">
              <w:rPr>
                <w:rFonts w:cs="Arial"/>
                <w:sz w:val="20"/>
                <w:szCs w:val="20"/>
              </w:rPr>
              <w:t>FordelÅrsagTekst</w:t>
            </w:r>
            <w:proofErr w:type="spellEnd"/>
            <w:r w:rsidRPr="000D598E">
              <w:rPr>
                <w:rFonts w:cs="Arial"/>
                <w:sz w:val="20"/>
                <w:szCs w:val="20"/>
              </w:rPr>
              <w:t xml:space="preserve"> udfyldes.</w:t>
            </w:r>
          </w:p>
        </w:tc>
        <w:tc>
          <w:tcPr>
            <w:tcW w:w="792" w:type="dxa"/>
          </w:tcPr>
          <w:p w:rsidR="00821A75" w:rsidRPr="00491009" w:rsidRDefault="00821A75" w:rsidP="00AC639B">
            <w:pPr>
              <w:spacing w:after="0"/>
              <w:rPr>
                <w:rFonts w:cs="Arial"/>
                <w:sz w:val="20"/>
                <w:szCs w:val="20"/>
              </w:rPr>
            </w:pPr>
            <w:bookmarkStart w:id="1040" w:name="_GoBack"/>
            <w:r>
              <w:rPr>
                <w:rFonts w:cs="Arial"/>
                <w:sz w:val="20"/>
                <w:szCs w:val="20"/>
              </w:rPr>
              <w:t>0</w:t>
            </w:r>
            <w:r w:rsidR="00680DC0">
              <w:rPr>
                <w:rFonts w:cs="Arial"/>
                <w:sz w:val="20"/>
                <w:szCs w:val="20"/>
              </w:rPr>
              <w:t>37</w:t>
            </w:r>
            <w:bookmarkEnd w:id="1040"/>
          </w:p>
        </w:tc>
        <w:tc>
          <w:tcPr>
            <w:tcW w:w="3888" w:type="dxa"/>
          </w:tcPr>
          <w:p w:rsidR="00821A75" w:rsidRPr="00491009" w:rsidRDefault="00680DC0" w:rsidP="00AC639B">
            <w:pPr>
              <w:spacing w:after="0"/>
              <w:rPr>
                <w:rFonts w:cs="Arial"/>
                <w:sz w:val="20"/>
                <w:szCs w:val="20"/>
              </w:rPr>
            </w:pPr>
            <w:r w:rsidRPr="000D598E">
              <w:rPr>
                <w:rFonts w:cs="Arial"/>
                <w:sz w:val="20"/>
                <w:szCs w:val="20"/>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Pr="004A4923" w:rsidRDefault="00ED7413" w:rsidP="00ED7413">
      <w:pPr>
        <w:pStyle w:val="Overskrift2"/>
        <w:numPr>
          <w:ilvl w:val="1"/>
          <w:numId w:val="7"/>
        </w:numPr>
        <w:tabs>
          <w:tab w:val="clear" w:pos="964"/>
          <w:tab w:val="num" w:pos="0"/>
        </w:tabs>
        <w:ind w:left="0"/>
        <w:rPr>
          <w:highlight w:val="yellow"/>
          <w:lang w:val="en-US"/>
        </w:rPr>
      </w:pPr>
      <w:bookmarkStart w:id="1041" w:name="_Toc314003418"/>
      <w:proofErr w:type="spellStart"/>
      <w:r w:rsidRPr="004A4923">
        <w:rPr>
          <w:highlight w:val="yellow"/>
          <w:lang w:val="en-US"/>
        </w:rPr>
        <w:t>DMIIndbetalingList</w:t>
      </w:r>
      <w:bookmarkEnd w:id="1041"/>
      <w:proofErr w:type="spellEnd"/>
    </w:p>
    <w:p w:rsidR="00ED7413" w:rsidRDefault="00ED7413" w:rsidP="00ED7413">
      <w:r w:rsidRPr="00E76AA4">
        <w:t>Følgende vali</w:t>
      </w:r>
      <w:r>
        <w:t xml:space="preserve">deringer foretages I </w:t>
      </w:r>
      <w:proofErr w:type="spellStart"/>
      <w:r>
        <w:t>DMIIndbetalingList</w:t>
      </w:r>
      <w:proofErr w:type="spellEnd"/>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commentRangeStart w:id="1042"/>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commentRangeEnd w:id="1042"/>
            <w:r w:rsidR="00824B56">
              <w:rPr>
                <w:rStyle w:val="Kommentarhenvisning"/>
              </w:rPr>
              <w:commentReference w:id="1042"/>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Pr="00057D31" w:rsidRDefault="00A84724" w:rsidP="00A84724">
      <w:pPr>
        <w:pStyle w:val="Overskrift2"/>
        <w:numPr>
          <w:ilvl w:val="1"/>
          <w:numId w:val="7"/>
        </w:numPr>
        <w:tabs>
          <w:tab w:val="clear" w:pos="964"/>
          <w:tab w:val="num" w:pos="0"/>
        </w:tabs>
        <w:ind w:left="0"/>
        <w:rPr>
          <w:highlight w:val="yellow"/>
          <w:lang w:val="en-US"/>
        </w:rPr>
      </w:pPr>
      <w:bookmarkStart w:id="1043" w:name="_Toc314003419"/>
      <w:proofErr w:type="spellStart"/>
      <w:r w:rsidRPr="00057D31">
        <w:rPr>
          <w:highlight w:val="yellow"/>
          <w:lang w:val="en-US"/>
        </w:rPr>
        <w:t>DMIBetaling</w:t>
      </w:r>
      <w:r w:rsidR="008F2321" w:rsidRPr="00057D31">
        <w:rPr>
          <w:highlight w:val="yellow"/>
          <w:lang w:val="en-US"/>
        </w:rPr>
        <w:t>EvneHentet</w:t>
      </w:r>
      <w:bookmarkEnd w:id="1043"/>
      <w:proofErr w:type="spellEnd"/>
    </w:p>
    <w:p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 xml:space="preserve">eringer foretages I </w:t>
      </w:r>
      <w:proofErr w:type="spellStart"/>
      <w:r w:rsidR="008F2321">
        <w:t>DMIBetalingEvneHentet</w:t>
      </w:r>
      <w:proofErr w:type="spellEnd"/>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rsidTr="00CA7BD8">
        <w:trPr>
          <w:cantSplit/>
        </w:trPr>
        <w:tc>
          <w:tcPr>
            <w:tcW w:w="4465" w:type="dxa"/>
          </w:tcPr>
          <w:p w:rsidR="00A84724" w:rsidRPr="00705B12" w:rsidRDefault="00A84724" w:rsidP="00CA7BD8">
            <w:pPr>
              <w:spacing w:after="0"/>
              <w:rPr>
                <w:rFonts w:cs="Arial"/>
                <w:sz w:val="20"/>
                <w:szCs w:val="20"/>
              </w:rPr>
            </w:pPr>
            <w:commentRangeStart w:id="1044"/>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commentRangeEnd w:id="1044"/>
            <w:r w:rsidR="00D64FBE">
              <w:rPr>
                <w:rStyle w:val="Kommentarhenvisning"/>
              </w:rPr>
              <w:commentReference w:id="1044"/>
            </w:r>
          </w:p>
        </w:tc>
      </w:tr>
      <w:tr w:rsidR="00A84724" w:rsidRPr="00057D31"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sidRPr="00057D31">
              <w:rPr>
                <w:rFonts w:eastAsia="Times New Roman" w:cs="Arial"/>
                <w:color w:val="000000"/>
                <w:sz w:val="20"/>
                <w:szCs w:val="20"/>
                <w:lang w:eastAsia="da-DK"/>
              </w:rPr>
              <w:t xml:space="preserve">hvorvidt </w:t>
            </w:r>
            <w:proofErr w:type="spellStart"/>
            <w:r w:rsidR="002B1937" w:rsidRPr="00057D31">
              <w:rPr>
                <w:rFonts w:eastAsia="Times New Roman" w:cs="Arial"/>
                <w:color w:val="000000"/>
                <w:sz w:val="20"/>
                <w:szCs w:val="20"/>
                <w:lang w:eastAsia="da-DK"/>
              </w:rPr>
              <w:t>MyndighedUdbetalingTyp</w:t>
            </w:r>
            <w:r w:rsidR="002B1937" w:rsidRPr="00057D31">
              <w:rPr>
                <w:rFonts w:eastAsia="Times New Roman" w:cs="Arial"/>
                <w:color w:val="000000"/>
                <w:sz w:val="20"/>
                <w:szCs w:val="20"/>
                <w:lang w:eastAsia="da-DK"/>
              </w:rPr>
              <w:t>e</w:t>
            </w:r>
            <w:r w:rsidR="002B1937" w:rsidRPr="00057D31">
              <w:rPr>
                <w:rFonts w:eastAsia="Times New Roman" w:cs="Arial"/>
                <w:color w:val="000000"/>
                <w:sz w:val="20"/>
                <w:szCs w:val="20"/>
                <w:lang w:eastAsia="da-DK"/>
              </w:rPr>
              <w:t>Kode</w:t>
            </w:r>
            <w:proofErr w:type="spellEnd"/>
            <w:r w:rsidR="002B1937" w:rsidRPr="00057D31">
              <w:rPr>
                <w:rFonts w:eastAsia="Times New Roman" w:cs="Arial"/>
                <w:color w:val="000000"/>
                <w:sz w:val="20"/>
                <w:szCs w:val="20"/>
                <w:lang w:eastAsia="da-DK"/>
              </w:rPr>
              <w:t xml:space="preserve"> findes</w:t>
            </w:r>
          </w:p>
        </w:tc>
        <w:tc>
          <w:tcPr>
            <w:tcW w:w="792" w:type="dxa"/>
          </w:tcPr>
          <w:p w:rsidR="00A84724" w:rsidRPr="00057D31" w:rsidRDefault="002B1937" w:rsidP="00CA7BD8">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057D31">
              <w:rPr>
                <w:rFonts w:eastAsia="Times New Roman" w:cs="Arial"/>
                <w:color w:val="000000"/>
                <w:sz w:val="20"/>
                <w:szCs w:val="20"/>
                <w:lang w:eastAsia="da-DK"/>
              </w:rPr>
              <w:t>MyndighedUdbetalingT</w:t>
            </w:r>
            <w:r w:rsidR="002B1937" w:rsidRPr="00057D31">
              <w:rPr>
                <w:rFonts w:eastAsia="Times New Roman" w:cs="Arial"/>
                <w:color w:val="000000"/>
                <w:sz w:val="20"/>
                <w:szCs w:val="20"/>
                <w:lang w:eastAsia="da-DK"/>
              </w:rPr>
              <w:t>y</w:t>
            </w:r>
            <w:r w:rsidR="002B1937" w:rsidRPr="00057D31">
              <w:rPr>
                <w:rFonts w:eastAsia="Times New Roman" w:cs="Arial"/>
                <w:color w:val="000000"/>
                <w:sz w:val="20"/>
                <w:szCs w:val="20"/>
                <w:lang w:eastAsia="da-DK"/>
              </w:rPr>
              <w:t>peKode</w:t>
            </w:r>
            <w:proofErr w:type="spellEnd"/>
            <w:r w:rsidR="002B1937" w:rsidRPr="00057D31">
              <w:rPr>
                <w:rFonts w:eastAsia="Times New Roman" w:cs="Arial"/>
                <w:color w:val="000000"/>
                <w:sz w:val="20"/>
                <w:szCs w:val="20"/>
                <w:lang w:eastAsia="da-DK"/>
              </w:rPr>
              <w:t xml:space="preserve"> </w:t>
            </w:r>
            <w:r w:rsidRPr="00057D31">
              <w:rPr>
                <w:rFonts w:eastAsia="Times New Roman" w:cs="Arial"/>
                <w:color w:val="000000"/>
                <w:sz w:val="20"/>
                <w:szCs w:val="20"/>
                <w:lang w:eastAsia="da-DK"/>
              </w:rPr>
              <w:t>ikke findes</w:t>
            </w:r>
          </w:p>
        </w:tc>
      </w:tr>
      <w:tr w:rsidR="00DA5A00" w:rsidRPr="00057D31" w:rsidTr="00CA7BD8">
        <w:trPr>
          <w:cantSplit/>
        </w:trPr>
        <w:tc>
          <w:tcPr>
            <w:tcW w:w="4465" w:type="dxa"/>
          </w:tcPr>
          <w:p w:rsidR="00DA5A00" w:rsidRDefault="00DA5A00"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Kundenumme</w:t>
            </w:r>
            <w:r w:rsidR="00057D31" w:rsidRPr="00057D31">
              <w:rPr>
                <w:rFonts w:eastAsia="Times New Roman" w:cs="Arial"/>
                <w:color w:val="000000"/>
                <w:sz w:val="20"/>
                <w:szCs w:val="20"/>
                <w:lang w:eastAsia="da-DK"/>
              </w:rPr>
              <w:t>r findes ikke</w:t>
            </w:r>
          </w:p>
        </w:tc>
        <w:tc>
          <w:tcPr>
            <w:tcW w:w="792" w:type="dxa"/>
          </w:tcPr>
          <w:p w:rsidR="00DA5A00" w:rsidRPr="00057D31"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035</w:t>
            </w:r>
          </w:p>
        </w:tc>
        <w:tc>
          <w:tcPr>
            <w:tcW w:w="3888" w:type="dxa"/>
          </w:tcPr>
          <w:p w:rsidR="00DA5A00"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Besked om at Betalingsevne ikke kan b</w:t>
            </w:r>
            <w:r w:rsidRPr="00057D31">
              <w:rPr>
                <w:rFonts w:eastAsia="Times New Roman" w:cs="Arial"/>
                <w:color w:val="000000"/>
                <w:sz w:val="20"/>
                <w:szCs w:val="20"/>
                <w:lang w:eastAsia="da-DK"/>
              </w:rPr>
              <w:t>e</w:t>
            </w:r>
            <w:r w:rsidRPr="00057D31">
              <w:rPr>
                <w:rFonts w:eastAsia="Times New Roman" w:cs="Arial"/>
                <w:color w:val="000000"/>
                <w:sz w:val="20"/>
                <w:szCs w:val="20"/>
                <w:lang w:eastAsia="da-DK"/>
              </w:rPr>
              <w:t>regnes</w:t>
            </w:r>
          </w:p>
        </w:tc>
      </w:tr>
    </w:tbl>
    <w:p w:rsidR="00A84724" w:rsidRDefault="00A84724" w:rsidP="00AA2514">
      <w:pPr>
        <w:spacing w:after="0"/>
        <w:rPr>
          <w:rFonts w:eastAsia="Times New Roman" w:cs="Arial"/>
          <w:color w:val="000080"/>
          <w:sz w:val="20"/>
          <w:szCs w:val="20"/>
          <w:lang w:eastAsia="da-DK"/>
        </w:rPr>
      </w:pPr>
    </w:p>
    <w:p w:rsidR="00FF2B70" w:rsidRPr="00855561" w:rsidRDefault="00FF2B70" w:rsidP="00FF2B70">
      <w:pPr>
        <w:pStyle w:val="Overskrift2"/>
        <w:numPr>
          <w:ilvl w:val="1"/>
          <w:numId w:val="7"/>
        </w:numPr>
        <w:tabs>
          <w:tab w:val="clear" w:pos="964"/>
          <w:tab w:val="num" w:pos="0"/>
        </w:tabs>
        <w:ind w:left="0"/>
        <w:rPr>
          <w:highlight w:val="green"/>
          <w:lang w:val="en-US"/>
        </w:rPr>
      </w:pPr>
      <w:bookmarkStart w:id="1045" w:name="_Toc314003420"/>
      <w:proofErr w:type="spellStart"/>
      <w:r w:rsidRPr="00855561">
        <w:rPr>
          <w:highlight w:val="green"/>
          <w:lang w:val="en-US"/>
        </w:rPr>
        <w:t>DMIKundeList</w:t>
      </w:r>
      <w:bookmarkEnd w:id="1045"/>
      <w:proofErr w:type="spellEnd"/>
    </w:p>
    <w:p w:rsidR="00FF2B70" w:rsidRDefault="00FF2B70" w:rsidP="00FF2B70">
      <w:r w:rsidRPr="00E76AA4">
        <w:t>Følgende vali</w:t>
      </w:r>
      <w:r>
        <w:t xml:space="preserve">deringer foretages I </w:t>
      </w:r>
      <w:proofErr w:type="spellStart"/>
      <w:r>
        <w:t>DM</w:t>
      </w:r>
      <w:r w:rsidR="006B245B">
        <w:t>KundeList</w:t>
      </w:r>
      <w:proofErr w:type="spellEnd"/>
    </w:p>
    <w:p w:rsidR="00FF2B70" w:rsidRPr="00813812" w:rsidRDefault="00FF2B70" w:rsidP="00FF2B70">
      <w:pPr>
        <w:rPr>
          <w:b/>
        </w:rPr>
      </w:pPr>
    </w:p>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855561" w:rsidTr="005B5440">
        <w:trPr>
          <w:cantSplit/>
        </w:trPr>
        <w:tc>
          <w:tcPr>
            <w:tcW w:w="4465" w:type="dxa"/>
          </w:tcPr>
          <w:p w:rsidR="00D00A5D" w:rsidRPr="00855561" w:rsidRDefault="00855561" w:rsidP="00D53971">
            <w:pPr>
              <w:spacing w:after="0"/>
              <w:rPr>
                <w:rFonts w:cs="Arial"/>
                <w:sz w:val="20"/>
                <w:szCs w:val="20"/>
              </w:rPr>
            </w:pPr>
            <w:r w:rsidRPr="00855561">
              <w:rPr>
                <w:rFonts w:cs="Arial"/>
                <w:sz w:val="20"/>
                <w:szCs w:val="20"/>
              </w:rPr>
              <w:t xml:space="preserve">Eksistenscheck på </w:t>
            </w:r>
            <w:proofErr w:type="spellStart"/>
            <w:r w:rsidRPr="00855561">
              <w:rPr>
                <w:rFonts w:cs="Arial"/>
                <w:sz w:val="20"/>
                <w:szCs w:val="20"/>
              </w:rPr>
              <w:t>Fordringhaver</w:t>
            </w:r>
            <w:proofErr w:type="spellEnd"/>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Pr="00855561" w:rsidRDefault="00D00A5D" w:rsidP="005B5440">
            <w:pPr>
              <w:spacing w:after="0"/>
              <w:rPr>
                <w:rFonts w:cs="Arial"/>
                <w:sz w:val="20"/>
                <w:szCs w:val="20"/>
              </w:rPr>
            </w:pPr>
            <w:r w:rsidRPr="00855561">
              <w:rPr>
                <w:rFonts w:cs="Arial"/>
                <w:sz w:val="20"/>
                <w:szCs w:val="20"/>
              </w:rPr>
              <w:t xml:space="preserve">Besked om at </w:t>
            </w:r>
            <w:proofErr w:type="spellStart"/>
            <w:r w:rsidR="00D53971" w:rsidRPr="00855561">
              <w:rPr>
                <w:rFonts w:cs="Arial"/>
                <w:sz w:val="20"/>
                <w:szCs w:val="20"/>
              </w:rPr>
              <w:t>Fordringhaver</w:t>
            </w:r>
            <w:proofErr w:type="spellEnd"/>
            <w:r w:rsidR="00D53971" w:rsidRPr="00855561">
              <w:rPr>
                <w:rFonts w:cs="Arial"/>
                <w:sz w:val="20"/>
                <w:szCs w:val="20"/>
              </w:rPr>
              <w:t xml:space="preserve"> ikke findes</w:t>
            </w:r>
          </w:p>
        </w:tc>
      </w:tr>
      <w:tr w:rsidR="00D53971" w:rsidRPr="00855561" w:rsidTr="005B5440">
        <w:trPr>
          <w:cantSplit/>
        </w:trPr>
        <w:tc>
          <w:tcPr>
            <w:tcW w:w="4465" w:type="dxa"/>
          </w:tcPr>
          <w:p w:rsidR="00D53971" w:rsidRPr="00855561" w:rsidRDefault="00855561" w:rsidP="005B5440">
            <w:pPr>
              <w:spacing w:after="0"/>
              <w:rPr>
                <w:rFonts w:cs="Arial"/>
                <w:sz w:val="20"/>
                <w:szCs w:val="20"/>
              </w:rPr>
            </w:pPr>
            <w:r w:rsidRPr="00855561">
              <w:rPr>
                <w:rFonts w:cs="Arial"/>
                <w:sz w:val="20"/>
                <w:szCs w:val="20"/>
              </w:rPr>
              <w:t>Giver udvalgskriterier for stort svar?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Pr="00855561" w:rsidRDefault="00855561" w:rsidP="00855561">
            <w:pPr>
              <w:spacing w:after="0"/>
              <w:rPr>
                <w:rFonts w:cs="Arial"/>
                <w:sz w:val="20"/>
                <w:szCs w:val="20"/>
              </w:rPr>
            </w:pPr>
            <w:r w:rsidRPr="00855561">
              <w:rPr>
                <w:rFonts w:cs="Arial"/>
                <w:sz w:val="20"/>
                <w:szCs w:val="20"/>
              </w:rPr>
              <w:t>Besked om at man bør begrænse udvalg yderligere</w:t>
            </w:r>
          </w:p>
        </w:tc>
      </w:tr>
    </w:tbl>
    <w:p w:rsidR="00FF2B70" w:rsidRDefault="00FF2B70" w:rsidP="00FF2B70"/>
    <w:p w:rsidR="00612F59" w:rsidRPr="00D64FBE" w:rsidRDefault="00612F59" w:rsidP="00612F59">
      <w:pPr>
        <w:pStyle w:val="Overskrift2"/>
        <w:numPr>
          <w:ilvl w:val="1"/>
          <w:numId w:val="7"/>
        </w:numPr>
        <w:tabs>
          <w:tab w:val="clear" w:pos="964"/>
          <w:tab w:val="num" w:pos="0"/>
        </w:tabs>
        <w:ind w:left="0"/>
        <w:rPr>
          <w:highlight w:val="green"/>
          <w:lang w:val="en-US"/>
        </w:rPr>
      </w:pPr>
      <w:bookmarkStart w:id="1046" w:name="_Toc314003421"/>
      <w:proofErr w:type="spellStart"/>
      <w:r w:rsidRPr="00D64FBE">
        <w:rPr>
          <w:highlight w:val="green"/>
          <w:lang w:val="en-US"/>
        </w:rPr>
        <w:lastRenderedPageBreak/>
        <w:t>DMIKundeArkiver</w:t>
      </w:r>
      <w:bookmarkEnd w:id="1046"/>
      <w:proofErr w:type="spellEnd"/>
    </w:p>
    <w:p w:rsidR="00612F59" w:rsidRDefault="00612F59" w:rsidP="00612F59">
      <w:r w:rsidRPr="00E76AA4">
        <w:t>Følgende vali</w:t>
      </w:r>
      <w:r>
        <w:t xml:space="preserve">deringer foretages I </w:t>
      </w:r>
      <w:proofErr w:type="spellStart"/>
      <w:r>
        <w:t>DMKundeArkiver</w:t>
      </w:r>
      <w:proofErr w:type="spellEnd"/>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1047" w:name="_Toc314003422"/>
      <w:proofErr w:type="spellStart"/>
      <w:r w:rsidRPr="000020D9">
        <w:rPr>
          <w:highlight w:val="green"/>
          <w:lang w:val="en-US"/>
        </w:rPr>
        <w:t>DMIRenteGodtgørelseBeregn</w:t>
      </w:r>
      <w:bookmarkEnd w:id="1047"/>
      <w:proofErr w:type="spellEnd"/>
    </w:p>
    <w:p w:rsidR="000476C3" w:rsidRDefault="000476C3" w:rsidP="000476C3">
      <w:r w:rsidRPr="00E76AA4">
        <w:t>Følgende vali</w:t>
      </w:r>
      <w:r>
        <w:t xml:space="preserve">deringer foretages I </w:t>
      </w:r>
      <w:proofErr w:type="spellStart"/>
      <w:r>
        <w:t>DMIRenteGodtGørelseBeregn</w:t>
      </w:r>
      <w:proofErr w:type="spellEnd"/>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rsidR="000476C3" w:rsidRDefault="000476C3" w:rsidP="000476C3"/>
    <w:p w:rsidR="00B2430B" w:rsidRPr="00855561" w:rsidRDefault="00B2430B" w:rsidP="00B2430B">
      <w:pPr>
        <w:pStyle w:val="Overskrift2"/>
        <w:numPr>
          <w:ilvl w:val="1"/>
          <w:numId w:val="7"/>
        </w:numPr>
        <w:tabs>
          <w:tab w:val="clear" w:pos="964"/>
          <w:tab w:val="num" w:pos="0"/>
        </w:tabs>
        <w:ind w:left="0"/>
        <w:rPr>
          <w:highlight w:val="yellow"/>
          <w:lang w:val="en-US"/>
        </w:rPr>
      </w:pPr>
      <w:bookmarkStart w:id="1048" w:name="_Toc314003423"/>
      <w:proofErr w:type="spellStart"/>
      <w:r w:rsidRPr="00855561">
        <w:rPr>
          <w:highlight w:val="yellow"/>
          <w:lang w:val="en-US"/>
        </w:rPr>
        <w:t>DMIRenteGodtgørelseTilskriv</w:t>
      </w:r>
      <w:bookmarkEnd w:id="1048"/>
      <w:proofErr w:type="spellEnd"/>
    </w:p>
    <w:p w:rsidR="00B2430B" w:rsidRDefault="00B2430B" w:rsidP="00B2430B">
      <w:r w:rsidRPr="00E76AA4">
        <w:t>Følgende vali</w:t>
      </w:r>
      <w:r>
        <w:t xml:space="preserve">deringer foretages I </w:t>
      </w:r>
      <w:proofErr w:type="spellStart"/>
      <w:r>
        <w:t>DMIRenteGodtGørelseTilskriv</w:t>
      </w:r>
      <w:proofErr w:type="spellEnd"/>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commentRangeStart w:id="1049"/>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commentRangeEnd w:id="1049"/>
            <w:r w:rsidR="000020D9">
              <w:rPr>
                <w:rStyle w:val="Kommentarhenvisning"/>
              </w:rPr>
              <w:commentReference w:id="1049"/>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B70E0D" w:rsidRPr="000020D9" w:rsidRDefault="00B70E0D" w:rsidP="00B70E0D">
      <w:pPr>
        <w:pStyle w:val="Overskrift2"/>
        <w:numPr>
          <w:ilvl w:val="1"/>
          <w:numId w:val="7"/>
        </w:numPr>
        <w:tabs>
          <w:tab w:val="clear" w:pos="964"/>
          <w:tab w:val="num" w:pos="0"/>
        </w:tabs>
        <w:ind w:left="0"/>
        <w:rPr>
          <w:highlight w:val="green"/>
          <w:lang w:val="en-US"/>
        </w:rPr>
      </w:pPr>
      <w:bookmarkStart w:id="1050" w:name="_Toc314003424"/>
      <w:proofErr w:type="spellStart"/>
      <w:r w:rsidRPr="000020D9">
        <w:rPr>
          <w:highlight w:val="green"/>
          <w:lang w:val="en-US"/>
        </w:rPr>
        <w:t>DMIValutakursBeregn</w:t>
      </w:r>
      <w:bookmarkEnd w:id="1050"/>
      <w:proofErr w:type="spellEnd"/>
    </w:p>
    <w:p w:rsidR="00B70E0D" w:rsidRDefault="00B70E0D" w:rsidP="00B70E0D">
      <w:r w:rsidRPr="00E76AA4">
        <w:t>Følgende vali</w:t>
      </w:r>
      <w:r>
        <w:t xml:space="preserve">deringer foretages I </w:t>
      </w:r>
      <w:proofErr w:type="spellStart"/>
      <w:r>
        <w:t>DMIValutakursBeregn</w:t>
      </w:r>
      <w:proofErr w:type="spellEnd"/>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855561" w:rsidRDefault="0030294C" w:rsidP="0030294C">
      <w:pPr>
        <w:pStyle w:val="Overskrift2"/>
        <w:numPr>
          <w:ilvl w:val="1"/>
          <w:numId w:val="7"/>
        </w:numPr>
        <w:tabs>
          <w:tab w:val="clear" w:pos="964"/>
          <w:tab w:val="num" w:pos="0"/>
        </w:tabs>
        <w:ind w:left="0"/>
        <w:rPr>
          <w:highlight w:val="green"/>
          <w:lang w:val="en-US"/>
        </w:rPr>
      </w:pPr>
      <w:bookmarkStart w:id="1051" w:name="_Toc314003425"/>
      <w:proofErr w:type="spellStart"/>
      <w:r w:rsidRPr="00855561">
        <w:rPr>
          <w:highlight w:val="green"/>
          <w:lang w:val="en-US"/>
        </w:rPr>
        <w:t>MFFordringAsynkronOprettet</w:t>
      </w:r>
      <w:bookmarkEnd w:id="1051"/>
      <w:proofErr w:type="spellEnd"/>
    </w:p>
    <w:p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w:t>
      </w:r>
      <w:r>
        <w:t>I</w:t>
      </w:r>
      <w:r>
        <w:t>FordringAsynkronOpret</w:t>
      </w:r>
      <w:proofErr w:type="spellEnd"/>
      <w:r>
        <w: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855561"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855561" w:rsidP="004B2A56">
            <w:pPr>
              <w:spacing w:after="0"/>
              <w:rPr>
                <w:rFonts w:cs="Arial"/>
                <w:sz w:val="20"/>
                <w:szCs w:val="20"/>
              </w:rPr>
            </w:pPr>
            <w:proofErr w:type="spellStart"/>
            <w:r w:rsidRPr="00855561">
              <w:rPr>
                <w:rFonts w:cs="Arial"/>
                <w:sz w:val="20"/>
                <w:szCs w:val="20"/>
              </w:rPr>
              <w:t>FordringSvar</w:t>
            </w:r>
            <w:proofErr w:type="spellEnd"/>
            <w:r w:rsidRPr="00855561">
              <w:rPr>
                <w:rFonts w:cs="Arial"/>
                <w:sz w:val="20"/>
                <w:szCs w:val="20"/>
              </w:rPr>
              <w:t xml:space="preserve"> med dette </w:t>
            </w:r>
            <w:proofErr w:type="spellStart"/>
            <w:r w:rsidRPr="00855561">
              <w:rPr>
                <w:rFonts w:cs="Arial"/>
                <w:sz w:val="20"/>
                <w:szCs w:val="20"/>
              </w:rPr>
              <w:t>transaktionsL</w:t>
            </w:r>
            <w:r w:rsidRPr="00855561">
              <w:rPr>
                <w:rFonts w:cs="Arial"/>
                <w:sz w:val="20"/>
                <w:szCs w:val="20"/>
              </w:rPr>
              <w:t>ø</w:t>
            </w:r>
            <w:r w:rsidRPr="00855561">
              <w:rPr>
                <w:rFonts w:cs="Arial"/>
                <w:sz w:val="20"/>
                <w:szCs w:val="20"/>
              </w:rPr>
              <w:t>benummer</w:t>
            </w:r>
            <w:proofErr w:type="spellEnd"/>
            <w:r w:rsidRPr="00855561">
              <w:rPr>
                <w:rFonts w:cs="Arial"/>
                <w:sz w:val="20"/>
                <w:szCs w:val="20"/>
              </w:rPr>
              <w:t xml:space="preserve"> er allerede modtaget. </w:t>
            </w:r>
            <w:proofErr w:type="spellStart"/>
            <w:r w:rsidRPr="00855561">
              <w:rPr>
                <w:rFonts w:cs="Arial"/>
                <w:sz w:val="20"/>
                <w:szCs w:val="20"/>
              </w:rPr>
              <w:t>Fo</w:t>
            </w:r>
            <w:r w:rsidRPr="00855561">
              <w:rPr>
                <w:rFonts w:cs="Arial"/>
                <w:sz w:val="20"/>
                <w:szCs w:val="20"/>
              </w:rPr>
              <w:t>r</w:t>
            </w:r>
            <w:r w:rsidRPr="00855561">
              <w:rPr>
                <w:rFonts w:cs="Arial"/>
                <w:sz w:val="20"/>
                <w:szCs w:val="20"/>
              </w:rPr>
              <w:t>dringSvar</w:t>
            </w:r>
            <w:proofErr w:type="spellEnd"/>
            <w:r w:rsidRPr="00855561">
              <w:rPr>
                <w:rFonts w:cs="Arial"/>
                <w:sz w:val="20"/>
                <w:szCs w:val="20"/>
              </w:rPr>
              <w:t xml:space="preserve">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855561" w:rsidRDefault="0030294C" w:rsidP="0030294C">
      <w:pPr>
        <w:pStyle w:val="Overskrift2"/>
        <w:numPr>
          <w:ilvl w:val="1"/>
          <w:numId w:val="7"/>
        </w:numPr>
        <w:tabs>
          <w:tab w:val="clear" w:pos="964"/>
          <w:tab w:val="num" w:pos="0"/>
        </w:tabs>
        <w:ind w:left="0"/>
        <w:rPr>
          <w:highlight w:val="green"/>
          <w:lang w:val="en-US"/>
        </w:rPr>
      </w:pPr>
      <w:bookmarkStart w:id="1052" w:name="_Toc314003426"/>
      <w:proofErr w:type="spellStart"/>
      <w:r w:rsidRPr="00855561">
        <w:rPr>
          <w:highlight w:val="green"/>
          <w:lang w:val="en-US"/>
        </w:rPr>
        <w:t>MFRenteTilskrivningUnderret</w:t>
      </w:r>
      <w:bookmarkEnd w:id="1052"/>
      <w:proofErr w:type="spellEnd"/>
    </w:p>
    <w:p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rsidTr="004B2A56">
        <w:trPr>
          <w:cantSplit/>
        </w:trPr>
        <w:tc>
          <w:tcPr>
            <w:tcW w:w="4465" w:type="dxa"/>
          </w:tcPr>
          <w:p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5F2DB0" w:rsidRDefault="00B50194" w:rsidP="00B50194">
      <w:pPr>
        <w:pStyle w:val="Overskrift2"/>
        <w:numPr>
          <w:ilvl w:val="1"/>
          <w:numId w:val="7"/>
        </w:numPr>
        <w:tabs>
          <w:tab w:val="clear" w:pos="964"/>
          <w:tab w:val="num" w:pos="0"/>
        </w:tabs>
        <w:ind w:left="0"/>
        <w:rPr>
          <w:highlight w:val="green"/>
          <w:lang w:val="en-US"/>
        </w:rPr>
      </w:pPr>
      <w:bookmarkStart w:id="1053" w:name="_Toc314003427"/>
      <w:proofErr w:type="spellStart"/>
      <w:r w:rsidRPr="005F2DB0">
        <w:rPr>
          <w:highlight w:val="green"/>
          <w:lang w:val="en-US"/>
        </w:rPr>
        <w:t>MF</w:t>
      </w:r>
      <w:r w:rsidR="0077239C" w:rsidRPr="005F2DB0">
        <w:rPr>
          <w:highlight w:val="green"/>
          <w:lang w:val="en-US"/>
        </w:rPr>
        <w:t>Fordring</w:t>
      </w:r>
      <w:r w:rsidRPr="005F2DB0">
        <w:rPr>
          <w:highlight w:val="green"/>
          <w:lang w:val="en-US"/>
        </w:rPr>
        <w:t>AfskrivUnderret</w:t>
      </w:r>
      <w:bookmarkEnd w:id="1053"/>
      <w:proofErr w:type="spellEnd"/>
    </w:p>
    <w:p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6F65C5">
        <w:trPr>
          <w:cantSplit/>
          <w:tblHeader/>
        </w:trPr>
        <w:tc>
          <w:tcPr>
            <w:tcW w:w="4465"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rsidTr="006F65C5">
        <w:trPr>
          <w:cantSplit/>
        </w:trPr>
        <w:tc>
          <w:tcPr>
            <w:tcW w:w="4465" w:type="dxa"/>
          </w:tcPr>
          <w:p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fejlet, f.eks. ugyldig periode eller dato</w:t>
            </w:r>
          </w:p>
        </w:tc>
        <w:tc>
          <w:tcPr>
            <w:tcW w:w="792" w:type="dxa"/>
          </w:tcPr>
          <w:p w:rsidR="00B50194" w:rsidRPr="00D83BD8" w:rsidRDefault="00B50194" w:rsidP="006F65C5">
            <w:pPr>
              <w:spacing w:after="0"/>
              <w:rPr>
                <w:rFonts w:cs="Arial"/>
                <w:sz w:val="20"/>
                <w:szCs w:val="20"/>
              </w:rPr>
            </w:pPr>
            <w:r w:rsidRPr="00D83BD8">
              <w:rPr>
                <w:rFonts w:cs="Arial"/>
                <w:sz w:val="20"/>
                <w:szCs w:val="20"/>
              </w:rPr>
              <w:t>103</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af for fordring fejlet</w:t>
            </w:r>
          </w:p>
        </w:tc>
        <w:tc>
          <w:tcPr>
            <w:tcW w:w="792" w:type="dxa"/>
          </w:tcPr>
          <w:p w:rsidR="00B50194" w:rsidRPr="00D83BD8" w:rsidRDefault="00B50194" w:rsidP="006F65C5">
            <w:pPr>
              <w:spacing w:after="0"/>
              <w:rPr>
                <w:rFonts w:cs="Arial"/>
                <w:sz w:val="20"/>
                <w:szCs w:val="20"/>
              </w:rPr>
            </w:pPr>
            <w:r w:rsidRPr="00D83BD8">
              <w:rPr>
                <w:rFonts w:cs="Arial"/>
                <w:sz w:val="20"/>
                <w:szCs w:val="20"/>
              </w:rPr>
              <w:t>104</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6F65C5">
            <w:pPr>
              <w:spacing w:after="0"/>
              <w:rPr>
                <w:rFonts w:cs="Arial"/>
                <w:sz w:val="20"/>
                <w:szCs w:val="20"/>
              </w:rPr>
            </w:pPr>
            <w:r w:rsidRPr="00D83BD8">
              <w:rPr>
                <w:rFonts w:cs="Arial"/>
                <w:sz w:val="20"/>
                <w:szCs w:val="20"/>
              </w:rPr>
              <w:t>900</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5F2DB0" w:rsidRDefault="0030294C" w:rsidP="0030294C">
      <w:pPr>
        <w:pStyle w:val="Overskrift2"/>
        <w:numPr>
          <w:ilvl w:val="1"/>
          <w:numId w:val="7"/>
        </w:numPr>
        <w:tabs>
          <w:tab w:val="clear" w:pos="964"/>
          <w:tab w:val="num" w:pos="0"/>
        </w:tabs>
        <w:ind w:left="0"/>
        <w:rPr>
          <w:highlight w:val="green"/>
          <w:lang w:val="en-US"/>
        </w:rPr>
      </w:pPr>
      <w:bookmarkStart w:id="1054" w:name="_Toc314003428"/>
      <w:proofErr w:type="spellStart"/>
      <w:r w:rsidRPr="005F2DB0">
        <w:rPr>
          <w:highlight w:val="green"/>
          <w:lang w:val="en-US"/>
        </w:rPr>
        <w:lastRenderedPageBreak/>
        <w:t>MFUdligningAfregningUnderret</w:t>
      </w:r>
      <w:bookmarkEnd w:id="1054"/>
      <w:proofErr w:type="spellEnd"/>
    </w:p>
    <w:p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5F2DB0" w:rsidRDefault="0030294C" w:rsidP="0030294C">
      <w:pPr>
        <w:pStyle w:val="Overskrift2"/>
        <w:numPr>
          <w:ilvl w:val="1"/>
          <w:numId w:val="7"/>
        </w:numPr>
        <w:tabs>
          <w:tab w:val="clear" w:pos="964"/>
          <w:tab w:val="num" w:pos="0"/>
        </w:tabs>
        <w:ind w:left="0"/>
        <w:rPr>
          <w:highlight w:val="green"/>
          <w:lang w:val="en-US"/>
        </w:rPr>
      </w:pPr>
      <w:bookmarkStart w:id="1055" w:name="_Toc314003429"/>
      <w:proofErr w:type="spellStart"/>
      <w:r w:rsidRPr="005F2DB0">
        <w:rPr>
          <w:highlight w:val="green"/>
          <w:lang w:val="en-US"/>
        </w:rPr>
        <w:t>MFModregningKundemeddelelseUnderret</w:t>
      </w:r>
      <w:bookmarkEnd w:id="1055"/>
      <w:proofErr w:type="spellEnd"/>
    </w:p>
    <w:p w:rsidR="00D83BD8" w:rsidRDefault="00206DA8" w:rsidP="00D83BD8">
      <w:r w:rsidRPr="00206DA8">
        <w:t xml:space="preserve">Følgende valideringer foretages I </w:t>
      </w:r>
      <w:proofErr w:type="spellStart"/>
      <w:r w:rsidRPr="00206DA8">
        <w:t>MFModregningKundemeddelelseUnderret</w:t>
      </w:r>
      <w:proofErr w:type="spellEnd"/>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5F2DB0" w:rsidRDefault="00984ACB" w:rsidP="00984ACB">
      <w:pPr>
        <w:pStyle w:val="Overskrift2"/>
        <w:numPr>
          <w:ilvl w:val="1"/>
          <w:numId w:val="7"/>
        </w:numPr>
        <w:tabs>
          <w:tab w:val="clear" w:pos="964"/>
          <w:tab w:val="num" w:pos="0"/>
        </w:tabs>
        <w:ind w:left="0"/>
        <w:rPr>
          <w:highlight w:val="green"/>
          <w:lang w:val="en-US"/>
        </w:rPr>
      </w:pPr>
      <w:bookmarkStart w:id="1056" w:name="_Toc314003430"/>
      <w:proofErr w:type="spellStart"/>
      <w:r w:rsidRPr="005F2DB0">
        <w:rPr>
          <w:highlight w:val="green"/>
          <w:lang w:val="en-US"/>
        </w:rPr>
        <w:t>EFIBetalingEvneAsynkronHent</w:t>
      </w:r>
      <w:bookmarkEnd w:id="1056"/>
      <w:proofErr w:type="spellEnd"/>
    </w:p>
    <w:p w:rsidR="00984ACB" w:rsidRDefault="00984ACB" w:rsidP="00984ACB">
      <w:r w:rsidRPr="00206DA8">
        <w:t xml:space="preserve">Følgende valideringer foretages I </w:t>
      </w:r>
      <w:proofErr w:type="spellStart"/>
      <w:r>
        <w:t>EFIBetalingEvneAsynkronHent</w:t>
      </w:r>
      <w:proofErr w:type="spellEnd"/>
      <w:r>
        <w: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6F65C5">
        <w:trPr>
          <w:cantSplit/>
          <w:tblHeader/>
        </w:trPr>
        <w:tc>
          <w:tcPr>
            <w:tcW w:w="4465"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rsidTr="006F65C5">
        <w:trPr>
          <w:cantSplit/>
        </w:trPr>
        <w:tc>
          <w:tcPr>
            <w:tcW w:w="4465" w:type="dxa"/>
          </w:tcPr>
          <w:p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6F65C5">
            <w:pPr>
              <w:spacing w:after="0"/>
              <w:rPr>
                <w:rFonts w:cs="Arial"/>
                <w:sz w:val="20"/>
                <w:szCs w:val="20"/>
              </w:rPr>
            </w:pPr>
            <w:r w:rsidRPr="00D83BD8">
              <w:rPr>
                <w:rFonts w:cs="Arial"/>
                <w:sz w:val="20"/>
                <w:szCs w:val="20"/>
              </w:rPr>
              <w:t>900</w:t>
            </w:r>
          </w:p>
        </w:tc>
        <w:tc>
          <w:tcPr>
            <w:tcW w:w="3888" w:type="dxa"/>
          </w:tcPr>
          <w:p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5F2DB0" w:rsidRDefault="000A7171" w:rsidP="000A7171">
      <w:pPr>
        <w:pStyle w:val="Overskrift2"/>
        <w:numPr>
          <w:ilvl w:val="1"/>
          <w:numId w:val="7"/>
        </w:numPr>
        <w:tabs>
          <w:tab w:val="clear" w:pos="964"/>
          <w:tab w:val="num" w:pos="0"/>
        </w:tabs>
        <w:ind w:left="0"/>
        <w:rPr>
          <w:highlight w:val="yellow"/>
          <w:lang w:val="en-US"/>
        </w:rPr>
      </w:pPr>
      <w:bookmarkStart w:id="1057" w:name="_Toc314003431"/>
      <w:proofErr w:type="spellStart"/>
      <w:r w:rsidRPr="005F2DB0">
        <w:rPr>
          <w:highlight w:val="yellow"/>
          <w:lang w:val="en-US"/>
        </w:rPr>
        <w:t>EFIBetalingEvneHent</w:t>
      </w:r>
      <w:bookmarkEnd w:id="1057"/>
      <w:proofErr w:type="spellEnd"/>
    </w:p>
    <w:p w:rsidR="000A7171" w:rsidRDefault="000A7171" w:rsidP="000A7171">
      <w:r w:rsidRPr="00206DA8">
        <w:t xml:space="preserve">Følgende valideringer foretages I </w:t>
      </w:r>
      <w:proofErr w:type="spellStart"/>
      <w:r>
        <w:t>EFIBetalingEvneHent</w:t>
      </w:r>
      <w:proofErr w:type="spellEnd"/>
      <w:r>
        <w: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6F65C5">
        <w:trPr>
          <w:cantSplit/>
          <w:tblHeader/>
        </w:trPr>
        <w:tc>
          <w:tcPr>
            <w:tcW w:w="4465"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rsidTr="006F65C5">
        <w:trPr>
          <w:cantSplit/>
        </w:trPr>
        <w:tc>
          <w:tcPr>
            <w:tcW w:w="4465" w:type="dxa"/>
          </w:tcPr>
          <w:p w:rsidR="00803EFE" w:rsidRPr="00705B12" w:rsidRDefault="00803EFE" w:rsidP="006F65C5">
            <w:pPr>
              <w:spacing w:after="0"/>
              <w:rPr>
                <w:rFonts w:cs="Arial"/>
                <w:sz w:val="20"/>
                <w:szCs w:val="20"/>
              </w:rPr>
            </w:pPr>
            <w:commentRangeStart w:id="1058"/>
            <w:r w:rsidRPr="005F2DB0">
              <w:rPr>
                <w:rFonts w:cs="Arial"/>
                <w:sz w:val="20"/>
                <w:szCs w:val="20"/>
              </w:rPr>
              <w:t>Kontrol af hvorvidt kunde findes</w:t>
            </w:r>
          </w:p>
        </w:tc>
        <w:tc>
          <w:tcPr>
            <w:tcW w:w="792" w:type="dxa"/>
          </w:tcPr>
          <w:p w:rsidR="00803EFE" w:rsidRPr="00491009" w:rsidRDefault="00803EFE" w:rsidP="006F65C5">
            <w:pPr>
              <w:spacing w:after="0"/>
              <w:rPr>
                <w:rFonts w:cs="Arial"/>
                <w:sz w:val="20"/>
                <w:szCs w:val="20"/>
              </w:rPr>
            </w:pPr>
            <w:r>
              <w:rPr>
                <w:rFonts w:cs="Arial"/>
                <w:sz w:val="20"/>
                <w:szCs w:val="20"/>
              </w:rPr>
              <w:t>005</w:t>
            </w:r>
          </w:p>
        </w:tc>
        <w:tc>
          <w:tcPr>
            <w:tcW w:w="3888" w:type="dxa"/>
          </w:tcPr>
          <w:p w:rsidR="00803EFE" w:rsidRPr="00491009" w:rsidRDefault="00803EFE" w:rsidP="006F65C5">
            <w:pPr>
              <w:spacing w:after="0"/>
              <w:rPr>
                <w:rFonts w:cs="Arial"/>
                <w:sz w:val="20"/>
                <w:szCs w:val="20"/>
              </w:rPr>
            </w:pPr>
            <w:r w:rsidRPr="005F2DB0">
              <w:rPr>
                <w:rFonts w:cs="Arial"/>
                <w:sz w:val="20"/>
                <w:szCs w:val="20"/>
              </w:rPr>
              <w:t>Besked om at kunde ikke findes</w:t>
            </w:r>
            <w:commentRangeEnd w:id="1058"/>
            <w:r w:rsidR="00881CDF" w:rsidRPr="005F2DB0">
              <w:rPr>
                <w:rFonts w:cs="Arial"/>
                <w:sz w:val="20"/>
                <w:szCs w:val="20"/>
              </w:rPr>
              <w:commentReference w:id="1058"/>
            </w:r>
          </w:p>
        </w:tc>
      </w:tr>
      <w:tr w:rsidR="00803EFE" w:rsidTr="006F65C5">
        <w:trPr>
          <w:cantSplit/>
        </w:trPr>
        <w:tc>
          <w:tcPr>
            <w:tcW w:w="4465" w:type="dxa"/>
          </w:tcPr>
          <w:p w:rsidR="00803EFE" w:rsidRPr="005F2DB0" w:rsidRDefault="00803EFE" w:rsidP="006F65C5">
            <w:pPr>
              <w:spacing w:after="0"/>
              <w:rPr>
                <w:rFonts w:cs="Arial"/>
                <w:sz w:val="20"/>
                <w:szCs w:val="20"/>
              </w:rPr>
            </w:pPr>
            <w:commentRangeStart w:id="1059"/>
            <w:r w:rsidRPr="005F2DB0">
              <w:rPr>
                <w:rFonts w:cs="Arial"/>
                <w:sz w:val="20"/>
                <w:szCs w:val="20"/>
              </w:rPr>
              <w:t xml:space="preserve">Kontrol af hvorvidt </w:t>
            </w:r>
            <w:proofErr w:type="spellStart"/>
            <w:r w:rsidRPr="005F2DB0">
              <w:rPr>
                <w:rFonts w:cs="Arial"/>
                <w:sz w:val="20"/>
                <w:szCs w:val="20"/>
              </w:rPr>
              <w:t>MyndighedUdbetalingTyp</w:t>
            </w:r>
            <w:r w:rsidRPr="005F2DB0">
              <w:rPr>
                <w:rFonts w:cs="Arial"/>
                <w:sz w:val="20"/>
                <w:szCs w:val="20"/>
              </w:rPr>
              <w:t>e</w:t>
            </w:r>
            <w:r w:rsidRPr="005F2DB0">
              <w:rPr>
                <w:rFonts w:cs="Arial"/>
                <w:sz w:val="20"/>
                <w:szCs w:val="20"/>
              </w:rPr>
              <w:t>Kode</w:t>
            </w:r>
            <w:proofErr w:type="spellEnd"/>
            <w:r w:rsidRPr="005F2DB0">
              <w:rPr>
                <w:rFonts w:cs="Arial"/>
                <w:sz w:val="20"/>
                <w:szCs w:val="20"/>
              </w:rPr>
              <w:t xml:space="preserve"> findes</w:t>
            </w:r>
          </w:p>
        </w:tc>
        <w:tc>
          <w:tcPr>
            <w:tcW w:w="792" w:type="dxa"/>
          </w:tcPr>
          <w:p w:rsidR="00803EFE" w:rsidRDefault="00803EFE" w:rsidP="006F65C5">
            <w:pPr>
              <w:spacing w:after="0"/>
              <w:rPr>
                <w:rFonts w:cs="Arial"/>
                <w:sz w:val="20"/>
                <w:szCs w:val="20"/>
              </w:rPr>
            </w:pPr>
            <w:r>
              <w:rPr>
                <w:rFonts w:cs="Arial"/>
                <w:sz w:val="20"/>
                <w:szCs w:val="20"/>
              </w:rPr>
              <w:t>034</w:t>
            </w:r>
          </w:p>
        </w:tc>
        <w:tc>
          <w:tcPr>
            <w:tcW w:w="3888" w:type="dxa"/>
          </w:tcPr>
          <w:p w:rsidR="00803EFE" w:rsidRPr="005F2DB0" w:rsidRDefault="00803EFE" w:rsidP="006F65C5">
            <w:pPr>
              <w:spacing w:after="0"/>
              <w:rPr>
                <w:rFonts w:cs="Arial"/>
                <w:sz w:val="20"/>
                <w:szCs w:val="20"/>
              </w:rPr>
            </w:pPr>
            <w:r w:rsidRPr="005F2DB0">
              <w:rPr>
                <w:rFonts w:cs="Arial"/>
                <w:sz w:val="20"/>
                <w:szCs w:val="20"/>
              </w:rPr>
              <w:t xml:space="preserve">Besked om at </w:t>
            </w:r>
            <w:proofErr w:type="spellStart"/>
            <w:r w:rsidRPr="005F2DB0">
              <w:rPr>
                <w:rFonts w:cs="Arial"/>
                <w:sz w:val="20"/>
                <w:szCs w:val="20"/>
              </w:rPr>
              <w:t>MyndighedUdbetalingT</w:t>
            </w:r>
            <w:r w:rsidRPr="005F2DB0">
              <w:rPr>
                <w:rFonts w:cs="Arial"/>
                <w:sz w:val="20"/>
                <w:szCs w:val="20"/>
              </w:rPr>
              <w:t>y</w:t>
            </w:r>
            <w:r w:rsidRPr="005F2DB0">
              <w:rPr>
                <w:rFonts w:cs="Arial"/>
                <w:sz w:val="20"/>
                <w:szCs w:val="20"/>
              </w:rPr>
              <w:t>peKode</w:t>
            </w:r>
            <w:proofErr w:type="spellEnd"/>
            <w:r w:rsidRPr="005F2DB0">
              <w:rPr>
                <w:rFonts w:cs="Arial"/>
                <w:sz w:val="20"/>
                <w:szCs w:val="20"/>
              </w:rPr>
              <w:t xml:space="preserve"> ikke findes</w:t>
            </w:r>
            <w:commentRangeEnd w:id="1059"/>
            <w:r w:rsidR="00881CDF" w:rsidRPr="005F2DB0">
              <w:rPr>
                <w:rFonts w:cs="Arial"/>
                <w:sz w:val="20"/>
                <w:szCs w:val="20"/>
              </w:rPr>
              <w:commentReference w:id="1059"/>
            </w:r>
          </w:p>
        </w:tc>
      </w:tr>
      <w:tr w:rsidR="000A7171" w:rsidRPr="007F4C59" w:rsidTr="006F65C5">
        <w:trPr>
          <w:cantSplit/>
        </w:trPr>
        <w:tc>
          <w:tcPr>
            <w:tcW w:w="4465" w:type="dxa"/>
          </w:tcPr>
          <w:p w:rsidR="000A7171" w:rsidRPr="00D83BD8" w:rsidRDefault="000A7171" w:rsidP="006F65C5">
            <w:pPr>
              <w:spacing w:after="0"/>
              <w:rPr>
                <w:rFonts w:cs="Arial"/>
                <w:sz w:val="20"/>
                <w:szCs w:val="20"/>
              </w:rPr>
            </w:pPr>
            <w:r w:rsidRPr="00D83BD8">
              <w:rPr>
                <w:rFonts w:cs="Arial"/>
                <w:sz w:val="20"/>
                <w:szCs w:val="20"/>
              </w:rPr>
              <w:lastRenderedPageBreak/>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6F65C5">
            <w:pPr>
              <w:spacing w:after="0"/>
              <w:rPr>
                <w:rFonts w:cs="Arial"/>
                <w:sz w:val="20"/>
                <w:szCs w:val="20"/>
              </w:rPr>
            </w:pPr>
            <w:r w:rsidRPr="00D83BD8">
              <w:rPr>
                <w:rFonts w:cs="Arial"/>
                <w:sz w:val="20"/>
                <w:szCs w:val="20"/>
              </w:rPr>
              <w:t>900</w:t>
            </w:r>
          </w:p>
        </w:tc>
        <w:tc>
          <w:tcPr>
            <w:tcW w:w="3888" w:type="dxa"/>
          </w:tcPr>
          <w:p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5F2DB0" w:rsidRDefault="0060179A" w:rsidP="0060179A">
      <w:pPr>
        <w:pStyle w:val="Overskrift2"/>
        <w:numPr>
          <w:ilvl w:val="1"/>
          <w:numId w:val="7"/>
        </w:numPr>
        <w:tabs>
          <w:tab w:val="clear" w:pos="964"/>
          <w:tab w:val="num" w:pos="0"/>
        </w:tabs>
        <w:ind w:left="0"/>
        <w:rPr>
          <w:highlight w:val="yellow"/>
          <w:lang w:val="en-US"/>
        </w:rPr>
      </w:pPr>
      <w:bookmarkStart w:id="1060" w:name="_Toc314003432"/>
      <w:proofErr w:type="spellStart"/>
      <w:r w:rsidRPr="005F2DB0">
        <w:rPr>
          <w:highlight w:val="yellow"/>
          <w:lang w:val="en-US"/>
        </w:rPr>
        <w:t>EFIBetalingEvneÆndr</w:t>
      </w:r>
      <w:bookmarkEnd w:id="1060"/>
      <w:proofErr w:type="spellEnd"/>
    </w:p>
    <w:p w:rsidR="0060179A" w:rsidRDefault="0060179A" w:rsidP="0060179A">
      <w:r w:rsidRPr="00206DA8">
        <w:t xml:space="preserve">Følgende valideringer foretages I </w:t>
      </w:r>
      <w:proofErr w:type="spellStart"/>
      <w:r>
        <w:t>EFIBetalingEvneÆndr</w:t>
      </w:r>
      <w:proofErr w:type="spellEnd"/>
      <w:r>
        <w:t>:</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6F65C5">
        <w:trPr>
          <w:cantSplit/>
          <w:tblHeader/>
        </w:trPr>
        <w:tc>
          <w:tcPr>
            <w:tcW w:w="4465"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21F54" w:rsidRPr="00491009" w:rsidTr="006F65C5">
        <w:trPr>
          <w:cantSplit/>
        </w:trPr>
        <w:tc>
          <w:tcPr>
            <w:tcW w:w="4465" w:type="dxa"/>
          </w:tcPr>
          <w:p w:rsidR="00A21F54" w:rsidRPr="000F6370" w:rsidRDefault="00A21F54" w:rsidP="006F65C5">
            <w:pPr>
              <w:spacing w:after="0"/>
              <w:jc w:val="both"/>
              <w:rPr>
                <w:rFonts w:cs="Arial"/>
                <w:sz w:val="20"/>
                <w:szCs w:val="20"/>
              </w:rPr>
            </w:pPr>
            <w:commentRangeStart w:id="1061"/>
            <w:r>
              <w:rPr>
                <w:rFonts w:cs="Arial"/>
                <w:sz w:val="20"/>
                <w:szCs w:val="20"/>
              </w:rPr>
              <w:t>Der er ikke defineret nogen valideringer for se</w:t>
            </w:r>
            <w:r>
              <w:rPr>
                <w:rFonts w:cs="Arial"/>
                <w:sz w:val="20"/>
                <w:szCs w:val="20"/>
              </w:rPr>
              <w:t>r</w:t>
            </w:r>
            <w:r>
              <w:rPr>
                <w:rFonts w:cs="Arial"/>
                <w:sz w:val="20"/>
                <w:szCs w:val="20"/>
              </w:rPr>
              <w:t>vicen</w:t>
            </w:r>
            <w:commentRangeEnd w:id="1061"/>
            <w:r w:rsidR="00881CDF">
              <w:rPr>
                <w:rStyle w:val="Kommentarhenvisning"/>
              </w:rPr>
              <w:commentReference w:id="1061"/>
            </w:r>
          </w:p>
        </w:tc>
        <w:tc>
          <w:tcPr>
            <w:tcW w:w="792" w:type="dxa"/>
          </w:tcPr>
          <w:p w:rsidR="00A21F54" w:rsidRPr="00491009" w:rsidRDefault="00A21F54" w:rsidP="006F65C5">
            <w:pPr>
              <w:spacing w:after="0"/>
              <w:rPr>
                <w:rFonts w:cs="Arial"/>
                <w:sz w:val="20"/>
                <w:szCs w:val="20"/>
              </w:rPr>
            </w:pPr>
          </w:p>
        </w:tc>
        <w:tc>
          <w:tcPr>
            <w:tcW w:w="3888" w:type="dxa"/>
          </w:tcPr>
          <w:p w:rsidR="00A21F54" w:rsidRPr="00491009" w:rsidRDefault="00A21F54" w:rsidP="006F65C5">
            <w:pPr>
              <w:spacing w:after="0"/>
              <w:rPr>
                <w:rFonts w:cs="Arial"/>
                <w:sz w:val="20"/>
                <w:szCs w:val="20"/>
              </w:rPr>
            </w:pPr>
          </w:p>
        </w:tc>
      </w:tr>
    </w:tbl>
    <w:p w:rsidR="0060179A" w:rsidRDefault="0060179A" w:rsidP="0060179A"/>
    <w:p w:rsidR="009D55B7" w:rsidRPr="005F2DB0" w:rsidRDefault="009D55B7" w:rsidP="009D55B7">
      <w:pPr>
        <w:pStyle w:val="Overskrift2"/>
        <w:numPr>
          <w:ilvl w:val="1"/>
          <w:numId w:val="7"/>
        </w:numPr>
        <w:tabs>
          <w:tab w:val="clear" w:pos="964"/>
          <w:tab w:val="num" w:pos="0"/>
        </w:tabs>
        <w:ind w:left="0"/>
        <w:rPr>
          <w:highlight w:val="green"/>
          <w:lang w:val="en-US"/>
        </w:rPr>
      </w:pPr>
      <w:bookmarkStart w:id="1062" w:name="_Toc314003433"/>
      <w:proofErr w:type="spellStart"/>
      <w:r w:rsidRPr="005F2DB0">
        <w:rPr>
          <w:highlight w:val="green"/>
          <w:lang w:val="en-US"/>
        </w:rPr>
        <w:t>EFIBetalingOrdningMisligholdt</w:t>
      </w:r>
      <w:bookmarkEnd w:id="1062"/>
      <w:proofErr w:type="spellEnd"/>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023</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024</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D03A55" w:rsidRDefault="0030294C" w:rsidP="0030294C">
      <w:pPr>
        <w:pStyle w:val="Overskrift2"/>
        <w:numPr>
          <w:ilvl w:val="1"/>
          <w:numId w:val="7"/>
        </w:numPr>
        <w:tabs>
          <w:tab w:val="clear" w:pos="964"/>
          <w:tab w:val="num" w:pos="0"/>
        </w:tabs>
        <w:ind w:left="0"/>
        <w:rPr>
          <w:highlight w:val="yellow"/>
          <w:lang w:val="en-US"/>
        </w:rPr>
      </w:pPr>
      <w:bookmarkStart w:id="1063" w:name="_Toc314003434"/>
      <w:proofErr w:type="spellStart"/>
      <w:r w:rsidRPr="00D03A55">
        <w:rPr>
          <w:highlight w:val="yellow"/>
          <w:lang w:val="en-US"/>
        </w:rPr>
        <w:t>EFIFordringOprettet</w:t>
      </w:r>
      <w:bookmarkEnd w:id="1063"/>
      <w:proofErr w:type="spellEnd"/>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commentRangeStart w:id="1064"/>
            <w:proofErr w:type="spellStart"/>
            <w:r w:rsidRPr="00B80159">
              <w:rPr>
                <w:rFonts w:cs="Arial"/>
                <w:sz w:val="20"/>
                <w:szCs w:val="20"/>
              </w:rPr>
              <w:t>EFIFordringID</w:t>
            </w:r>
            <w:proofErr w:type="spellEnd"/>
            <w:r w:rsidRPr="00B80159">
              <w:rPr>
                <w:rFonts w:cs="Arial"/>
                <w:sz w:val="20"/>
                <w:szCs w:val="20"/>
              </w:rPr>
              <w:t xml:space="preserve">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commentRangeEnd w:id="1064"/>
            <w:r w:rsidR="009E631C">
              <w:rPr>
                <w:rStyle w:val="Kommentarhenvisning"/>
              </w:rPr>
              <w:commentReference w:id="1064"/>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lastRenderedPageBreak/>
              <w:t>HovedfordringID</w:t>
            </w:r>
            <w:proofErr w:type="spellEnd"/>
            <w:r w:rsidRPr="00B80159">
              <w:rPr>
                <w:rFonts w:cs="Arial"/>
                <w:sz w:val="20"/>
                <w:szCs w:val="20"/>
              </w:rPr>
              <w:t xml:space="preserve">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D03A55" w:rsidTr="00B80159">
        <w:trPr>
          <w:cantSplit/>
        </w:trPr>
        <w:tc>
          <w:tcPr>
            <w:tcW w:w="4465" w:type="dxa"/>
          </w:tcPr>
          <w:p w:rsidR="00B80159" w:rsidRPr="00B80159" w:rsidRDefault="00D03A55" w:rsidP="00D03A55">
            <w:pPr>
              <w:spacing w:after="0"/>
              <w:rPr>
                <w:rFonts w:cs="Arial"/>
                <w:sz w:val="20"/>
                <w:szCs w:val="20"/>
              </w:rPr>
            </w:pPr>
            <w:r w:rsidRPr="00D03A55">
              <w:rPr>
                <w:rFonts w:cs="Arial"/>
                <w:sz w:val="20"/>
                <w:szCs w:val="20"/>
              </w:rPr>
              <w:t>Fordringstype findes ikke</w:t>
            </w:r>
            <w:r w:rsidRPr="00D03A55">
              <w:rPr>
                <w:rFonts w:cs="Arial"/>
                <w:sz w:val="20"/>
                <w:szCs w:val="20"/>
              </w:rPr>
              <w:br/>
            </w:r>
          </w:p>
        </w:tc>
        <w:tc>
          <w:tcPr>
            <w:tcW w:w="792" w:type="dxa"/>
          </w:tcPr>
          <w:p w:rsidR="00B80159" w:rsidRPr="00B80159" w:rsidRDefault="001A25A9" w:rsidP="00D03A55">
            <w:pPr>
              <w:spacing w:after="0"/>
              <w:rPr>
                <w:rFonts w:cs="Arial"/>
                <w:sz w:val="20"/>
                <w:szCs w:val="20"/>
              </w:rPr>
            </w:pPr>
            <w:r>
              <w:rPr>
                <w:rFonts w:cs="Arial"/>
                <w:sz w:val="20"/>
                <w:szCs w:val="20"/>
              </w:rPr>
              <w:t>211</w:t>
            </w:r>
          </w:p>
        </w:tc>
        <w:tc>
          <w:tcPr>
            <w:tcW w:w="3888" w:type="dxa"/>
          </w:tcPr>
          <w:p w:rsidR="00B80159" w:rsidRPr="00B80159" w:rsidRDefault="00D03A55" w:rsidP="00D03A55">
            <w:pPr>
              <w:spacing w:after="0"/>
              <w:rPr>
                <w:rFonts w:cs="Arial"/>
                <w:sz w:val="20"/>
                <w:szCs w:val="20"/>
              </w:rPr>
            </w:pPr>
            <w:r w:rsidRPr="00D03A55">
              <w:rPr>
                <w:rFonts w:cs="Arial"/>
                <w:sz w:val="20"/>
                <w:szCs w:val="20"/>
              </w:rPr>
              <w:t>Fordringstype findes ikke i EFI</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D03A55" w:rsidRDefault="0030294C" w:rsidP="0030294C">
      <w:pPr>
        <w:pStyle w:val="Overskrift2"/>
        <w:numPr>
          <w:ilvl w:val="1"/>
          <w:numId w:val="7"/>
        </w:numPr>
        <w:tabs>
          <w:tab w:val="clear" w:pos="964"/>
          <w:tab w:val="num" w:pos="0"/>
        </w:tabs>
        <w:ind w:left="0"/>
        <w:rPr>
          <w:highlight w:val="green"/>
          <w:lang w:val="en-US"/>
        </w:rPr>
      </w:pPr>
      <w:bookmarkStart w:id="1065" w:name="_Toc314003435"/>
      <w:proofErr w:type="spellStart"/>
      <w:r w:rsidRPr="00D03A55">
        <w:rPr>
          <w:highlight w:val="green"/>
          <w:lang w:val="en-US"/>
        </w:rPr>
        <w:t>EFIFordringSaldoÆndret</w:t>
      </w:r>
      <w:bookmarkEnd w:id="1065"/>
      <w:proofErr w:type="spellEnd"/>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D03A55" w:rsidRDefault="009D55B7" w:rsidP="009D55B7">
      <w:pPr>
        <w:pStyle w:val="Overskrift2"/>
        <w:numPr>
          <w:ilvl w:val="1"/>
          <w:numId w:val="7"/>
        </w:numPr>
        <w:tabs>
          <w:tab w:val="clear" w:pos="964"/>
          <w:tab w:val="num" w:pos="0"/>
        </w:tabs>
        <w:ind w:left="0"/>
        <w:rPr>
          <w:highlight w:val="green"/>
          <w:lang w:val="en-US"/>
        </w:rPr>
      </w:pPr>
      <w:bookmarkStart w:id="1066" w:name="_Toc314003436"/>
      <w:proofErr w:type="spellStart"/>
      <w:r w:rsidRPr="00D03A55">
        <w:rPr>
          <w:highlight w:val="green"/>
          <w:lang w:val="en-US"/>
        </w:rPr>
        <w:t>EFIHæftelseForældelseModtag</w:t>
      </w:r>
      <w:bookmarkEnd w:id="1066"/>
      <w:proofErr w:type="spellEnd"/>
    </w:p>
    <w:p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D03A55" w:rsidTr="006F65C5">
        <w:trPr>
          <w:cantSplit/>
        </w:trPr>
        <w:tc>
          <w:tcPr>
            <w:tcW w:w="4465" w:type="dxa"/>
          </w:tcPr>
          <w:p w:rsidR="009D55B7" w:rsidRPr="007F4C59" w:rsidRDefault="00D03A55" w:rsidP="006F65C5">
            <w:pPr>
              <w:spacing w:after="0"/>
              <w:rPr>
                <w:rFonts w:cs="Arial"/>
                <w:sz w:val="20"/>
                <w:szCs w:val="20"/>
              </w:rPr>
            </w:pPr>
            <w:r w:rsidRPr="00D03A55">
              <w:rPr>
                <w:rFonts w:cs="Arial"/>
                <w:sz w:val="20"/>
                <w:szCs w:val="20"/>
              </w:rPr>
              <w:t>Teknisk fejl ved opdatering</w:t>
            </w:r>
          </w:p>
        </w:tc>
        <w:tc>
          <w:tcPr>
            <w:tcW w:w="792" w:type="dxa"/>
          </w:tcPr>
          <w:p w:rsidR="009D55B7" w:rsidRPr="00491009" w:rsidRDefault="009D55B7" w:rsidP="006F65C5">
            <w:pPr>
              <w:spacing w:after="0"/>
              <w:rPr>
                <w:rFonts w:cs="Arial"/>
                <w:sz w:val="20"/>
                <w:szCs w:val="20"/>
              </w:rPr>
            </w:pPr>
            <w:r>
              <w:rPr>
                <w:rFonts w:cs="Arial"/>
                <w:sz w:val="20"/>
                <w:szCs w:val="20"/>
              </w:rPr>
              <w:t>903</w:t>
            </w:r>
          </w:p>
        </w:tc>
        <w:tc>
          <w:tcPr>
            <w:tcW w:w="3888" w:type="dxa"/>
          </w:tcPr>
          <w:p w:rsidR="009D55B7" w:rsidRPr="00491009" w:rsidRDefault="00D03A55" w:rsidP="006F65C5">
            <w:pPr>
              <w:spacing w:after="0"/>
              <w:rPr>
                <w:rFonts w:cs="Arial"/>
                <w:sz w:val="20"/>
                <w:szCs w:val="20"/>
              </w:rPr>
            </w:pPr>
            <w:r w:rsidRPr="00D03A55">
              <w:rPr>
                <w:rFonts w:cs="Arial"/>
                <w:sz w:val="20"/>
                <w:szCs w:val="20"/>
              </w:rPr>
              <w:t>Opdatering afvises</w:t>
            </w:r>
          </w:p>
        </w:tc>
      </w:tr>
    </w:tbl>
    <w:p w:rsidR="009D55B7" w:rsidRDefault="009D55B7" w:rsidP="009D55B7"/>
    <w:p w:rsidR="009D55B7" w:rsidRPr="00D03A55" w:rsidRDefault="009D55B7" w:rsidP="009D55B7">
      <w:pPr>
        <w:pStyle w:val="Overskrift2"/>
        <w:numPr>
          <w:ilvl w:val="1"/>
          <w:numId w:val="7"/>
        </w:numPr>
        <w:tabs>
          <w:tab w:val="clear" w:pos="964"/>
          <w:tab w:val="num" w:pos="0"/>
        </w:tabs>
        <w:ind w:left="0"/>
        <w:rPr>
          <w:highlight w:val="green"/>
          <w:lang w:val="en-US"/>
        </w:rPr>
      </w:pPr>
      <w:bookmarkStart w:id="1067" w:name="_Toc314003437"/>
      <w:proofErr w:type="spellStart"/>
      <w:r w:rsidRPr="00D03A55">
        <w:rPr>
          <w:highlight w:val="green"/>
          <w:lang w:val="en-US"/>
        </w:rPr>
        <w:t>EFIIndbetalingModtaget</w:t>
      </w:r>
      <w:bookmarkEnd w:id="1067"/>
      <w:proofErr w:type="spellEnd"/>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6F65C5">
            <w:pPr>
              <w:spacing w:after="0"/>
              <w:jc w:val="both"/>
              <w:rPr>
                <w:rFonts w:cs="Arial"/>
                <w:sz w:val="20"/>
                <w:szCs w:val="20"/>
              </w:rPr>
            </w:pPr>
          </w:p>
        </w:tc>
        <w:tc>
          <w:tcPr>
            <w:tcW w:w="3888" w:type="dxa"/>
          </w:tcPr>
          <w:p w:rsidR="009D55B7" w:rsidRPr="000F6370" w:rsidRDefault="009D55B7" w:rsidP="006F65C5">
            <w:pPr>
              <w:spacing w:after="0"/>
              <w:jc w:val="both"/>
              <w:rPr>
                <w:rFonts w:cs="Arial"/>
                <w:sz w:val="20"/>
                <w:szCs w:val="20"/>
              </w:rPr>
            </w:pPr>
          </w:p>
        </w:tc>
      </w:tr>
    </w:tbl>
    <w:p w:rsidR="009D55B7" w:rsidRDefault="009D55B7" w:rsidP="009D55B7"/>
    <w:p w:rsidR="00BB5ADD" w:rsidRPr="00D03A55" w:rsidRDefault="00BB5ADD" w:rsidP="00BB5ADD">
      <w:pPr>
        <w:pStyle w:val="Overskrift2"/>
        <w:numPr>
          <w:ilvl w:val="1"/>
          <w:numId w:val="7"/>
        </w:numPr>
        <w:tabs>
          <w:tab w:val="clear" w:pos="964"/>
          <w:tab w:val="num" w:pos="0"/>
        </w:tabs>
        <w:ind w:left="0"/>
        <w:rPr>
          <w:highlight w:val="green"/>
          <w:lang w:val="en-US"/>
        </w:rPr>
      </w:pPr>
      <w:bookmarkStart w:id="1068" w:name="_Toc314003438"/>
      <w:proofErr w:type="spellStart"/>
      <w:r w:rsidRPr="00D03A55">
        <w:rPr>
          <w:highlight w:val="green"/>
          <w:lang w:val="en-US"/>
        </w:rPr>
        <w:lastRenderedPageBreak/>
        <w:t>RSOpgaveAsynkronBook</w:t>
      </w:r>
      <w:bookmarkEnd w:id="1068"/>
      <w:proofErr w:type="spellEnd"/>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6F65C5">
        <w:trPr>
          <w:cantSplit/>
          <w:tblHeader/>
        </w:trPr>
        <w:tc>
          <w:tcPr>
            <w:tcW w:w="4465"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rsidTr="006F65C5">
        <w:trPr>
          <w:cantSplit/>
        </w:trPr>
        <w:tc>
          <w:tcPr>
            <w:tcW w:w="4465" w:type="dxa"/>
          </w:tcPr>
          <w:p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6F65C5">
            <w:pPr>
              <w:spacing w:after="0"/>
              <w:jc w:val="both"/>
              <w:rPr>
                <w:rFonts w:cs="Arial"/>
                <w:sz w:val="20"/>
                <w:szCs w:val="20"/>
              </w:rPr>
            </w:pPr>
          </w:p>
        </w:tc>
        <w:tc>
          <w:tcPr>
            <w:tcW w:w="3888" w:type="dxa"/>
          </w:tcPr>
          <w:p w:rsidR="00BB5ADD" w:rsidRPr="000F6370" w:rsidRDefault="00BB5ADD" w:rsidP="006F65C5">
            <w:pPr>
              <w:spacing w:after="0"/>
              <w:jc w:val="both"/>
              <w:rPr>
                <w:rFonts w:cs="Arial"/>
                <w:sz w:val="20"/>
                <w:szCs w:val="20"/>
              </w:rPr>
            </w:pPr>
          </w:p>
        </w:tc>
      </w:tr>
    </w:tbl>
    <w:p w:rsidR="00BB5ADD" w:rsidRDefault="00BB5ADD" w:rsidP="00BB5ADD"/>
    <w:p w:rsidR="002B7C43" w:rsidRPr="00D03A55" w:rsidRDefault="002B7C43" w:rsidP="002B7C43">
      <w:pPr>
        <w:pStyle w:val="Overskrift2"/>
        <w:numPr>
          <w:ilvl w:val="1"/>
          <w:numId w:val="7"/>
        </w:numPr>
        <w:tabs>
          <w:tab w:val="clear" w:pos="964"/>
          <w:tab w:val="num" w:pos="0"/>
        </w:tabs>
        <w:ind w:left="0"/>
        <w:rPr>
          <w:highlight w:val="green"/>
          <w:lang w:val="en-US"/>
        </w:rPr>
      </w:pPr>
      <w:bookmarkStart w:id="1069" w:name="_Toc314003439"/>
      <w:proofErr w:type="spellStart"/>
      <w:r w:rsidRPr="00D03A55">
        <w:rPr>
          <w:highlight w:val="green"/>
          <w:lang w:val="en-US"/>
        </w:rPr>
        <w:t>DPDokumentOpret</w:t>
      </w:r>
      <w:bookmarkEnd w:id="1069"/>
      <w:proofErr w:type="spellEnd"/>
    </w:p>
    <w:p w:rsidR="002B7C43" w:rsidRDefault="002B7C43" w:rsidP="002B7C43">
      <w:r w:rsidRPr="00206DA8">
        <w:t xml:space="preserve">Følgende valideringer foretages I </w:t>
      </w:r>
      <w:proofErr w:type="spellStart"/>
      <w:r>
        <w:t>DPDokumentOpret</w:t>
      </w:r>
      <w:proofErr w:type="spellEnd"/>
      <w:r>
        <w: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6F65C5">
        <w:trPr>
          <w:cantSplit/>
          <w:tblHeader/>
        </w:trPr>
        <w:tc>
          <w:tcPr>
            <w:tcW w:w="4465"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rsidTr="006F65C5">
        <w:trPr>
          <w:cantSplit/>
        </w:trPr>
        <w:tc>
          <w:tcPr>
            <w:tcW w:w="4465" w:type="dxa"/>
          </w:tcPr>
          <w:p w:rsidR="002B7C43" w:rsidRPr="00D83BD8" w:rsidRDefault="002B7C43"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6F65C5">
            <w:pPr>
              <w:spacing w:after="0"/>
              <w:rPr>
                <w:rFonts w:cs="Arial"/>
                <w:sz w:val="20"/>
                <w:szCs w:val="20"/>
              </w:rPr>
            </w:pPr>
            <w:r w:rsidRPr="00D83BD8">
              <w:rPr>
                <w:rFonts w:cs="Arial"/>
                <w:sz w:val="20"/>
                <w:szCs w:val="20"/>
              </w:rPr>
              <w:t>900</w:t>
            </w:r>
          </w:p>
        </w:tc>
        <w:tc>
          <w:tcPr>
            <w:tcW w:w="3888" w:type="dxa"/>
          </w:tcPr>
          <w:p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D03A55" w:rsidRDefault="00963F1C" w:rsidP="00963F1C">
      <w:pPr>
        <w:pStyle w:val="Overskrift2"/>
        <w:numPr>
          <w:ilvl w:val="1"/>
          <w:numId w:val="7"/>
        </w:numPr>
        <w:tabs>
          <w:tab w:val="clear" w:pos="964"/>
          <w:tab w:val="num" w:pos="0"/>
        </w:tabs>
        <w:ind w:left="0"/>
        <w:rPr>
          <w:highlight w:val="green"/>
          <w:lang w:val="en-US"/>
        </w:rPr>
      </w:pPr>
      <w:bookmarkStart w:id="1070" w:name="_Toc314003440"/>
      <w:proofErr w:type="spellStart"/>
      <w:r w:rsidRPr="00D03A55">
        <w:rPr>
          <w:highlight w:val="green"/>
          <w:lang w:val="en-US"/>
        </w:rPr>
        <w:t>DP</w:t>
      </w:r>
      <w:r w:rsidR="00440A3F" w:rsidRPr="00D03A55">
        <w:rPr>
          <w:highlight w:val="green"/>
          <w:lang w:val="en-US"/>
        </w:rPr>
        <w:t>MeddelelseSendAkter</w:t>
      </w:r>
      <w:bookmarkEnd w:id="1070"/>
      <w:proofErr w:type="spellEnd"/>
    </w:p>
    <w:p w:rsidR="00963F1C" w:rsidRDefault="00963F1C" w:rsidP="00963F1C">
      <w:r w:rsidRPr="00206DA8">
        <w:t xml:space="preserve">Følgende valideringer foretages I </w:t>
      </w:r>
      <w:proofErr w:type="spellStart"/>
      <w:r w:rsidR="00241131">
        <w:t>DPMeddelelseSendAkter</w:t>
      </w:r>
      <w:proofErr w:type="spellEnd"/>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6F65C5">
        <w:trPr>
          <w:cantSplit/>
          <w:tblHeader/>
        </w:trPr>
        <w:tc>
          <w:tcPr>
            <w:tcW w:w="4465"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rsidTr="006F65C5">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6F65C5">
            <w:pPr>
              <w:spacing w:after="0"/>
              <w:rPr>
                <w:rFonts w:cs="Arial"/>
                <w:sz w:val="20"/>
                <w:szCs w:val="20"/>
              </w:rPr>
            </w:pPr>
            <w:r>
              <w:rPr>
                <w:rFonts w:cs="Arial"/>
                <w:sz w:val="20"/>
                <w:szCs w:val="20"/>
              </w:rPr>
              <w:t>252</w:t>
            </w:r>
          </w:p>
        </w:tc>
        <w:tc>
          <w:tcPr>
            <w:tcW w:w="3888" w:type="dxa"/>
          </w:tcPr>
          <w:p w:rsidR="00963F1C" w:rsidRPr="00D83BD8" w:rsidRDefault="00963F1C" w:rsidP="006F65C5">
            <w:pPr>
              <w:spacing w:after="0"/>
              <w:rPr>
                <w:rFonts w:cs="Arial"/>
                <w:sz w:val="20"/>
                <w:szCs w:val="20"/>
              </w:rPr>
            </w:pPr>
            <w:r>
              <w:rPr>
                <w:rFonts w:cs="Arial"/>
                <w:sz w:val="20"/>
                <w:szCs w:val="20"/>
              </w:rPr>
              <w:t>Kald afvises</w:t>
            </w:r>
          </w:p>
        </w:tc>
      </w:tr>
      <w:tr w:rsidR="00963F1C" w:rsidRPr="007F4C59" w:rsidTr="006F65C5">
        <w:trPr>
          <w:cantSplit/>
        </w:trPr>
        <w:tc>
          <w:tcPr>
            <w:tcW w:w="4465" w:type="dxa"/>
          </w:tcPr>
          <w:p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6F65C5">
            <w:pPr>
              <w:spacing w:after="0"/>
              <w:rPr>
                <w:rFonts w:cs="Arial"/>
                <w:sz w:val="20"/>
                <w:szCs w:val="20"/>
              </w:rPr>
            </w:pPr>
            <w:r w:rsidRPr="00D83BD8">
              <w:rPr>
                <w:rFonts w:cs="Arial"/>
                <w:sz w:val="20"/>
                <w:szCs w:val="20"/>
              </w:rPr>
              <w:t>900</w:t>
            </w:r>
          </w:p>
        </w:tc>
        <w:tc>
          <w:tcPr>
            <w:tcW w:w="3888" w:type="dxa"/>
          </w:tcPr>
          <w:p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825"/>
    <w:bookmarkEnd w:id="826"/>
    <w:p w:rsidR="00A9772A" w:rsidRPr="00317FFA" w:rsidRDefault="00A9772A" w:rsidP="00F51B5D"/>
    <w:p w:rsidR="00A9772A" w:rsidRPr="00D66BDC" w:rsidRDefault="00A9772A" w:rsidP="00530560">
      <w:pPr>
        <w:pStyle w:val="Overskrift1"/>
        <w:numPr>
          <w:ilvl w:val="0"/>
          <w:numId w:val="7"/>
        </w:numPr>
        <w:rPr>
          <w:lang w:val="en-US"/>
        </w:rPr>
      </w:pPr>
      <w:bookmarkStart w:id="1071" w:name="_Toc314003441"/>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1071"/>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r w:rsidR="00E767FC" w:rsidRPr="00B511F8" w:rsidTr="00CE0579">
        <w:trPr>
          <w:cantSplit/>
        </w:trPr>
        <w:tc>
          <w:tcPr>
            <w:tcW w:w="1509" w:type="dxa"/>
            <w:vAlign w:val="bottom"/>
          </w:tcPr>
          <w:p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 xml:space="preserve">mentar med ref. til </w:t>
            </w:r>
            <w:proofErr w:type="spellStart"/>
            <w:r>
              <w:t>kwok</w:t>
            </w:r>
            <w:proofErr w:type="spellEnd"/>
            <w:r>
              <w:t xml:space="preserve"> </w:t>
            </w:r>
            <w:proofErr w:type="spellStart"/>
            <w:r>
              <w:t>issues</w:t>
            </w:r>
            <w:proofErr w:type="spellEnd"/>
            <w:r>
              <w:t>.</w:t>
            </w:r>
          </w:p>
        </w:tc>
      </w:tr>
      <w:tr w:rsidR="005F5CD9" w:rsidRPr="00B511F8" w:rsidTr="00CE0579">
        <w:trPr>
          <w:cantSplit/>
        </w:trPr>
        <w:tc>
          <w:tcPr>
            <w:tcW w:w="1509" w:type="dxa"/>
            <w:vAlign w:val="bottom"/>
          </w:tcPr>
          <w:p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rsidR="005F5CD9" w:rsidRDefault="007E175A" w:rsidP="00CE0579">
            <w:pPr>
              <w:widowControl w:val="0"/>
              <w:tabs>
                <w:tab w:val="right" w:leader="dot" w:pos="9355"/>
              </w:tabs>
              <w:spacing w:before="10" w:line="280" w:lineRule="exact"/>
            </w:pPr>
            <w:r>
              <w:t xml:space="preserve">Konsistenstjekket mod services og har identificeret ændringer for at komme i </w:t>
            </w:r>
            <w:proofErr w:type="spellStart"/>
            <w:r>
              <w:t>sync</w:t>
            </w:r>
            <w:proofErr w:type="spellEnd"/>
            <w:r>
              <w:t>.</w:t>
            </w:r>
          </w:p>
          <w:p w:rsidR="007E175A" w:rsidRPr="00E767FC" w:rsidRDefault="007E175A" w:rsidP="00CE0579">
            <w:pPr>
              <w:widowControl w:val="0"/>
              <w:tabs>
                <w:tab w:val="right" w:leader="dot" w:pos="9355"/>
              </w:tabs>
              <w:spacing w:before="10" w:line="280" w:lineRule="exact"/>
            </w:pPr>
            <w:r>
              <w:t>Baseline ændringer indført.</w:t>
            </w:r>
          </w:p>
        </w:tc>
      </w:tr>
    </w:tbl>
    <w:p w:rsidR="00A9772A" w:rsidRPr="00E767FC" w:rsidRDefault="00A9772A" w:rsidP="001723F3">
      <w:pPr>
        <w:tabs>
          <w:tab w:val="left" w:pos="5340"/>
        </w:tabs>
      </w:pPr>
    </w:p>
    <w:sectPr w:rsidR="00A9772A" w:rsidRPr="00E767FC" w:rsidSect="00737634">
      <w:headerReference w:type="default" r:id="rId18"/>
      <w:footerReference w:type="default" r:id="rId19"/>
      <w:pgSz w:w="11906" w:h="16838" w:code="9"/>
      <w:pgMar w:top="1418" w:right="851" w:bottom="1440" w:left="2948" w:header="624" w:footer="58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Merete Kibøl Andersen" w:date="2012-01-11T00:01:00Z" w:initials="MKA">
    <w:p w:rsidR="007B358C" w:rsidRDefault="007B358C">
      <w:pPr>
        <w:pStyle w:val="Kommentartekst"/>
      </w:pPr>
      <w:r>
        <w:rPr>
          <w:rStyle w:val="Kommentarhenvisning"/>
        </w:rPr>
        <w:annotationRef/>
      </w:r>
    </w:p>
    <w:p w:rsidR="007B358C" w:rsidRDefault="007B358C">
      <w:pPr>
        <w:pStyle w:val="Kommentartekst"/>
      </w:pPr>
      <w:r>
        <w:t>Mangler i service – skal lægges ind</w:t>
      </w:r>
    </w:p>
  </w:comment>
  <w:comment w:id="31" w:author="CTXMIS069$" w:date="2012-01-11T00:01:00Z" w:initials="MKA">
    <w:p w:rsidR="007B358C" w:rsidRDefault="007B358C">
      <w:pPr>
        <w:pStyle w:val="Kommentartekst"/>
      </w:pPr>
      <w:r>
        <w:rPr>
          <w:rStyle w:val="Kommentarhenvisning"/>
        </w:rPr>
        <w:annotationRef/>
      </w:r>
    </w:p>
    <w:p w:rsidR="007B358C" w:rsidRDefault="007B358C" w:rsidP="005F2DB0">
      <w:pPr>
        <w:pStyle w:val="Kommentartekst"/>
      </w:pPr>
      <w:r>
        <w:t>Mangler i services – skal lægges ind</w:t>
      </w:r>
    </w:p>
  </w:comment>
  <w:comment w:id="363" w:author="CTXMIS069$" w:date="2012-01-10T21:50:00Z" w:initials="MKA">
    <w:p w:rsidR="007B358C" w:rsidRDefault="007B358C">
      <w:pPr>
        <w:pStyle w:val="Kommentartekst"/>
      </w:pPr>
      <w:r>
        <w:rPr>
          <w:rStyle w:val="Kommentarhenvisning"/>
        </w:rPr>
        <w:annotationRef/>
      </w:r>
    </w:p>
    <w:p w:rsidR="007B358C" w:rsidRDefault="007B358C">
      <w:pPr>
        <w:pStyle w:val="Kommentartekst"/>
      </w:pPr>
      <w:r>
        <w:t xml:space="preserve">Denne slettes. Den er ikke i en service </w:t>
      </w:r>
      <w:proofErr w:type="spellStart"/>
      <w:r>
        <w:t>DMIBetalingEvneHentet</w:t>
      </w:r>
      <w:proofErr w:type="spellEnd"/>
      <w:r>
        <w:t>. Fej mener at den indirekte er omfattet af 005.</w:t>
      </w:r>
    </w:p>
  </w:comment>
  <w:comment w:id="828" w:author="Merete Kibøl Andersen" w:date="2012-01-11T00:02:00Z" w:initials="MKA">
    <w:p w:rsidR="007B358C" w:rsidRDefault="007B358C">
      <w:pPr>
        <w:pStyle w:val="Kommentartekst"/>
      </w:pPr>
      <w:r>
        <w:rPr>
          <w:rStyle w:val="Kommentarhenvisning"/>
        </w:rPr>
        <w:annotationRef/>
      </w:r>
    </w:p>
    <w:p w:rsidR="007B358C" w:rsidRDefault="007B358C">
      <w:pPr>
        <w:pStyle w:val="Kommentartekst"/>
      </w:pPr>
      <w:r>
        <w:t>Servicen opdateres med overskrift:</w:t>
      </w:r>
    </w:p>
    <w:p w:rsidR="007B358C" w:rsidRDefault="007B358C">
      <w:pPr>
        <w:pStyle w:val="Kommentartekst"/>
      </w:pPr>
      <w:r>
        <w:t xml:space="preserve">”Dubletkontrol” </w:t>
      </w:r>
    </w:p>
  </w:comment>
  <w:comment w:id="899" w:author="Merete Kibøl Andersen" w:date="2012-01-11T00:02:00Z" w:initials="MKA">
    <w:p w:rsidR="007B358C" w:rsidRDefault="007B358C">
      <w:pPr>
        <w:pStyle w:val="Kommentartekst"/>
      </w:pPr>
      <w:r>
        <w:rPr>
          <w:rStyle w:val="Kommentarhenvisning"/>
        </w:rPr>
        <w:annotationRef/>
      </w:r>
    </w:p>
    <w:p w:rsidR="007B358C" w:rsidRDefault="007B358C">
      <w:pPr>
        <w:pStyle w:val="Kommentartekst"/>
      </w:pPr>
      <w:r>
        <w:t xml:space="preserve">Mangler at blive sat ind i service. </w:t>
      </w:r>
    </w:p>
    <w:p w:rsidR="007B358C" w:rsidRDefault="007B358C">
      <w:pPr>
        <w:pStyle w:val="Kommentartekst"/>
      </w:pPr>
    </w:p>
    <w:p w:rsidR="007B358C" w:rsidRDefault="007B358C">
      <w:pPr>
        <w:pStyle w:val="Kommentartekst"/>
      </w:pPr>
      <w:r>
        <w:t xml:space="preserve">Sættes ind som i </w:t>
      </w:r>
      <w:proofErr w:type="spellStart"/>
      <w:r>
        <w:t>DMIFordringAsynkr</w:t>
      </w:r>
      <w:r>
        <w:t>o</w:t>
      </w:r>
      <w:r>
        <w:t>nOpret</w:t>
      </w:r>
      <w:proofErr w:type="spellEnd"/>
    </w:p>
  </w:comment>
  <w:comment w:id="904" w:author="Merete Kibøl Andersen" w:date="2012-01-11T00:03:00Z" w:initials="MKA">
    <w:p w:rsidR="007B358C" w:rsidRPr="007B6461" w:rsidRDefault="007B358C">
      <w:pPr>
        <w:pStyle w:val="Kommentartekst"/>
        <w:rPr>
          <w:rFonts w:ascii="Verdana" w:hAnsi="Verdana"/>
          <w:sz w:val="16"/>
          <w:szCs w:val="16"/>
        </w:rPr>
      </w:pPr>
      <w:r>
        <w:rPr>
          <w:rStyle w:val="Kommentarhenvisning"/>
        </w:rPr>
        <w:annotationRef/>
      </w:r>
    </w:p>
    <w:p w:rsidR="007B358C" w:rsidRPr="007B6461" w:rsidRDefault="007B358C">
      <w:pPr>
        <w:pStyle w:val="Kommentartekst"/>
      </w:pPr>
      <w:r w:rsidRPr="007B6461">
        <w:rPr>
          <w:rFonts w:ascii="Verdana" w:hAnsi="Verdana"/>
          <w:sz w:val="16"/>
          <w:szCs w:val="16"/>
        </w:rPr>
        <w:t xml:space="preserve">Ny rettelse - </w:t>
      </w:r>
      <w:proofErr w:type="spellStart"/>
      <w:r w:rsidRPr="007B6461">
        <w:rPr>
          <w:rFonts w:ascii="Verdana" w:hAnsi="Verdana"/>
          <w:sz w:val="16"/>
          <w:szCs w:val="16"/>
        </w:rPr>
        <w:t>Kwok</w:t>
      </w:r>
      <w:proofErr w:type="spellEnd"/>
      <w:r w:rsidRPr="007B6461">
        <w:rPr>
          <w:rFonts w:ascii="Verdana" w:hAnsi="Verdana"/>
          <w:sz w:val="16"/>
          <w:szCs w:val="16"/>
        </w:rPr>
        <w:t xml:space="preserve"> 517</w:t>
      </w:r>
    </w:p>
  </w:comment>
  <w:comment w:id="909" w:author="Merete Kibøl Andersen" w:date="2012-01-10T23:49:00Z" w:initials="MKA">
    <w:p w:rsidR="007B358C" w:rsidRPr="007B6461" w:rsidRDefault="007B358C">
      <w:pPr>
        <w:pStyle w:val="Kommentartekst"/>
      </w:pPr>
      <w:r>
        <w:rPr>
          <w:rStyle w:val="Kommentarhenvisning"/>
        </w:rPr>
        <w:annotationRef/>
      </w:r>
    </w:p>
    <w:p w:rsidR="007B358C" w:rsidRPr="007B6461" w:rsidRDefault="007B358C" w:rsidP="00425731">
      <w:pPr>
        <w:pStyle w:val="Kommentartekst"/>
      </w:pPr>
      <w:r w:rsidRPr="007B6461">
        <w:rPr>
          <w:rFonts w:ascii="Verdana" w:hAnsi="Verdana"/>
          <w:sz w:val="16"/>
          <w:szCs w:val="16"/>
        </w:rPr>
        <w:t xml:space="preserve">Ny rettelse - </w:t>
      </w:r>
      <w:proofErr w:type="spellStart"/>
      <w:r w:rsidRPr="007B6461">
        <w:rPr>
          <w:rFonts w:ascii="Verdana" w:hAnsi="Verdana"/>
          <w:sz w:val="16"/>
          <w:szCs w:val="16"/>
        </w:rPr>
        <w:t>Kwok</w:t>
      </w:r>
      <w:proofErr w:type="spellEnd"/>
      <w:r w:rsidRPr="007B6461">
        <w:rPr>
          <w:rFonts w:ascii="Verdana" w:hAnsi="Verdana"/>
          <w:sz w:val="16"/>
          <w:szCs w:val="16"/>
        </w:rPr>
        <w:t xml:space="preserve"> 517</w:t>
      </w:r>
    </w:p>
  </w:comment>
  <w:comment w:id="939" w:author="Merete Kibøl Andersen" w:date="2012-01-11T00:03:00Z" w:initials="MKA">
    <w:p w:rsidR="007B358C" w:rsidRDefault="007B358C">
      <w:pPr>
        <w:pStyle w:val="Kommentartekst"/>
      </w:pPr>
      <w:r>
        <w:rPr>
          <w:rStyle w:val="Kommentarhenvisning"/>
        </w:rPr>
        <w:annotationRef/>
      </w:r>
    </w:p>
    <w:p w:rsidR="007B358C" w:rsidRDefault="007B358C">
      <w:pPr>
        <w:pStyle w:val="Kommentartekst"/>
      </w:pPr>
      <w:r>
        <w:t>Skal slettes fra service og dokument</w:t>
      </w:r>
    </w:p>
  </w:comment>
  <w:comment w:id="940" w:author="Merete Kibøl Andersen" w:date="2012-01-11T00:04:00Z" w:initials="MKA">
    <w:p w:rsidR="007B358C" w:rsidRDefault="007B358C">
      <w:pPr>
        <w:pStyle w:val="Kommentartekst"/>
      </w:pPr>
      <w:r>
        <w:rPr>
          <w:rStyle w:val="Kommentarhenvisning"/>
        </w:rPr>
        <w:annotationRef/>
      </w:r>
    </w:p>
    <w:p w:rsidR="007B358C" w:rsidRDefault="007B358C">
      <w:pPr>
        <w:pStyle w:val="Kommentartekst"/>
      </w:pPr>
      <w:r>
        <w:t>Service ændres, så den passer til d</w:t>
      </w:r>
      <w:r>
        <w:t>o</w:t>
      </w:r>
      <w:r>
        <w:t>kumentet.</w:t>
      </w:r>
    </w:p>
  </w:comment>
  <w:comment w:id="941" w:author="Merete Kibøl Andersen" w:date="2012-01-11T00:04:00Z" w:initials="MKA">
    <w:p w:rsidR="007B358C" w:rsidRDefault="007B358C">
      <w:pPr>
        <w:pStyle w:val="Kommentartekst"/>
      </w:pPr>
      <w:r>
        <w:rPr>
          <w:rStyle w:val="Kommentarhenvisning"/>
        </w:rPr>
        <w:annotationRef/>
      </w:r>
    </w:p>
    <w:p w:rsidR="007B358C" w:rsidRDefault="007B358C" w:rsidP="00DC41F1">
      <w:pPr>
        <w:pStyle w:val="Kommentartekst"/>
      </w:pPr>
      <w:r>
        <w:t>Skal slettes fra service og dokument</w:t>
      </w:r>
    </w:p>
    <w:p w:rsidR="007B358C" w:rsidRDefault="007B358C" w:rsidP="00DC41F1">
      <w:pPr>
        <w:pStyle w:val="Kommentartekst"/>
      </w:pPr>
    </w:p>
    <w:p w:rsidR="007B358C" w:rsidRDefault="007B358C" w:rsidP="00DC41F1">
      <w:pPr>
        <w:pStyle w:val="Kommentartekst"/>
      </w:pPr>
      <w:r>
        <w:t xml:space="preserve">Bemærk at den har </w:t>
      </w:r>
      <w:proofErr w:type="spellStart"/>
      <w:r>
        <w:t>fejlnr</w:t>
      </w:r>
      <w:proofErr w:type="spellEnd"/>
      <w:r>
        <w:t xml:space="preserve"> 44 i service:</w:t>
      </w:r>
    </w:p>
    <w:p w:rsidR="007B358C" w:rsidRDefault="007B358C">
      <w:pPr>
        <w:pStyle w:val="Kommentartekst"/>
      </w:pPr>
    </w:p>
    <w:p w:rsidR="007B358C" w:rsidRDefault="007B358C">
      <w:pPr>
        <w:pStyle w:val="Kommentartekst"/>
      </w:pPr>
      <w:r w:rsidRPr="00F00951">
        <w:t>Validering: Udbetalingsstop-fradato og -</w:t>
      </w:r>
      <w:proofErr w:type="spellStart"/>
      <w:r w:rsidRPr="00F00951">
        <w:t>tildato</w:t>
      </w:r>
      <w:proofErr w:type="spellEnd"/>
      <w:r w:rsidRPr="00F00951">
        <w:t xml:space="preserve"> kan ikke oprettes eller ændres til en dato, der ligger før dags dato.</w:t>
      </w:r>
      <w:r w:rsidRPr="00F00951">
        <w:br/>
        <w:t>Fejlnummer: 044</w:t>
      </w:r>
    </w:p>
  </w:comment>
  <w:comment w:id="967" w:author="Merete Kibøl Andersen" w:date="2012-01-11T00:07:00Z" w:initials="MKA">
    <w:p w:rsidR="007B358C" w:rsidRDefault="007B358C">
      <w:pPr>
        <w:pStyle w:val="Kommentartekst"/>
      </w:pPr>
      <w:r>
        <w:rPr>
          <w:rStyle w:val="Kommentarhenvisning"/>
        </w:rPr>
        <w:annotationRef/>
      </w:r>
    </w:p>
    <w:p w:rsidR="007B358C" w:rsidRPr="00F00951" w:rsidRDefault="007B358C" w:rsidP="00813812">
      <w:pPr>
        <w:pStyle w:val="Kommentartekst"/>
      </w:pPr>
      <w:r>
        <w:t>Reaktion svarer ikke overens med se</w:t>
      </w:r>
      <w:r>
        <w:t>r</w:t>
      </w:r>
      <w:r>
        <w:t>vice. Service ændres, så den passer til dokumentet.</w:t>
      </w:r>
    </w:p>
  </w:comment>
  <w:comment w:id="969" w:author="Merete Kibøl Andersen" w:date="2012-01-11T00:07:00Z" w:initials="MKA">
    <w:p w:rsidR="007B358C" w:rsidRDefault="007B358C">
      <w:pPr>
        <w:pStyle w:val="Kommentartekst"/>
      </w:pPr>
      <w:r>
        <w:rPr>
          <w:rStyle w:val="Kommentarhenvisning"/>
        </w:rPr>
        <w:annotationRef/>
      </w:r>
    </w:p>
    <w:p w:rsidR="007B358C" w:rsidRDefault="007B358C" w:rsidP="00DC41F1">
      <w:pPr>
        <w:pStyle w:val="Kommentartekst"/>
      </w:pPr>
      <w:r>
        <w:t>Service ændres, så den passer til d</w:t>
      </w:r>
      <w:r>
        <w:t>o</w:t>
      </w:r>
      <w:r>
        <w:t>kumentet.</w:t>
      </w:r>
    </w:p>
  </w:comment>
  <w:comment w:id="992" w:author="Merete Kibøl Andersen" w:date="2012-01-11T00:17:00Z" w:initials="MKA">
    <w:p w:rsidR="007B358C" w:rsidRDefault="007B358C">
      <w:pPr>
        <w:pStyle w:val="Kommentartekst"/>
      </w:pPr>
      <w:r>
        <w:rPr>
          <w:rStyle w:val="Kommentarhenvisning"/>
        </w:rPr>
        <w:annotationRef/>
      </w:r>
    </w:p>
    <w:p w:rsidR="007B358C" w:rsidRDefault="007B358C" w:rsidP="00DC41F1">
      <w:pPr>
        <w:pStyle w:val="Kommentartekst"/>
      </w:pPr>
      <w:r>
        <w:t>Service ændres, så den passer til d</w:t>
      </w:r>
      <w:r>
        <w:t>o</w:t>
      </w:r>
      <w:r>
        <w:t>kumentet.</w:t>
      </w:r>
    </w:p>
  </w:comment>
  <w:comment w:id="993" w:author="Merete Kibøl Andersen" w:date="2012-01-11T00:09:00Z" w:initials="MKA">
    <w:p w:rsidR="007B358C" w:rsidRDefault="007B358C">
      <w:pPr>
        <w:pStyle w:val="Kommentartekst"/>
      </w:pPr>
      <w:r>
        <w:rPr>
          <w:rStyle w:val="Kommentarhenvisning"/>
        </w:rPr>
        <w:annotationRef/>
      </w:r>
    </w:p>
    <w:p w:rsidR="007B358C" w:rsidRDefault="007B358C">
      <w:pPr>
        <w:pStyle w:val="Kommentartekst"/>
      </w:pPr>
      <w:r>
        <w:t>Reaktion svarer ikke overens med se</w:t>
      </w:r>
      <w:r>
        <w:t>r</w:t>
      </w:r>
      <w:r>
        <w:t>vice.</w:t>
      </w:r>
      <w:r w:rsidRPr="00E67CEA">
        <w:t xml:space="preserve"> </w:t>
      </w:r>
      <w:r>
        <w:t>Service ændres, så den passer til dokumentet.</w:t>
      </w:r>
    </w:p>
  </w:comment>
  <w:comment w:id="1022" w:author="Merete Kibøl Andersen" w:date="2012-01-11T00:17:00Z" w:initials="MKA">
    <w:p w:rsidR="007B358C" w:rsidRDefault="007B358C">
      <w:pPr>
        <w:pStyle w:val="Kommentartekst"/>
      </w:pPr>
      <w:r>
        <w:rPr>
          <w:rStyle w:val="Kommentarhenvisning"/>
        </w:rPr>
        <w:annotationRef/>
      </w:r>
    </w:p>
    <w:p w:rsidR="007B358C" w:rsidRPr="008156FD" w:rsidRDefault="007B358C" w:rsidP="00182FAB">
      <w:pPr>
        <w:pStyle w:val="Kommentartekst"/>
        <w:rPr>
          <w:rFonts w:ascii="Verdana" w:hAnsi="Verdana"/>
          <w:sz w:val="16"/>
          <w:szCs w:val="16"/>
        </w:rPr>
      </w:pPr>
      <w:r>
        <w:rPr>
          <w:rFonts w:ascii="Verdana" w:hAnsi="Verdana"/>
          <w:sz w:val="16"/>
          <w:szCs w:val="16"/>
        </w:rPr>
        <w:t>Reaktion svarer ikke overens med service. Service rettes</w:t>
      </w:r>
    </w:p>
  </w:comment>
  <w:comment w:id="1024" w:author="Merete Kibøl Andersen" w:date="2012-01-11T00:18:00Z" w:initials="MKA">
    <w:p w:rsidR="007B358C" w:rsidRDefault="007B358C">
      <w:pPr>
        <w:pStyle w:val="Kommentartekst"/>
      </w:pPr>
      <w:r>
        <w:rPr>
          <w:rStyle w:val="Kommentarhenvisning"/>
        </w:rPr>
        <w:annotationRef/>
      </w:r>
    </w:p>
    <w:p w:rsidR="007B358C" w:rsidRDefault="007B358C">
      <w:pPr>
        <w:pStyle w:val="Kommentartekst"/>
      </w:pPr>
      <w:r>
        <w:t xml:space="preserve">Service har validering  900. </w:t>
      </w:r>
    </w:p>
    <w:p w:rsidR="007B358C" w:rsidRDefault="007B358C">
      <w:pPr>
        <w:pStyle w:val="Kommentartekst"/>
      </w:pPr>
      <w:r>
        <w:t>900 slettes i service og i stedet indsæ</w:t>
      </w:r>
      <w:r>
        <w:t>t</w:t>
      </w:r>
      <w:r>
        <w:t>tes 907, som den står her i dokumentet.</w:t>
      </w:r>
    </w:p>
  </w:comment>
  <w:comment w:id="1027" w:author="Merete Kibøl Andersen" w:date="2012-01-11T00:18:00Z" w:initials="MKA">
    <w:p w:rsidR="007B358C" w:rsidRDefault="007B358C">
      <w:pPr>
        <w:pStyle w:val="Kommentartekst"/>
      </w:pPr>
      <w:r>
        <w:rPr>
          <w:rStyle w:val="Kommentarhenvisning"/>
        </w:rPr>
        <w:annotationRef/>
      </w:r>
    </w:p>
    <w:p w:rsidR="007B358C" w:rsidRPr="005F5CD9" w:rsidRDefault="007B358C">
      <w:pPr>
        <w:pStyle w:val="Kommentartekst"/>
        <w:rPr>
          <w:rFonts w:ascii="Verdana" w:hAnsi="Verdana"/>
          <w:sz w:val="16"/>
          <w:szCs w:val="16"/>
        </w:rPr>
      </w:pPr>
      <w:r>
        <w:rPr>
          <w:rFonts w:ascii="Verdana" w:hAnsi="Verdana"/>
          <w:sz w:val="16"/>
          <w:szCs w:val="16"/>
        </w:rPr>
        <w:t>Reaktion svarer ikke overens med service. Service rettes</w:t>
      </w:r>
    </w:p>
  </w:comment>
  <w:comment w:id="1028" w:author="Merete Kibøl Andersen" w:date="2012-01-11T00:18:00Z" w:initials="MKA">
    <w:p w:rsidR="007B358C" w:rsidRDefault="007B358C">
      <w:pPr>
        <w:pStyle w:val="Kommentartekst"/>
      </w:pPr>
      <w:r>
        <w:rPr>
          <w:rStyle w:val="Kommentarhenvisning"/>
        </w:rPr>
        <w:annotationRef/>
      </w:r>
    </w:p>
    <w:p w:rsidR="007B358C" w:rsidRPr="005F5CD9" w:rsidRDefault="007B358C" w:rsidP="008156FD">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1029" w:author="Merete Kibøl Andersen" w:date="2012-01-11T00:18:00Z" w:initials="MKA">
    <w:p w:rsidR="007B358C" w:rsidRDefault="007B358C">
      <w:pPr>
        <w:pStyle w:val="Kommentartekst"/>
      </w:pPr>
      <w:r>
        <w:rPr>
          <w:rStyle w:val="Kommentarhenvisning"/>
        </w:rPr>
        <w:annotationRef/>
      </w:r>
    </w:p>
    <w:p w:rsidR="007B358C" w:rsidRPr="000D598E" w:rsidRDefault="007B358C">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 Beskrivelsen fra d</w:t>
      </w:r>
      <w:r>
        <w:rPr>
          <w:rFonts w:ascii="Verdana" w:hAnsi="Verdana"/>
          <w:sz w:val="16"/>
          <w:szCs w:val="16"/>
        </w:rPr>
        <w:t>o</w:t>
      </w:r>
      <w:r>
        <w:rPr>
          <w:rFonts w:ascii="Verdana" w:hAnsi="Verdana"/>
          <w:sz w:val="16"/>
          <w:szCs w:val="16"/>
        </w:rPr>
        <w:t xml:space="preserve">kumentet anvendes og Reaktion er ”Opdatering afvises”. </w:t>
      </w:r>
    </w:p>
  </w:comment>
  <w:comment w:id="1030" w:author="Merete Kibøl Andersen" w:date="2012-01-11T00:18:00Z" w:initials="MKA">
    <w:p w:rsidR="007B358C" w:rsidRDefault="007B358C">
      <w:pPr>
        <w:pStyle w:val="Kommentartekst"/>
      </w:pPr>
      <w:r>
        <w:rPr>
          <w:rStyle w:val="Kommentarhenvisning"/>
        </w:rPr>
        <w:annotationRef/>
      </w:r>
    </w:p>
    <w:p w:rsidR="007B358C" w:rsidRPr="005F5CD9" w:rsidRDefault="007B358C" w:rsidP="000D598E">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1031" w:author="Merete Kibøl Andersen" w:date="2012-01-11T00:18:00Z" w:initials="MKA">
    <w:p w:rsidR="007B358C" w:rsidRDefault="007B358C">
      <w:pPr>
        <w:pStyle w:val="Kommentartekst"/>
      </w:pPr>
      <w:r>
        <w:rPr>
          <w:rStyle w:val="Kommentarhenvisning"/>
        </w:rPr>
        <w:annotationRef/>
      </w:r>
    </w:p>
    <w:p w:rsidR="007B358C" w:rsidRPr="005F5CD9" w:rsidRDefault="007B35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032" w:author="Merete Kibøl Andersen" w:date="2012-01-11T00:18:00Z" w:initials="MKA">
    <w:p w:rsidR="007B358C" w:rsidRDefault="007B358C">
      <w:pPr>
        <w:pStyle w:val="Kommentartekst"/>
      </w:pPr>
      <w:r>
        <w:rPr>
          <w:rStyle w:val="Kommentarhenvisning"/>
        </w:rPr>
        <w:annotationRef/>
      </w:r>
    </w:p>
    <w:p w:rsidR="007B358C" w:rsidRPr="005F5CD9" w:rsidRDefault="007B35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034" w:author="Merete Kibøl Andersen" w:date="2012-01-11T00:20:00Z" w:initials="MKA">
    <w:p w:rsidR="007B358C" w:rsidRDefault="007B358C" w:rsidP="00510C7D">
      <w:pPr>
        <w:pStyle w:val="Kommentartekst"/>
      </w:pPr>
      <w:r>
        <w:rPr>
          <w:rStyle w:val="Kommentarhenvisning"/>
        </w:rPr>
        <w:annotationRef/>
      </w:r>
      <w:r>
        <w:rPr>
          <w:rStyle w:val="Kommentarhenvisning"/>
        </w:rPr>
        <w:annotationRef/>
      </w:r>
    </w:p>
    <w:p w:rsidR="007B358C" w:rsidRDefault="007B35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p w:rsidR="007B358C" w:rsidRDefault="007B358C" w:rsidP="000D598E">
      <w:pPr>
        <w:pStyle w:val="Kommentartekst"/>
      </w:pPr>
    </w:p>
    <w:p w:rsidR="007B358C" w:rsidRDefault="007B358C" w:rsidP="00510C7D">
      <w:pPr>
        <w:pStyle w:val="Kommentartekst"/>
      </w:pPr>
      <w:r>
        <w:t xml:space="preserve">Tabel på </w:t>
      </w:r>
      <w:proofErr w:type="spellStart"/>
      <w:r>
        <w:t>IndbetalingArt</w:t>
      </w:r>
      <w:proofErr w:type="spellEnd"/>
      <w:r>
        <w:t xml:space="preserve"> og Kilde opd</w:t>
      </w:r>
      <w:r>
        <w:t>a</w:t>
      </w:r>
      <w:r>
        <w:t xml:space="preserve">teres jf. </w:t>
      </w:r>
      <w:proofErr w:type="spellStart"/>
      <w:r>
        <w:t>kwok</w:t>
      </w:r>
      <w:proofErr w:type="spellEnd"/>
      <w:r>
        <w:t xml:space="preserve"> 500</w:t>
      </w:r>
    </w:p>
    <w:p w:rsidR="007B358C" w:rsidRDefault="007B358C">
      <w:pPr>
        <w:pStyle w:val="Kommentartekst"/>
      </w:pPr>
    </w:p>
  </w:comment>
  <w:comment w:id="1035" w:author="Merete Kibøl Andersen" w:date="2012-01-11T00:20:00Z" w:initials="MKA">
    <w:p w:rsidR="007B358C" w:rsidRDefault="007B358C" w:rsidP="00510C7D">
      <w:pPr>
        <w:pStyle w:val="Kommentartekst"/>
        <w:rPr>
          <w:rStyle w:val="Kommentarhenvisning"/>
        </w:rPr>
      </w:pPr>
    </w:p>
    <w:p w:rsidR="007B358C" w:rsidRDefault="007B358C" w:rsidP="000D598E">
      <w:pPr>
        <w:pStyle w:val="Kommentartekst"/>
        <w:rPr>
          <w:rFonts w:ascii="Verdana" w:hAnsi="Verdana"/>
          <w:sz w:val="16"/>
          <w:szCs w:val="16"/>
        </w:rPr>
      </w:pPr>
      <w:r>
        <w:rPr>
          <w:rStyle w:val="Kommentarhenvisning"/>
        </w:rPr>
        <w:t xml:space="preserve">Validering er ikke i servicen. </w:t>
      </w:r>
      <w:r>
        <w:rPr>
          <w:rFonts w:ascii="Verdana" w:hAnsi="Verdana"/>
          <w:sz w:val="16"/>
          <w:szCs w:val="16"/>
        </w:rPr>
        <w:t>Service rettes</w:t>
      </w:r>
    </w:p>
    <w:p w:rsidR="007B358C" w:rsidRDefault="007B358C" w:rsidP="00510C7D">
      <w:pPr>
        <w:pStyle w:val="Kommentartekst"/>
        <w:rPr>
          <w:rStyle w:val="Kommentarhenvisning"/>
        </w:rPr>
      </w:pPr>
    </w:p>
    <w:p w:rsidR="007B358C" w:rsidRDefault="007B358C" w:rsidP="00510C7D">
      <w:pPr>
        <w:pStyle w:val="Kommentartekst"/>
      </w:pPr>
      <w:r>
        <w:t xml:space="preserve">Tabel på </w:t>
      </w:r>
      <w:proofErr w:type="spellStart"/>
      <w:r>
        <w:t>IndbetalingArt</w:t>
      </w:r>
      <w:proofErr w:type="spellEnd"/>
      <w:r>
        <w:t xml:space="preserve"> og Kilde opd</w:t>
      </w:r>
      <w:r>
        <w:t>a</w:t>
      </w:r>
      <w:r>
        <w:t xml:space="preserve">teres jf. </w:t>
      </w:r>
      <w:proofErr w:type="spellStart"/>
      <w:r>
        <w:t>kwok</w:t>
      </w:r>
      <w:proofErr w:type="spellEnd"/>
      <w:r>
        <w:t xml:space="preserve"> 500</w:t>
      </w:r>
    </w:p>
  </w:comment>
  <w:comment w:id="1037" w:author="Merete Kibøl Andersen" w:date="2012-01-11T00:20:00Z" w:initials="MKA">
    <w:p w:rsidR="007B358C" w:rsidRDefault="007B358C">
      <w:pPr>
        <w:pStyle w:val="Kommentartekst"/>
      </w:pPr>
      <w:r>
        <w:rPr>
          <w:rStyle w:val="Kommentarhenvisning"/>
        </w:rPr>
        <w:annotationRef/>
      </w:r>
    </w:p>
    <w:p w:rsidR="007B358C" w:rsidRPr="005F5CD9" w:rsidRDefault="007B358C" w:rsidP="000D598E">
      <w:pPr>
        <w:pStyle w:val="Kommentartekst"/>
        <w:rPr>
          <w:rFonts w:ascii="Verdana" w:hAnsi="Verdana"/>
          <w:sz w:val="16"/>
          <w:szCs w:val="16"/>
        </w:rPr>
      </w:pPr>
      <w:r>
        <w:t xml:space="preserve">Denne validering er ikke i servicen. </w:t>
      </w:r>
      <w:r>
        <w:rPr>
          <w:rFonts w:ascii="Verdana" w:hAnsi="Verdana"/>
          <w:sz w:val="16"/>
          <w:szCs w:val="16"/>
        </w:rPr>
        <w:t>Service rettes</w:t>
      </w:r>
    </w:p>
  </w:comment>
  <w:comment w:id="1039" w:author="Merete Kibøl Andersen" w:date="2012-01-11T00:20:00Z" w:initials="MKA">
    <w:p w:rsidR="007B358C" w:rsidRDefault="007B358C">
      <w:pPr>
        <w:pStyle w:val="Kommentartekst"/>
      </w:pPr>
      <w:r>
        <w:rPr>
          <w:rStyle w:val="Kommentarhenvisning"/>
        </w:rPr>
        <w:annotationRef/>
      </w:r>
    </w:p>
    <w:p w:rsidR="007B358C" w:rsidRPr="005F5CD9" w:rsidRDefault="007B358C" w:rsidP="000D598E">
      <w:pPr>
        <w:pStyle w:val="Kommentartekst"/>
        <w:rPr>
          <w:rFonts w:ascii="Verdana" w:hAnsi="Verdana"/>
          <w:sz w:val="16"/>
          <w:szCs w:val="16"/>
        </w:rPr>
      </w:pPr>
      <w:r>
        <w:t xml:space="preserve">Denne validering er ikke i servicen. </w:t>
      </w:r>
      <w:r>
        <w:rPr>
          <w:rFonts w:ascii="Verdana" w:hAnsi="Verdana"/>
          <w:sz w:val="16"/>
          <w:szCs w:val="16"/>
        </w:rPr>
        <w:t>Service rettes</w:t>
      </w:r>
    </w:p>
  </w:comment>
  <w:comment w:id="1042" w:author="Merete Kibøl Andersen" w:date="2012-01-11T00:20:00Z" w:initials="MKA">
    <w:p w:rsidR="007B358C" w:rsidRDefault="007B358C">
      <w:pPr>
        <w:pStyle w:val="Kommentartekst"/>
      </w:pPr>
      <w:r>
        <w:rPr>
          <w:rStyle w:val="Kommentarhenvisning"/>
        </w:rPr>
        <w:annotationRef/>
      </w:r>
    </w:p>
    <w:p w:rsidR="007B358C" w:rsidRPr="004A4923" w:rsidRDefault="007B358C" w:rsidP="00DA5A00">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044" w:author="Merete Kibøl Andersen" w:date="2012-01-11T00:20:00Z" w:initials="MKA">
    <w:p w:rsidR="007B358C" w:rsidRDefault="007B358C">
      <w:pPr>
        <w:pStyle w:val="Kommentartekst"/>
      </w:pPr>
      <w:r>
        <w:rPr>
          <w:rStyle w:val="Kommentarhenvisning"/>
        </w:rPr>
        <w:annotationRef/>
      </w:r>
    </w:p>
    <w:p w:rsidR="007B358C" w:rsidRPr="005F5CD9" w:rsidRDefault="007B358C" w:rsidP="00057D31">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1049" w:author="Merete Kibøl Andersen" w:date="2012-01-11T00:20:00Z" w:initials="MKA">
    <w:p w:rsidR="007B358C" w:rsidRDefault="007B358C">
      <w:pPr>
        <w:pStyle w:val="Kommentartekst"/>
      </w:pPr>
      <w:r>
        <w:rPr>
          <w:rStyle w:val="Kommentarhenvisning"/>
        </w:rPr>
        <w:annotationRef/>
      </w:r>
    </w:p>
    <w:p w:rsidR="007B358C" w:rsidRPr="005F5CD9" w:rsidRDefault="007B358C" w:rsidP="00855561">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058" w:author="Merete Kibøl Andersen" w:date="2012-01-11T00:20:00Z" w:initials="MKA">
    <w:p w:rsidR="007B358C" w:rsidRDefault="007B358C">
      <w:pPr>
        <w:pStyle w:val="Kommentartekst"/>
      </w:pPr>
      <w:r>
        <w:rPr>
          <w:rStyle w:val="Kommentarhenvisning"/>
        </w:rPr>
        <w:annotationRef/>
      </w:r>
    </w:p>
    <w:p w:rsidR="007B358C" w:rsidRDefault="007B358C" w:rsidP="005F2DB0">
      <w:pPr>
        <w:pStyle w:val="Kommentartekst"/>
      </w:pPr>
      <w:r>
        <w:t>Svarer ikke overens med den i se</w:t>
      </w:r>
      <w:r>
        <w:t>r</w:t>
      </w:r>
      <w:r>
        <w:t>vicen. Service ændres.</w:t>
      </w:r>
    </w:p>
  </w:comment>
  <w:comment w:id="1059" w:author="Merete Kibøl Andersen" w:date="2012-01-11T00:20:00Z" w:initials="MKA">
    <w:p w:rsidR="007B358C" w:rsidRDefault="007B358C">
      <w:pPr>
        <w:pStyle w:val="Kommentartekst"/>
      </w:pPr>
      <w:r>
        <w:rPr>
          <w:rStyle w:val="Kommentarhenvisning"/>
        </w:rPr>
        <w:annotationRef/>
      </w:r>
    </w:p>
    <w:p w:rsidR="007B358C" w:rsidRDefault="007B358C" w:rsidP="005F2DB0">
      <w:pPr>
        <w:pStyle w:val="Kommentartekst"/>
      </w:pPr>
      <w:r>
        <w:t>Reaktion svarer ikke overens med se</w:t>
      </w:r>
      <w:r>
        <w:t>r</w:t>
      </w:r>
      <w:r>
        <w:t>vicen. Service ændres.</w:t>
      </w:r>
    </w:p>
  </w:comment>
  <w:comment w:id="1061" w:author="Merete Kibøl Andersen" w:date="2012-01-11T00:21:00Z" w:initials="MKA">
    <w:p w:rsidR="007B358C" w:rsidRDefault="007B358C">
      <w:pPr>
        <w:pStyle w:val="Kommentartekst"/>
      </w:pPr>
      <w:r>
        <w:rPr>
          <w:rStyle w:val="Kommentarhenvisning"/>
        </w:rPr>
        <w:annotationRef/>
      </w:r>
    </w:p>
    <w:p w:rsidR="007B358C" w:rsidRDefault="007B358C">
      <w:pPr>
        <w:pStyle w:val="Kommentartekst"/>
      </w:pPr>
      <w:r>
        <w:t>Konsortiet bør specificere.</w:t>
      </w:r>
    </w:p>
  </w:comment>
  <w:comment w:id="1064" w:author="Merete Kibøl Andersen" w:date="2012-01-11T00:21:00Z" w:initials="MKA">
    <w:p w:rsidR="007B358C" w:rsidRDefault="007B358C">
      <w:pPr>
        <w:pStyle w:val="Kommentartekst"/>
      </w:pPr>
      <w:r>
        <w:rPr>
          <w:rStyle w:val="Kommentarhenvisning"/>
        </w:rPr>
        <w:annotationRef/>
      </w:r>
    </w:p>
    <w:p w:rsidR="007B358C" w:rsidRDefault="007B358C">
      <w:pPr>
        <w:pStyle w:val="Kommentartekst"/>
      </w:pPr>
      <w:r>
        <w:t xml:space="preserve">Denne </w:t>
      </w:r>
      <w:proofErr w:type="spellStart"/>
      <w:r>
        <w:t>foreslåes</w:t>
      </w:r>
      <w:proofErr w:type="spellEnd"/>
      <w:r>
        <w:t xml:space="preserve"> </w:t>
      </w:r>
      <w:proofErr w:type="spellStart"/>
      <w:r>
        <w:t>fjenet</w:t>
      </w:r>
      <w:proofErr w:type="spellEnd"/>
      <w:r>
        <w:t xml:space="preserve"> fra service og dokument.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58C" w:rsidRDefault="007B358C" w:rsidP="001779FF">
      <w:r>
        <w:separator/>
      </w:r>
    </w:p>
  </w:endnote>
  <w:endnote w:type="continuationSeparator" w:id="0">
    <w:p w:rsidR="007B358C" w:rsidRDefault="007B358C"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Pr="00C273A9" w:rsidRDefault="00A44A24"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3" o:spid="_x0000_s16391" type="#_x0000_t32" style="position:absolute;left:0;text-align:left;margin-left:-89.65pt;margin-top:-.55pt;width:487.6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rsidR="007B358C" w:rsidRDefault="007B358C"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7B358C" w:rsidRPr="001723F3" w:rsidRDefault="007B358C"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7B358C" w:rsidRPr="00C273A9" w:rsidRDefault="007B358C" w:rsidP="00737634">
    <w:pPr>
      <w:pStyle w:val="Sidefod"/>
      <w:rPr>
        <w:lang w:val="en-US"/>
      </w:rPr>
    </w:pPr>
  </w:p>
  <w:p w:rsidR="007B358C" w:rsidRPr="00C273A9" w:rsidRDefault="007B358C">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Pr="001723F3" w:rsidRDefault="00A44A2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21" o:spid="_x0000_s16389" type="#_x0000_t32" style="position:absolute;left:0;text-align:left;margin-left:-89.65pt;margin-top:-.55pt;width:487.6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rsidR="007B358C" w:rsidRDefault="00A44A24">
    <w:pPr>
      <w:pStyle w:val="Sidefod"/>
    </w:pPr>
    <w:r>
      <w:rPr>
        <w:noProof/>
        <w:lang w:eastAsia="da-DK"/>
      </w:rPr>
      <w:pict>
        <v:shapetype id="_x0000_t202" coordsize="21600,21600" o:spt="202" path="m,l,21600r21600,l21600,xe">
          <v:stroke joinstyle="miter"/>
          <v:path gradientshapeok="t" o:connecttype="rect"/>
        </v:shapetype>
        <v:shape id="Text Box 19" o:spid="_x0000_s16388" type="#_x0000_t202" style="position:absolute;left:0;text-align:left;margin-left:-116.65pt;margin-top:1.5pt;width:554.4pt;height:18.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7B358C" w:rsidRPr="007B44BB" w:rsidRDefault="00A44A24" w:rsidP="0070589A">
                <w:pPr>
                  <w:tabs>
                    <w:tab w:val="right" w:pos="10206"/>
                  </w:tabs>
                  <w:rPr>
                    <w:sz w:val="18"/>
                    <w:szCs w:val="18"/>
                  </w:rPr>
                </w:pPr>
                <w:r>
                  <w:fldChar w:fldCharType="begin"/>
                </w:r>
                <w:r>
                  <w:instrText xml:space="preserve"> FILENAME   \* MERGEFORMAT </w:instrText>
                </w:r>
                <w:r>
                  <w:fldChar w:fldCharType="separate"/>
                </w:r>
                <w:r w:rsidR="007B358C">
                  <w:rPr>
                    <w:noProof/>
                    <w:sz w:val="18"/>
                    <w:szCs w:val="18"/>
                  </w:rPr>
                  <w:t xml:space="preserve">DMI-Valideringer-Fejlkoder </w:t>
                </w:r>
                <w:r>
                  <w:rPr>
                    <w:noProof/>
                    <w:sz w:val="18"/>
                    <w:szCs w:val="18"/>
                  </w:rPr>
                  <w:fldChar w:fldCharType="end"/>
                </w:r>
                <w:r w:rsidR="007B358C">
                  <w:rPr>
                    <w:sz w:val="18"/>
                    <w:szCs w:val="18"/>
                  </w:rPr>
                  <w:tab/>
                </w:r>
                <w:r w:rsidR="007B358C" w:rsidRPr="007B44BB">
                  <w:rPr>
                    <w:sz w:val="18"/>
                    <w:szCs w:val="18"/>
                  </w:rPr>
                  <w:t xml:space="preserve">Side </w:t>
                </w:r>
                <w:r w:rsidR="007B358C" w:rsidRPr="007B44BB">
                  <w:rPr>
                    <w:sz w:val="18"/>
                    <w:szCs w:val="18"/>
                  </w:rPr>
                  <w:fldChar w:fldCharType="begin"/>
                </w:r>
                <w:r w:rsidR="007B358C" w:rsidRPr="007B44BB">
                  <w:rPr>
                    <w:sz w:val="18"/>
                    <w:szCs w:val="18"/>
                  </w:rPr>
                  <w:instrText xml:space="preserve"> PAGE </w:instrText>
                </w:r>
                <w:r w:rsidR="007B358C" w:rsidRPr="007B44BB">
                  <w:rPr>
                    <w:sz w:val="18"/>
                    <w:szCs w:val="18"/>
                  </w:rPr>
                  <w:fldChar w:fldCharType="separate"/>
                </w:r>
                <w:r>
                  <w:rPr>
                    <w:noProof/>
                    <w:sz w:val="18"/>
                    <w:szCs w:val="18"/>
                  </w:rPr>
                  <w:t>10</w:t>
                </w:r>
                <w:r w:rsidR="007B358C" w:rsidRPr="007B44BB">
                  <w:rPr>
                    <w:sz w:val="18"/>
                    <w:szCs w:val="18"/>
                  </w:rPr>
                  <w:fldChar w:fldCharType="end"/>
                </w:r>
                <w:r w:rsidR="007B358C" w:rsidRPr="007B44BB">
                  <w:rPr>
                    <w:sz w:val="18"/>
                    <w:szCs w:val="18"/>
                  </w:rPr>
                  <w:t xml:space="preserve"> af </w:t>
                </w:r>
                <w:r w:rsidR="007B358C" w:rsidRPr="007B44BB">
                  <w:rPr>
                    <w:sz w:val="18"/>
                    <w:szCs w:val="18"/>
                  </w:rPr>
                  <w:fldChar w:fldCharType="begin"/>
                </w:r>
                <w:r w:rsidR="007B358C" w:rsidRPr="007B44BB">
                  <w:rPr>
                    <w:sz w:val="18"/>
                    <w:szCs w:val="18"/>
                  </w:rPr>
                  <w:instrText xml:space="preserve"> NUMPAGES  </w:instrText>
                </w:r>
                <w:r w:rsidR="007B358C" w:rsidRPr="007B44BB">
                  <w:rPr>
                    <w:sz w:val="18"/>
                    <w:szCs w:val="18"/>
                  </w:rPr>
                  <w:fldChar w:fldCharType="separate"/>
                </w:r>
                <w:ins w:id="32" w:author="Martin Midtgaard" w:date="2012-06-29T16:05:00Z">
                  <w:r>
                    <w:rPr>
                      <w:noProof/>
                      <w:sz w:val="18"/>
                      <w:szCs w:val="18"/>
                    </w:rPr>
                    <w:t>37</w:t>
                  </w:r>
                </w:ins>
                <w:del w:id="33" w:author="Martin Midtgaard" w:date="2012-06-29T08:28:00Z">
                  <w:r w:rsidR="007B358C" w:rsidDel="007B6461">
                    <w:rPr>
                      <w:noProof/>
                      <w:sz w:val="18"/>
                      <w:szCs w:val="18"/>
                    </w:rPr>
                    <w:delText>35</w:delText>
                  </w:r>
                </w:del>
                <w:r w:rsidR="007B358C" w:rsidRPr="007B44BB">
                  <w:rPr>
                    <w:sz w:val="18"/>
                    <w:szCs w:val="18"/>
                  </w:rPr>
                  <w:fldChar w:fldCharType="end"/>
                </w:r>
              </w:p>
              <w:p w:rsidR="007B358C" w:rsidRPr="00AB1934" w:rsidRDefault="007B358C"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Pr="001723F3" w:rsidRDefault="00A44A2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2" o:spid="_x0000_s16386" type="#_x0000_t32" style="position:absolute;left:0;text-align:left;margin-left:-89.65pt;margin-top:-.55pt;width:487.6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rsidR="007B358C" w:rsidRDefault="00A44A24">
    <w:pPr>
      <w:pStyle w:val="Sidefod"/>
    </w:pPr>
    <w:r>
      <w:rPr>
        <w:noProof/>
        <w:lang w:eastAsia="da-DK"/>
      </w:rPr>
      <w:pict>
        <v:shapetype id="_x0000_t202" coordsize="21600,21600" o:spt="202" path="m,l,21600r21600,l21600,xe">
          <v:stroke joinstyle="miter"/>
          <v:path gradientshapeok="t" o:connecttype="rect"/>
        </v:shapetype>
        <v:shape id="Text Box 4" o:spid="_x0000_s16385" type="#_x0000_t202" style="position:absolute;left:0;text-align:left;margin-left:-116.65pt;margin-top:1.5pt;width:554.4pt;height:18.3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7B358C" w:rsidRPr="007B44BB" w:rsidRDefault="00A44A24" w:rsidP="0070589A">
                <w:pPr>
                  <w:tabs>
                    <w:tab w:val="right" w:pos="10206"/>
                  </w:tabs>
                  <w:rPr>
                    <w:sz w:val="18"/>
                    <w:szCs w:val="18"/>
                  </w:rPr>
                </w:pPr>
                <w:r>
                  <w:fldChar w:fldCharType="begin"/>
                </w:r>
                <w:r>
                  <w:instrText xml:space="preserve"> FILENAME   \* MERGEFORMAT </w:instrText>
                </w:r>
                <w:r>
                  <w:fldChar w:fldCharType="separate"/>
                </w:r>
                <w:r w:rsidR="007B358C">
                  <w:rPr>
                    <w:noProof/>
                    <w:sz w:val="18"/>
                    <w:szCs w:val="18"/>
                  </w:rPr>
                  <w:t xml:space="preserve">DMI-Valideringer-Fejlkoder </w:t>
                </w:r>
                <w:r>
                  <w:rPr>
                    <w:noProof/>
                    <w:sz w:val="18"/>
                    <w:szCs w:val="18"/>
                  </w:rPr>
                  <w:fldChar w:fldCharType="end"/>
                </w:r>
                <w:r w:rsidR="007B358C">
                  <w:rPr>
                    <w:sz w:val="18"/>
                    <w:szCs w:val="18"/>
                  </w:rPr>
                  <w:tab/>
                </w:r>
                <w:r w:rsidR="007B358C" w:rsidRPr="007B44BB">
                  <w:rPr>
                    <w:sz w:val="18"/>
                    <w:szCs w:val="18"/>
                  </w:rPr>
                  <w:t xml:space="preserve">Side </w:t>
                </w:r>
                <w:r w:rsidR="007B358C" w:rsidRPr="007B44BB">
                  <w:rPr>
                    <w:sz w:val="18"/>
                    <w:szCs w:val="18"/>
                  </w:rPr>
                  <w:fldChar w:fldCharType="begin"/>
                </w:r>
                <w:r w:rsidR="007B358C" w:rsidRPr="007B44BB">
                  <w:rPr>
                    <w:sz w:val="18"/>
                    <w:szCs w:val="18"/>
                  </w:rPr>
                  <w:instrText xml:space="preserve"> PAGE </w:instrText>
                </w:r>
                <w:r w:rsidR="007B358C" w:rsidRPr="007B44BB">
                  <w:rPr>
                    <w:sz w:val="18"/>
                    <w:szCs w:val="18"/>
                  </w:rPr>
                  <w:fldChar w:fldCharType="separate"/>
                </w:r>
                <w:r>
                  <w:rPr>
                    <w:noProof/>
                    <w:sz w:val="18"/>
                    <w:szCs w:val="18"/>
                  </w:rPr>
                  <w:t>30</w:t>
                </w:r>
                <w:r w:rsidR="007B358C" w:rsidRPr="007B44BB">
                  <w:rPr>
                    <w:sz w:val="18"/>
                    <w:szCs w:val="18"/>
                  </w:rPr>
                  <w:fldChar w:fldCharType="end"/>
                </w:r>
                <w:r w:rsidR="007B358C" w:rsidRPr="007B44BB">
                  <w:rPr>
                    <w:sz w:val="18"/>
                    <w:szCs w:val="18"/>
                  </w:rPr>
                  <w:t xml:space="preserve"> af </w:t>
                </w:r>
                <w:r w:rsidR="007B358C" w:rsidRPr="007B44BB">
                  <w:rPr>
                    <w:sz w:val="18"/>
                    <w:szCs w:val="18"/>
                  </w:rPr>
                  <w:fldChar w:fldCharType="begin"/>
                </w:r>
                <w:r w:rsidR="007B358C" w:rsidRPr="007B44BB">
                  <w:rPr>
                    <w:sz w:val="18"/>
                    <w:szCs w:val="18"/>
                  </w:rPr>
                  <w:instrText xml:space="preserve"> NUMPAGES  </w:instrText>
                </w:r>
                <w:r w:rsidR="007B358C" w:rsidRPr="007B44BB">
                  <w:rPr>
                    <w:sz w:val="18"/>
                    <w:szCs w:val="18"/>
                  </w:rPr>
                  <w:fldChar w:fldCharType="separate"/>
                </w:r>
                <w:ins w:id="1072" w:author="Martin Midtgaard" w:date="2012-06-29T16:05:00Z">
                  <w:r>
                    <w:rPr>
                      <w:noProof/>
                      <w:sz w:val="18"/>
                      <w:szCs w:val="18"/>
                    </w:rPr>
                    <w:t>37</w:t>
                  </w:r>
                </w:ins>
                <w:del w:id="1073" w:author="Martin Midtgaard" w:date="2012-06-29T08:28:00Z">
                  <w:r w:rsidR="007B358C" w:rsidDel="007B6461">
                    <w:rPr>
                      <w:noProof/>
                      <w:sz w:val="18"/>
                      <w:szCs w:val="18"/>
                    </w:rPr>
                    <w:delText>35</w:delText>
                  </w:r>
                </w:del>
                <w:r w:rsidR="007B358C" w:rsidRPr="007B44BB">
                  <w:rPr>
                    <w:sz w:val="18"/>
                    <w:szCs w:val="18"/>
                  </w:rPr>
                  <w:fldChar w:fldCharType="end"/>
                </w:r>
              </w:p>
              <w:p w:rsidR="007B358C" w:rsidRPr="00AB1934" w:rsidRDefault="007B358C"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58C" w:rsidRDefault="007B358C" w:rsidP="001779FF">
      <w:r>
        <w:separator/>
      </w:r>
    </w:p>
  </w:footnote>
  <w:footnote w:type="continuationSeparator" w:id="0">
    <w:p w:rsidR="007B358C" w:rsidRDefault="007B358C"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Default="00A44A24" w:rsidP="0053793C">
    <w:r>
      <w:rPr>
        <w:noProof/>
        <w:lang w:eastAsia="da-DK"/>
      </w:rPr>
      <w:pict>
        <v:shapetype id="_x0000_t202" coordsize="21600,21600" o:spt="202" path="m,l,21600r21600,l21600,xe">
          <v:stroke joinstyle="miter"/>
          <v:path gradientshapeok="t" o:connecttype="rect"/>
        </v:shapetype>
        <v:shape id="Text Box 1" o:spid="_x0000_s16392" type="#_x0000_t202" style="position:absolute;margin-left:.05pt;margin-top:-3.2pt;width:397.9pt;height:2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7B358C" w:rsidRPr="0053793C" w:rsidRDefault="007B358C"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Pr="007B44BB" w:rsidRDefault="007B358C" w:rsidP="0053793C">
    <w:pPr>
      <w:rPr>
        <w:i/>
      </w:rPr>
    </w:pPr>
    <w:r>
      <w:rPr>
        <w:i/>
        <w:noProof/>
        <w:lang w:eastAsia="da-DK"/>
      </w:rPr>
      <w:drawing>
        <wp:anchor distT="0" distB="0" distL="114300" distR="114300" simplePos="0" relativeHeight="25166131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14"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A44A24">
      <w:rPr>
        <w:i/>
        <w:noProof/>
        <w:lang w:eastAsia="da-DK"/>
      </w:rPr>
      <w:pict>
        <v:shapetype id="_x0000_t202" coordsize="21600,21600" o:spt="202" path="m,l,21600r21600,l21600,xe">
          <v:stroke joinstyle="miter"/>
          <v:path gradientshapeok="t" o:connecttype="rect"/>
        </v:shapetype>
        <v:shape id="Text Box 18" o:spid="_x0000_s16390" type="#_x0000_t202" style="position:absolute;margin-left:-46.85pt;margin-top:-3.2pt;width:444.8pt;height: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7B358C" w:rsidRPr="00C36BA5" w:rsidRDefault="007B358C"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spellStart"/>
                <w:r>
                  <w:rPr>
                    <w:b/>
                    <w:color w:val="7F7F7F"/>
                    <w:sz w:val="28"/>
                    <w:szCs w:val="24"/>
                    <w:lang w:val="en-GB"/>
                  </w:rPr>
                  <w:t>og</w:t>
                </w:r>
                <w:proofErr w:type="spell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8C" w:rsidRPr="007B44BB" w:rsidRDefault="007B358C"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A44A24">
      <w:rPr>
        <w:i/>
        <w:noProof/>
        <w:lang w:eastAsia="da-DK"/>
      </w:rPr>
      <w:pict>
        <v:shapetype id="_x0000_t202" coordsize="21600,21600" o:spt="202" path="m,l,21600r21600,l21600,xe">
          <v:stroke joinstyle="miter"/>
          <v:path gradientshapeok="t" o:connecttype="rect"/>
        </v:shapetype>
        <v:shape id="Text Box 2" o:spid="_x0000_s16387" type="#_x0000_t202" style="position:absolute;margin-left:-46.85pt;margin-top:-3.2pt;width:444.8pt;height:25.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7B358C" w:rsidRPr="00C36BA5" w:rsidRDefault="007B358C"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spellStart"/>
                <w:r>
                  <w:rPr>
                    <w:b/>
                    <w:color w:val="7F7F7F"/>
                    <w:sz w:val="28"/>
                    <w:szCs w:val="24"/>
                    <w:lang w:val="en-GB"/>
                  </w:rPr>
                  <w:t>og</w:t>
                </w:r>
                <w:proofErr w:type="spell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autoHyphenation/>
  <w:hyphenationZone w:val="357"/>
  <w:doNotHyphenateCaps/>
  <w:defaultTableStyle w:val="Style1"/>
  <w:characterSpacingControl w:val="doNotCompress"/>
  <w:hdrShapeDefaults>
    <o:shapedefaults v:ext="edit" spidmax="16398"/>
    <o:shapelayout v:ext="edit">
      <o:idmap v:ext="edit" data="16"/>
      <o:rules v:ext="edit">
        <o:r id="V:Rule4" type="connector" idref="#AutoShape 13"/>
        <o:r id="V:Rule5" type="connector" idref="#AutoShape 12"/>
        <o:r id="V:Rule6"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17AB"/>
    <w:rsid w:val="000020D9"/>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CD2"/>
    <w:rsid w:val="00034988"/>
    <w:rsid w:val="00041ADB"/>
    <w:rsid w:val="0004387A"/>
    <w:rsid w:val="00043D51"/>
    <w:rsid w:val="000476C3"/>
    <w:rsid w:val="00050E3D"/>
    <w:rsid w:val="0005110C"/>
    <w:rsid w:val="00053309"/>
    <w:rsid w:val="000542DA"/>
    <w:rsid w:val="00054C57"/>
    <w:rsid w:val="000554C5"/>
    <w:rsid w:val="000560DB"/>
    <w:rsid w:val="0005749A"/>
    <w:rsid w:val="00057D31"/>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27372"/>
    <w:rsid w:val="0013701F"/>
    <w:rsid w:val="00143012"/>
    <w:rsid w:val="00143DF2"/>
    <w:rsid w:val="00145A04"/>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2D8"/>
    <w:rsid w:val="001D6A1D"/>
    <w:rsid w:val="001D72A1"/>
    <w:rsid w:val="001D7B17"/>
    <w:rsid w:val="001E06F2"/>
    <w:rsid w:val="001E1292"/>
    <w:rsid w:val="001E1B17"/>
    <w:rsid w:val="001E4E7B"/>
    <w:rsid w:val="001E6C23"/>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2E4B"/>
    <w:rsid w:val="00323A92"/>
    <w:rsid w:val="003246B4"/>
    <w:rsid w:val="0032470D"/>
    <w:rsid w:val="00325084"/>
    <w:rsid w:val="0032572D"/>
    <w:rsid w:val="003405FD"/>
    <w:rsid w:val="00341381"/>
    <w:rsid w:val="0034229F"/>
    <w:rsid w:val="00342FE7"/>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66A74"/>
    <w:rsid w:val="004700A4"/>
    <w:rsid w:val="00471477"/>
    <w:rsid w:val="00472D79"/>
    <w:rsid w:val="00474358"/>
    <w:rsid w:val="004757D8"/>
    <w:rsid w:val="00476002"/>
    <w:rsid w:val="004760D5"/>
    <w:rsid w:val="0047795C"/>
    <w:rsid w:val="00477D68"/>
    <w:rsid w:val="0048012D"/>
    <w:rsid w:val="00481C06"/>
    <w:rsid w:val="00485DB8"/>
    <w:rsid w:val="00487FC3"/>
    <w:rsid w:val="00491009"/>
    <w:rsid w:val="00491639"/>
    <w:rsid w:val="00493082"/>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C7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B57C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405"/>
    <w:rsid w:val="006E4F89"/>
    <w:rsid w:val="006E7114"/>
    <w:rsid w:val="006F285D"/>
    <w:rsid w:val="006F2FDE"/>
    <w:rsid w:val="006F44B1"/>
    <w:rsid w:val="006F47B3"/>
    <w:rsid w:val="006F65C5"/>
    <w:rsid w:val="006F696C"/>
    <w:rsid w:val="006F7D04"/>
    <w:rsid w:val="00700B48"/>
    <w:rsid w:val="007020C9"/>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94A"/>
    <w:rsid w:val="00733AFD"/>
    <w:rsid w:val="007352AE"/>
    <w:rsid w:val="00735B0D"/>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358C"/>
    <w:rsid w:val="007B44BB"/>
    <w:rsid w:val="007B6400"/>
    <w:rsid w:val="007B6461"/>
    <w:rsid w:val="007C0558"/>
    <w:rsid w:val="007C4D80"/>
    <w:rsid w:val="007C574D"/>
    <w:rsid w:val="007C5E52"/>
    <w:rsid w:val="007C6116"/>
    <w:rsid w:val="007C7BCD"/>
    <w:rsid w:val="007D48C5"/>
    <w:rsid w:val="007D71F6"/>
    <w:rsid w:val="007D729B"/>
    <w:rsid w:val="007D793E"/>
    <w:rsid w:val="007D7BA7"/>
    <w:rsid w:val="007E175A"/>
    <w:rsid w:val="007E1DFA"/>
    <w:rsid w:val="007E2DE8"/>
    <w:rsid w:val="007E77FF"/>
    <w:rsid w:val="007F0E58"/>
    <w:rsid w:val="007F15BC"/>
    <w:rsid w:val="007F2F02"/>
    <w:rsid w:val="007F3EDF"/>
    <w:rsid w:val="007F4C59"/>
    <w:rsid w:val="007F5671"/>
    <w:rsid w:val="007F5EBA"/>
    <w:rsid w:val="008017BC"/>
    <w:rsid w:val="008027CF"/>
    <w:rsid w:val="00803057"/>
    <w:rsid w:val="00803EFE"/>
    <w:rsid w:val="0080612B"/>
    <w:rsid w:val="00806F9E"/>
    <w:rsid w:val="008114F6"/>
    <w:rsid w:val="00812EDE"/>
    <w:rsid w:val="00813812"/>
    <w:rsid w:val="00814C50"/>
    <w:rsid w:val="008156FD"/>
    <w:rsid w:val="00821A75"/>
    <w:rsid w:val="00821AF6"/>
    <w:rsid w:val="0082463A"/>
    <w:rsid w:val="00824B56"/>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4313"/>
    <w:rsid w:val="0087502D"/>
    <w:rsid w:val="00875121"/>
    <w:rsid w:val="0087727B"/>
    <w:rsid w:val="00877978"/>
    <w:rsid w:val="008779B6"/>
    <w:rsid w:val="008802D7"/>
    <w:rsid w:val="00881CDF"/>
    <w:rsid w:val="00882D18"/>
    <w:rsid w:val="008851FC"/>
    <w:rsid w:val="00887AEA"/>
    <w:rsid w:val="00887B3A"/>
    <w:rsid w:val="00896A5A"/>
    <w:rsid w:val="008A14E2"/>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26302"/>
    <w:rsid w:val="00A31F56"/>
    <w:rsid w:val="00A35AD6"/>
    <w:rsid w:val="00A37219"/>
    <w:rsid w:val="00A37F5B"/>
    <w:rsid w:val="00A40CA2"/>
    <w:rsid w:val="00A40CD2"/>
    <w:rsid w:val="00A4120A"/>
    <w:rsid w:val="00A41862"/>
    <w:rsid w:val="00A43D85"/>
    <w:rsid w:val="00A44708"/>
    <w:rsid w:val="00A44A24"/>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C5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15F1E"/>
    <w:rsid w:val="00B2000C"/>
    <w:rsid w:val="00B223F1"/>
    <w:rsid w:val="00B228F7"/>
    <w:rsid w:val="00B2430B"/>
    <w:rsid w:val="00B25AAB"/>
    <w:rsid w:val="00B26623"/>
    <w:rsid w:val="00B26F6E"/>
    <w:rsid w:val="00B276E4"/>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2A35"/>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6D60"/>
    <w:rsid w:val="00E9084F"/>
    <w:rsid w:val="00E91D9A"/>
    <w:rsid w:val="00E93560"/>
    <w:rsid w:val="00E95D21"/>
    <w:rsid w:val="00E96A22"/>
    <w:rsid w:val="00E96F71"/>
    <w:rsid w:val="00EA0119"/>
    <w:rsid w:val="00EA55F6"/>
    <w:rsid w:val="00EA6443"/>
    <w:rsid w:val="00EA789C"/>
    <w:rsid w:val="00EB24F9"/>
    <w:rsid w:val="00EC0071"/>
    <w:rsid w:val="00EC0B25"/>
    <w:rsid w:val="00EC1F86"/>
    <w:rsid w:val="00EC5861"/>
    <w:rsid w:val="00EC7105"/>
    <w:rsid w:val="00EC7B69"/>
    <w:rsid w:val="00ED07D8"/>
    <w:rsid w:val="00ED110C"/>
    <w:rsid w:val="00ED1AB3"/>
    <w:rsid w:val="00ED2868"/>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3F0B"/>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67418"/>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11eb0eeeee0687d393382121423dcf1c">
  <xsd:schema xmlns:xsd="http://www.w3.org/2001/XMLSchema" xmlns:p="http://schemas.microsoft.com/office/2006/metadata/properties" xmlns:ns2="3f595c7f-cc58-45c7-9602-a02d0e9ab899" targetNamespace="http://schemas.microsoft.com/office/2006/metadata/properties" ma:root="true" ma:fieldsID="bc92b70aea1048bbe82c765effe378be" ns2:_="">
    <xsd:import namespace="3f595c7f-cc58-45c7-9602-a02d0e9ab899"/>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3f595c7f-cc58-45c7-9602-a02d0e9ab899" elementFormDefault="qualified">
    <xsd:import namespace="http://schemas.microsoft.com/office/2006/documentManagement/types"/>
    <xsd:element name="Beskrivelse" ma:index="9" nillable="true" ma:displayName="Beskrivelse" ma:default="" ma:internalName="Beskrive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Beskrivelse xmlns="3f595c7f-cc58-45c7-9602-a02d0e9ab899">Valideringer og fejlkoder i services mellem DMI og EFI og enkelte i grænsesnit</Beskrivelse>
  </documentManagement>
</p:properties>
</file>

<file path=customXml/itemProps1.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2.xml><?xml version="1.0" encoding="utf-8"?>
<ds:datastoreItem xmlns:ds="http://schemas.openxmlformats.org/officeDocument/2006/customXml" ds:itemID="{3908582E-1E9A-4221-A581-E93CDBFFF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95c7f-cc58-45c7-9602-a02d0e9ab8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EF06F1A-9AC8-4503-B8DB-9D697CECFD8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f595c7f-cc58-45c7-9602-a02d0e9ab899"/>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37</Pages>
  <Words>5836</Words>
  <Characters>46932</Characters>
  <Application>Microsoft Office Word</Application>
  <DocSecurity>0</DocSecurity>
  <Lines>391</Lines>
  <Paragraphs>105</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SKAT</Company>
  <LinksUpToDate>false</LinksUpToDate>
  <CharactersWithSpaces>52663</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Martin Midtgaard</cp:lastModifiedBy>
  <cp:revision>2</cp:revision>
  <cp:lastPrinted>2010-06-22T06:34:00Z</cp:lastPrinted>
  <dcterms:created xsi:type="dcterms:W3CDTF">2012-01-10T23:48:00Z</dcterms:created>
  <dcterms:modified xsi:type="dcterms:W3CDTF">2012-06-29T14:05:00Z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ies>
</file>