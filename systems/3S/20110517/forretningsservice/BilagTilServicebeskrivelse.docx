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00" w:rsidRPr="00DD01B0" w:rsidRDefault="000F0F00" w:rsidP="000F0F00">
      <w:pPr>
        <w:pStyle w:val="Overskrift1"/>
      </w:pPr>
      <w:r>
        <w:t xml:space="preserve">Bilag til servicebeskrivelse af </w:t>
      </w:r>
      <w:proofErr w:type="spellStart"/>
      <w:r w:rsidRPr="00DD01B0">
        <w:t>OIOSkatteoplysningSelskabAngivelseOpret</w:t>
      </w:r>
      <w:proofErr w:type="spellEnd"/>
    </w:p>
    <w:p w:rsidR="0034773D" w:rsidRDefault="0034773D" w:rsidP="000F0F00"/>
    <w:p w:rsidR="000F0F00" w:rsidRDefault="000F0F00" w:rsidP="000F0F00">
      <w:r>
        <w:t xml:space="preserve">Servicen skal kalde videre til den taktiske service </w:t>
      </w:r>
      <w:proofErr w:type="spellStart"/>
      <w:r>
        <w:t>SelskabSelvangivelseIndberetAendre</w:t>
      </w:r>
      <w:proofErr w:type="spellEnd"/>
    </w:p>
    <w:p w:rsidR="000F0F00" w:rsidRDefault="000F0F00" w:rsidP="000F0F00">
      <w:pPr>
        <w:pStyle w:val="Overskrift3"/>
      </w:pPr>
      <w:proofErr w:type="spellStart"/>
      <w:r>
        <w:t>Mapning</w:t>
      </w:r>
      <w:proofErr w:type="spellEnd"/>
      <w:r>
        <w:t xml:space="preserve"> til </w:t>
      </w:r>
      <w:proofErr w:type="spellStart"/>
      <w:r>
        <w:t>SelskabSelvangivelseIndberetAendre</w:t>
      </w:r>
      <w:proofErr w:type="spellEnd"/>
    </w:p>
    <w:p w:rsidR="000F0F00" w:rsidRPr="001C7A7D" w:rsidRDefault="000F0F00" w:rsidP="000F0F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4856"/>
      </w:tblGrid>
      <w:tr w:rsidR="000F0F00" w:rsidRPr="00CC1C35" w:rsidTr="00CC1C35">
        <w:tc>
          <w:tcPr>
            <w:tcW w:w="3790" w:type="dxa"/>
            <w:shd w:val="clear" w:color="auto" w:fill="E6E6E6"/>
          </w:tcPr>
          <w:p w:rsidR="000F0F00" w:rsidRPr="00CC1C35" w:rsidRDefault="000F0F00" w:rsidP="000F0F00">
            <w:pPr>
              <w:rPr>
                <w:b/>
              </w:rPr>
            </w:pPr>
            <w:r w:rsidRPr="00CC1C35">
              <w:rPr>
                <w:b/>
              </w:rPr>
              <w:t>Felt i servicen</w:t>
            </w:r>
          </w:p>
        </w:tc>
        <w:tc>
          <w:tcPr>
            <w:tcW w:w="4856" w:type="dxa"/>
            <w:shd w:val="clear" w:color="auto" w:fill="E6E6E6"/>
          </w:tcPr>
          <w:p w:rsidR="000F0F00" w:rsidRPr="00CC1C35" w:rsidRDefault="000F0F00" w:rsidP="000F0F00">
            <w:pPr>
              <w:rPr>
                <w:b/>
              </w:rPr>
            </w:pPr>
            <w:r w:rsidRPr="00CC1C35">
              <w:rPr>
                <w:b/>
              </w:rPr>
              <w:t>Hentes fra XBRL</w:t>
            </w:r>
          </w:p>
        </w:tc>
      </w:tr>
      <w:tr w:rsidR="000F0F00" w:rsidTr="00CC1C35">
        <w:tc>
          <w:tcPr>
            <w:tcW w:w="3790" w:type="dxa"/>
            <w:shd w:val="clear" w:color="auto" w:fill="auto"/>
          </w:tcPr>
          <w:p w:rsidR="000F0F00" w:rsidRDefault="000F0F00" w:rsidP="000F0F00">
            <w:del w:id="0" w:author="Jesper Topsøe Johansen" w:date="2011-05-11T15:16:00Z">
              <w:r w:rsidDel="00945B95">
                <w:delText>SENummerAngiver</w:delText>
              </w:r>
            </w:del>
          </w:p>
        </w:tc>
        <w:tc>
          <w:tcPr>
            <w:tcW w:w="4856" w:type="dxa"/>
            <w:shd w:val="clear" w:color="auto" w:fill="auto"/>
          </w:tcPr>
          <w:p w:rsidR="000F0F00" w:rsidDel="00945B95" w:rsidRDefault="00C92E41" w:rsidP="000F0F00">
            <w:pPr>
              <w:rPr>
                <w:del w:id="1" w:author="Jesper Topsøe Johansen" w:date="2011-05-11T15:16:00Z"/>
              </w:rPr>
            </w:pPr>
            <w:del w:id="2" w:author="Jesper Topsøe Johansen" w:date="2011-05-11T15:16:00Z">
              <w:r w:rsidDel="00945B95">
                <w:delText>Indhold i feltet</w:delText>
              </w:r>
            </w:del>
          </w:p>
          <w:p w:rsidR="000F0F00" w:rsidRPr="00E84797" w:rsidRDefault="000F0F00" w:rsidP="000F0F00">
            <w:del w:id="3" w:author="Jesper Topsøe Johansen" w:date="2011-05-11T15:16:00Z">
              <w:r w:rsidRPr="00C73947" w:rsidDel="00945B95">
                <w:delText>gsd:IdentificationNumberCvrOfReportingEntity</w:delText>
              </w:r>
            </w:del>
          </w:p>
        </w:tc>
      </w:tr>
      <w:tr w:rsidR="000F0F00" w:rsidTr="00CC1C35">
        <w:tc>
          <w:tcPr>
            <w:tcW w:w="3790" w:type="dxa"/>
            <w:shd w:val="clear" w:color="auto" w:fill="auto"/>
          </w:tcPr>
          <w:p w:rsidR="000F0F00" w:rsidRDefault="000F0F00" w:rsidP="000F0F00">
            <w:proofErr w:type="spellStart"/>
            <w:r>
              <w:t>IndkomstAar</w:t>
            </w:r>
            <w:proofErr w:type="spellEnd"/>
          </w:p>
        </w:tc>
        <w:tc>
          <w:tcPr>
            <w:tcW w:w="4856" w:type="dxa"/>
            <w:shd w:val="clear" w:color="auto" w:fill="auto"/>
          </w:tcPr>
          <w:p w:rsidR="000F0F00" w:rsidRDefault="000F0F00" w:rsidP="000F0F00">
            <w:r>
              <w:t xml:space="preserve">Indhold i feltet </w:t>
            </w:r>
            <w:proofErr w:type="spellStart"/>
            <w:r w:rsidRPr="00C73947">
              <w:t>tax:FiscalYear</w:t>
            </w:r>
            <w:proofErr w:type="spellEnd"/>
          </w:p>
        </w:tc>
      </w:tr>
      <w:tr w:rsidR="000F0F00" w:rsidTr="00CC1C35">
        <w:tc>
          <w:tcPr>
            <w:tcW w:w="3790" w:type="dxa"/>
            <w:shd w:val="clear" w:color="auto" w:fill="auto"/>
          </w:tcPr>
          <w:p w:rsidR="000F0F00" w:rsidRDefault="000F0F00" w:rsidP="000F0F00">
            <w:proofErr w:type="spellStart"/>
            <w:r>
              <w:t>ValutaKode</w:t>
            </w:r>
            <w:proofErr w:type="spellEnd"/>
          </w:p>
        </w:tc>
        <w:tc>
          <w:tcPr>
            <w:tcW w:w="4856" w:type="dxa"/>
            <w:shd w:val="clear" w:color="auto" w:fill="auto"/>
          </w:tcPr>
          <w:p w:rsidR="000F0F00" w:rsidRDefault="000F0F00" w:rsidP="000F0F00">
            <w:r>
              <w:t xml:space="preserve">Værdi af attributten </w:t>
            </w:r>
            <w:proofErr w:type="spellStart"/>
            <w:r>
              <w:t>unitRef</w:t>
            </w:r>
            <w:proofErr w:type="spellEnd"/>
            <w:r>
              <w:t xml:space="preserve"> på første obligatoriske felt af typen </w:t>
            </w:r>
            <w:proofErr w:type="spellStart"/>
            <w:r>
              <w:t>monetaryItemType</w:t>
            </w:r>
            <w:proofErr w:type="spellEnd"/>
          </w:p>
        </w:tc>
      </w:tr>
      <w:tr w:rsidR="000F0F00" w:rsidTr="00CC1C35">
        <w:tc>
          <w:tcPr>
            <w:tcW w:w="3790" w:type="dxa"/>
            <w:shd w:val="clear" w:color="auto" w:fill="auto"/>
          </w:tcPr>
          <w:p w:rsidR="000F0F00" w:rsidRDefault="000F0F00" w:rsidP="000F0F00">
            <w:proofErr w:type="spellStart"/>
            <w:r>
              <w:t>BlanketOplysninger</w:t>
            </w:r>
            <w:proofErr w:type="spellEnd"/>
            <w:r>
              <w:t>/</w:t>
            </w:r>
            <w:proofErr w:type="spellStart"/>
            <w:r>
              <w:t>FeltNummer</w:t>
            </w:r>
            <w:proofErr w:type="spellEnd"/>
          </w:p>
        </w:tc>
        <w:tc>
          <w:tcPr>
            <w:tcW w:w="4856" w:type="dxa"/>
            <w:shd w:val="clear" w:color="auto" w:fill="auto"/>
          </w:tcPr>
          <w:p w:rsidR="000F0F00" w:rsidRDefault="000F0F00" w:rsidP="000F0F00">
            <w:r>
              <w:t>Mappes fra feltnavne vha. feltlisten fra Helle Kulle (Tags.doc)</w:t>
            </w:r>
          </w:p>
        </w:tc>
      </w:tr>
      <w:tr w:rsidR="000F0F00" w:rsidTr="00CC1C35">
        <w:tc>
          <w:tcPr>
            <w:tcW w:w="3790" w:type="dxa"/>
            <w:shd w:val="clear" w:color="auto" w:fill="auto"/>
          </w:tcPr>
          <w:p w:rsidR="000F0F00" w:rsidRDefault="000F0F00" w:rsidP="000F0F00">
            <w:proofErr w:type="spellStart"/>
            <w:r>
              <w:t>BlanketOplysninger</w:t>
            </w:r>
            <w:proofErr w:type="spellEnd"/>
            <w:r>
              <w:t>/</w:t>
            </w:r>
            <w:proofErr w:type="spellStart"/>
            <w:r>
              <w:t>FeltIndhold</w:t>
            </w:r>
            <w:proofErr w:type="spellEnd"/>
          </w:p>
        </w:tc>
        <w:tc>
          <w:tcPr>
            <w:tcW w:w="4856" w:type="dxa"/>
            <w:shd w:val="clear" w:color="auto" w:fill="auto"/>
          </w:tcPr>
          <w:p w:rsidR="000F0F00" w:rsidRDefault="000F0F00" w:rsidP="000F0F00">
            <w:r>
              <w:t xml:space="preserve">Indhold i tilsvarende felt i XBRL-formatet </w:t>
            </w:r>
            <w:r w:rsidR="000C5184">
              <w:t>som konverteres til:</w:t>
            </w:r>
          </w:p>
          <w:p w:rsidR="000F0F00" w:rsidRDefault="000F0F00" w:rsidP="00CC1C35">
            <w:pPr>
              <w:numPr>
                <w:ilvl w:val="0"/>
                <w:numId w:val="1"/>
              </w:numPr>
            </w:pPr>
            <w:r>
              <w:t>Beløb, decimaltal med max 15 cifre, positivt/negativt</w:t>
            </w:r>
          </w:p>
          <w:p w:rsidR="000F0F00" w:rsidRDefault="000F0F00" w:rsidP="00CC1C35">
            <w:pPr>
              <w:numPr>
                <w:ilvl w:val="0"/>
                <w:numId w:val="1"/>
              </w:numPr>
            </w:pPr>
            <w:r>
              <w:t xml:space="preserve">Heltal, </w:t>
            </w:r>
            <w:proofErr w:type="spellStart"/>
            <w:r>
              <w:t>integer</w:t>
            </w:r>
            <w:proofErr w:type="spellEnd"/>
          </w:p>
          <w:p w:rsidR="000F0F00" w:rsidRDefault="000F0F00" w:rsidP="00CC1C35">
            <w:pPr>
              <w:numPr>
                <w:ilvl w:val="0"/>
                <w:numId w:val="1"/>
              </w:numPr>
            </w:pPr>
            <w:r w:rsidRPr="00BB1A8F">
              <w:t xml:space="preserve">Dato på formen </w:t>
            </w:r>
            <w:proofErr w:type="spellStart"/>
            <w:r w:rsidRPr="00BB1A8F">
              <w:t>åååå</w:t>
            </w:r>
            <w:proofErr w:type="spellEnd"/>
            <w:r w:rsidRPr="00BB1A8F">
              <w:t>-mm-</w:t>
            </w:r>
            <w:proofErr w:type="spellStart"/>
            <w:r w:rsidRPr="00BB1A8F">
              <w:t>dd</w:t>
            </w:r>
            <w:proofErr w:type="spellEnd"/>
          </w:p>
          <w:p w:rsidR="000F0F00" w:rsidRPr="00BB1A8F" w:rsidRDefault="000F0F00" w:rsidP="00CC1C35">
            <w:pPr>
              <w:numPr>
                <w:ilvl w:val="0"/>
                <w:numId w:val="1"/>
              </w:numPr>
            </w:pPr>
            <w:r>
              <w:t>Tekst (der er ingen længdebegrænsning)</w:t>
            </w:r>
          </w:p>
          <w:p w:rsidR="000F0F00" w:rsidRDefault="000F0F00" w:rsidP="00CC1C35">
            <w:pPr>
              <w:numPr>
                <w:ilvl w:val="0"/>
                <w:numId w:val="1"/>
              </w:numPr>
            </w:pPr>
            <w:proofErr w:type="spellStart"/>
            <w:r>
              <w:t>Boolean</w:t>
            </w:r>
            <w:proofErr w:type="spellEnd"/>
            <w:r>
              <w:t xml:space="preserve"> J=</w:t>
            </w:r>
            <w:proofErr w:type="gramStart"/>
            <w:r>
              <w:t>true</w:t>
            </w:r>
            <w:proofErr w:type="gramEnd"/>
            <w:r>
              <w:t>, N=false</w:t>
            </w:r>
          </w:p>
        </w:tc>
      </w:tr>
      <w:tr w:rsidR="000F0F00" w:rsidTr="00CC1C35">
        <w:tc>
          <w:tcPr>
            <w:tcW w:w="3790" w:type="dxa"/>
            <w:shd w:val="clear" w:color="auto" w:fill="auto"/>
          </w:tcPr>
          <w:p w:rsidR="000F0F00" w:rsidRDefault="000F0F00" w:rsidP="000F0F00">
            <w:proofErr w:type="spellStart"/>
            <w:r>
              <w:t>BlanketOplysninger</w:t>
            </w:r>
            <w:proofErr w:type="spellEnd"/>
            <w:r>
              <w:t>/</w:t>
            </w:r>
            <w:proofErr w:type="spellStart"/>
            <w:r>
              <w:t>FeltTypeKode</w:t>
            </w:r>
            <w:proofErr w:type="spellEnd"/>
          </w:p>
        </w:tc>
        <w:tc>
          <w:tcPr>
            <w:tcW w:w="4856" w:type="dxa"/>
            <w:shd w:val="clear" w:color="auto" w:fill="auto"/>
          </w:tcPr>
          <w:p w:rsidR="000F0F00" w:rsidRDefault="000F0F00" w:rsidP="000F0F00">
            <w:r>
              <w:t>Koden mappes fra XBRL-felttype.</w:t>
            </w:r>
          </w:p>
          <w:p w:rsidR="000F0F00" w:rsidRDefault="000F0F00" w:rsidP="00CC1C35">
            <w:pPr>
              <w:numPr>
                <w:ilvl w:val="0"/>
                <w:numId w:val="1"/>
              </w:numPr>
            </w:pPr>
            <w:proofErr w:type="spellStart"/>
            <w:r>
              <w:t>monetaryItem</w:t>
            </w:r>
            <w:proofErr w:type="spellEnd"/>
            <w:r>
              <w:t>: Beløb = 7</w:t>
            </w:r>
          </w:p>
          <w:p w:rsidR="000F0F00" w:rsidRDefault="000F0F00" w:rsidP="00CC1C35">
            <w:pPr>
              <w:numPr>
                <w:ilvl w:val="0"/>
                <w:numId w:val="1"/>
              </w:numPr>
            </w:pPr>
            <w:proofErr w:type="spellStart"/>
            <w:r>
              <w:t>gYearItem</w:t>
            </w:r>
            <w:proofErr w:type="spellEnd"/>
            <w:r>
              <w:t>: Heltal = 5</w:t>
            </w:r>
          </w:p>
          <w:p w:rsidR="000F0F00" w:rsidRDefault="000F0F00" w:rsidP="00CC1C35">
            <w:pPr>
              <w:numPr>
                <w:ilvl w:val="0"/>
                <w:numId w:val="1"/>
              </w:numPr>
            </w:pPr>
            <w:proofErr w:type="spellStart"/>
            <w:r>
              <w:t>dateItem</w:t>
            </w:r>
            <w:proofErr w:type="spellEnd"/>
            <w:r>
              <w:t>: Dato = 3</w:t>
            </w:r>
          </w:p>
          <w:p w:rsidR="000F0F00" w:rsidRPr="00BB1A8F" w:rsidRDefault="000F0F00" w:rsidP="00CC1C35">
            <w:pPr>
              <w:numPr>
                <w:ilvl w:val="0"/>
                <w:numId w:val="1"/>
              </w:numPr>
            </w:pPr>
            <w:proofErr w:type="spellStart"/>
            <w:r>
              <w:t>stringItem</w:t>
            </w:r>
            <w:proofErr w:type="spellEnd"/>
            <w:r>
              <w:t>: Tekst = 4</w:t>
            </w:r>
          </w:p>
          <w:p w:rsidR="000F0F00" w:rsidRDefault="000F0F00" w:rsidP="00CC1C35">
            <w:pPr>
              <w:numPr>
                <w:ilvl w:val="0"/>
                <w:numId w:val="1"/>
              </w:numPr>
            </w:pPr>
            <w:proofErr w:type="spellStart"/>
            <w:r>
              <w:t>booleanItem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 = 11</w:t>
            </w:r>
          </w:p>
        </w:tc>
      </w:tr>
    </w:tbl>
    <w:p w:rsidR="000F0F00" w:rsidRDefault="000F0F00" w:rsidP="000F0F00"/>
    <w:p w:rsidR="0034773D" w:rsidRDefault="0034773D" w:rsidP="00C92E41"/>
    <w:p w:rsidR="0034773D" w:rsidRDefault="0003051E" w:rsidP="0034773D">
      <w:r>
        <w:t>S</w:t>
      </w:r>
      <w:r w:rsidR="0034773D">
        <w:t xml:space="preserve">ervicen </w:t>
      </w:r>
      <w:r>
        <w:t xml:space="preserve">skal </w:t>
      </w:r>
      <w:r w:rsidR="0034773D">
        <w:t xml:space="preserve">først udføre autorisationstjek vha. NTSE-servicen </w:t>
      </w:r>
      <w:proofErr w:type="spellStart"/>
      <w:r w:rsidR="0034773D" w:rsidRPr="00383484">
        <w:t>VirksomhedRevisorAutorisationHent</w:t>
      </w:r>
      <w:proofErr w:type="spellEnd"/>
      <w:r w:rsidR="0034773D">
        <w:t xml:space="preserve">. Her skal det kontrolleres at indberetter identificeret med </w:t>
      </w:r>
      <w:ins w:id="4" w:author="Jesper Topsøe Johansen" w:date="2011-05-11T15:17:00Z">
        <w:r w:rsidR="00945B95">
          <w:t>CVR/</w:t>
        </w:r>
      </w:ins>
      <w:r w:rsidR="0034773D">
        <w:t xml:space="preserve">SE-nummer </w:t>
      </w:r>
      <w:del w:id="5" w:author="Jesper Topsøe Johansen" w:date="2011-05-11T15:17:00Z">
        <w:r w:rsidR="0034773D" w:rsidDel="00945B95">
          <w:delText>(værdi af XBRL-feltet gds:</w:delText>
        </w:r>
        <w:r w:rsidR="0034773D" w:rsidRPr="00C92E41" w:rsidDel="00945B95">
          <w:delText>IdentificationNumberCvrOfSubmittingEnterprise</w:delText>
        </w:r>
        <w:r w:rsidR="0034773D" w:rsidDel="00945B95">
          <w:delText xml:space="preserve">) </w:delText>
        </w:r>
      </w:del>
      <w:r w:rsidR="0034773D">
        <w:t xml:space="preserve">har autorisation til at indberette for angivers </w:t>
      </w:r>
      <w:ins w:id="6" w:author="Jesper Topsøe Johansen" w:date="2011-05-11T15:17:00Z">
        <w:r w:rsidR="00945B95">
          <w:t>CVR/</w:t>
        </w:r>
      </w:ins>
      <w:r w:rsidR="0034773D">
        <w:t xml:space="preserve">SE-nummer </w:t>
      </w:r>
      <w:del w:id="7" w:author="Jesper Topsøe Johansen" w:date="2011-05-11T15:17:00Z">
        <w:r w:rsidR="0034773D" w:rsidDel="00945B95">
          <w:delText xml:space="preserve">(værdi af  </w:delText>
        </w:r>
        <w:r w:rsidR="0034773D" w:rsidRPr="00C73947" w:rsidDel="00945B95">
          <w:delText>gsd:I</w:delText>
        </w:r>
        <w:r w:rsidR="0034773D" w:rsidRPr="002A2EAC" w:rsidDel="00945B95">
          <w:delText>dentificationNumberCvrOfReportingEnti</w:delText>
        </w:r>
        <w:bookmarkStart w:id="8" w:name="_GoBack"/>
        <w:bookmarkEnd w:id="8"/>
        <w:r w:rsidR="0034773D" w:rsidRPr="002A2EAC" w:rsidDel="00945B95">
          <w:delText>ty)</w:delText>
        </w:r>
      </w:del>
      <w:r w:rsidR="0034773D" w:rsidRPr="002A2EAC">
        <w:t xml:space="preserve"> hvad angår angivelsestypen ”</w:t>
      </w:r>
      <w:proofErr w:type="spellStart"/>
      <w:r w:rsidR="0034773D" w:rsidRPr="002A2EAC">
        <w:t>Skatteopl</w:t>
      </w:r>
      <w:proofErr w:type="spellEnd"/>
      <w:r w:rsidR="0034773D" w:rsidRPr="002A2EAC">
        <w:t xml:space="preserve">. </w:t>
      </w:r>
      <w:proofErr w:type="gramStart"/>
      <w:r w:rsidR="0034773D" w:rsidRPr="002A2EAC">
        <w:t>for selskaber m.fl.”</w:t>
      </w:r>
      <w:r w:rsidR="0034773D">
        <w:t>.</w:t>
      </w:r>
      <w:proofErr w:type="gramEnd"/>
      <w:r w:rsidR="0034773D">
        <w:t xml:space="preserve"> Hvis tjekket fejler, skal der returneres en fejl til slutbrugeren om at virksomheden ikke er autoriseret, og at autorisation skal oprettes via NTSE.</w:t>
      </w:r>
    </w:p>
    <w:p w:rsidR="00C92E41" w:rsidRPr="00C92E41" w:rsidRDefault="00C92E41" w:rsidP="000F0F00"/>
    <w:p w:rsidR="00841162" w:rsidRPr="00C92E41" w:rsidRDefault="00841162"/>
    <w:sectPr w:rsidR="00841162" w:rsidRPr="00C92E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06C91"/>
    <w:multiLevelType w:val="hybridMultilevel"/>
    <w:tmpl w:val="65F048A2"/>
    <w:lvl w:ilvl="0" w:tplc="7CF2E7DE">
      <w:start w:val="1"/>
      <w:numFmt w:val="bullet"/>
      <w:lvlText w:val="-"/>
      <w:lvlJc w:val="left"/>
      <w:pPr>
        <w:tabs>
          <w:tab w:val="num" w:pos="454"/>
        </w:tabs>
        <w:ind w:left="454" w:hanging="170"/>
      </w:pPr>
      <w:rPr>
        <w:rFonts w:ascii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00"/>
    <w:rsid w:val="0003051E"/>
    <w:rsid w:val="000C5184"/>
    <w:rsid w:val="000F0F00"/>
    <w:rsid w:val="00196EEB"/>
    <w:rsid w:val="0034773D"/>
    <w:rsid w:val="00446516"/>
    <w:rsid w:val="005105E8"/>
    <w:rsid w:val="007E60E5"/>
    <w:rsid w:val="00841162"/>
    <w:rsid w:val="00945B95"/>
    <w:rsid w:val="00C92E41"/>
    <w:rsid w:val="00C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F00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0F0F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0F0F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0F0F0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table" w:styleId="Tabel-Gitter">
    <w:name w:val="Table Grid"/>
    <w:basedOn w:val="Tabel-Normal"/>
    <w:rsid w:val="000F0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F00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0F0F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0F0F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0F0F0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table" w:styleId="Tabel-Gitter">
    <w:name w:val="Table Grid"/>
    <w:basedOn w:val="Tabel-Normal"/>
    <w:rsid w:val="000F0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9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0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9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03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1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92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0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53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86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668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31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18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23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850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55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1784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EB46C-FADF-4BAD-9CA0-A5262F93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ToldSkat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w17064</dc:creator>
  <cp:lastModifiedBy>Jesper Topsøe Johansen</cp:lastModifiedBy>
  <cp:revision>2</cp:revision>
  <cp:lastPrinted>2011-03-28T12:19:00Z</cp:lastPrinted>
  <dcterms:created xsi:type="dcterms:W3CDTF">2011-05-11T13:18:00Z</dcterms:created>
  <dcterms:modified xsi:type="dcterms:W3CDTF">2011-05-11T13:18:00Z</dcterms:modified>
</cp:coreProperties>
</file>